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B5FEB" w14:textId="77777777" w:rsidR="009C74DB" w:rsidRPr="00FB2CCE" w:rsidRDefault="009C74DB" w:rsidP="009C74DB">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9C74DB">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425E5376" w:rsidR="009C74DB" w:rsidRPr="00FB2CCE" w:rsidRDefault="009C74DB" w:rsidP="009C74DB">
      <w:pPr>
        <w:numPr>
          <w:ilvl w:val="0"/>
          <w:numId w:val="2"/>
        </w:numPr>
        <w:rPr>
          <w:rFonts w:cs="Arial"/>
          <w:sz w:val="18"/>
          <w:szCs w:val="18"/>
        </w:rPr>
      </w:pPr>
      <w:r w:rsidRPr="00FB2CCE">
        <w:rPr>
          <w:rFonts w:cs="Arial"/>
          <w:sz w:val="18"/>
          <w:szCs w:val="18"/>
        </w:rPr>
        <w:t xml:space="preserve">Test papers must be withdrawn after use and stored securely in the school until Friday </w:t>
      </w:r>
      <w:r w:rsidR="00A54202">
        <w:rPr>
          <w:rFonts w:cs="Arial"/>
          <w:sz w:val="18"/>
          <w:szCs w:val="18"/>
        </w:rPr>
        <w:t>4th</w:t>
      </w:r>
      <w:r w:rsidRPr="00FB2CCE">
        <w:rPr>
          <w:rFonts w:cs="Arial"/>
          <w:sz w:val="18"/>
          <w:szCs w:val="18"/>
        </w:rPr>
        <w:t xml:space="preserve"> December.</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61312" behindDoc="0" locked="0" layoutInCell="1" allowOverlap="1" wp14:anchorId="4F91E524" wp14:editId="2B10746A">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E01A16" w14:textId="77777777" w:rsidR="007D75D6" w:rsidRDefault="007D75D6" w:rsidP="009C74DB">
                            <w:pPr>
                              <w:jc w:val="center"/>
                              <w:rPr>
                                <w:rFonts w:ascii="Times New Roman" w:hAnsi="Times New Roman"/>
                                <w:b/>
                                <w:sz w:val="52"/>
                              </w:rPr>
                            </w:pPr>
                            <w:r>
                              <w:rPr>
                                <w:rFonts w:ascii="Times New Roman" w:hAnsi="Times New Roman"/>
                                <w:b/>
                                <w:sz w:val="52"/>
                              </w:rPr>
                              <w:t>PHYSICS</w:t>
                            </w:r>
                          </w:p>
                          <w:p w14:paraId="3455ABEA" w14:textId="77777777" w:rsidR="007D75D6" w:rsidRDefault="007D75D6" w:rsidP="009C74DB">
                            <w:pPr>
                              <w:jc w:val="center"/>
                              <w:rPr>
                                <w:rFonts w:ascii="Times New Roman" w:hAnsi="Times New Roman"/>
                                <w:b/>
                              </w:rPr>
                            </w:pPr>
                          </w:p>
                          <w:p w14:paraId="55B0F564" w14:textId="77777777" w:rsidR="007D75D6" w:rsidRDefault="007D75D6" w:rsidP="009C74DB">
                            <w:pPr>
                              <w:jc w:val="center"/>
                              <w:rPr>
                                <w:rFonts w:ascii="Times New Roman" w:hAnsi="Times New Roman"/>
                                <w:b/>
                                <w:sz w:val="52"/>
                              </w:rPr>
                            </w:pPr>
                            <w:r>
                              <w:rPr>
                                <w:rFonts w:ascii="Times New Roman" w:hAnsi="Times New Roman"/>
                                <w:b/>
                                <w:sz w:val="52"/>
                              </w:rPr>
                              <w:t>UNITS 1 &amp; 2</w:t>
                            </w:r>
                          </w:p>
                          <w:p w14:paraId="00C2DED0" w14:textId="77777777" w:rsidR="007D75D6" w:rsidRDefault="007D75D6" w:rsidP="009C74DB">
                            <w:pPr>
                              <w:jc w:val="center"/>
                              <w:rPr>
                                <w:rFonts w:ascii="Times New Roman" w:hAnsi="Times New Roman"/>
                                <w:b/>
                              </w:rPr>
                            </w:pPr>
                          </w:p>
                          <w:p w14:paraId="4EEA911A" w14:textId="77777777" w:rsidR="007D75D6" w:rsidRDefault="007D75D6" w:rsidP="009C74DB">
                            <w:pPr>
                              <w:jc w:val="center"/>
                              <w:rPr>
                                <w:rFonts w:ascii="Times New Roman" w:hAnsi="Times New Roman"/>
                                <w:b/>
                              </w:rPr>
                            </w:pPr>
                          </w:p>
                          <w:p w14:paraId="17CD6D7D" w14:textId="77777777" w:rsidR="007D75D6" w:rsidRDefault="007D75D6" w:rsidP="009C74DB">
                            <w:pPr>
                              <w:jc w:val="center"/>
                              <w:rPr>
                                <w:rFonts w:ascii="Times New Roman" w:hAnsi="Times New Roman"/>
                                <w:sz w:val="52"/>
                                <w:lang w:eastAsia="ja-JP"/>
                              </w:rPr>
                            </w:pPr>
                            <w:r>
                              <w:rPr>
                                <w:rFonts w:ascii="Times New Roman" w:hAnsi="Times New Roman"/>
                                <w:b/>
                                <w:sz w:val="5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1E524"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" stroked="f">
                <v:textbox>
                  <w:txbxContent>
                    <w:p w14:paraId="54E01A16" w14:textId="77777777" w:rsidR="007D75D6" w:rsidRDefault="007D75D6" w:rsidP="009C74DB">
                      <w:pPr>
                        <w:jc w:val="center"/>
                        <w:rPr>
                          <w:rFonts w:ascii="Times New Roman" w:hAnsi="Times New Roman"/>
                          <w:b/>
                          <w:sz w:val="52"/>
                        </w:rPr>
                      </w:pPr>
                      <w:r>
                        <w:rPr>
                          <w:rFonts w:ascii="Times New Roman" w:hAnsi="Times New Roman"/>
                          <w:b/>
                          <w:sz w:val="52"/>
                        </w:rPr>
                        <w:t>PHYSICS</w:t>
                      </w:r>
                    </w:p>
                    <w:p w14:paraId="3455ABEA" w14:textId="77777777" w:rsidR="007D75D6" w:rsidRDefault="007D75D6" w:rsidP="009C74DB">
                      <w:pPr>
                        <w:jc w:val="center"/>
                        <w:rPr>
                          <w:rFonts w:ascii="Times New Roman" w:hAnsi="Times New Roman"/>
                          <w:b/>
                        </w:rPr>
                      </w:pPr>
                    </w:p>
                    <w:p w14:paraId="55B0F564" w14:textId="77777777" w:rsidR="007D75D6" w:rsidRDefault="007D75D6" w:rsidP="009C74DB">
                      <w:pPr>
                        <w:jc w:val="center"/>
                        <w:rPr>
                          <w:rFonts w:ascii="Times New Roman" w:hAnsi="Times New Roman"/>
                          <w:b/>
                          <w:sz w:val="52"/>
                        </w:rPr>
                      </w:pPr>
                      <w:r>
                        <w:rPr>
                          <w:rFonts w:ascii="Times New Roman" w:hAnsi="Times New Roman"/>
                          <w:b/>
                          <w:sz w:val="52"/>
                        </w:rPr>
                        <w:t>UNITS 1 &amp; 2</w:t>
                      </w:r>
                    </w:p>
                    <w:p w14:paraId="00C2DED0" w14:textId="77777777" w:rsidR="007D75D6" w:rsidRDefault="007D75D6" w:rsidP="009C74DB">
                      <w:pPr>
                        <w:jc w:val="center"/>
                        <w:rPr>
                          <w:rFonts w:ascii="Times New Roman" w:hAnsi="Times New Roman"/>
                          <w:b/>
                        </w:rPr>
                      </w:pPr>
                    </w:p>
                    <w:p w14:paraId="4EEA911A" w14:textId="77777777" w:rsidR="007D75D6" w:rsidRDefault="007D75D6" w:rsidP="009C74DB">
                      <w:pPr>
                        <w:jc w:val="center"/>
                        <w:rPr>
                          <w:rFonts w:ascii="Times New Roman" w:hAnsi="Times New Roman"/>
                          <w:b/>
                        </w:rPr>
                      </w:pPr>
                    </w:p>
                    <w:p w14:paraId="17CD6D7D" w14:textId="77777777" w:rsidR="007D75D6" w:rsidRDefault="007D75D6" w:rsidP="009C74DB">
                      <w:pPr>
                        <w:jc w:val="center"/>
                        <w:rPr>
                          <w:rFonts w:ascii="Times New Roman" w:hAnsi="Times New Roman"/>
                          <w:sz w:val="52"/>
                          <w:lang w:eastAsia="ja-JP"/>
                        </w:rPr>
                      </w:pPr>
                      <w:r>
                        <w:rPr>
                          <w:rFonts w:ascii="Times New Roman" w:hAnsi="Times New Roman"/>
                          <w:b/>
                          <w:sz w:val="52"/>
                        </w:rPr>
                        <w:t>2020</w:t>
                      </w:r>
                    </w:p>
                  </w:txbxContent>
                </v:textbox>
                <w10:wrap type="square"/>
              </v:shape>
            </w:pict>
          </mc:Fallback>
        </mc:AlternateContent>
      </w:r>
    </w:p>
    <w:p w14:paraId="3EEE0796" w14:textId="77777777" w:rsidR="009C74DB" w:rsidRPr="00FB2CCE" w:rsidRDefault="009C74DB" w:rsidP="009C74DB">
      <w:pPr>
        <w:rPr>
          <w:rFonts w:cs="Arial"/>
          <w:sz w:val="16"/>
        </w:rPr>
      </w:pPr>
    </w:p>
    <w:p w14:paraId="4CA5E1A7" w14:textId="77777777" w:rsidR="009C74DB" w:rsidRPr="00FB2CCE" w:rsidRDefault="009C74DB"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60288" behindDoc="0" locked="0" layoutInCell="0" allowOverlap="1" wp14:anchorId="314ED449" wp14:editId="3832BCD3">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77777777" w:rsidR="007D75D6" w:rsidRDefault="007D75D6" w:rsidP="009C74DB">
                            <w:r>
                              <w:object w:dxaOrig="1600" w:dyaOrig="1890" w14:anchorId="0314E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pt;height:94.5pt" fillcolor="window">
                                  <v:imagedata r:id="rId7" o:title=""/>
                                </v:shape>
                                <o:OLEObject Type="Embed" ProgID="Unknown" ShapeID="_x0000_i1026" DrawAspect="Content" ObjectID="_1659246591" r:id="rId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ED449" id="Text Box 27" o:spid="_x0000_s1027" type="#_x0000_t202" style="position:absolute;margin-left:35.55pt;margin-top:5.9pt;width:93.65pt;height:10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" o:allowincell="f" stroked="f">
                <v:textbox>
                  <w:txbxContent>
                    <w:p w14:paraId="4B34EA88" w14:textId="77777777" w:rsidR="007D75D6" w:rsidRDefault="007D75D6" w:rsidP="009C74DB">
                      <w:r>
                        <w:object w:dxaOrig="1600" w:dyaOrig="1890" w14:anchorId="0314E0CD">
                          <v:shape id="_x0000_i1026" type="#_x0000_t75" style="width:80pt;height:94.5pt" fillcolor="window">
                            <v:imagedata r:id="rId9" o:title=""/>
                          </v:shape>
                          <o:OLEObject Type="Embed" ProgID="Unknown" ShapeID="_x0000_i1026" DrawAspect="Content" ObjectID="_1657357271" r:id="rId10"/>
                        </w:object>
                      </w:r>
                    </w:p>
                  </w:txbxContent>
                </v:textbox>
              </v:shape>
            </w:pict>
          </mc:Fallback>
        </mc:AlternateContent>
      </w:r>
    </w:p>
    <w:p w14:paraId="5300C85A" w14:textId="77777777" w:rsidR="009C74DB" w:rsidRPr="00FB2CCE" w:rsidRDefault="009C74DB" w:rsidP="009C74DB">
      <w:pPr>
        <w:rPr>
          <w:rFonts w:cs="Arial"/>
          <w:sz w:val="16"/>
        </w:rPr>
      </w:pPr>
    </w:p>
    <w:p w14:paraId="60130128" w14:textId="77777777" w:rsidR="009C74DB" w:rsidRPr="00FB2CCE" w:rsidRDefault="009C74DB" w:rsidP="009C74DB">
      <w:pPr>
        <w:rPr>
          <w:rFonts w:cs="Arial"/>
          <w:sz w:val="16"/>
        </w:rPr>
      </w:pPr>
    </w:p>
    <w:p w14:paraId="542051EB" w14:textId="77777777" w:rsidR="009C74DB" w:rsidRPr="00FB2CCE" w:rsidRDefault="009C74DB" w:rsidP="009C74DB">
      <w:pPr>
        <w:rPr>
          <w:rFonts w:cs="Arial"/>
          <w:sz w:val="16"/>
        </w:rPr>
      </w:pPr>
    </w:p>
    <w:p w14:paraId="76F37DE8" w14:textId="77777777" w:rsidR="009C74DB" w:rsidRPr="00FB2CCE" w:rsidRDefault="009C74DB" w:rsidP="009C74DB">
      <w:pPr>
        <w:rPr>
          <w:rFonts w:cs="Arial"/>
          <w:sz w:val="48"/>
        </w:rPr>
      </w:pPr>
    </w:p>
    <w:p w14:paraId="76322FCE" w14:textId="77777777" w:rsidR="009C74DB" w:rsidRPr="00FB2CCE" w:rsidRDefault="009C74DB" w:rsidP="009C74DB">
      <w:pPr>
        <w:rPr>
          <w:rFonts w:cs="Arial"/>
          <w:b/>
          <w:sz w:val="44"/>
        </w:rPr>
      </w:pPr>
    </w:p>
    <w:p w14:paraId="7E60DBDB" w14:textId="77777777" w:rsidR="009C74DB" w:rsidRPr="00FB2CCE" w:rsidRDefault="009C74DB" w:rsidP="009C74DB">
      <w:pPr>
        <w:rPr>
          <w:rFonts w:cs="Arial"/>
          <w:b/>
          <w:sz w:val="44"/>
        </w:rPr>
      </w:pPr>
    </w:p>
    <w:p w14:paraId="64DF61A8" w14:textId="77777777" w:rsidR="009C74DB" w:rsidRPr="00FB2CCE" w:rsidRDefault="009C74DB" w:rsidP="009C74DB">
      <w:pPr>
        <w:rPr>
          <w:rFonts w:cs="Arial"/>
          <w:b/>
          <w:sz w:val="44"/>
        </w:rPr>
      </w:pPr>
    </w:p>
    <w:p w14:paraId="68B26908" w14:textId="77777777" w:rsidR="009C74DB" w:rsidRPr="00FB2CCE" w:rsidRDefault="009C74DB" w:rsidP="009C74DB">
      <w:pPr>
        <w:rPr>
          <w:rFonts w:cs="Arial"/>
          <w:b/>
          <w:sz w:val="44"/>
        </w:rPr>
      </w:pPr>
    </w:p>
    <w:p w14:paraId="1F74538A" w14:textId="77777777" w:rsidR="009C74DB" w:rsidRPr="00FB2CCE" w:rsidRDefault="009C74DB" w:rsidP="009C74D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4CB5A3BB" w14:textId="77777777" w:rsidR="009C74DB" w:rsidRPr="00FB2CCE" w:rsidRDefault="009C74DB" w:rsidP="009C74DB">
      <w:pPr>
        <w:tabs>
          <w:tab w:val="left" w:pos="7371"/>
        </w:tabs>
        <w:jc w:val="both"/>
        <w:rPr>
          <w:rFonts w:cs="Arial"/>
          <w:sz w:val="16"/>
        </w:rPr>
      </w:pPr>
    </w:p>
    <w:p w14:paraId="6F572B86" w14:textId="77777777" w:rsidR="009C74DB" w:rsidRPr="00FB2CCE" w:rsidRDefault="009C74DB" w:rsidP="009C74DB">
      <w:pPr>
        <w:tabs>
          <w:tab w:val="left" w:pos="7371"/>
        </w:tabs>
        <w:jc w:val="both"/>
        <w:rPr>
          <w:rFonts w:cs="Arial"/>
          <w:sz w:val="16"/>
        </w:rPr>
      </w:pPr>
    </w:p>
    <w:p w14:paraId="7E2DB7C6" w14:textId="77777777" w:rsidR="009C74DB" w:rsidRPr="00FB2CCE" w:rsidRDefault="009C74DB" w:rsidP="009C74DB">
      <w:pPr>
        <w:tabs>
          <w:tab w:val="left" w:pos="1701"/>
          <w:tab w:val="left" w:pos="7371"/>
        </w:tabs>
        <w:jc w:val="both"/>
        <w:rPr>
          <w:rFonts w:cs="Arial"/>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3AF03020" w14:textId="77777777" w:rsidR="009C74DB" w:rsidRPr="00FB2CCE" w:rsidRDefault="009C74DB" w:rsidP="009C74DB">
      <w:pPr>
        <w:keepNext/>
        <w:tabs>
          <w:tab w:val="right" w:pos="9360"/>
        </w:tabs>
        <w:outlineLvl w:val="0"/>
        <w:rPr>
          <w:rFonts w:cs="Arial"/>
          <w:b/>
          <w:bCs/>
          <w:i/>
          <w:iCs/>
          <w:spacing w:val="-3"/>
        </w:rPr>
      </w:pPr>
    </w:p>
    <w:p w14:paraId="2B730595"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TIME ALLOWED FOR THIS PAPER</w:t>
      </w:r>
    </w:p>
    <w:p w14:paraId="76A9E351" w14:textId="77777777" w:rsidR="009C74DB" w:rsidRPr="00FB2CCE" w:rsidRDefault="009C74DB" w:rsidP="009C74D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2917C" w14:textId="77777777" w:rsidR="009C74DB" w:rsidRPr="00FB2CCE" w:rsidRDefault="009C74DB" w:rsidP="009C74D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2143404" w14:textId="77777777" w:rsidR="009C74DB" w:rsidRPr="00FB2CCE" w:rsidRDefault="009C74DB" w:rsidP="009C74DB">
      <w:pPr>
        <w:keepNext/>
        <w:tabs>
          <w:tab w:val="right" w:pos="9360"/>
        </w:tabs>
        <w:outlineLvl w:val="0"/>
        <w:rPr>
          <w:rFonts w:cs="Arial"/>
          <w:b/>
          <w:bCs/>
          <w:spacing w:val="-3"/>
        </w:rPr>
      </w:pPr>
    </w:p>
    <w:p w14:paraId="7C1C3B91"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MATERIALS REQUIRED/RECOMMENDED FOR THIS PAPER</w:t>
      </w:r>
    </w:p>
    <w:p w14:paraId="622619C4" w14:textId="77777777" w:rsidR="009C74DB" w:rsidRPr="00FB2CCE" w:rsidRDefault="009C74DB" w:rsidP="009C74DB">
      <w:pPr>
        <w:rPr>
          <w:rFonts w:cs="Arial"/>
          <w:b/>
        </w:rPr>
      </w:pPr>
    </w:p>
    <w:p w14:paraId="6AB76A37" w14:textId="77777777" w:rsidR="009C74DB" w:rsidRPr="00FB2CCE" w:rsidRDefault="009C74DB" w:rsidP="009C74DB">
      <w:pPr>
        <w:rPr>
          <w:rFonts w:cs="Arial"/>
          <w:b/>
        </w:rPr>
      </w:pPr>
      <w:r w:rsidRPr="00FB2CCE">
        <w:rPr>
          <w:rFonts w:cs="Arial"/>
          <w:b/>
        </w:rPr>
        <w:t>To be provided by the supervisor:</w:t>
      </w:r>
    </w:p>
    <w:p w14:paraId="19729D0B" w14:textId="77777777" w:rsidR="009C74DB" w:rsidRPr="00FB2CCE" w:rsidRDefault="009C74DB" w:rsidP="009C74DB">
      <w:pPr>
        <w:numPr>
          <w:ilvl w:val="0"/>
          <w:numId w:val="3"/>
        </w:numPr>
        <w:rPr>
          <w:rFonts w:cs="Arial"/>
        </w:rPr>
      </w:pPr>
      <w:r w:rsidRPr="00FB2CCE">
        <w:rPr>
          <w:rFonts w:cs="Arial"/>
        </w:rPr>
        <w:t>This Question/Answer Booklet; Formula and Constants sheet</w:t>
      </w:r>
    </w:p>
    <w:p w14:paraId="5CFF7966" w14:textId="77777777" w:rsidR="009C74DB" w:rsidRPr="00FB2CCE" w:rsidRDefault="009C74DB" w:rsidP="009C74DB">
      <w:pPr>
        <w:rPr>
          <w:rFonts w:cs="Arial"/>
        </w:rPr>
      </w:pPr>
    </w:p>
    <w:p w14:paraId="4FE1260E" w14:textId="77777777" w:rsidR="009C74DB" w:rsidRPr="00FB2CCE" w:rsidRDefault="009C74DB" w:rsidP="009C74DB">
      <w:pPr>
        <w:rPr>
          <w:rFonts w:cs="Arial"/>
        </w:rPr>
      </w:pPr>
      <w:r w:rsidRPr="00FB2CCE">
        <w:rPr>
          <w:rFonts w:cs="Arial"/>
          <w:b/>
        </w:rPr>
        <w:t>To be provided by the candidate:</w:t>
      </w:r>
    </w:p>
    <w:p w14:paraId="0B7DC56D"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30B8E02" w14:textId="77777777" w:rsidR="009C74DB" w:rsidRPr="00FB2CCE" w:rsidRDefault="009C74DB" w:rsidP="009C74DB">
      <w:pPr>
        <w:tabs>
          <w:tab w:val="left" w:pos="360"/>
        </w:tabs>
        <w:rPr>
          <w:rFonts w:cs="Arial"/>
        </w:rPr>
      </w:pPr>
    </w:p>
    <w:p w14:paraId="1D53D166"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3394F479" w14:textId="77777777" w:rsidR="009C74DB" w:rsidRPr="00FB2CCE" w:rsidRDefault="009C74DB" w:rsidP="009C74DB">
      <w:pPr>
        <w:rPr>
          <w:rFonts w:cs="Arial"/>
        </w:rPr>
      </w:pPr>
    </w:p>
    <w:p w14:paraId="74738532"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77777777" w:rsidR="009C74DB" w:rsidRPr="00FB2CCE" w:rsidRDefault="009C74DB" w:rsidP="009C74DB">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11"/>
          <w:headerReference w:type="default" r:id="rId12"/>
          <w:footerReference w:type="even" r:id="rId13"/>
          <w:footerReference w:type="default" r:id="rId14"/>
          <w:pgSz w:w="11906" w:h="16838" w:code="9"/>
          <w:pgMar w:top="1134" w:right="1134" w:bottom="1134" w:left="1134" w:header="709" w:footer="363" w:gutter="0"/>
          <w:cols w:space="708"/>
          <w:titlePg/>
          <w:docGrid w:linePitch="360"/>
        </w:sectPr>
      </w:pPr>
    </w:p>
    <w:p w14:paraId="7ABB08DA" w14:textId="77777777" w:rsidR="009C74DB" w:rsidRPr="00FB2CCE" w:rsidRDefault="009C74DB" w:rsidP="009C74DB">
      <w:pPr>
        <w:ind w:left="720" w:hanging="720"/>
        <w:rPr>
          <w:rFonts w:cs="Arial"/>
          <w:b/>
          <w:bCs/>
          <w:sz w:val="28"/>
          <w:szCs w:val="28"/>
        </w:rPr>
      </w:pPr>
      <w:r w:rsidRPr="00FB2CCE">
        <w:rPr>
          <w:rFonts w:cs="Arial"/>
          <w:b/>
          <w:bCs/>
          <w:sz w:val="28"/>
          <w:szCs w:val="28"/>
        </w:rPr>
        <w:lastRenderedPageBreak/>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9C74DB"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74572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One:</w:t>
            </w:r>
          </w:p>
          <w:p w14:paraId="533F646E"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9C74DB"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AE96B42"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Two:</w:t>
            </w:r>
          </w:p>
          <w:p w14:paraId="27C4963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9C74DB" w:rsidRPr="00FB2CCE" w14:paraId="35041ECA" w14:textId="77777777" w:rsidTr="008B05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92185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Three:</w:t>
            </w:r>
          </w:p>
          <w:p w14:paraId="48BBBDA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 xml:space="preserve">Comprehension </w:t>
            </w:r>
          </w:p>
          <w:p w14:paraId="6567CBE4"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9C74DB" w:rsidRPr="00FB2CCE" w14:paraId="2EE3524B" w14:textId="77777777" w:rsidTr="008B05EB">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7A8A028A" w14:textId="77777777" w:rsidR="009C74DB" w:rsidRPr="00FB2CCE" w:rsidRDefault="009C74DB" w:rsidP="008B05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B907201"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77777777" w:rsidR="009C74DB" w:rsidRPr="00FB2CCE" w:rsidRDefault="009C74DB" w:rsidP="009C74DB">
      <w:pPr>
        <w:suppressAutoHyphens/>
        <w:ind w:left="720" w:hanging="720"/>
        <w:rPr>
          <w:rFonts w:cs="Arial"/>
          <w:spacing w:val="-2"/>
          <w:szCs w:val="22"/>
        </w:rPr>
      </w:pPr>
    </w:p>
    <w:p w14:paraId="2AA76B8E" w14:textId="77777777" w:rsidR="009C74DB" w:rsidRPr="00FB2CCE" w:rsidRDefault="009C74DB" w:rsidP="009C74DB">
      <w:pPr>
        <w:ind w:left="720" w:hanging="720"/>
        <w:rPr>
          <w:rFonts w:cs="Arial"/>
          <w:b/>
          <w:bCs/>
          <w:sz w:val="28"/>
          <w:szCs w:val="28"/>
        </w:rPr>
      </w:pPr>
      <w:r w:rsidRPr="00FB2CCE">
        <w:rPr>
          <w:rFonts w:cs="Arial"/>
          <w:b/>
          <w:bCs/>
          <w:sz w:val="28"/>
          <w:szCs w:val="28"/>
        </w:rPr>
        <w:t>Instructions to candidates</w:t>
      </w:r>
    </w:p>
    <w:p w14:paraId="73D5EC91" w14:textId="77777777" w:rsidR="009C74DB" w:rsidRPr="00FB2CCE" w:rsidRDefault="009C74DB" w:rsidP="009C74DB">
      <w:pPr>
        <w:suppressAutoHyphens/>
        <w:ind w:left="720" w:hanging="720"/>
        <w:rPr>
          <w:rFonts w:cs="Arial"/>
          <w:spacing w:val="-2"/>
          <w:szCs w:val="22"/>
        </w:rPr>
      </w:pPr>
    </w:p>
    <w:p w14:paraId="70E1698A" w14:textId="77777777" w:rsidR="009C74DB" w:rsidRPr="00FB2CCE" w:rsidRDefault="009C74DB" w:rsidP="009C74DB">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 xml:space="preserve">Year 11 Information Handbook 2017.  </w:t>
      </w:r>
      <w:r w:rsidRPr="00FB2CCE">
        <w:rPr>
          <w:spacing w:val="-2"/>
        </w:rPr>
        <w:t>Sitting this examination implies that you agree to abide by these rules.</w:t>
      </w:r>
    </w:p>
    <w:p w14:paraId="129ABE82" w14:textId="77777777" w:rsidR="009C74DB" w:rsidRPr="00FB2CCE" w:rsidRDefault="009C74DB" w:rsidP="009C74DB">
      <w:pPr>
        <w:suppressAutoHyphens/>
        <w:ind w:left="720" w:hanging="720"/>
        <w:rPr>
          <w:rFonts w:cs="Arial"/>
          <w:spacing w:val="-2"/>
          <w:szCs w:val="22"/>
        </w:rPr>
      </w:pPr>
    </w:p>
    <w:p w14:paraId="558B3FF1" w14:textId="77777777" w:rsidR="009C74DB" w:rsidRPr="00FB2CCE" w:rsidRDefault="009C74DB" w:rsidP="009C74DB">
      <w:pPr>
        <w:pStyle w:val="ListParagraph"/>
        <w:numPr>
          <w:ilvl w:val="0"/>
          <w:numId w:val="5"/>
        </w:numPr>
        <w:suppressAutoHyphens/>
        <w:ind w:hanging="720"/>
        <w:rPr>
          <w:spacing w:val="-2"/>
        </w:rPr>
      </w:pPr>
      <w:r w:rsidRPr="00FB2CCE">
        <w:rPr>
          <w:spacing w:val="-2"/>
        </w:rPr>
        <w:t>Write your answers in this Question/Answer Booklet.</w:t>
      </w:r>
    </w:p>
    <w:p w14:paraId="5A20DBAA" w14:textId="77777777" w:rsidR="009C74DB" w:rsidRPr="00FB2CCE" w:rsidRDefault="009C74DB" w:rsidP="009C74DB">
      <w:pPr>
        <w:suppressAutoHyphens/>
        <w:ind w:left="720" w:hanging="720"/>
        <w:rPr>
          <w:rFonts w:cs="Arial"/>
          <w:spacing w:val="-2"/>
          <w:szCs w:val="22"/>
        </w:rPr>
      </w:pPr>
    </w:p>
    <w:p w14:paraId="3997DDCD"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1224E189" w14:textId="77777777" w:rsidR="009C74DB" w:rsidRPr="00FB2CCE" w:rsidRDefault="009C74DB" w:rsidP="009C74DB">
      <w:pPr>
        <w:suppressAutoHyphens/>
        <w:ind w:left="720" w:hanging="720"/>
        <w:rPr>
          <w:rFonts w:cs="Arial"/>
          <w:spacing w:val="-2"/>
          <w:szCs w:val="22"/>
        </w:rPr>
      </w:pPr>
    </w:p>
    <w:p w14:paraId="2BECF300" w14:textId="77777777" w:rsidR="009C74DB" w:rsidRPr="00FB2CCE" w:rsidRDefault="009C74DB" w:rsidP="009C74DB">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3C33239D" w14:textId="77777777" w:rsidR="009C74DB" w:rsidRPr="00FB2CCE" w:rsidRDefault="009C74DB" w:rsidP="009C74DB">
      <w:pPr>
        <w:suppressAutoHyphens/>
        <w:ind w:hanging="720"/>
        <w:rPr>
          <w:rFonts w:cs="Arial"/>
          <w:spacing w:val="-2"/>
          <w:szCs w:val="22"/>
        </w:rPr>
      </w:pPr>
    </w:p>
    <w:p w14:paraId="10EA04FF" w14:textId="77777777" w:rsidR="009C74DB" w:rsidRPr="00FB2CCE" w:rsidRDefault="009C74DB" w:rsidP="009C74DB">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7CCE5EA2" w14:textId="77777777" w:rsidR="009C74DB" w:rsidRPr="00FB2CCE" w:rsidRDefault="009C74DB" w:rsidP="009C74DB">
      <w:pPr>
        <w:suppressAutoHyphens/>
        <w:rPr>
          <w:rFonts w:cs="Arial"/>
          <w:spacing w:val="-2"/>
          <w:szCs w:val="22"/>
        </w:rPr>
      </w:pPr>
    </w:p>
    <w:p w14:paraId="14116F4E"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BE7BFF3"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4BBCB76"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33791CD9" w14:textId="77777777" w:rsidR="009C74DB" w:rsidRPr="00FB2CCE" w:rsidRDefault="009C74DB" w:rsidP="009C74DB">
      <w:pPr>
        <w:ind w:left="720" w:hanging="720"/>
        <w:rPr>
          <w:rFonts w:cs="Arial"/>
          <w:b/>
          <w:bCs/>
          <w:szCs w:val="22"/>
        </w:rPr>
      </w:pPr>
    </w:p>
    <w:p w14:paraId="48548666" w14:textId="77777777" w:rsidR="009C74DB" w:rsidRPr="00FB2CCE" w:rsidRDefault="009C74DB" w:rsidP="009C74DB">
      <w:pPr>
        <w:ind w:left="720" w:hanging="720"/>
        <w:rPr>
          <w:rFonts w:cs="Arial"/>
          <w:b/>
          <w:bCs/>
          <w:szCs w:val="22"/>
        </w:rPr>
      </w:pPr>
    </w:p>
    <w:p w14:paraId="6DB4E186" w14:textId="77777777" w:rsidR="009C74DB" w:rsidRPr="00FB2CCE" w:rsidRDefault="009C74DB" w:rsidP="009C74DB">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30% (54 Marks)</w:t>
      </w:r>
    </w:p>
    <w:p w14:paraId="4F3CD627" w14:textId="77777777" w:rsidR="009C74DB" w:rsidRPr="00FB2CCE" w:rsidRDefault="009C74DB" w:rsidP="009C74DB">
      <w:pPr>
        <w:tabs>
          <w:tab w:val="right" w:pos="9356"/>
        </w:tabs>
        <w:ind w:left="567" w:hanging="567"/>
        <w:rPr>
          <w:rFonts w:cs="Arial"/>
          <w:szCs w:val="22"/>
        </w:rPr>
      </w:pPr>
    </w:p>
    <w:p w14:paraId="6BF07566" w14:textId="77777777" w:rsidR="009C74DB" w:rsidRPr="00FB2CCE" w:rsidRDefault="009C74DB" w:rsidP="009C74DB">
      <w:pPr>
        <w:tabs>
          <w:tab w:val="right" w:pos="9356"/>
        </w:tabs>
        <w:ind w:left="567" w:hanging="567"/>
        <w:rPr>
          <w:rFonts w:cs="Arial"/>
          <w:bCs/>
          <w:szCs w:val="22"/>
        </w:rPr>
      </w:pPr>
      <w:r w:rsidRPr="00FB2CCE">
        <w:rPr>
          <w:rFonts w:cs="Arial"/>
          <w:szCs w:val="22"/>
        </w:rPr>
        <w:t xml:space="preserve">This section has </w:t>
      </w:r>
      <w:r w:rsidR="00241452">
        <w:rPr>
          <w:rFonts w:cs="Arial"/>
          <w:b/>
          <w:szCs w:val="22"/>
        </w:rPr>
        <w:t>eleven (11)</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w:t>
      </w:r>
    </w:p>
    <w:p w14:paraId="02D4C517" w14:textId="77777777" w:rsidR="009C74DB" w:rsidRPr="00FB2CCE" w:rsidRDefault="009C74DB" w:rsidP="009C74DB">
      <w:pPr>
        <w:tabs>
          <w:tab w:val="right" w:pos="9356"/>
        </w:tabs>
        <w:ind w:left="567" w:hanging="567"/>
        <w:rPr>
          <w:rFonts w:cs="Arial"/>
          <w:szCs w:val="22"/>
        </w:rPr>
      </w:pPr>
      <w:r w:rsidRPr="00FB2CCE">
        <w:rPr>
          <w:rFonts w:cs="Arial"/>
          <w:bCs/>
          <w:szCs w:val="22"/>
        </w:rPr>
        <w:t xml:space="preserve">provided. </w:t>
      </w:r>
      <w:r w:rsidRPr="00FB2CCE">
        <w:rPr>
          <w:rFonts w:cs="Arial"/>
          <w:szCs w:val="22"/>
        </w:rPr>
        <w:t>Suggested working time for this section is 50 minutes.</w:t>
      </w:r>
    </w:p>
    <w:p w14:paraId="3799C0B9" w14:textId="77777777" w:rsidR="009C74DB" w:rsidRPr="00FB2CCE" w:rsidRDefault="009C74DB" w:rsidP="009C74DB">
      <w:pPr>
        <w:pBdr>
          <w:bottom w:val="single" w:sz="4" w:space="1" w:color="auto"/>
        </w:pBdr>
        <w:tabs>
          <w:tab w:val="right" w:pos="9356"/>
        </w:tabs>
        <w:autoSpaceDE w:val="0"/>
        <w:autoSpaceDN w:val="0"/>
        <w:adjustRightInd w:val="0"/>
        <w:ind w:left="567" w:hanging="567"/>
        <w:rPr>
          <w:rFonts w:cs="Arial"/>
          <w:szCs w:val="22"/>
        </w:rPr>
      </w:pPr>
    </w:p>
    <w:p w14:paraId="208349FC" w14:textId="77777777" w:rsidR="009C74DB" w:rsidRDefault="009C74DB" w:rsidP="009C74DB">
      <w:pPr>
        <w:tabs>
          <w:tab w:val="left" w:pos="8647"/>
          <w:tab w:val="right" w:pos="9356"/>
        </w:tabs>
        <w:spacing w:after="120"/>
        <w:rPr>
          <w:rFonts w:cs="Arial"/>
          <w:szCs w:val="22"/>
        </w:rPr>
      </w:pPr>
    </w:p>
    <w:p w14:paraId="67BA0BAE" w14:textId="77777777" w:rsidR="009C74DB" w:rsidRDefault="009C74DB" w:rsidP="009C74DB">
      <w:pPr>
        <w:tabs>
          <w:tab w:val="left" w:pos="8647"/>
          <w:tab w:val="right" w:pos="9356"/>
        </w:tabs>
        <w:spacing w:after="120"/>
        <w:rPr>
          <w:rFonts w:cs="Arial"/>
          <w:b/>
          <w:bCs/>
          <w:szCs w:val="22"/>
        </w:rPr>
      </w:pPr>
      <w:r>
        <w:rPr>
          <w:rFonts w:cs="Arial"/>
          <w:b/>
          <w:bCs/>
          <w:szCs w:val="22"/>
        </w:rPr>
        <w:t>Question 1</w:t>
      </w:r>
      <w:r>
        <w:rPr>
          <w:rFonts w:cs="Arial"/>
          <w:b/>
          <w:bCs/>
          <w:szCs w:val="22"/>
        </w:rPr>
        <w:tab/>
        <w:t>(4</w:t>
      </w:r>
      <w:r w:rsidRPr="00FB2CCE">
        <w:rPr>
          <w:rFonts w:cs="Arial"/>
          <w:b/>
          <w:bCs/>
          <w:szCs w:val="22"/>
        </w:rPr>
        <w:t xml:space="preserve"> marks)</w:t>
      </w:r>
    </w:p>
    <w:p w14:paraId="675F08D2" w14:textId="77777777" w:rsidR="009C74DB" w:rsidRDefault="009C74DB" w:rsidP="009C74DB">
      <w:r>
        <w:t xml:space="preserve">In a movie, a superhero is using a high-powered machine gun that fires bullets at extremely high velocities. In the movie, the superhero wields the weapon like a light </w:t>
      </w:r>
      <w:r w:rsidR="00DD2F19">
        <w:t>pistol</w:t>
      </w:r>
      <w:r>
        <w:t xml:space="preserve">, firing it several times from an unbraced standing position. As they fire the gun, the superhero does not seem to move in any direction from this standing position. Using any Physics principles that you have learned, explain why it is a physical impossibility to operate this weapon in the manner described. </w:t>
      </w:r>
    </w:p>
    <w:p w14:paraId="43E24EBC" w14:textId="77777777" w:rsidR="009C74DB" w:rsidRDefault="009C74DB" w:rsidP="009C74DB"/>
    <w:tbl>
      <w:tblPr>
        <w:tblStyle w:val="TableGrid"/>
        <w:tblW w:w="0" w:type="auto"/>
        <w:tblLook w:val="04A0" w:firstRow="1" w:lastRow="0" w:firstColumn="1" w:lastColumn="0" w:noHBand="0" w:noVBand="1"/>
      </w:tblPr>
      <w:tblGrid>
        <w:gridCol w:w="7650"/>
        <w:gridCol w:w="1366"/>
      </w:tblGrid>
      <w:tr w:rsidR="009C74DB" w:rsidRPr="003045E5" w14:paraId="14C17AF4" w14:textId="77777777" w:rsidTr="008B05EB">
        <w:trPr>
          <w:trHeight w:val="567"/>
        </w:trPr>
        <w:tc>
          <w:tcPr>
            <w:tcW w:w="7650" w:type="dxa"/>
            <w:vAlign w:val="center"/>
          </w:tcPr>
          <w:p w14:paraId="5BF35218" w14:textId="77777777" w:rsidR="009C74DB" w:rsidRPr="003045E5" w:rsidRDefault="009C74DB" w:rsidP="008B05EB">
            <w:pPr>
              <w:rPr>
                <w:color w:val="1F4E79" w:themeColor="accent1" w:themeShade="80"/>
              </w:rPr>
            </w:pPr>
            <w:r w:rsidRPr="003045E5">
              <w:rPr>
                <w:color w:val="1F4E79" w:themeColor="accent1" w:themeShade="80"/>
              </w:rPr>
              <w:t xml:space="preserve">The law of conservation of momentum states that:  </w:t>
            </w:r>
            <m:oMath>
              <m:r>
                <m:rPr>
                  <m:sty m:val="p"/>
                </m:rPr>
                <w:rPr>
                  <w:rFonts w:ascii="Cambria Math" w:hAnsi="Cambria Math"/>
                  <w:color w:val="1F4E79" w:themeColor="accent1" w:themeShade="80"/>
                </w:rPr>
                <m:t>Σ</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initial</m:t>
                  </m:r>
                </m:sub>
              </m:sSub>
              <m:r>
                <w:rPr>
                  <w:rFonts w:ascii="Cambria Math" w:hAnsi="Cambria Math"/>
                  <w:color w:val="1F4E79" w:themeColor="accent1" w:themeShade="80"/>
                </w:rPr>
                <m:t xml:space="preserve">= </m:t>
              </m:r>
              <m:r>
                <m:rPr>
                  <m:sty m:val="p"/>
                </m:rPr>
                <w:rPr>
                  <w:rFonts w:ascii="Cambria Math" w:hAnsi="Cambria Math"/>
                  <w:color w:val="1F4E79" w:themeColor="accent1" w:themeShade="80"/>
                </w:rPr>
                <m:t>Σ</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final</m:t>
                  </m:r>
                </m:sub>
              </m:sSub>
            </m:oMath>
          </w:p>
        </w:tc>
        <w:tc>
          <w:tcPr>
            <w:tcW w:w="1366" w:type="dxa"/>
            <w:vAlign w:val="center"/>
          </w:tcPr>
          <w:p w14:paraId="7CF9C32C" w14:textId="77777777" w:rsidR="009C74DB" w:rsidRPr="003045E5" w:rsidRDefault="009C74DB" w:rsidP="008B05EB">
            <w:pPr>
              <w:jc w:val="center"/>
              <w:rPr>
                <w:color w:val="1F4E79" w:themeColor="accent1" w:themeShade="80"/>
              </w:rPr>
            </w:pPr>
            <w:r>
              <w:rPr>
                <w:color w:val="1F4E79" w:themeColor="accent1" w:themeShade="80"/>
              </w:rPr>
              <w:t>1 mark</w:t>
            </w:r>
          </w:p>
        </w:tc>
      </w:tr>
      <w:tr w:rsidR="009C74DB" w:rsidRPr="003045E5" w14:paraId="1307797A" w14:textId="77777777" w:rsidTr="008B05EB">
        <w:trPr>
          <w:trHeight w:val="567"/>
        </w:trPr>
        <w:tc>
          <w:tcPr>
            <w:tcW w:w="7650" w:type="dxa"/>
            <w:vAlign w:val="center"/>
          </w:tcPr>
          <w:p w14:paraId="5D96A1CE" w14:textId="77777777" w:rsidR="009C74DB" w:rsidRPr="003045E5" w:rsidRDefault="009C74DB" w:rsidP="008B05EB">
            <w:pPr>
              <w:rPr>
                <w:color w:val="1F4E79" w:themeColor="accent1" w:themeShade="80"/>
              </w:rPr>
            </w:pPr>
            <w:r w:rsidRPr="003045E5">
              <w:rPr>
                <w:color w:val="1F4E79" w:themeColor="accent1" w:themeShade="80"/>
              </w:rPr>
              <w:t xml:space="preserve">Prior to firing, all objects in the system are at rest; </w:t>
            </w:r>
            <m:oMath>
              <m:r>
                <w:rPr>
                  <w:rFonts w:ascii="Cambria Math" w:hAnsi="Cambria Math"/>
                  <w:color w:val="1F4E79" w:themeColor="accent1" w:themeShade="80"/>
                </w:rPr>
                <m:t xml:space="preserve">∴ </m:t>
              </m:r>
              <m:r>
                <m:rPr>
                  <m:sty m:val="p"/>
                </m:rPr>
                <w:rPr>
                  <w:rFonts w:ascii="Cambria Math" w:hAnsi="Cambria Math"/>
                  <w:color w:val="1F4E79" w:themeColor="accent1" w:themeShade="80"/>
                </w:rPr>
                <m:t>Σ</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initial</m:t>
                  </m:r>
                </m:sub>
              </m:sSub>
              <m:r>
                <w:rPr>
                  <w:rFonts w:ascii="Cambria Math" w:hAnsi="Cambria Math"/>
                  <w:color w:val="1F4E79" w:themeColor="accent1" w:themeShade="80"/>
                </w:rPr>
                <m:t xml:space="preserve">= 0.  </m:t>
              </m:r>
            </m:oMath>
          </w:p>
        </w:tc>
        <w:tc>
          <w:tcPr>
            <w:tcW w:w="1366" w:type="dxa"/>
            <w:vAlign w:val="center"/>
          </w:tcPr>
          <w:p w14:paraId="4AFE2613" w14:textId="77777777" w:rsidR="009C74DB" w:rsidRPr="003045E5" w:rsidRDefault="009C74DB" w:rsidP="008B05EB">
            <w:pPr>
              <w:jc w:val="center"/>
              <w:rPr>
                <w:color w:val="1F4E79" w:themeColor="accent1" w:themeShade="80"/>
              </w:rPr>
            </w:pPr>
            <w:r>
              <w:rPr>
                <w:color w:val="1F4E79" w:themeColor="accent1" w:themeShade="80"/>
              </w:rPr>
              <w:t>1 mark</w:t>
            </w:r>
          </w:p>
        </w:tc>
      </w:tr>
      <w:tr w:rsidR="009C74DB" w:rsidRPr="003045E5" w14:paraId="5696CBA4" w14:textId="77777777" w:rsidTr="008B05EB">
        <w:trPr>
          <w:trHeight w:val="567"/>
        </w:trPr>
        <w:tc>
          <w:tcPr>
            <w:tcW w:w="7650" w:type="dxa"/>
            <w:vAlign w:val="center"/>
          </w:tcPr>
          <w:p w14:paraId="20CBF73E" w14:textId="77777777" w:rsidR="009C74DB" w:rsidRPr="003045E5" w:rsidRDefault="009C74DB" w:rsidP="008B05EB">
            <w:pPr>
              <w:rPr>
                <w:color w:val="1F4E79" w:themeColor="accent1" w:themeShade="80"/>
              </w:rPr>
            </w:pPr>
            <w:r w:rsidRPr="003045E5">
              <w:rPr>
                <w:color w:val="1F4E79" w:themeColor="accent1" w:themeShade="80"/>
              </w:rPr>
              <w:t>After firing, the bullets have a momentum in one direction.</w:t>
            </w:r>
          </w:p>
        </w:tc>
        <w:tc>
          <w:tcPr>
            <w:tcW w:w="1366" w:type="dxa"/>
            <w:vAlign w:val="center"/>
          </w:tcPr>
          <w:p w14:paraId="4BD8C8A9" w14:textId="77777777" w:rsidR="009C74DB" w:rsidRPr="003045E5" w:rsidRDefault="009C74DB" w:rsidP="008B05EB">
            <w:pPr>
              <w:jc w:val="center"/>
              <w:rPr>
                <w:color w:val="1F4E79" w:themeColor="accent1" w:themeShade="80"/>
              </w:rPr>
            </w:pPr>
            <w:r>
              <w:rPr>
                <w:color w:val="1F4E79" w:themeColor="accent1" w:themeShade="80"/>
              </w:rPr>
              <w:t>1 mark</w:t>
            </w:r>
          </w:p>
        </w:tc>
      </w:tr>
      <w:tr w:rsidR="009C74DB" w:rsidRPr="003045E5" w14:paraId="38E7908A" w14:textId="77777777" w:rsidTr="008B05EB">
        <w:trPr>
          <w:trHeight w:val="567"/>
        </w:trPr>
        <w:tc>
          <w:tcPr>
            <w:tcW w:w="7650" w:type="dxa"/>
            <w:vAlign w:val="center"/>
          </w:tcPr>
          <w:p w14:paraId="720F4105" w14:textId="77777777" w:rsidR="009C74DB" w:rsidRPr="003045E5" w:rsidRDefault="009C74DB" w:rsidP="008B05EB">
            <w:pPr>
              <w:rPr>
                <w:color w:val="1F4E79" w:themeColor="accent1" w:themeShade="80"/>
              </w:rPr>
            </w:pPr>
            <w:r w:rsidRPr="003045E5">
              <w:rPr>
                <w:color w:val="1F4E79" w:themeColor="accent1" w:themeShade="80"/>
              </w:rPr>
              <w:t xml:space="preserve">Hence, to ensure </w:t>
            </w:r>
            <m:oMath>
              <m:r>
                <m:rPr>
                  <m:sty m:val="p"/>
                </m:rPr>
                <w:rPr>
                  <w:rFonts w:ascii="Cambria Math" w:hAnsi="Cambria Math"/>
                  <w:color w:val="1F4E79" w:themeColor="accent1" w:themeShade="80"/>
                </w:rPr>
                <m:t>Σ</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final</m:t>
                  </m:r>
                </m:sub>
              </m:sSub>
              <m:r>
                <w:rPr>
                  <w:rFonts w:ascii="Cambria Math" w:hAnsi="Cambria Math"/>
                  <w:color w:val="1F4E79" w:themeColor="accent1" w:themeShade="80"/>
                </w:rPr>
                <m:t>=0</m:t>
              </m:r>
            </m:oMath>
            <w:r w:rsidRPr="003045E5">
              <w:rPr>
                <w:rFonts w:eastAsiaTheme="minorEastAsia"/>
                <w:color w:val="1F4E79" w:themeColor="accent1" w:themeShade="80"/>
              </w:rPr>
              <w:t xml:space="preserve"> and conserve momentum; the superhero and the gun must have a velocity and a momentum in the opposite direction. </w:t>
            </w:r>
          </w:p>
        </w:tc>
        <w:tc>
          <w:tcPr>
            <w:tcW w:w="1366" w:type="dxa"/>
            <w:vAlign w:val="center"/>
          </w:tcPr>
          <w:p w14:paraId="3EE6D78A" w14:textId="77777777" w:rsidR="009C74DB" w:rsidRPr="003045E5" w:rsidRDefault="009C74DB" w:rsidP="008B05EB">
            <w:pPr>
              <w:jc w:val="center"/>
              <w:rPr>
                <w:color w:val="1F4E79" w:themeColor="accent1" w:themeShade="80"/>
              </w:rPr>
            </w:pPr>
            <w:r>
              <w:rPr>
                <w:color w:val="1F4E79" w:themeColor="accent1" w:themeShade="80"/>
              </w:rPr>
              <w:t>1 mark</w:t>
            </w:r>
          </w:p>
        </w:tc>
      </w:tr>
    </w:tbl>
    <w:p w14:paraId="26A0DBF2" w14:textId="77777777" w:rsidR="009C74DB" w:rsidRDefault="009C74DB" w:rsidP="009C74DB"/>
    <w:p w14:paraId="04229647" w14:textId="77777777" w:rsidR="009C74DB" w:rsidRDefault="009C74DB" w:rsidP="009C74DB">
      <w:pPr>
        <w:tabs>
          <w:tab w:val="left" w:pos="8647"/>
          <w:tab w:val="right" w:pos="9356"/>
        </w:tabs>
        <w:spacing w:after="120"/>
        <w:rPr>
          <w:rFonts w:cs="Arial"/>
          <w:b/>
          <w:bCs/>
          <w:szCs w:val="22"/>
        </w:rPr>
      </w:pPr>
    </w:p>
    <w:p w14:paraId="3DEBE095" w14:textId="77777777" w:rsidR="009C74DB" w:rsidRDefault="009C74DB" w:rsidP="009C74DB">
      <w:pPr>
        <w:tabs>
          <w:tab w:val="left" w:pos="8647"/>
          <w:tab w:val="right" w:pos="9356"/>
        </w:tabs>
        <w:spacing w:after="120"/>
        <w:rPr>
          <w:rFonts w:cs="Arial"/>
          <w:b/>
          <w:bCs/>
          <w:szCs w:val="22"/>
        </w:rPr>
      </w:pPr>
      <w:r>
        <w:rPr>
          <w:rFonts w:cs="Arial"/>
          <w:b/>
          <w:bCs/>
          <w:szCs w:val="22"/>
        </w:rPr>
        <w:t>Question 2</w:t>
      </w:r>
      <w:r>
        <w:rPr>
          <w:rFonts w:cs="Arial"/>
          <w:b/>
          <w:bCs/>
          <w:szCs w:val="22"/>
        </w:rPr>
        <w:tab/>
        <w:t>(4</w:t>
      </w:r>
      <w:r w:rsidRPr="00FB2CCE">
        <w:rPr>
          <w:rFonts w:cs="Arial"/>
          <w:b/>
          <w:bCs/>
          <w:szCs w:val="22"/>
        </w:rPr>
        <w:t xml:space="preserve"> marks)</w:t>
      </w:r>
    </w:p>
    <w:p w14:paraId="1D139636" w14:textId="77777777" w:rsidR="009C74DB" w:rsidRDefault="009C74DB" w:rsidP="009C74DB">
      <w:r>
        <w:t>Describe the link between ‘internal energy’, ‘</w:t>
      </w:r>
      <w:r w:rsidR="00931856">
        <w:t xml:space="preserve">temperature’ </w:t>
      </w:r>
      <w:r>
        <w:t>and ‘thermal equilibrium’.</w:t>
      </w:r>
    </w:p>
    <w:p w14:paraId="1376668B" w14:textId="77777777" w:rsidR="009C74DB" w:rsidRDefault="009C74DB" w:rsidP="009C74DB">
      <w:pPr>
        <w:tabs>
          <w:tab w:val="left" w:pos="8647"/>
          <w:tab w:val="right" w:pos="9356"/>
        </w:tabs>
        <w:spacing w:after="120"/>
        <w:rPr>
          <w:rFonts w:cs="Arial"/>
          <w:b/>
          <w:bCs/>
          <w:szCs w:val="22"/>
        </w:rPr>
      </w:pPr>
    </w:p>
    <w:tbl>
      <w:tblPr>
        <w:tblStyle w:val="TableGrid"/>
        <w:tblW w:w="0" w:type="auto"/>
        <w:tblLook w:val="04A0" w:firstRow="1" w:lastRow="0" w:firstColumn="1" w:lastColumn="0" w:noHBand="0" w:noVBand="1"/>
      </w:tblPr>
      <w:tblGrid>
        <w:gridCol w:w="7083"/>
        <w:gridCol w:w="1933"/>
      </w:tblGrid>
      <w:tr w:rsidR="009C74DB" w:rsidRPr="0090655F" w14:paraId="0F8688C2" w14:textId="77777777" w:rsidTr="008B05EB">
        <w:trPr>
          <w:trHeight w:val="567"/>
        </w:trPr>
        <w:tc>
          <w:tcPr>
            <w:tcW w:w="7083" w:type="dxa"/>
            <w:vAlign w:val="center"/>
          </w:tcPr>
          <w:p w14:paraId="40489C91" w14:textId="77777777" w:rsidR="009C74DB" w:rsidRPr="0090655F" w:rsidRDefault="009C74DB" w:rsidP="008B05EB">
            <w:pPr>
              <w:rPr>
                <w:color w:val="2E74B5" w:themeColor="accent1" w:themeShade="BF"/>
              </w:rPr>
            </w:pPr>
            <w:r w:rsidRPr="0090655F">
              <w:rPr>
                <w:color w:val="2E74B5" w:themeColor="accent1" w:themeShade="BF"/>
              </w:rPr>
              <w:t>Internal energy is the sum of the kinetic energies and potential energies of all of the particles in an object.</w:t>
            </w:r>
          </w:p>
        </w:tc>
        <w:tc>
          <w:tcPr>
            <w:tcW w:w="1933" w:type="dxa"/>
            <w:vAlign w:val="center"/>
          </w:tcPr>
          <w:p w14:paraId="3CAB37C0" w14:textId="77777777" w:rsidR="009C74DB" w:rsidRPr="0090655F" w:rsidRDefault="009C74DB" w:rsidP="008B05EB">
            <w:pPr>
              <w:jc w:val="center"/>
              <w:rPr>
                <w:color w:val="2E74B5" w:themeColor="accent1" w:themeShade="BF"/>
              </w:rPr>
            </w:pPr>
            <w:r w:rsidRPr="0090655F">
              <w:rPr>
                <w:color w:val="2E74B5" w:themeColor="accent1" w:themeShade="BF"/>
              </w:rPr>
              <w:t>1 mark</w:t>
            </w:r>
          </w:p>
        </w:tc>
      </w:tr>
      <w:tr w:rsidR="009C74DB" w:rsidRPr="0090655F" w14:paraId="3A16A84B" w14:textId="77777777" w:rsidTr="008B05EB">
        <w:trPr>
          <w:trHeight w:val="567"/>
        </w:trPr>
        <w:tc>
          <w:tcPr>
            <w:tcW w:w="7083" w:type="dxa"/>
            <w:vAlign w:val="center"/>
          </w:tcPr>
          <w:p w14:paraId="3739434F" w14:textId="77777777" w:rsidR="009C74DB" w:rsidRPr="0090655F" w:rsidRDefault="00312DE0" w:rsidP="008B05EB">
            <w:pPr>
              <w:rPr>
                <w:color w:val="2E74B5" w:themeColor="accent1" w:themeShade="BF"/>
              </w:rPr>
            </w:pPr>
            <w:r>
              <w:rPr>
                <w:color w:val="2E74B5" w:themeColor="accent1" w:themeShade="BF"/>
              </w:rPr>
              <w:t>Temperature is one type of internal energy and is the average kinetic energy of the particles</w:t>
            </w:r>
            <w:r w:rsidR="009C74DB" w:rsidRPr="0090655F">
              <w:rPr>
                <w:color w:val="2E74B5" w:themeColor="accent1" w:themeShade="BF"/>
              </w:rPr>
              <w:t>.</w:t>
            </w:r>
          </w:p>
        </w:tc>
        <w:tc>
          <w:tcPr>
            <w:tcW w:w="1933" w:type="dxa"/>
            <w:vAlign w:val="center"/>
          </w:tcPr>
          <w:p w14:paraId="2AD7F675" w14:textId="77777777" w:rsidR="009C74DB" w:rsidRPr="0090655F" w:rsidRDefault="009C74DB" w:rsidP="008B05EB">
            <w:pPr>
              <w:jc w:val="center"/>
              <w:rPr>
                <w:color w:val="2E74B5" w:themeColor="accent1" w:themeShade="BF"/>
              </w:rPr>
            </w:pPr>
            <w:r w:rsidRPr="0090655F">
              <w:rPr>
                <w:color w:val="2E74B5" w:themeColor="accent1" w:themeShade="BF"/>
              </w:rPr>
              <w:t>1 mark</w:t>
            </w:r>
          </w:p>
        </w:tc>
      </w:tr>
      <w:tr w:rsidR="009C74DB" w:rsidRPr="0090655F" w14:paraId="44BB2C3B" w14:textId="77777777" w:rsidTr="008B05EB">
        <w:trPr>
          <w:trHeight w:val="567"/>
        </w:trPr>
        <w:tc>
          <w:tcPr>
            <w:tcW w:w="7083" w:type="dxa"/>
            <w:vAlign w:val="center"/>
          </w:tcPr>
          <w:p w14:paraId="12430B28" w14:textId="77777777" w:rsidR="009C74DB" w:rsidRPr="0090655F" w:rsidRDefault="009C74DB" w:rsidP="008B05EB">
            <w:pPr>
              <w:rPr>
                <w:color w:val="2E74B5" w:themeColor="accent1" w:themeShade="BF"/>
              </w:rPr>
            </w:pPr>
            <w:r w:rsidRPr="0090655F">
              <w:rPr>
                <w:color w:val="2E74B5" w:themeColor="accent1" w:themeShade="BF"/>
              </w:rPr>
              <w:t>The object with higher temperature loses internal energy and this is transferred to the object of lower temperature.</w:t>
            </w:r>
          </w:p>
        </w:tc>
        <w:tc>
          <w:tcPr>
            <w:tcW w:w="1933" w:type="dxa"/>
            <w:vAlign w:val="center"/>
          </w:tcPr>
          <w:p w14:paraId="310FC311" w14:textId="77777777" w:rsidR="009C74DB" w:rsidRPr="0090655F" w:rsidRDefault="009C74DB" w:rsidP="008B05EB">
            <w:pPr>
              <w:jc w:val="center"/>
              <w:rPr>
                <w:color w:val="2E74B5" w:themeColor="accent1" w:themeShade="BF"/>
              </w:rPr>
            </w:pPr>
            <w:r w:rsidRPr="0090655F">
              <w:rPr>
                <w:color w:val="2E74B5" w:themeColor="accent1" w:themeShade="BF"/>
              </w:rPr>
              <w:t>1 mark</w:t>
            </w:r>
          </w:p>
        </w:tc>
      </w:tr>
      <w:tr w:rsidR="009C74DB" w:rsidRPr="0090655F" w14:paraId="0D065F43" w14:textId="77777777" w:rsidTr="008B05EB">
        <w:trPr>
          <w:trHeight w:val="567"/>
        </w:trPr>
        <w:tc>
          <w:tcPr>
            <w:tcW w:w="7083" w:type="dxa"/>
            <w:vAlign w:val="center"/>
          </w:tcPr>
          <w:p w14:paraId="5B9CB118" w14:textId="77777777" w:rsidR="009C74DB" w:rsidRPr="0090655F" w:rsidRDefault="009C74DB" w:rsidP="008B05EB">
            <w:pPr>
              <w:rPr>
                <w:color w:val="2E74B5" w:themeColor="accent1" w:themeShade="BF"/>
              </w:rPr>
            </w:pPr>
            <w:r w:rsidRPr="0090655F">
              <w:rPr>
                <w:color w:val="2E74B5" w:themeColor="accent1" w:themeShade="BF"/>
              </w:rPr>
              <w:t xml:space="preserve">This occurs until thermal equilibrium occurs (same temperature). </w:t>
            </w:r>
          </w:p>
        </w:tc>
        <w:tc>
          <w:tcPr>
            <w:tcW w:w="1933" w:type="dxa"/>
            <w:vAlign w:val="center"/>
          </w:tcPr>
          <w:p w14:paraId="2542C182" w14:textId="77777777" w:rsidR="009C74DB" w:rsidRPr="0090655F" w:rsidRDefault="009C74DB" w:rsidP="008B05EB">
            <w:pPr>
              <w:jc w:val="center"/>
              <w:rPr>
                <w:color w:val="2E74B5" w:themeColor="accent1" w:themeShade="BF"/>
              </w:rPr>
            </w:pPr>
            <w:r w:rsidRPr="0090655F">
              <w:rPr>
                <w:color w:val="2E74B5" w:themeColor="accent1" w:themeShade="BF"/>
              </w:rPr>
              <w:t>1 mark</w:t>
            </w:r>
          </w:p>
        </w:tc>
      </w:tr>
    </w:tbl>
    <w:p w14:paraId="4881484F" w14:textId="77777777" w:rsidR="009C74DB" w:rsidRDefault="009C74DB" w:rsidP="009C74DB"/>
    <w:p w14:paraId="22BFD6AB" w14:textId="77777777" w:rsidR="00BA576B" w:rsidRDefault="00BA576B" w:rsidP="009C74DB">
      <w:pPr>
        <w:spacing w:after="160" w:line="259" w:lineRule="auto"/>
        <w:rPr>
          <w:rFonts w:cs="Arial"/>
          <w:b/>
          <w:bCs/>
          <w:szCs w:val="22"/>
        </w:rPr>
      </w:pPr>
    </w:p>
    <w:p w14:paraId="349B1B0A" w14:textId="77777777" w:rsidR="00BA576B" w:rsidRDefault="00BA576B">
      <w:pPr>
        <w:spacing w:after="160" w:line="259" w:lineRule="auto"/>
        <w:rPr>
          <w:rFonts w:cs="Arial"/>
          <w:b/>
          <w:bCs/>
          <w:szCs w:val="22"/>
        </w:rPr>
      </w:pPr>
      <w:r>
        <w:rPr>
          <w:rFonts w:cs="Arial"/>
          <w:b/>
          <w:bCs/>
          <w:szCs w:val="22"/>
        </w:rPr>
        <w:br w:type="page"/>
      </w:r>
    </w:p>
    <w:p w14:paraId="3D691BF6" w14:textId="77777777" w:rsidR="00BA576B" w:rsidRDefault="00BA576B" w:rsidP="00BA576B">
      <w:pPr>
        <w:tabs>
          <w:tab w:val="left" w:pos="8647"/>
          <w:tab w:val="right" w:pos="9356"/>
        </w:tabs>
        <w:spacing w:after="120"/>
        <w:rPr>
          <w:rFonts w:cs="Arial"/>
          <w:b/>
          <w:bCs/>
          <w:szCs w:val="22"/>
        </w:rPr>
      </w:pPr>
      <w:r>
        <w:rPr>
          <w:rFonts w:cs="Arial"/>
          <w:b/>
          <w:bCs/>
          <w:szCs w:val="22"/>
        </w:rPr>
        <w:t>Question 3</w:t>
      </w:r>
      <w:r>
        <w:rPr>
          <w:rFonts w:cs="Arial"/>
          <w:b/>
          <w:bCs/>
          <w:szCs w:val="22"/>
        </w:rPr>
        <w:tab/>
        <w:t>(4</w:t>
      </w:r>
      <w:r w:rsidRPr="00FB2CCE">
        <w:rPr>
          <w:rFonts w:cs="Arial"/>
          <w:b/>
          <w:bCs/>
          <w:szCs w:val="22"/>
        </w:rPr>
        <w:t xml:space="preserve"> marks)</w:t>
      </w:r>
    </w:p>
    <w:p w14:paraId="0462713B" w14:textId="77777777" w:rsidR="00BA576B" w:rsidRDefault="00BA576B" w:rsidP="00BA576B">
      <w:r>
        <w:t xml:space="preserve">Khai is filling a bottle with tap water. He notices that as the water collides with the bottle, a sound is produced from within the bottle. As the water fills the bottle, the pitch of the sound increases. </w:t>
      </w:r>
    </w:p>
    <w:p w14:paraId="4F9E9523" w14:textId="77777777" w:rsidR="00BA576B" w:rsidRDefault="00BA576B" w:rsidP="00BA576B">
      <w:r>
        <w:t xml:space="preserve">Using your knowledge of standing waves in pipes, explain why this phenomenon occurs. As part of your answer, on the diagram below, draw the standing wave </w:t>
      </w:r>
      <w:r w:rsidR="00804E8D">
        <w:t xml:space="preserve">for the fundamental frequency </w:t>
      </w:r>
      <w:r>
        <w:t xml:space="preserve">that would be formed within the bottle as it is filled with water. </w:t>
      </w:r>
    </w:p>
    <w:p w14:paraId="11CC3C1B" w14:textId="77777777" w:rsidR="00BA576B" w:rsidRDefault="00BA576B" w:rsidP="009C74DB">
      <w:pPr>
        <w:spacing w:after="160" w:line="259" w:lineRule="auto"/>
        <w:rPr>
          <w:rFonts w:cs="Arial"/>
          <w:b/>
          <w:bCs/>
          <w:szCs w:val="22"/>
        </w:rPr>
      </w:pPr>
    </w:p>
    <w:p w14:paraId="632A89DC" w14:textId="77777777" w:rsidR="00BA576B" w:rsidRDefault="00BA576B" w:rsidP="00BA576B">
      <w:r>
        <w:rPr>
          <w:noProof/>
        </w:rPr>
        <mc:AlternateContent>
          <mc:Choice Requires="wps">
            <w:drawing>
              <wp:anchor distT="0" distB="0" distL="114300" distR="114300" simplePos="0" relativeHeight="251674624" behindDoc="0" locked="0" layoutInCell="1" allowOverlap="1" wp14:anchorId="1774BB27" wp14:editId="743C7D30">
                <wp:simplePos x="0" y="0"/>
                <wp:positionH relativeFrom="column">
                  <wp:posOffset>-19050</wp:posOffset>
                </wp:positionH>
                <wp:positionV relativeFrom="paragraph">
                  <wp:posOffset>34290</wp:posOffset>
                </wp:positionV>
                <wp:extent cx="25400" cy="1568450"/>
                <wp:effectExtent l="0" t="0" r="31750" b="31750"/>
                <wp:wrapNone/>
                <wp:docPr id="2" name="Straight Connector 2"/>
                <wp:cNvGraphicFramePr/>
                <a:graphic xmlns:a="http://schemas.openxmlformats.org/drawingml/2006/main">
                  <a:graphicData uri="http://schemas.microsoft.com/office/word/2010/wordprocessingShape">
                    <wps:wsp>
                      <wps:cNvCnPr/>
                      <wps:spPr>
                        <a:xfrm flipH="1">
                          <a:off x="0" y="0"/>
                          <a:ext cx="25400" cy="1568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DB96D" id="Straight Connector 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5pt,2.7pt" to=".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210B67FC" wp14:editId="4DA0EDA3">
                <wp:simplePos x="0" y="0"/>
                <wp:positionH relativeFrom="column">
                  <wp:posOffset>679450</wp:posOffset>
                </wp:positionH>
                <wp:positionV relativeFrom="paragraph">
                  <wp:posOffset>34290</wp:posOffset>
                </wp:positionV>
                <wp:extent cx="25400" cy="1568450"/>
                <wp:effectExtent l="0" t="0" r="31750" b="31750"/>
                <wp:wrapNone/>
                <wp:docPr id="10" name="Straight Connector 10"/>
                <wp:cNvGraphicFramePr/>
                <a:graphic xmlns:a="http://schemas.openxmlformats.org/drawingml/2006/main">
                  <a:graphicData uri="http://schemas.microsoft.com/office/word/2010/wordprocessingShape">
                    <wps:wsp>
                      <wps:cNvCnPr/>
                      <wps:spPr>
                        <a:xfrm flipH="1">
                          <a:off x="0" y="0"/>
                          <a:ext cx="25400" cy="1568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7E47C" id="Straight Connector 10"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53.5pt,2.7pt" to="55.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" strokecolor="black [3200]" strokeweight="1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08FD2B2" wp14:editId="6892DD04">
                <wp:simplePos x="0" y="0"/>
                <wp:positionH relativeFrom="column">
                  <wp:posOffset>-311150</wp:posOffset>
                </wp:positionH>
                <wp:positionV relativeFrom="paragraph">
                  <wp:posOffset>142240</wp:posOffset>
                </wp:positionV>
                <wp:extent cx="673100" cy="2514600"/>
                <wp:effectExtent l="0" t="57150" r="50800" b="0"/>
                <wp:wrapNone/>
                <wp:docPr id="18" name="Arc 18"/>
                <wp:cNvGraphicFramePr/>
                <a:graphic xmlns:a="http://schemas.openxmlformats.org/drawingml/2006/main">
                  <a:graphicData uri="http://schemas.microsoft.com/office/word/2010/wordprocessingShape">
                    <wps:wsp>
                      <wps:cNvSpPr/>
                      <wps:spPr>
                        <a:xfrm>
                          <a:off x="0" y="0"/>
                          <a:ext cx="673100" cy="2514600"/>
                        </a:xfrm>
                        <a:prstGeom prst="arc">
                          <a:avLst/>
                        </a:prstGeom>
                        <a:scene3d>
                          <a:camera prst="orthographicFront">
                            <a:rot lat="1080000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E1D52E" id="Arc 18" o:spid="_x0000_s1026" style="position:absolute;margin-left:-24.5pt;margin-top:11.2pt;width:53pt;height:19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3100,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" path="m336550,nsc522421,,673100,562912,673100,1257300r-336550,l336550,xem336550,nfc522421,,673100,562912,673100,1257300e" filled="f" strokecolor="#5b9bd5 [3204]" strokeweight=".5pt">
                <v:stroke joinstyle="miter"/>
                <v:path arrowok="t" o:connecttype="custom" o:connectlocs="336550,0;673100,1257300" o:connectangles="0,0"/>
              </v:shape>
            </w:pict>
          </mc:Fallback>
        </mc:AlternateContent>
      </w:r>
      <w:r>
        <w:rPr>
          <w:noProof/>
        </w:rPr>
        <mc:AlternateContent>
          <mc:Choice Requires="wps">
            <w:drawing>
              <wp:anchor distT="0" distB="0" distL="114300" distR="114300" simplePos="0" relativeHeight="251671552" behindDoc="0" locked="0" layoutInCell="1" allowOverlap="1" wp14:anchorId="6535C0F0" wp14:editId="5A3792E6">
                <wp:simplePos x="0" y="0"/>
                <wp:positionH relativeFrom="column">
                  <wp:posOffset>31750</wp:posOffset>
                </wp:positionH>
                <wp:positionV relativeFrom="paragraph">
                  <wp:posOffset>142240</wp:posOffset>
                </wp:positionV>
                <wp:extent cx="673100" cy="2514600"/>
                <wp:effectExtent l="0" t="57150" r="50800" b="0"/>
                <wp:wrapNone/>
                <wp:docPr id="17" name="Arc 17"/>
                <wp:cNvGraphicFramePr/>
                <a:graphic xmlns:a="http://schemas.openxmlformats.org/drawingml/2006/main">
                  <a:graphicData uri="http://schemas.microsoft.com/office/word/2010/wordprocessingShape">
                    <wps:wsp>
                      <wps:cNvSpPr/>
                      <wps:spPr>
                        <a:xfrm>
                          <a:off x="0" y="0"/>
                          <a:ext cx="673100" cy="2514600"/>
                        </a:xfrm>
                        <a:prstGeom prst="arc">
                          <a:avLst/>
                        </a:prstGeom>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AC5DA3" id="Arc 17" o:spid="_x0000_s1026" style="position:absolute;margin-left:2.5pt;margin-top:11.2pt;width:53pt;height:19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3100,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" path="m336550,nsc522421,,673100,562912,673100,1257300r-336550,l336550,xem336550,nfc522421,,673100,562912,673100,1257300e" filled="f" strokecolor="#5b9bd5 [3204]" strokeweight=".5pt">
                <v:stroke joinstyle="miter"/>
                <v:path arrowok="t" o:connecttype="custom" o:connectlocs="336550,0;673100,1257300" o:connectangles="0,0"/>
              </v:shape>
            </w:pict>
          </mc:Fallback>
        </mc:AlternateContent>
      </w:r>
    </w:p>
    <w:p w14:paraId="71F7A3A5" w14:textId="77777777" w:rsidR="00BA576B" w:rsidRDefault="00BA576B" w:rsidP="00BA576B"/>
    <w:p w14:paraId="444DF245" w14:textId="77777777" w:rsidR="00BA576B" w:rsidRDefault="00BA576B" w:rsidP="00BA576B">
      <w:r>
        <w:rPr>
          <w:noProof/>
        </w:rPr>
        <mc:AlternateContent>
          <mc:Choice Requires="wps">
            <w:drawing>
              <wp:anchor distT="0" distB="0" distL="114300" distR="114300" simplePos="0" relativeHeight="251666432" behindDoc="0" locked="0" layoutInCell="1" allowOverlap="1" wp14:anchorId="62B70F4B" wp14:editId="23D29540">
                <wp:simplePos x="0" y="0"/>
                <wp:positionH relativeFrom="column">
                  <wp:posOffset>-19050</wp:posOffset>
                </wp:positionH>
                <wp:positionV relativeFrom="paragraph">
                  <wp:posOffset>1073785</wp:posOffset>
                </wp:positionV>
                <wp:extent cx="698500" cy="22225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698500" cy="2222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57A50" id="Rectangle 15" o:spid="_x0000_s1026" style="position:absolute;margin-left:-1.5pt;margin-top:84.55pt;width:55pt;height: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" fillcolor="#bdd6ee [1300]"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60B48C65" wp14:editId="097AD7DC">
                <wp:simplePos x="0" y="0"/>
                <wp:positionH relativeFrom="column">
                  <wp:posOffset>-6350</wp:posOffset>
                </wp:positionH>
                <wp:positionV relativeFrom="paragraph">
                  <wp:posOffset>1296035</wp:posOffset>
                </wp:positionV>
                <wp:extent cx="6858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91CAF"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pt,102.05pt" to="53.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" strokecolor="black [3200]" strokeweight=".5pt">
                <v:stroke joinstyle="miter"/>
              </v:line>
            </w:pict>
          </mc:Fallback>
        </mc:AlternateContent>
      </w:r>
    </w:p>
    <w:p w14:paraId="7D540852" w14:textId="77777777" w:rsidR="00BA576B" w:rsidRPr="00AC2720" w:rsidRDefault="00BA576B" w:rsidP="00BA576B">
      <w:r>
        <w:rPr>
          <w:noProof/>
        </w:rPr>
        <mc:AlternateContent>
          <mc:Choice Requires="wps">
            <w:drawing>
              <wp:anchor distT="45720" distB="45720" distL="114300" distR="114300" simplePos="0" relativeHeight="251667456" behindDoc="0" locked="0" layoutInCell="1" allowOverlap="1" wp14:anchorId="496044FB" wp14:editId="0D431CDD">
                <wp:simplePos x="0" y="0"/>
                <wp:positionH relativeFrom="column">
                  <wp:posOffset>1085850</wp:posOffset>
                </wp:positionH>
                <wp:positionV relativeFrom="paragraph">
                  <wp:posOffset>49530</wp:posOffset>
                </wp:positionV>
                <wp:extent cx="590550" cy="2921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59270F96" w14:textId="77777777" w:rsidR="007D75D6" w:rsidRDefault="007D75D6" w:rsidP="00BA576B">
                            <w:r>
                              <w:t>Bottle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044FB" id="Text Box 2" o:spid="_x0000_s1028" type="#_x0000_t202" style="position:absolute;margin-left:85.5pt;margin-top:3.9pt;width:46.5pt;height:2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" stroked="f">
                <v:textbox>
                  <w:txbxContent>
                    <w:p w14:paraId="59270F96" w14:textId="77777777" w:rsidR="007D75D6" w:rsidRDefault="007D75D6" w:rsidP="00BA576B">
                      <w:r>
                        <w:t>Bottle</w:t>
                      </w:r>
                    </w:p>
                  </w:txbxContent>
                </v:textbox>
                <w10:wrap type="square"/>
              </v:shape>
            </w:pict>
          </mc:Fallback>
        </mc:AlternateContent>
      </w:r>
    </w:p>
    <w:p w14:paraId="4A8DCE60" w14:textId="77777777" w:rsidR="00BA576B" w:rsidRPr="00AC2720" w:rsidRDefault="00BA576B" w:rsidP="00BA576B">
      <w:r>
        <w:rPr>
          <w:noProof/>
        </w:rPr>
        <mc:AlternateContent>
          <mc:Choice Requires="wps">
            <w:drawing>
              <wp:anchor distT="0" distB="0" distL="114300" distR="114300" simplePos="0" relativeHeight="251668480" behindDoc="0" locked="0" layoutInCell="1" allowOverlap="1" wp14:anchorId="5D481F0E" wp14:editId="32DC52C6">
                <wp:simplePos x="0" y="0"/>
                <wp:positionH relativeFrom="column">
                  <wp:posOffset>679450</wp:posOffset>
                </wp:positionH>
                <wp:positionV relativeFrom="paragraph">
                  <wp:posOffset>22225</wp:posOffset>
                </wp:positionV>
                <wp:extent cx="4064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120790" id="_x0000_t32" coordsize="21600,21600" o:spt="32" o:oned="t" path="m,l21600,21600e" filled="f">
                <v:path arrowok="t" fillok="f" o:connecttype="none"/>
                <o:lock v:ext="edit" shapetype="t"/>
              </v:shapetype>
              <v:shape id="Straight Arrow Connector 13" o:spid="_x0000_s1026" type="#_x0000_t32" style="position:absolute;margin-left:53.5pt;margin-top:1.75pt;width:3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" strokecolor="black [3200]" strokeweight=".5pt">
                <v:stroke endarrow="block" joinstyle="miter"/>
              </v:shape>
            </w:pict>
          </mc:Fallback>
        </mc:AlternateContent>
      </w:r>
    </w:p>
    <w:p w14:paraId="3D330D65" w14:textId="77777777" w:rsidR="00BA576B" w:rsidRPr="00AC2720" w:rsidRDefault="00BA576B" w:rsidP="00BA576B"/>
    <w:p w14:paraId="6A95B155" w14:textId="77777777" w:rsidR="00BA576B" w:rsidRPr="00AC2720" w:rsidRDefault="00BA576B" w:rsidP="00BA576B"/>
    <w:p w14:paraId="0BC0FB53" w14:textId="77777777" w:rsidR="00BA576B" w:rsidRDefault="00BA576B" w:rsidP="00BA576B">
      <w:r>
        <w:rPr>
          <w:noProof/>
        </w:rPr>
        <mc:AlternateContent>
          <mc:Choice Requires="wps">
            <w:drawing>
              <wp:anchor distT="45720" distB="45720" distL="114300" distR="114300" simplePos="0" relativeHeight="251669504" behindDoc="0" locked="0" layoutInCell="1" allowOverlap="1" wp14:anchorId="31C95DCF" wp14:editId="15208EA4">
                <wp:simplePos x="0" y="0"/>
                <wp:positionH relativeFrom="column">
                  <wp:posOffset>1085850</wp:posOffset>
                </wp:positionH>
                <wp:positionV relativeFrom="paragraph">
                  <wp:posOffset>130810</wp:posOffset>
                </wp:positionV>
                <wp:extent cx="590550" cy="2921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22681E11" w14:textId="77777777" w:rsidR="007D75D6" w:rsidRDefault="007D75D6" w:rsidP="00BA576B">
                            <w:r>
                              <w:t>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95DCF" id="_x0000_s1029" type="#_x0000_t202" style="position:absolute;margin-left:85.5pt;margin-top:10.3pt;width:46.5pt;height:2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" stroked="f">
                <v:textbox>
                  <w:txbxContent>
                    <w:p w14:paraId="22681E11" w14:textId="77777777" w:rsidR="007D75D6" w:rsidRDefault="007D75D6" w:rsidP="00BA576B">
                      <w:r>
                        <w:t>Water</w:t>
                      </w:r>
                    </w:p>
                  </w:txbxContent>
                </v:textbox>
                <w10:wrap type="square"/>
              </v:shape>
            </w:pict>
          </mc:Fallback>
        </mc:AlternateContent>
      </w:r>
    </w:p>
    <w:p w14:paraId="0F564127" w14:textId="77777777" w:rsidR="00A55BCF" w:rsidRDefault="00A55BCF" w:rsidP="009C74DB">
      <w:pPr>
        <w:spacing w:after="160" w:line="259" w:lineRule="auto"/>
        <w:rPr>
          <w:rFonts w:cs="Arial"/>
          <w:b/>
          <w:bCs/>
          <w:szCs w:val="22"/>
        </w:rPr>
      </w:pPr>
      <w:r>
        <w:rPr>
          <w:noProof/>
        </w:rPr>
        <mc:AlternateContent>
          <mc:Choice Requires="wps">
            <w:drawing>
              <wp:anchor distT="0" distB="0" distL="114300" distR="114300" simplePos="0" relativeHeight="251670528" behindDoc="0" locked="0" layoutInCell="1" allowOverlap="1" wp14:anchorId="1D0CE526" wp14:editId="12BFA5CB">
                <wp:simplePos x="0" y="0"/>
                <wp:positionH relativeFrom="column">
                  <wp:posOffset>704850</wp:posOffset>
                </wp:positionH>
                <wp:positionV relativeFrom="paragraph">
                  <wp:posOffset>102870</wp:posOffset>
                </wp:positionV>
                <wp:extent cx="4064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FE9EF" id="Straight Arrow Connector 12" o:spid="_x0000_s1026" type="#_x0000_t32" style="position:absolute;margin-left:55.5pt;margin-top:8.1pt;width:32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" strokecolor="black [3200]" strokeweight=".5pt">
                <v:stroke endarrow="block" joinstyle="miter"/>
              </v:shape>
            </w:pict>
          </mc:Fallback>
        </mc:AlternateContent>
      </w:r>
    </w:p>
    <w:p w14:paraId="7B0E39E0" w14:textId="77777777" w:rsidR="00A55BCF" w:rsidRDefault="00A55BCF" w:rsidP="009C74DB">
      <w:pPr>
        <w:spacing w:after="160" w:line="259" w:lineRule="auto"/>
        <w:rPr>
          <w:rFonts w:cs="Arial"/>
          <w:b/>
          <w:bCs/>
          <w:szCs w:val="22"/>
        </w:rPr>
      </w:pPr>
    </w:p>
    <w:p w14:paraId="6BCF35DE" w14:textId="77777777" w:rsidR="00A55BCF" w:rsidRDefault="00A55BCF" w:rsidP="009C74DB">
      <w:pPr>
        <w:spacing w:after="160" w:line="259" w:lineRule="auto"/>
        <w:rPr>
          <w:rFonts w:cs="Arial"/>
          <w:b/>
          <w:bCs/>
          <w:szCs w:val="22"/>
        </w:rPr>
      </w:pPr>
    </w:p>
    <w:tbl>
      <w:tblPr>
        <w:tblStyle w:val="TableGrid"/>
        <w:tblW w:w="0" w:type="auto"/>
        <w:tblLook w:val="04A0" w:firstRow="1" w:lastRow="0" w:firstColumn="1" w:lastColumn="0" w:noHBand="0" w:noVBand="1"/>
      </w:tblPr>
      <w:tblGrid>
        <w:gridCol w:w="7508"/>
        <w:gridCol w:w="1508"/>
      </w:tblGrid>
      <w:tr w:rsidR="00A55BCF" w:rsidRPr="00ED4A68" w14:paraId="1CE23F26" w14:textId="77777777" w:rsidTr="008B05EB">
        <w:trPr>
          <w:trHeight w:val="567"/>
        </w:trPr>
        <w:tc>
          <w:tcPr>
            <w:tcW w:w="7508" w:type="dxa"/>
            <w:vAlign w:val="center"/>
          </w:tcPr>
          <w:p w14:paraId="07526A48" w14:textId="77777777" w:rsidR="00A55BCF" w:rsidRPr="00ED4A68" w:rsidRDefault="00A55BCF" w:rsidP="008B05EB">
            <w:pPr>
              <w:rPr>
                <w:color w:val="1F4E79" w:themeColor="accent1" w:themeShade="80"/>
              </w:rPr>
            </w:pPr>
            <w:r w:rsidRPr="00ED4A68">
              <w:rPr>
                <w:color w:val="1F4E79" w:themeColor="accent1" w:themeShade="80"/>
              </w:rPr>
              <w:t>Standing wave drawn – see above (accept either ‘particle displacement’ or ‘pressure variation’ wave formations).</w:t>
            </w:r>
          </w:p>
        </w:tc>
        <w:tc>
          <w:tcPr>
            <w:tcW w:w="1508" w:type="dxa"/>
            <w:vAlign w:val="center"/>
          </w:tcPr>
          <w:p w14:paraId="7FC3FD88" w14:textId="77777777" w:rsidR="00A55BCF" w:rsidRPr="00ED4A68" w:rsidRDefault="00A55BCF" w:rsidP="008B05EB">
            <w:pPr>
              <w:jc w:val="center"/>
              <w:rPr>
                <w:color w:val="1F4E79" w:themeColor="accent1" w:themeShade="80"/>
              </w:rPr>
            </w:pPr>
            <w:r w:rsidRPr="00ED4A68">
              <w:rPr>
                <w:color w:val="1F4E79" w:themeColor="accent1" w:themeShade="80"/>
              </w:rPr>
              <w:t>1 mark</w:t>
            </w:r>
          </w:p>
        </w:tc>
      </w:tr>
      <w:tr w:rsidR="00A55BCF" w:rsidRPr="00ED4A68" w14:paraId="63677567" w14:textId="77777777" w:rsidTr="008B05EB">
        <w:trPr>
          <w:trHeight w:val="567"/>
        </w:trPr>
        <w:tc>
          <w:tcPr>
            <w:tcW w:w="7508" w:type="dxa"/>
            <w:vAlign w:val="center"/>
          </w:tcPr>
          <w:p w14:paraId="2E9D4848" w14:textId="77777777" w:rsidR="00A55BCF" w:rsidRPr="00ED4A68" w:rsidRDefault="00A55BCF" w:rsidP="008B05EB">
            <w:pPr>
              <w:rPr>
                <w:color w:val="1F4E79" w:themeColor="accent1" w:themeShade="80"/>
              </w:rPr>
            </w:pPr>
            <w:r w:rsidRPr="00ED4A68">
              <w:rPr>
                <w:color w:val="1F4E79" w:themeColor="accent1" w:themeShade="80"/>
              </w:rPr>
              <w:t xml:space="preserve">As the height of the water increases, the resonant length (L) of the pipe decreases. </w:t>
            </w:r>
          </w:p>
        </w:tc>
        <w:tc>
          <w:tcPr>
            <w:tcW w:w="1508" w:type="dxa"/>
            <w:vAlign w:val="center"/>
          </w:tcPr>
          <w:p w14:paraId="62EAC3D4" w14:textId="77777777" w:rsidR="00A55BCF" w:rsidRPr="00ED4A68" w:rsidRDefault="00A55BCF" w:rsidP="008B05EB">
            <w:pPr>
              <w:jc w:val="center"/>
              <w:rPr>
                <w:color w:val="1F4E79" w:themeColor="accent1" w:themeShade="80"/>
              </w:rPr>
            </w:pPr>
            <w:r w:rsidRPr="00ED4A68">
              <w:rPr>
                <w:color w:val="1F4E79" w:themeColor="accent1" w:themeShade="80"/>
              </w:rPr>
              <w:t>1 mark</w:t>
            </w:r>
          </w:p>
        </w:tc>
      </w:tr>
      <w:tr w:rsidR="00A55BCF" w:rsidRPr="00ED4A68" w14:paraId="1B36A999" w14:textId="77777777" w:rsidTr="008B05EB">
        <w:trPr>
          <w:trHeight w:val="567"/>
        </w:trPr>
        <w:tc>
          <w:tcPr>
            <w:tcW w:w="7508" w:type="dxa"/>
            <w:vAlign w:val="center"/>
          </w:tcPr>
          <w:p w14:paraId="130FE502" w14:textId="77777777" w:rsidR="00A55BCF" w:rsidRPr="00ED4A68" w:rsidRDefault="00A55BCF" w:rsidP="008B05EB">
            <w:pPr>
              <w:rPr>
                <w:color w:val="1F4E79" w:themeColor="accent1" w:themeShade="80"/>
              </w:rPr>
            </w:pPr>
            <w:r w:rsidRPr="00ED4A68">
              <w:rPr>
                <w:color w:val="1F4E79" w:themeColor="accent1" w:themeShade="80"/>
              </w:rPr>
              <w:t xml:space="preserve">The wavelength of the standing wave produced is given by: </w:t>
            </w: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λ</m:t>
                  </m:r>
                </m:e>
                <m:sub>
                  <m:r>
                    <m:rPr>
                      <m:sty m:val="p"/>
                    </m:rPr>
                    <w:rPr>
                      <w:rFonts w:ascii="Cambria Math" w:hAnsi="Cambria Math"/>
                      <w:color w:val="1F4E79" w:themeColor="accent1" w:themeShade="80"/>
                    </w:rPr>
                    <m:t>1</m:t>
                  </m:r>
                </m:sub>
              </m:sSub>
              <m:r>
                <m:rPr>
                  <m:sty m:val="p"/>
                </m:rPr>
                <w:rPr>
                  <w:rFonts w:ascii="Cambria Math" w:hAnsi="Cambria Math"/>
                  <w:color w:val="1F4E79" w:themeColor="accent1" w:themeShade="80"/>
                </w:rPr>
                <m:t>=4L</m:t>
              </m:r>
            </m:oMath>
            <w:r w:rsidRPr="00ED4A68">
              <w:rPr>
                <w:rFonts w:eastAsiaTheme="minorEastAsia"/>
                <w:color w:val="1F4E79" w:themeColor="accent1" w:themeShade="80"/>
              </w:rPr>
              <w:t xml:space="preserve">. </w:t>
            </w:r>
            <w:r w:rsidRPr="00ED4A68">
              <w:rPr>
                <w:color w:val="1F4E79" w:themeColor="accent1" w:themeShade="80"/>
              </w:rPr>
              <w:t>Hence, as ‘L’ decreases, ‘</w:t>
            </w:r>
            <w:r w:rsidRPr="00ED4A68">
              <w:rPr>
                <w:rFonts w:cstheme="minorHAnsi"/>
                <w:color w:val="1F4E79" w:themeColor="accent1" w:themeShade="80"/>
              </w:rPr>
              <w:t>λ</w:t>
            </w:r>
            <w:r w:rsidRPr="00ED4A68">
              <w:rPr>
                <w:color w:val="1F4E79" w:themeColor="accent1" w:themeShade="80"/>
              </w:rPr>
              <w:t>’ decreases.</w:t>
            </w:r>
          </w:p>
        </w:tc>
        <w:tc>
          <w:tcPr>
            <w:tcW w:w="1508" w:type="dxa"/>
            <w:vAlign w:val="center"/>
          </w:tcPr>
          <w:p w14:paraId="4CFCD9A7" w14:textId="77777777" w:rsidR="00A55BCF" w:rsidRPr="00ED4A68" w:rsidRDefault="00A55BCF" w:rsidP="008B05EB">
            <w:pPr>
              <w:jc w:val="center"/>
              <w:rPr>
                <w:color w:val="1F4E79" w:themeColor="accent1" w:themeShade="80"/>
              </w:rPr>
            </w:pPr>
            <w:r w:rsidRPr="00ED4A68">
              <w:rPr>
                <w:color w:val="1F4E79" w:themeColor="accent1" w:themeShade="80"/>
              </w:rPr>
              <w:t>1 mark</w:t>
            </w:r>
          </w:p>
        </w:tc>
      </w:tr>
      <w:tr w:rsidR="00A55BCF" w:rsidRPr="00ED4A68" w14:paraId="6BB3C84B" w14:textId="77777777" w:rsidTr="008B05EB">
        <w:trPr>
          <w:trHeight w:val="567"/>
        </w:trPr>
        <w:tc>
          <w:tcPr>
            <w:tcW w:w="7508" w:type="dxa"/>
            <w:vAlign w:val="center"/>
          </w:tcPr>
          <w:p w14:paraId="1B150277" w14:textId="77777777" w:rsidR="00A55BCF" w:rsidRPr="00ED4A68" w:rsidRDefault="00A55BCF" w:rsidP="00CA5765">
            <w:pPr>
              <w:rPr>
                <w:color w:val="1F4E79" w:themeColor="accent1" w:themeShade="80"/>
              </w:rPr>
            </w:pPr>
            <w:r w:rsidRPr="00ED4A68">
              <w:rPr>
                <w:color w:val="1F4E79" w:themeColor="accent1" w:themeShade="80"/>
              </w:rPr>
              <w:t xml:space="preserve">Since </w:t>
            </w:r>
            <m:oMath>
              <m:r>
                <m:rPr>
                  <m:sty m:val="p"/>
                </m:rPr>
                <w:rPr>
                  <w:rFonts w:ascii="Cambria Math" w:hAnsi="Cambria Math"/>
                  <w:color w:val="1F4E79" w:themeColor="accent1" w:themeShade="80"/>
                </w:rPr>
                <m:t xml:space="preserve">f= </m:t>
              </m:r>
              <m:f>
                <m:fPr>
                  <m:ctrlPr>
                    <w:rPr>
                      <w:rFonts w:ascii="Cambria Math" w:eastAsiaTheme="minorEastAsia" w:hAnsi="Cambria Math"/>
                      <w:color w:val="1F4E79" w:themeColor="accent1" w:themeShade="80"/>
                    </w:rPr>
                  </m:ctrlPr>
                </m:fPr>
                <m:num>
                  <m:r>
                    <m:rPr>
                      <m:sty m:val="p"/>
                    </m:rPr>
                    <w:rPr>
                      <w:rFonts w:ascii="Cambria Math" w:eastAsiaTheme="minorEastAsia" w:hAnsi="Cambria Math"/>
                      <w:color w:val="1F4E79" w:themeColor="accent1" w:themeShade="80"/>
                    </w:rPr>
                    <m:t>v</m:t>
                  </m:r>
                </m:num>
                <m:den>
                  <m:r>
                    <m:rPr>
                      <m:sty m:val="p"/>
                    </m:rPr>
                    <w:rPr>
                      <w:rFonts w:ascii="Cambria Math" w:eastAsiaTheme="minorEastAsia" w:hAnsi="Cambria Math"/>
                      <w:color w:val="1F4E79" w:themeColor="accent1" w:themeShade="80"/>
                    </w:rPr>
                    <m:t>λ</m:t>
                  </m:r>
                </m:den>
              </m:f>
            </m:oMath>
            <w:r w:rsidRPr="00ED4A68">
              <w:rPr>
                <w:rFonts w:eastAsiaTheme="minorEastAsia"/>
                <w:color w:val="1F4E79" w:themeColor="accent1" w:themeShade="80"/>
              </w:rPr>
              <w:t xml:space="preserve">, as </w:t>
            </w:r>
            <w:r w:rsidRPr="00ED4A68">
              <w:rPr>
                <w:color w:val="1F4E79" w:themeColor="accent1" w:themeShade="80"/>
              </w:rPr>
              <w:t xml:space="preserve">the height of the water increases, frequency ‘f’ and pitch </w:t>
            </w:r>
            <w:r w:rsidR="00CA5765">
              <w:rPr>
                <w:color w:val="1F4E79" w:themeColor="accent1" w:themeShade="80"/>
              </w:rPr>
              <w:t>increases</w:t>
            </w:r>
            <w:r w:rsidRPr="00ED4A68">
              <w:rPr>
                <w:color w:val="1F4E79" w:themeColor="accent1" w:themeShade="80"/>
              </w:rPr>
              <w:t xml:space="preserve">. </w:t>
            </w:r>
          </w:p>
        </w:tc>
        <w:tc>
          <w:tcPr>
            <w:tcW w:w="1508" w:type="dxa"/>
            <w:vAlign w:val="center"/>
          </w:tcPr>
          <w:p w14:paraId="3A4B0962" w14:textId="77777777" w:rsidR="00A55BCF" w:rsidRPr="00ED4A68" w:rsidRDefault="00A55BCF" w:rsidP="008B05EB">
            <w:pPr>
              <w:jc w:val="center"/>
              <w:rPr>
                <w:color w:val="1F4E79" w:themeColor="accent1" w:themeShade="80"/>
              </w:rPr>
            </w:pPr>
            <w:r w:rsidRPr="00ED4A68">
              <w:rPr>
                <w:color w:val="1F4E79" w:themeColor="accent1" w:themeShade="80"/>
              </w:rPr>
              <w:t>1 mark</w:t>
            </w:r>
          </w:p>
        </w:tc>
      </w:tr>
    </w:tbl>
    <w:p w14:paraId="6B17E153" w14:textId="77777777" w:rsidR="00A55BCF" w:rsidRDefault="00A55BCF" w:rsidP="009C74DB">
      <w:pPr>
        <w:spacing w:after="160" w:line="259" w:lineRule="auto"/>
        <w:rPr>
          <w:rFonts w:cs="Arial"/>
          <w:b/>
          <w:bCs/>
          <w:szCs w:val="22"/>
        </w:rPr>
      </w:pPr>
    </w:p>
    <w:p w14:paraId="0E2C2591" w14:textId="77777777" w:rsidR="0042756C" w:rsidRDefault="0042756C" w:rsidP="0042756C">
      <w:pPr>
        <w:tabs>
          <w:tab w:val="left" w:pos="8647"/>
          <w:tab w:val="right" w:pos="9356"/>
        </w:tabs>
        <w:spacing w:after="120"/>
        <w:rPr>
          <w:rFonts w:cs="Arial"/>
          <w:b/>
          <w:bCs/>
          <w:szCs w:val="22"/>
        </w:rPr>
      </w:pPr>
      <w:r>
        <w:rPr>
          <w:rFonts w:cs="Arial"/>
          <w:b/>
          <w:bCs/>
          <w:szCs w:val="22"/>
        </w:rPr>
        <w:t>Question 4</w:t>
      </w:r>
      <w:r w:rsidR="00521C34">
        <w:rPr>
          <w:rFonts w:cs="Arial"/>
          <w:b/>
          <w:bCs/>
          <w:szCs w:val="22"/>
        </w:rPr>
        <w:tab/>
        <w:t>(5</w:t>
      </w:r>
      <w:r w:rsidRPr="00FB2CCE">
        <w:rPr>
          <w:rFonts w:cs="Arial"/>
          <w:b/>
          <w:bCs/>
          <w:szCs w:val="22"/>
        </w:rPr>
        <w:t xml:space="preserve"> marks)</w:t>
      </w:r>
    </w:p>
    <w:p w14:paraId="4EA9DB41" w14:textId="77777777" w:rsidR="0042756C" w:rsidRDefault="0042756C" w:rsidP="0042756C">
      <w:r>
        <w:t xml:space="preserve">A student cools a glass of water by placing ice in it. She places 240 g of water into a glass with a mass 150 g. They are both at room temperature of 25.0 </w:t>
      </w:r>
      <w:r>
        <w:rPr>
          <w:rFonts w:cstheme="minorHAnsi"/>
        </w:rPr>
        <w:t>°</w:t>
      </w:r>
      <w:r>
        <w:t xml:space="preserve">C. She then places ice at 0 </w:t>
      </w:r>
      <w:r>
        <w:rPr>
          <w:rFonts w:cstheme="minorHAnsi"/>
        </w:rPr>
        <w:t>°</w:t>
      </w:r>
      <w:r>
        <w:t xml:space="preserve">C into the glass and a final temperature of 5.00 </w:t>
      </w:r>
      <w:r>
        <w:rPr>
          <w:rFonts w:cstheme="minorHAnsi"/>
        </w:rPr>
        <w:t>°</w:t>
      </w:r>
      <w:r>
        <w:t xml:space="preserve">C is attained by the mixture. Calculate the mass of ice used to achieve this. </w:t>
      </w:r>
      <w:r w:rsidR="008B1EAC">
        <w:t>The specific heat capacity of the glass is 850 Jkg</w:t>
      </w:r>
      <w:r w:rsidR="008B1EAC" w:rsidRPr="00651EED">
        <w:rPr>
          <w:vertAlign w:val="superscript"/>
        </w:rPr>
        <w:t>-1</w:t>
      </w:r>
      <w:r w:rsidR="008B1EAC">
        <w:rPr>
          <w:rFonts w:cs="Arial"/>
        </w:rPr>
        <w:t>°</w:t>
      </w:r>
      <w:r w:rsidR="008B1EAC">
        <w:t>C</w:t>
      </w:r>
      <w:r w:rsidR="008B1EAC" w:rsidRPr="00651EED">
        <w:rPr>
          <w:vertAlign w:val="superscript"/>
        </w:rPr>
        <w:t>-1</w:t>
      </w:r>
      <w:r w:rsidR="008B1EAC">
        <w:t>.</w:t>
      </w:r>
    </w:p>
    <w:p w14:paraId="654D3390" w14:textId="77777777" w:rsidR="0042756C" w:rsidRDefault="0042756C" w:rsidP="009C74DB">
      <w:pPr>
        <w:spacing w:after="160" w:line="259" w:lineRule="auto"/>
        <w:rPr>
          <w:rFonts w:cs="Arial"/>
          <w:b/>
          <w:bCs/>
          <w:szCs w:val="22"/>
        </w:rPr>
      </w:pPr>
    </w:p>
    <w:tbl>
      <w:tblPr>
        <w:tblStyle w:val="TableGrid"/>
        <w:tblW w:w="0" w:type="auto"/>
        <w:tblLook w:val="04A0" w:firstRow="1" w:lastRow="0" w:firstColumn="1" w:lastColumn="0" w:noHBand="0" w:noVBand="1"/>
      </w:tblPr>
      <w:tblGrid>
        <w:gridCol w:w="7650"/>
        <w:gridCol w:w="1366"/>
      </w:tblGrid>
      <w:tr w:rsidR="0042756C" w:rsidRPr="00F12129" w14:paraId="381E22A6" w14:textId="77777777" w:rsidTr="008B05EB">
        <w:trPr>
          <w:trHeight w:val="567"/>
        </w:trPr>
        <w:tc>
          <w:tcPr>
            <w:tcW w:w="7650" w:type="dxa"/>
            <w:vAlign w:val="center"/>
          </w:tcPr>
          <w:p w14:paraId="5DC00B2E" w14:textId="77777777" w:rsidR="0042756C" w:rsidRPr="00F12129" w:rsidRDefault="00013188" w:rsidP="008B05EB">
            <w:pPr>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Q</m:t>
                    </m:r>
                  </m:e>
                  <m:sub>
                    <m:r>
                      <m:rPr>
                        <m:sty m:val="p"/>
                      </m:rPr>
                      <w:rPr>
                        <w:rFonts w:ascii="Cambria Math" w:hAnsi="Cambria Math"/>
                        <w:color w:val="1F4E79" w:themeColor="accent1" w:themeShade="80"/>
                      </w:rPr>
                      <m:t>lost</m:t>
                    </m:r>
                  </m:sub>
                </m:sSub>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Q</m:t>
                    </m:r>
                  </m:e>
                  <m:sub>
                    <m:r>
                      <m:rPr>
                        <m:sty m:val="p"/>
                      </m:rPr>
                      <w:rPr>
                        <w:rFonts w:ascii="Cambria Math" w:hAnsi="Cambria Math"/>
                        <w:color w:val="1F4E79" w:themeColor="accent1" w:themeShade="80"/>
                      </w:rPr>
                      <m:t>gain</m:t>
                    </m:r>
                  </m:sub>
                </m:sSub>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m</m:t>
                    </m:r>
                  </m:e>
                  <m:sub>
                    <m:r>
                      <m:rPr>
                        <m:sty m:val="p"/>
                      </m:rPr>
                      <w:rPr>
                        <w:rFonts w:ascii="Cambria Math" w:hAnsi="Cambria Math"/>
                        <w:color w:val="1F4E79" w:themeColor="accent1" w:themeShade="80"/>
                      </w:rPr>
                      <m:t>w</m:t>
                    </m:r>
                  </m:sub>
                </m:sSub>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c</m:t>
                    </m:r>
                  </m:e>
                  <m:sub>
                    <m:r>
                      <m:rPr>
                        <m:sty m:val="p"/>
                      </m:rPr>
                      <w:rPr>
                        <w:rFonts w:ascii="Cambria Math" w:hAnsi="Cambria Math"/>
                        <w:color w:val="1F4E79" w:themeColor="accent1" w:themeShade="80"/>
                      </w:rPr>
                      <m:t>w</m:t>
                    </m:r>
                  </m:sub>
                </m:sSub>
                <m:r>
                  <m:rPr>
                    <m:sty m:val="p"/>
                  </m:rPr>
                  <w:rPr>
                    <w:rFonts w:ascii="Cambria Math" w:hAnsi="Cambria Math"/>
                    <w:color w:val="1F4E79" w:themeColor="accent1" w:themeShade="80"/>
                  </w:rPr>
                  <m:t>∆</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T</m:t>
                    </m:r>
                  </m:e>
                  <m:sub>
                    <m:r>
                      <m:rPr>
                        <m:sty m:val="p"/>
                      </m:rPr>
                      <w:rPr>
                        <w:rFonts w:ascii="Cambria Math" w:hAnsi="Cambria Math"/>
                        <w:color w:val="1F4E79" w:themeColor="accent1" w:themeShade="80"/>
                      </w:rPr>
                      <m:t>w</m:t>
                    </m:r>
                  </m:sub>
                </m:sSub>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m</m:t>
                    </m:r>
                  </m:e>
                  <m:sub>
                    <m:r>
                      <m:rPr>
                        <m:sty m:val="p"/>
                      </m:rPr>
                      <w:rPr>
                        <w:rFonts w:ascii="Cambria Math" w:hAnsi="Cambria Math"/>
                        <w:color w:val="1F4E79" w:themeColor="accent1" w:themeShade="80"/>
                      </w:rPr>
                      <m:t>g</m:t>
                    </m:r>
                  </m:sub>
                </m:sSub>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c</m:t>
                    </m:r>
                  </m:e>
                  <m:sub>
                    <m:r>
                      <m:rPr>
                        <m:sty m:val="p"/>
                      </m:rPr>
                      <w:rPr>
                        <w:rFonts w:ascii="Cambria Math" w:hAnsi="Cambria Math"/>
                        <w:color w:val="1F4E79" w:themeColor="accent1" w:themeShade="80"/>
                      </w:rPr>
                      <m:t>g</m:t>
                    </m:r>
                  </m:sub>
                </m:sSub>
                <m:r>
                  <m:rPr>
                    <m:sty m:val="p"/>
                  </m:rPr>
                  <w:rPr>
                    <w:rFonts w:ascii="Cambria Math" w:hAnsi="Cambria Math"/>
                    <w:color w:val="1F4E79" w:themeColor="accent1" w:themeShade="80"/>
                  </w:rPr>
                  <m:t>∆</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T</m:t>
                    </m:r>
                  </m:e>
                  <m:sub>
                    <m:r>
                      <m:rPr>
                        <m:sty m:val="p"/>
                      </m:rPr>
                      <w:rPr>
                        <w:rFonts w:ascii="Cambria Math" w:hAnsi="Cambria Math"/>
                        <w:color w:val="1F4E79" w:themeColor="accent1" w:themeShade="80"/>
                      </w:rPr>
                      <m:t>g</m:t>
                    </m:r>
                  </m:sub>
                </m:sSub>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m</m:t>
                    </m:r>
                  </m:e>
                  <m:sub>
                    <m:r>
                      <m:rPr>
                        <m:sty m:val="p"/>
                      </m:rPr>
                      <w:rPr>
                        <w:rFonts w:ascii="Cambria Math" w:hAnsi="Cambria Math"/>
                        <w:color w:val="1F4E79" w:themeColor="accent1" w:themeShade="80"/>
                      </w:rPr>
                      <m:t>i</m:t>
                    </m:r>
                  </m:sub>
                </m:sSub>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L</m:t>
                    </m:r>
                  </m:e>
                  <m:sub>
                    <m:r>
                      <m:rPr>
                        <m:sty m:val="p"/>
                      </m:rPr>
                      <w:rPr>
                        <w:rFonts w:ascii="Cambria Math" w:hAnsi="Cambria Math"/>
                        <w:color w:val="1F4E79" w:themeColor="accent1" w:themeShade="80"/>
                      </w:rPr>
                      <m:t>f</m:t>
                    </m:r>
                  </m:sub>
                </m:sSub>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m</m:t>
                    </m:r>
                  </m:e>
                  <m:sub>
                    <m:r>
                      <m:rPr>
                        <m:sty m:val="p"/>
                      </m:rPr>
                      <w:rPr>
                        <w:rFonts w:ascii="Cambria Math" w:hAnsi="Cambria Math"/>
                        <w:color w:val="1F4E79" w:themeColor="accent1" w:themeShade="80"/>
                      </w:rPr>
                      <m:t>i</m:t>
                    </m:r>
                  </m:sub>
                </m:sSub>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c</m:t>
                    </m:r>
                  </m:e>
                  <m:sub>
                    <m:r>
                      <m:rPr>
                        <m:sty m:val="p"/>
                      </m:rPr>
                      <w:rPr>
                        <w:rFonts w:ascii="Cambria Math" w:hAnsi="Cambria Math"/>
                        <w:color w:val="1F4E79" w:themeColor="accent1" w:themeShade="80"/>
                      </w:rPr>
                      <m:t>w</m:t>
                    </m:r>
                  </m:sub>
                </m:sSub>
                <m:r>
                  <m:rPr>
                    <m:sty m:val="p"/>
                  </m:rPr>
                  <w:rPr>
                    <w:rFonts w:ascii="Cambria Math" w:hAnsi="Cambria Math"/>
                    <w:color w:val="1F4E79" w:themeColor="accent1" w:themeShade="80"/>
                  </w:rPr>
                  <m:t>∆</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T</m:t>
                    </m:r>
                  </m:e>
                  <m:sub>
                    <m:r>
                      <m:rPr>
                        <m:sty m:val="p"/>
                      </m:rPr>
                      <w:rPr>
                        <w:rFonts w:ascii="Cambria Math" w:hAnsi="Cambria Math"/>
                        <w:color w:val="1F4E79" w:themeColor="accent1" w:themeShade="80"/>
                      </w:rPr>
                      <m:t>w</m:t>
                    </m:r>
                  </m:sub>
                </m:sSub>
              </m:oMath>
            </m:oMathPara>
          </w:p>
        </w:tc>
        <w:tc>
          <w:tcPr>
            <w:tcW w:w="1366" w:type="dxa"/>
            <w:vAlign w:val="center"/>
          </w:tcPr>
          <w:p w14:paraId="256F4105" w14:textId="77777777" w:rsidR="0042756C" w:rsidRPr="00F12129" w:rsidRDefault="0042756C" w:rsidP="008B05EB">
            <w:pPr>
              <w:jc w:val="center"/>
              <w:rPr>
                <w:color w:val="1F4E79" w:themeColor="accent1" w:themeShade="80"/>
              </w:rPr>
            </w:pPr>
            <w:r w:rsidRPr="00F12129">
              <w:rPr>
                <w:color w:val="1F4E79" w:themeColor="accent1" w:themeShade="80"/>
              </w:rPr>
              <w:t>1 mark</w:t>
            </w:r>
          </w:p>
        </w:tc>
      </w:tr>
      <w:tr w:rsidR="0042756C" w:rsidRPr="00F12129" w14:paraId="3447A718" w14:textId="77777777" w:rsidTr="008B05EB">
        <w:trPr>
          <w:trHeight w:val="567"/>
        </w:trPr>
        <w:tc>
          <w:tcPr>
            <w:tcW w:w="7650" w:type="dxa"/>
            <w:vAlign w:val="center"/>
          </w:tcPr>
          <w:p w14:paraId="77241F3B" w14:textId="77777777" w:rsidR="0042756C" w:rsidRPr="00F12129" w:rsidRDefault="0042756C" w:rsidP="008B05EB">
            <w:pPr>
              <w:rPr>
                <w:color w:val="1F4E79" w:themeColor="accent1" w:themeShade="80"/>
              </w:rPr>
            </w:pPr>
            <m:oMathPara>
              <m:oMathParaPr>
                <m:jc m:val="left"/>
              </m:oMathParaPr>
              <m:oMath>
                <m:r>
                  <m:rPr>
                    <m:sty m:val="p"/>
                  </m:rPr>
                  <w:rPr>
                    <w:rFonts w:ascii="Cambria Math" w:hAnsi="Cambria Math"/>
                    <w:color w:val="1F4E79" w:themeColor="accent1" w:themeShade="80"/>
                  </w:rPr>
                  <m:t xml:space="preserve">0.240 ×4180 × </m:t>
                </m:r>
                <m:d>
                  <m:dPr>
                    <m:ctrlPr>
                      <w:rPr>
                        <w:rFonts w:ascii="Cambria Math" w:hAnsi="Cambria Math"/>
                        <w:color w:val="1F4E79" w:themeColor="accent1" w:themeShade="80"/>
                      </w:rPr>
                    </m:ctrlPr>
                  </m:dPr>
                  <m:e>
                    <m:r>
                      <m:rPr>
                        <m:sty m:val="p"/>
                      </m:rPr>
                      <w:rPr>
                        <w:rFonts w:ascii="Cambria Math" w:hAnsi="Cambria Math"/>
                        <w:color w:val="1F4E79" w:themeColor="accent1" w:themeShade="80"/>
                      </w:rPr>
                      <m:t>25.0-5.00</m:t>
                    </m:r>
                  </m:e>
                </m:d>
                <m:r>
                  <m:rPr>
                    <m:sty m:val="p"/>
                  </m:rPr>
                  <w:rPr>
                    <w:rFonts w:ascii="Cambria Math" w:hAnsi="Cambria Math"/>
                    <w:color w:val="1F4E79" w:themeColor="accent1" w:themeShade="80"/>
                  </w:rPr>
                  <m:t xml:space="preserve">+ 0.150 ×850 × </m:t>
                </m:r>
                <m:d>
                  <m:dPr>
                    <m:ctrlPr>
                      <w:rPr>
                        <w:rFonts w:ascii="Cambria Math" w:hAnsi="Cambria Math"/>
                        <w:color w:val="1F4E79" w:themeColor="accent1" w:themeShade="80"/>
                      </w:rPr>
                    </m:ctrlPr>
                  </m:dPr>
                  <m:e>
                    <m:r>
                      <m:rPr>
                        <m:sty m:val="p"/>
                      </m:rPr>
                      <w:rPr>
                        <w:rFonts w:ascii="Cambria Math" w:hAnsi="Cambria Math"/>
                        <w:color w:val="1F4E79" w:themeColor="accent1" w:themeShade="80"/>
                      </w:rPr>
                      <m:t>25.0-5.00</m:t>
                    </m:r>
                  </m:e>
                </m:d>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m</m:t>
                    </m:r>
                  </m:e>
                  <m:sub>
                    <m:r>
                      <m:rPr>
                        <m:sty m:val="p"/>
                      </m:rPr>
                      <w:rPr>
                        <w:rFonts w:ascii="Cambria Math" w:hAnsi="Cambria Math"/>
                        <w:color w:val="1F4E79" w:themeColor="accent1" w:themeShade="80"/>
                      </w:rPr>
                      <m:t>i</m:t>
                    </m:r>
                  </m:sub>
                </m:sSub>
                <m:r>
                  <m:rPr>
                    <m:sty m:val="p"/>
                  </m:rPr>
                  <w:rPr>
                    <w:rFonts w:ascii="Cambria Math" w:hAnsi="Cambria Math"/>
                    <w:color w:val="1F4E79" w:themeColor="accent1" w:themeShade="80"/>
                  </w:rPr>
                  <m:t xml:space="preserve"> ×3.34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5</m:t>
                    </m:r>
                  </m:sup>
                </m:sSup>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m</m:t>
                    </m:r>
                  </m:e>
                  <m:sub>
                    <m:r>
                      <m:rPr>
                        <m:sty m:val="p"/>
                      </m:rPr>
                      <w:rPr>
                        <w:rFonts w:ascii="Cambria Math" w:hAnsi="Cambria Math"/>
                        <w:color w:val="1F4E79" w:themeColor="accent1" w:themeShade="80"/>
                      </w:rPr>
                      <m:t>i</m:t>
                    </m:r>
                  </m:sub>
                </m:sSub>
                <m:r>
                  <m:rPr>
                    <m:sty m:val="p"/>
                  </m:rPr>
                  <w:rPr>
                    <w:rFonts w:ascii="Cambria Math" w:hAnsi="Cambria Math"/>
                    <w:color w:val="1F4E79" w:themeColor="accent1" w:themeShade="80"/>
                  </w:rPr>
                  <m:t xml:space="preserve"> ×4180 ×(5.00-0)</m:t>
                </m:r>
              </m:oMath>
            </m:oMathPara>
          </w:p>
        </w:tc>
        <w:tc>
          <w:tcPr>
            <w:tcW w:w="1366" w:type="dxa"/>
            <w:vAlign w:val="center"/>
          </w:tcPr>
          <w:p w14:paraId="45930585" w14:textId="77777777" w:rsidR="0042756C" w:rsidRPr="00F12129" w:rsidRDefault="0042756C" w:rsidP="008B05EB">
            <w:pPr>
              <w:jc w:val="center"/>
              <w:rPr>
                <w:color w:val="1F4E79" w:themeColor="accent1" w:themeShade="80"/>
              </w:rPr>
            </w:pPr>
            <w:r w:rsidRPr="00F12129">
              <w:rPr>
                <w:color w:val="1F4E79" w:themeColor="accent1" w:themeShade="80"/>
              </w:rPr>
              <w:t>1 mark</w:t>
            </w:r>
          </w:p>
        </w:tc>
      </w:tr>
      <w:tr w:rsidR="0042756C" w:rsidRPr="00F12129" w14:paraId="61A1FD0A" w14:textId="77777777" w:rsidTr="008B05EB">
        <w:trPr>
          <w:trHeight w:val="567"/>
        </w:trPr>
        <w:tc>
          <w:tcPr>
            <w:tcW w:w="7650" w:type="dxa"/>
            <w:vAlign w:val="center"/>
          </w:tcPr>
          <w:p w14:paraId="3BE20D26" w14:textId="77777777" w:rsidR="0042756C" w:rsidRPr="00F12129" w:rsidRDefault="0042756C" w:rsidP="008B05EB">
            <w:pPr>
              <w:rPr>
                <w:color w:val="1F4E79" w:themeColor="accent1" w:themeShade="80"/>
              </w:rPr>
            </w:pPr>
            <m:oMathPara>
              <m:oMathParaPr>
                <m:jc m:val="left"/>
              </m:oMathParaPr>
              <m:oMath>
                <m:r>
                  <m:rPr>
                    <m:sty m:val="p"/>
                  </m:rPr>
                  <w:rPr>
                    <w:rFonts w:ascii="Cambria Math" w:hAnsi="Cambria Math"/>
                    <w:color w:val="1F4E79" w:themeColor="accent1" w:themeShade="80"/>
                  </w:rPr>
                  <m:t xml:space="preserve">2.26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4</m:t>
                    </m:r>
                  </m:sup>
                </m:sSup>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m</m:t>
                    </m:r>
                  </m:e>
                  <m:sub>
                    <m:r>
                      <m:rPr>
                        <m:sty m:val="p"/>
                      </m:rPr>
                      <w:rPr>
                        <w:rFonts w:ascii="Cambria Math" w:hAnsi="Cambria Math"/>
                        <w:color w:val="1F4E79" w:themeColor="accent1" w:themeShade="80"/>
                      </w:rPr>
                      <m:t>i</m:t>
                    </m:r>
                  </m:sub>
                </m:sSub>
                <m:r>
                  <m:rPr>
                    <m:sty m:val="p"/>
                  </m:rPr>
                  <w:rPr>
                    <w:rFonts w:ascii="Cambria Math" w:hAnsi="Cambria Math"/>
                    <w:color w:val="1F4E79" w:themeColor="accent1" w:themeShade="80"/>
                  </w:rPr>
                  <m:t xml:space="preserve"> ×3.35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5</m:t>
                    </m:r>
                  </m:sup>
                </m:sSup>
              </m:oMath>
            </m:oMathPara>
          </w:p>
        </w:tc>
        <w:tc>
          <w:tcPr>
            <w:tcW w:w="1366" w:type="dxa"/>
            <w:vAlign w:val="center"/>
          </w:tcPr>
          <w:p w14:paraId="60F63D7E" w14:textId="77777777" w:rsidR="0042756C" w:rsidRPr="00F12129" w:rsidRDefault="0042756C" w:rsidP="008B05EB">
            <w:pPr>
              <w:jc w:val="center"/>
              <w:rPr>
                <w:color w:val="1F4E79" w:themeColor="accent1" w:themeShade="80"/>
              </w:rPr>
            </w:pPr>
            <w:r w:rsidRPr="00F12129">
              <w:rPr>
                <w:color w:val="1F4E79" w:themeColor="accent1" w:themeShade="80"/>
              </w:rPr>
              <w:t>1 mark</w:t>
            </w:r>
          </w:p>
        </w:tc>
      </w:tr>
      <w:tr w:rsidR="0042756C" w:rsidRPr="00F12129" w14:paraId="7ABD061E" w14:textId="77777777" w:rsidTr="008B05EB">
        <w:trPr>
          <w:trHeight w:val="567"/>
        </w:trPr>
        <w:tc>
          <w:tcPr>
            <w:tcW w:w="7650" w:type="dxa"/>
            <w:vAlign w:val="center"/>
          </w:tcPr>
          <w:p w14:paraId="1E75428D" w14:textId="77777777" w:rsidR="0042756C" w:rsidRPr="00F12129" w:rsidRDefault="0042756C" w:rsidP="008B05EB">
            <w:pPr>
              <w:rPr>
                <w:color w:val="1F4E79" w:themeColor="accent1" w:themeShade="80"/>
              </w:rPr>
            </w:pPr>
            <m:oMathPara>
              <m:oMathParaPr>
                <m:jc m:val="left"/>
              </m:oMathParaPr>
              <m:oMath>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m</m:t>
                    </m:r>
                  </m:e>
                  <m:sub>
                    <m:r>
                      <m:rPr>
                        <m:sty m:val="p"/>
                      </m:rPr>
                      <w:rPr>
                        <w:rFonts w:ascii="Cambria Math" w:hAnsi="Cambria Math"/>
                        <w:color w:val="1F4E79" w:themeColor="accent1" w:themeShade="80"/>
                      </w:rPr>
                      <m:t>i</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 xml:space="preserve">2.26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4</m:t>
                        </m:r>
                      </m:sup>
                    </m:sSup>
                  </m:num>
                  <m:den>
                    <m:r>
                      <m:rPr>
                        <m:sty m:val="p"/>
                      </m:rPr>
                      <w:rPr>
                        <w:rFonts w:ascii="Cambria Math" w:hAnsi="Cambria Math"/>
                        <w:color w:val="1F4E79" w:themeColor="accent1" w:themeShade="80"/>
                      </w:rPr>
                      <m:t xml:space="preserve">3.35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5</m:t>
                        </m:r>
                      </m:sup>
                    </m:sSup>
                  </m:den>
                </m:f>
              </m:oMath>
            </m:oMathPara>
          </w:p>
        </w:tc>
        <w:tc>
          <w:tcPr>
            <w:tcW w:w="1366" w:type="dxa"/>
            <w:vAlign w:val="center"/>
          </w:tcPr>
          <w:p w14:paraId="6D4B3F01" w14:textId="77777777" w:rsidR="0042756C" w:rsidRPr="00F12129" w:rsidRDefault="0042756C" w:rsidP="008B05EB">
            <w:pPr>
              <w:jc w:val="center"/>
              <w:rPr>
                <w:color w:val="1F4E79" w:themeColor="accent1" w:themeShade="80"/>
              </w:rPr>
            </w:pPr>
            <w:r w:rsidRPr="00F12129">
              <w:rPr>
                <w:color w:val="1F4E79" w:themeColor="accent1" w:themeShade="80"/>
              </w:rPr>
              <w:t>1 mark</w:t>
            </w:r>
          </w:p>
        </w:tc>
      </w:tr>
      <w:tr w:rsidR="0042756C" w:rsidRPr="00F12129" w14:paraId="77D60FC9" w14:textId="77777777" w:rsidTr="008B05EB">
        <w:trPr>
          <w:trHeight w:val="567"/>
        </w:trPr>
        <w:tc>
          <w:tcPr>
            <w:tcW w:w="7650" w:type="dxa"/>
            <w:vAlign w:val="center"/>
          </w:tcPr>
          <w:p w14:paraId="40A0975F" w14:textId="77777777" w:rsidR="0042756C" w:rsidRPr="00F12129" w:rsidRDefault="0042756C" w:rsidP="008B05EB">
            <w:pPr>
              <w:rPr>
                <w:rFonts w:ascii="Calibri" w:eastAsia="Calibri" w:hAnsi="Calibri" w:cs="Times New Roman"/>
                <w:color w:val="1F4E79" w:themeColor="accent1" w:themeShade="80"/>
              </w:rPr>
            </w:pPr>
            <m:oMathPara>
              <m:oMathParaPr>
                <m:jc m:val="left"/>
              </m:oMathParaPr>
              <m:oMath>
                <m:r>
                  <m:rPr>
                    <m:sty m:val="p"/>
                  </m:rPr>
                  <w:rPr>
                    <w:rFonts w:ascii="Cambria Math" w:eastAsia="Calibri" w:hAnsi="Cambria Math" w:cs="Times New Roman"/>
                    <w:color w:val="1F4E79" w:themeColor="accent1" w:themeShade="80"/>
                  </w:rPr>
                  <m:t xml:space="preserve">=6.37 × </m:t>
                </m:r>
                <m:sSup>
                  <m:sSupPr>
                    <m:ctrlPr>
                      <w:rPr>
                        <w:rFonts w:ascii="Cambria Math" w:eastAsia="Calibri" w:hAnsi="Cambria Math" w:cs="Times New Roman"/>
                        <w:color w:val="1F4E79" w:themeColor="accent1" w:themeShade="80"/>
                      </w:rPr>
                    </m:ctrlPr>
                  </m:sSupPr>
                  <m:e>
                    <m:r>
                      <m:rPr>
                        <m:sty m:val="p"/>
                      </m:rPr>
                      <w:rPr>
                        <w:rFonts w:ascii="Cambria Math" w:eastAsia="Calibri" w:hAnsi="Cambria Math" w:cs="Times New Roman"/>
                        <w:color w:val="1F4E79" w:themeColor="accent1" w:themeShade="80"/>
                      </w:rPr>
                      <m:t>10</m:t>
                    </m:r>
                  </m:e>
                  <m:sup>
                    <m:r>
                      <m:rPr>
                        <m:sty m:val="p"/>
                      </m:rPr>
                      <w:rPr>
                        <w:rFonts w:ascii="Cambria Math" w:eastAsia="Calibri" w:hAnsi="Cambria Math" w:cs="Times New Roman"/>
                        <w:color w:val="1F4E79" w:themeColor="accent1" w:themeShade="80"/>
                      </w:rPr>
                      <m:t>-2</m:t>
                    </m:r>
                  </m:sup>
                </m:sSup>
                <m:r>
                  <m:rPr>
                    <m:sty m:val="p"/>
                  </m:rPr>
                  <w:rPr>
                    <w:rFonts w:ascii="Cambria Math" w:eastAsia="Calibri" w:hAnsi="Cambria Math" w:cs="Times New Roman"/>
                    <w:color w:val="1F4E79" w:themeColor="accent1" w:themeShade="80"/>
                  </w:rPr>
                  <m:t xml:space="preserve"> kg</m:t>
                </m:r>
              </m:oMath>
            </m:oMathPara>
          </w:p>
        </w:tc>
        <w:tc>
          <w:tcPr>
            <w:tcW w:w="1366" w:type="dxa"/>
            <w:vAlign w:val="center"/>
          </w:tcPr>
          <w:p w14:paraId="75B33A72" w14:textId="77777777" w:rsidR="0042756C" w:rsidRPr="00F12129" w:rsidRDefault="0042756C" w:rsidP="008B05EB">
            <w:pPr>
              <w:jc w:val="center"/>
              <w:rPr>
                <w:color w:val="1F4E79" w:themeColor="accent1" w:themeShade="80"/>
              </w:rPr>
            </w:pPr>
            <w:r w:rsidRPr="00F12129">
              <w:rPr>
                <w:color w:val="1F4E79" w:themeColor="accent1" w:themeShade="80"/>
              </w:rPr>
              <w:t>1 mark</w:t>
            </w:r>
          </w:p>
        </w:tc>
      </w:tr>
    </w:tbl>
    <w:p w14:paraId="6A289345" w14:textId="77777777" w:rsidR="0042756C" w:rsidRDefault="0042756C" w:rsidP="009C74DB">
      <w:pPr>
        <w:spacing w:after="160" w:line="259" w:lineRule="auto"/>
        <w:rPr>
          <w:rFonts w:cs="Arial"/>
          <w:b/>
          <w:bCs/>
          <w:szCs w:val="22"/>
        </w:rPr>
      </w:pPr>
    </w:p>
    <w:p w14:paraId="31A6A4A5" w14:textId="77777777" w:rsidR="0042756C" w:rsidRDefault="0042756C">
      <w:pPr>
        <w:spacing w:after="160" w:line="259" w:lineRule="auto"/>
        <w:rPr>
          <w:rFonts w:cs="Arial"/>
          <w:b/>
          <w:bCs/>
          <w:szCs w:val="22"/>
        </w:rPr>
      </w:pPr>
      <w:r>
        <w:rPr>
          <w:rFonts w:cs="Arial"/>
          <w:b/>
          <w:bCs/>
          <w:szCs w:val="22"/>
        </w:rPr>
        <w:br w:type="page"/>
      </w:r>
    </w:p>
    <w:p w14:paraId="61071AF7" w14:textId="77777777" w:rsidR="00B21CC9" w:rsidRDefault="00B21CC9" w:rsidP="00B21CC9">
      <w:pPr>
        <w:tabs>
          <w:tab w:val="left" w:pos="8647"/>
          <w:tab w:val="right" w:pos="9356"/>
        </w:tabs>
        <w:spacing w:after="120"/>
        <w:rPr>
          <w:rFonts w:cs="Arial"/>
          <w:b/>
          <w:bCs/>
          <w:szCs w:val="22"/>
        </w:rPr>
      </w:pPr>
      <w:r>
        <w:rPr>
          <w:rFonts w:cs="Arial"/>
          <w:b/>
          <w:bCs/>
          <w:szCs w:val="22"/>
        </w:rPr>
        <w:t>Question 5</w:t>
      </w:r>
      <w:r>
        <w:rPr>
          <w:rFonts w:cs="Arial"/>
          <w:b/>
          <w:bCs/>
          <w:szCs w:val="22"/>
        </w:rPr>
        <w:tab/>
        <w:t>(4</w:t>
      </w:r>
      <w:r w:rsidRPr="00FB2CCE">
        <w:rPr>
          <w:rFonts w:cs="Arial"/>
          <w:b/>
          <w:bCs/>
          <w:szCs w:val="22"/>
        </w:rPr>
        <w:t xml:space="preserve"> marks)</w:t>
      </w:r>
    </w:p>
    <w:p w14:paraId="68A26B71" w14:textId="77777777" w:rsidR="00B21CC9" w:rsidRDefault="00B21CC9" w:rsidP="00B21CC9">
      <w:r>
        <w:t xml:space="preserve">A kettle operates at 240 V and carries a current of 4.50 A. The kettle is switched on for 2.50 minutes. </w:t>
      </w:r>
    </w:p>
    <w:p w14:paraId="3A00B59A" w14:textId="77777777" w:rsidR="00B21CC9" w:rsidRDefault="00B21CC9" w:rsidP="00B21CC9"/>
    <w:p w14:paraId="4843AFD5" w14:textId="77777777" w:rsidR="00B21CC9" w:rsidRDefault="00B21CC9" w:rsidP="00B21CC9">
      <w:pPr>
        <w:pStyle w:val="ListParagraph"/>
        <w:numPr>
          <w:ilvl w:val="0"/>
          <w:numId w:val="6"/>
        </w:numPr>
        <w:spacing w:after="160" w:line="259" w:lineRule="auto"/>
        <w:ind w:hanging="720"/>
        <w:contextualSpacing/>
      </w:pPr>
      <w:r>
        <w:t xml:space="preserve">Calculate the total charge that is carried through the heating element of the kettle during this time period. </w:t>
      </w:r>
    </w:p>
    <w:p w14:paraId="67BD64E1" w14:textId="77777777" w:rsidR="00B21CC9" w:rsidRDefault="00B21CC9" w:rsidP="00B21CC9">
      <w:pPr>
        <w:pStyle w:val="ListParagraph"/>
        <w:jc w:val="right"/>
      </w:pPr>
      <w:r>
        <w:t>(2 marks)</w:t>
      </w:r>
    </w:p>
    <w:p w14:paraId="67D3F828" w14:textId="77777777" w:rsidR="00B21CC9" w:rsidRDefault="00B21CC9" w:rsidP="00B21CC9">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B21CC9" w:rsidRPr="00D3195D" w14:paraId="439609C7" w14:textId="77777777" w:rsidTr="008B05EB">
        <w:trPr>
          <w:trHeight w:val="567"/>
        </w:trPr>
        <w:tc>
          <w:tcPr>
            <w:tcW w:w="7513" w:type="dxa"/>
            <w:vAlign w:val="center"/>
          </w:tcPr>
          <w:p w14:paraId="49E4105D" w14:textId="77777777" w:rsidR="00B21CC9" w:rsidRPr="00D3195D" w:rsidRDefault="00B21CC9"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q=It=4.50 ×2.50 ×60</m:t>
                </m:r>
              </m:oMath>
            </m:oMathPara>
          </w:p>
        </w:tc>
        <w:tc>
          <w:tcPr>
            <w:tcW w:w="1508" w:type="dxa"/>
            <w:vAlign w:val="center"/>
          </w:tcPr>
          <w:p w14:paraId="4D54A6F6" w14:textId="77777777" w:rsidR="00B21CC9" w:rsidRPr="00D3195D" w:rsidRDefault="00B21CC9" w:rsidP="00B21CC9">
            <w:pPr>
              <w:pStyle w:val="ListParagraph"/>
              <w:ind w:left="460" w:hanging="460"/>
              <w:jc w:val="center"/>
              <w:rPr>
                <w:color w:val="1F4E79" w:themeColor="accent1" w:themeShade="80"/>
              </w:rPr>
            </w:pPr>
            <w:r w:rsidRPr="00D3195D">
              <w:rPr>
                <w:color w:val="1F4E79" w:themeColor="accent1" w:themeShade="80"/>
              </w:rPr>
              <w:t>1 mark</w:t>
            </w:r>
          </w:p>
        </w:tc>
      </w:tr>
      <w:tr w:rsidR="00B21CC9" w:rsidRPr="00D3195D" w14:paraId="14E78C75" w14:textId="77777777" w:rsidTr="008B05EB">
        <w:trPr>
          <w:trHeight w:val="567"/>
        </w:trPr>
        <w:tc>
          <w:tcPr>
            <w:tcW w:w="7513" w:type="dxa"/>
            <w:vAlign w:val="center"/>
          </w:tcPr>
          <w:p w14:paraId="6E01EC09" w14:textId="77777777" w:rsidR="00B21CC9" w:rsidRPr="00D3195D" w:rsidRDefault="00B21CC9"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=6.75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 xml:space="preserve"> C</m:t>
                </m:r>
              </m:oMath>
            </m:oMathPara>
          </w:p>
        </w:tc>
        <w:tc>
          <w:tcPr>
            <w:tcW w:w="1508" w:type="dxa"/>
            <w:vAlign w:val="center"/>
          </w:tcPr>
          <w:p w14:paraId="74CDC410" w14:textId="77777777" w:rsidR="00B21CC9" w:rsidRPr="00D3195D" w:rsidRDefault="00B21CC9" w:rsidP="00B21CC9">
            <w:pPr>
              <w:pStyle w:val="ListParagraph"/>
              <w:ind w:left="460" w:hanging="460"/>
              <w:jc w:val="center"/>
              <w:rPr>
                <w:color w:val="1F4E79" w:themeColor="accent1" w:themeShade="80"/>
              </w:rPr>
            </w:pPr>
            <w:r w:rsidRPr="00D3195D">
              <w:rPr>
                <w:color w:val="1F4E79" w:themeColor="accent1" w:themeShade="80"/>
              </w:rPr>
              <w:t>1 mark</w:t>
            </w:r>
          </w:p>
        </w:tc>
      </w:tr>
    </w:tbl>
    <w:p w14:paraId="120414B0" w14:textId="77777777" w:rsidR="00B21CC9" w:rsidRDefault="00B21CC9" w:rsidP="00B21CC9"/>
    <w:p w14:paraId="419A4F8C" w14:textId="77777777" w:rsidR="00B21CC9" w:rsidRDefault="00B21CC9" w:rsidP="00B21CC9">
      <w:pPr>
        <w:pStyle w:val="ListParagraph"/>
        <w:jc w:val="right"/>
      </w:pPr>
    </w:p>
    <w:p w14:paraId="57EA7CC2" w14:textId="77777777" w:rsidR="00B21CC9" w:rsidRDefault="00B21CC9" w:rsidP="00B21CC9">
      <w:pPr>
        <w:pStyle w:val="ListParagraph"/>
        <w:numPr>
          <w:ilvl w:val="0"/>
          <w:numId w:val="6"/>
        </w:numPr>
        <w:spacing w:after="160" w:line="259" w:lineRule="auto"/>
        <w:ind w:hanging="720"/>
        <w:contextualSpacing/>
      </w:pPr>
      <w:r>
        <w:t>Calculate the energy released by the charge in the kettle’s element during this time period.</w:t>
      </w:r>
    </w:p>
    <w:p w14:paraId="59C10294" w14:textId="77777777" w:rsidR="00B21CC9" w:rsidRDefault="00B21CC9" w:rsidP="00B21CC9">
      <w:pPr>
        <w:pStyle w:val="ListParagraph"/>
        <w:jc w:val="right"/>
      </w:pPr>
      <w:r>
        <w:t>(2 marks)</w:t>
      </w:r>
    </w:p>
    <w:p w14:paraId="5C8CDB61" w14:textId="77777777" w:rsidR="00B21CC9" w:rsidRDefault="00B21CC9" w:rsidP="00B21CC9">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B21CC9" w:rsidRPr="00D3195D" w14:paraId="5ECB41AB" w14:textId="77777777" w:rsidTr="008B05EB">
        <w:trPr>
          <w:trHeight w:val="567"/>
        </w:trPr>
        <w:tc>
          <w:tcPr>
            <w:tcW w:w="7513" w:type="dxa"/>
            <w:vAlign w:val="center"/>
          </w:tcPr>
          <w:p w14:paraId="22C8FC7F" w14:textId="77777777" w:rsidR="00B21CC9" w:rsidRPr="00D3195D" w:rsidRDefault="00B21CC9"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W=Vq=240 × 6.75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m:t>
                    </m:r>
                  </m:sup>
                </m:sSup>
              </m:oMath>
            </m:oMathPara>
          </w:p>
        </w:tc>
        <w:tc>
          <w:tcPr>
            <w:tcW w:w="1508" w:type="dxa"/>
            <w:vAlign w:val="center"/>
          </w:tcPr>
          <w:p w14:paraId="10491585" w14:textId="77777777" w:rsidR="00B21CC9" w:rsidRPr="00D3195D" w:rsidRDefault="00B21CC9" w:rsidP="00B21CC9">
            <w:pPr>
              <w:pStyle w:val="ListParagraph"/>
              <w:ind w:left="460" w:hanging="425"/>
              <w:jc w:val="center"/>
              <w:rPr>
                <w:color w:val="1F4E79" w:themeColor="accent1" w:themeShade="80"/>
              </w:rPr>
            </w:pPr>
            <w:r w:rsidRPr="00D3195D">
              <w:rPr>
                <w:color w:val="1F4E79" w:themeColor="accent1" w:themeShade="80"/>
              </w:rPr>
              <w:t>1 mark</w:t>
            </w:r>
          </w:p>
        </w:tc>
      </w:tr>
      <w:tr w:rsidR="00B21CC9" w:rsidRPr="00D3195D" w14:paraId="5CCE2B36" w14:textId="77777777" w:rsidTr="008B05EB">
        <w:trPr>
          <w:trHeight w:val="567"/>
        </w:trPr>
        <w:tc>
          <w:tcPr>
            <w:tcW w:w="7513" w:type="dxa"/>
            <w:vAlign w:val="center"/>
          </w:tcPr>
          <w:p w14:paraId="36A3195C" w14:textId="77777777" w:rsidR="00B21CC9" w:rsidRPr="00D3195D" w:rsidRDefault="00B21CC9"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=1.62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5</m:t>
                    </m:r>
                  </m:sup>
                </m:sSup>
                <m:r>
                  <m:rPr>
                    <m:sty m:val="p"/>
                  </m:rPr>
                  <w:rPr>
                    <w:rFonts w:ascii="Cambria Math" w:hAnsi="Cambria Math"/>
                    <w:color w:val="1F4E79" w:themeColor="accent1" w:themeShade="80"/>
                  </w:rPr>
                  <m:t xml:space="preserve"> J</m:t>
                </m:r>
              </m:oMath>
            </m:oMathPara>
          </w:p>
        </w:tc>
        <w:tc>
          <w:tcPr>
            <w:tcW w:w="1508" w:type="dxa"/>
            <w:vAlign w:val="center"/>
          </w:tcPr>
          <w:p w14:paraId="55313BC1" w14:textId="77777777" w:rsidR="00B21CC9" w:rsidRPr="00D3195D" w:rsidRDefault="00B21CC9" w:rsidP="00B21CC9">
            <w:pPr>
              <w:pStyle w:val="ListParagraph"/>
              <w:ind w:left="460" w:hanging="425"/>
              <w:jc w:val="center"/>
              <w:rPr>
                <w:color w:val="1F4E79" w:themeColor="accent1" w:themeShade="80"/>
              </w:rPr>
            </w:pPr>
            <w:r w:rsidRPr="00D3195D">
              <w:rPr>
                <w:color w:val="1F4E79" w:themeColor="accent1" w:themeShade="80"/>
              </w:rPr>
              <w:t>1 mark</w:t>
            </w:r>
          </w:p>
        </w:tc>
      </w:tr>
    </w:tbl>
    <w:p w14:paraId="6C5C971F" w14:textId="77777777" w:rsidR="00B21CC9" w:rsidRDefault="00B21CC9" w:rsidP="00B21CC9">
      <w:pPr>
        <w:pStyle w:val="ListParagraph"/>
      </w:pPr>
    </w:p>
    <w:p w14:paraId="371E7EAB" w14:textId="77777777" w:rsidR="003935CE" w:rsidRDefault="003935CE" w:rsidP="003935CE">
      <w:pPr>
        <w:tabs>
          <w:tab w:val="left" w:pos="8647"/>
          <w:tab w:val="right" w:pos="9356"/>
        </w:tabs>
        <w:spacing w:after="120"/>
        <w:rPr>
          <w:rFonts w:cs="Arial"/>
          <w:b/>
          <w:bCs/>
          <w:szCs w:val="22"/>
        </w:rPr>
      </w:pPr>
    </w:p>
    <w:p w14:paraId="27EE2A15" w14:textId="77777777" w:rsidR="003935CE" w:rsidRDefault="003935CE" w:rsidP="003935CE">
      <w:pPr>
        <w:tabs>
          <w:tab w:val="left" w:pos="8647"/>
          <w:tab w:val="right" w:pos="9356"/>
        </w:tabs>
        <w:spacing w:after="120"/>
        <w:rPr>
          <w:rFonts w:cs="Arial"/>
          <w:b/>
          <w:bCs/>
          <w:szCs w:val="22"/>
        </w:rPr>
      </w:pPr>
      <w:r>
        <w:rPr>
          <w:rFonts w:cs="Arial"/>
          <w:b/>
          <w:bCs/>
          <w:szCs w:val="22"/>
        </w:rPr>
        <w:t>Question 6</w:t>
      </w:r>
      <w:r>
        <w:rPr>
          <w:rFonts w:cs="Arial"/>
          <w:b/>
          <w:bCs/>
          <w:szCs w:val="22"/>
        </w:rPr>
        <w:tab/>
        <w:t>(4</w:t>
      </w:r>
      <w:r w:rsidRPr="00FB2CCE">
        <w:rPr>
          <w:rFonts w:cs="Arial"/>
          <w:b/>
          <w:bCs/>
          <w:szCs w:val="22"/>
        </w:rPr>
        <w:t xml:space="preserve"> marks)</w:t>
      </w:r>
    </w:p>
    <w:p w14:paraId="76D137CD" w14:textId="77777777" w:rsidR="009C74DB" w:rsidRDefault="003935CE" w:rsidP="003935CE">
      <w:pPr>
        <w:spacing w:after="160" w:line="259" w:lineRule="auto"/>
      </w:pPr>
      <w:r>
        <w:t>When a string on an acoustic guitar is made to vibrate, the intensity if the sound produced by the string alone is quite low. The body of the guitar – which is filled with air – then amplifies the intensity of the sound so that it sounds quite loud to an observer. Explain this phenomenon.</w:t>
      </w:r>
    </w:p>
    <w:tbl>
      <w:tblPr>
        <w:tblStyle w:val="TableGrid"/>
        <w:tblW w:w="0" w:type="auto"/>
        <w:tblLook w:val="04A0" w:firstRow="1" w:lastRow="0" w:firstColumn="1" w:lastColumn="0" w:noHBand="0" w:noVBand="1"/>
      </w:tblPr>
      <w:tblGrid>
        <w:gridCol w:w="7508"/>
        <w:gridCol w:w="1508"/>
      </w:tblGrid>
      <w:tr w:rsidR="003935CE" w:rsidRPr="00E21D8F" w14:paraId="0FDFB8A9" w14:textId="77777777" w:rsidTr="008B05EB">
        <w:trPr>
          <w:trHeight w:val="567"/>
        </w:trPr>
        <w:tc>
          <w:tcPr>
            <w:tcW w:w="7508" w:type="dxa"/>
            <w:vAlign w:val="center"/>
          </w:tcPr>
          <w:p w14:paraId="53569AF3" w14:textId="77777777" w:rsidR="003935CE" w:rsidRPr="00E21D8F" w:rsidRDefault="003935CE" w:rsidP="008B05EB">
            <w:pPr>
              <w:rPr>
                <w:color w:val="1F4E79" w:themeColor="accent1" w:themeShade="80"/>
              </w:rPr>
            </w:pPr>
            <w:r w:rsidRPr="00E21D8F">
              <w:rPr>
                <w:color w:val="1F4E79" w:themeColor="accent1" w:themeShade="80"/>
              </w:rPr>
              <w:t xml:space="preserve">Resonance. </w:t>
            </w:r>
          </w:p>
        </w:tc>
        <w:tc>
          <w:tcPr>
            <w:tcW w:w="1508" w:type="dxa"/>
            <w:vAlign w:val="center"/>
          </w:tcPr>
          <w:p w14:paraId="3C833046" w14:textId="77777777" w:rsidR="003935CE" w:rsidRPr="00E21D8F" w:rsidRDefault="003935CE" w:rsidP="008B05EB">
            <w:pPr>
              <w:jc w:val="center"/>
              <w:rPr>
                <w:color w:val="1F4E79" w:themeColor="accent1" w:themeShade="80"/>
              </w:rPr>
            </w:pPr>
            <w:r w:rsidRPr="00E21D8F">
              <w:rPr>
                <w:color w:val="1F4E79" w:themeColor="accent1" w:themeShade="80"/>
              </w:rPr>
              <w:t>1 mark</w:t>
            </w:r>
          </w:p>
        </w:tc>
      </w:tr>
      <w:tr w:rsidR="003935CE" w:rsidRPr="00E21D8F" w14:paraId="6FF7F068" w14:textId="77777777" w:rsidTr="008B05EB">
        <w:trPr>
          <w:trHeight w:val="567"/>
        </w:trPr>
        <w:tc>
          <w:tcPr>
            <w:tcW w:w="7508" w:type="dxa"/>
            <w:vAlign w:val="center"/>
          </w:tcPr>
          <w:p w14:paraId="14BBECF6" w14:textId="77777777" w:rsidR="003935CE" w:rsidRPr="00E21D8F" w:rsidRDefault="003935CE" w:rsidP="008B05EB">
            <w:pPr>
              <w:rPr>
                <w:color w:val="1F4E79" w:themeColor="accent1" w:themeShade="80"/>
              </w:rPr>
            </w:pPr>
            <w:r w:rsidRPr="00E21D8F">
              <w:rPr>
                <w:color w:val="1F4E79" w:themeColor="accent1" w:themeShade="80"/>
              </w:rPr>
              <w:t>The vibrations from the string have a low amplitude and are, therefore, not very loud on their own.</w:t>
            </w:r>
          </w:p>
        </w:tc>
        <w:tc>
          <w:tcPr>
            <w:tcW w:w="1508" w:type="dxa"/>
            <w:vAlign w:val="center"/>
          </w:tcPr>
          <w:p w14:paraId="087E4A60" w14:textId="77777777" w:rsidR="003935CE" w:rsidRPr="00E21D8F" w:rsidRDefault="003935CE" w:rsidP="008B05EB">
            <w:pPr>
              <w:jc w:val="center"/>
              <w:rPr>
                <w:color w:val="1F4E79" w:themeColor="accent1" w:themeShade="80"/>
              </w:rPr>
            </w:pPr>
            <w:r w:rsidRPr="00E21D8F">
              <w:rPr>
                <w:color w:val="1F4E79" w:themeColor="accent1" w:themeShade="80"/>
              </w:rPr>
              <w:t>1 mark</w:t>
            </w:r>
          </w:p>
        </w:tc>
      </w:tr>
      <w:tr w:rsidR="003935CE" w:rsidRPr="00E21D8F" w14:paraId="4CA02FDD" w14:textId="77777777" w:rsidTr="008B05EB">
        <w:trPr>
          <w:trHeight w:val="567"/>
        </w:trPr>
        <w:tc>
          <w:tcPr>
            <w:tcW w:w="7508" w:type="dxa"/>
            <w:vAlign w:val="center"/>
          </w:tcPr>
          <w:p w14:paraId="15CEB414" w14:textId="77777777" w:rsidR="003935CE" w:rsidRPr="00E21D8F" w:rsidRDefault="003935CE" w:rsidP="008B05EB">
            <w:pPr>
              <w:rPr>
                <w:color w:val="1F4E79" w:themeColor="accent1" w:themeShade="80"/>
              </w:rPr>
            </w:pPr>
            <w:r w:rsidRPr="00E21D8F">
              <w:rPr>
                <w:color w:val="1F4E79" w:themeColor="accent1" w:themeShade="80"/>
              </w:rPr>
              <w:t xml:space="preserve">The body of the guitar and the air contained within it start to resonate with the vibrations from the string. </w:t>
            </w:r>
          </w:p>
        </w:tc>
        <w:tc>
          <w:tcPr>
            <w:tcW w:w="1508" w:type="dxa"/>
            <w:vAlign w:val="center"/>
          </w:tcPr>
          <w:p w14:paraId="35DF2521" w14:textId="77777777" w:rsidR="003935CE" w:rsidRPr="00E21D8F" w:rsidRDefault="003935CE" w:rsidP="008B05EB">
            <w:pPr>
              <w:jc w:val="center"/>
              <w:rPr>
                <w:color w:val="1F4E79" w:themeColor="accent1" w:themeShade="80"/>
              </w:rPr>
            </w:pPr>
            <w:r w:rsidRPr="00E21D8F">
              <w:rPr>
                <w:color w:val="1F4E79" w:themeColor="accent1" w:themeShade="80"/>
              </w:rPr>
              <w:t>1 mark</w:t>
            </w:r>
          </w:p>
        </w:tc>
      </w:tr>
      <w:tr w:rsidR="003935CE" w:rsidRPr="00E21D8F" w14:paraId="5CFDD8A9" w14:textId="77777777" w:rsidTr="008B05EB">
        <w:trPr>
          <w:trHeight w:val="567"/>
        </w:trPr>
        <w:tc>
          <w:tcPr>
            <w:tcW w:w="7508" w:type="dxa"/>
            <w:vAlign w:val="center"/>
          </w:tcPr>
          <w:p w14:paraId="38591910" w14:textId="77777777" w:rsidR="003935CE" w:rsidRPr="00E21D8F" w:rsidRDefault="003935CE" w:rsidP="008B05EB">
            <w:pPr>
              <w:rPr>
                <w:color w:val="1F4E79" w:themeColor="accent1" w:themeShade="80"/>
              </w:rPr>
            </w:pPr>
            <w:r w:rsidRPr="00E21D8F">
              <w:rPr>
                <w:color w:val="1F4E79" w:themeColor="accent1" w:themeShade="80"/>
              </w:rPr>
              <w:t xml:space="preserve">The forcing vibration from the string matches the natural frequency of the air and the body and the amplitude of the their vibrations is increased. </w:t>
            </w:r>
          </w:p>
        </w:tc>
        <w:tc>
          <w:tcPr>
            <w:tcW w:w="1508" w:type="dxa"/>
            <w:vAlign w:val="center"/>
          </w:tcPr>
          <w:p w14:paraId="4D23443E" w14:textId="77777777" w:rsidR="003935CE" w:rsidRPr="00E21D8F" w:rsidRDefault="003935CE" w:rsidP="008B05EB">
            <w:pPr>
              <w:jc w:val="center"/>
              <w:rPr>
                <w:color w:val="1F4E79" w:themeColor="accent1" w:themeShade="80"/>
              </w:rPr>
            </w:pPr>
            <w:r w:rsidRPr="00E21D8F">
              <w:rPr>
                <w:color w:val="1F4E79" w:themeColor="accent1" w:themeShade="80"/>
              </w:rPr>
              <w:t>1 mark</w:t>
            </w:r>
          </w:p>
        </w:tc>
      </w:tr>
    </w:tbl>
    <w:p w14:paraId="116DB8F1" w14:textId="77777777" w:rsidR="00FE5D2C" w:rsidRDefault="00FE5D2C" w:rsidP="003935CE">
      <w:pPr>
        <w:spacing w:after="160" w:line="259" w:lineRule="auto"/>
        <w:rPr>
          <w:rFonts w:cs="Arial"/>
          <w:b/>
          <w:bCs/>
          <w:szCs w:val="22"/>
        </w:rPr>
      </w:pPr>
    </w:p>
    <w:p w14:paraId="395CBE75" w14:textId="77777777" w:rsidR="00FE5D2C" w:rsidRDefault="00FE5D2C">
      <w:pPr>
        <w:spacing w:after="160" w:line="259" w:lineRule="auto"/>
        <w:rPr>
          <w:rFonts w:cs="Arial"/>
          <w:b/>
          <w:bCs/>
          <w:szCs w:val="22"/>
        </w:rPr>
      </w:pPr>
      <w:r>
        <w:rPr>
          <w:rFonts w:cs="Arial"/>
          <w:b/>
          <w:bCs/>
          <w:szCs w:val="22"/>
        </w:rPr>
        <w:br w:type="page"/>
      </w:r>
    </w:p>
    <w:p w14:paraId="36035E3B" w14:textId="77777777" w:rsidR="00FE5D2C" w:rsidRDefault="00FE5D2C" w:rsidP="00FE5D2C">
      <w:pPr>
        <w:tabs>
          <w:tab w:val="left" w:pos="8647"/>
          <w:tab w:val="right" w:pos="9356"/>
        </w:tabs>
        <w:spacing w:after="120"/>
        <w:rPr>
          <w:rFonts w:cs="Arial"/>
          <w:b/>
          <w:bCs/>
          <w:szCs w:val="22"/>
        </w:rPr>
      </w:pPr>
      <w:r>
        <w:rPr>
          <w:rFonts w:cs="Arial"/>
          <w:b/>
          <w:bCs/>
          <w:szCs w:val="22"/>
        </w:rPr>
        <w:t>Question 7</w:t>
      </w:r>
      <w:r>
        <w:rPr>
          <w:rFonts w:cs="Arial"/>
          <w:b/>
          <w:bCs/>
          <w:szCs w:val="22"/>
        </w:rPr>
        <w:tab/>
        <w:t>(7</w:t>
      </w:r>
      <w:r w:rsidRPr="00FB2CCE">
        <w:rPr>
          <w:rFonts w:cs="Arial"/>
          <w:b/>
          <w:bCs/>
          <w:szCs w:val="22"/>
        </w:rPr>
        <w:t xml:space="preserve"> marks)</w:t>
      </w:r>
    </w:p>
    <w:p w14:paraId="3A42BB1A" w14:textId="77777777" w:rsidR="00FE5D2C" w:rsidRDefault="00FE5D2C" w:rsidP="00FE5D2C">
      <w:r>
        <w:t>A ball is thrown vertically upwards at 10.2 ms</w:t>
      </w:r>
      <w:r w:rsidRPr="00CD77B4">
        <w:rPr>
          <w:vertAlign w:val="superscript"/>
        </w:rPr>
        <w:t>-1</w:t>
      </w:r>
      <w:r>
        <w:t xml:space="preserve"> and lands on the roof of a house 3.00 m above the ground.</w:t>
      </w:r>
    </w:p>
    <w:p w14:paraId="2D109ABB" w14:textId="77777777" w:rsidR="00FE5D2C" w:rsidRDefault="00FE5D2C" w:rsidP="00FE5D2C">
      <w:r>
        <w:rPr>
          <w:noProof/>
        </w:rPr>
        <mc:AlternateContent>
          <mc:Choice Requires="wps">
            <w:drawing>
              <wp:anchor distT="0" distB="0" distL="114300" distR="114300" simplePos="0" relativeHeight="251679744" behindDoc="0" locked="0" layoutInCell="1" allowOverlap="1" wp14:anchorId="7E000006" wp14:editId="610DD825">
                <wp:simplePos x="0" y="0"/>
                <wp:positionH relativeFrom="column">
                  <wp:posOffset>3092450</wp:posOffset>
                </wp:positionH>
                <wp:positionV relativeFrom="paragraph">
                  <wp:posOffset>91440</wp:posOffset>
                </wp:positionV>
                <wp:extent cx="0" cy="5715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51B74" id="Straight Arrow Connector 5" o:spid="_x0000_s1026" type="#_x0000_t32" style="position:absolute;margin-left:243.5pt;margin-top:7.2pt;width:0;height: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B29E7EB" wp14:editId="41B31277">
                <wp:simplePos x="0" y="0"/>
                <wp:positionH relativeFrom="column">
                  <wp:posOffset>2978150</wp:posOffset>
                </wp:positionH>
                <wp:positionV relativeFrom="paragraph">
                  <wp:posOffset>91440</wp:posOffset>
                </wp:positionV>
                <wp:extent cx="0" cy="1714500"/>
                <wp:effectExtent l="76200" t="38100" r="57150" b="19050"/>
                <wp:wrapNone/>
                <wp:docPr id="98" name="Straight Arrow Connector 98"/>
                <wp:cNvGraphicFramePr/>
                <a:graphic xmlns:a="http://schemas.openxmlformats.org/drawingml/2006/main">
                  <a:graphicData uri="http://schemas.microsoft.com/office/word/2010/wordprocessingShape">
                    <wps:wsp>
                      <wps:cNvCnPr/>
                      <wps:spPr>
                        <a:xfrm flipV="1">
                          <a:off x="0" y="0"/>
                          <a:ext cx="0" cy="171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A44F92" id="Straight Arrow Connector 98" o:spid="_x0000_s1026" type="#_x0000_t32" style="position:absolute;margin-left:234.5pt;margin-top:7.2pt;width:0;height:13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" strokecolor="black [3200]" strokeweight=".5pt">
                <v:stroke endarrow="block" joinstyle="miter"/>
              </v:shape>
            </w:pict>
          </mc:Fallback>
        </mc:AlternateContent>
      </w:r>
    </w:p>
    <w:p w14:paraId="710CB9F1" w14:textId="77777777" w:rsidR="00FE5D2C" w:rsidRDefault="00FE5D2C" w:rsidP="00FE5D2C">
      <w:r>
        <w:rPr>
          <w:noProof/>
        </w:rPr>
        <mc:AlternateContent>
          <mc:Choice Requires="wps">
            <w:drawing>
              <wp:anchor distT="45720" distB="45720" distL="114300" distR="114300" simplePos="0" relativeHeight="251683840" behindDoc="1" locked="0" layoutInCell="1" allowOverlap="1" wp14:anchorId="0DD82EE2" wp14:editId="398B4ACD">
                <wp:simplePos x="0" y="0"/>
                <wp:positionH relativeFrom="column">
                  <wp:posOffset>3086100</wp:posOffset>
                </wp:positionH>
                <wp:positionV relativeFrom="paragraph">
                  <wp:posOffset>273685</wp:posOffset>
                </wp:positionV>
                <wp:extent cx="254000" cy="2730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73050"/>
                        </a:xfrm>
                        <a:prstGeom prst="rect">
                          <a:avLst/>
                        </a:prstGeom>
                        <a:solidFill>
                          <a:srgbClr val="FFFFFF"/>
                        </a:solidFill>
                        <a:ln w="9525">
                          <a:noFill/>
                          <a:miter lim="800000"/>
                          <a:headEnd/>
                          <a:tailEnd/>
                        </a:ln>
                      </wps:spPr>
                      <wps:txbx>
                        <w:txbxContent>
                          <w:p w14:paraId="24B663FD" w14:textId="77777777" w:rsidR="007D75D6" w:rsidRDefault="007D75D6" w:rsidP="00FE5D2C">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82EE2" id="_x0000_s1030" type="#_x0000_t202" style="position:absolute;margin-left:243pt;margin-top:21.55pt;width:20pt;height:21.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" stroked="f">
                <v:textbox>
                  <w:txbxContent>
                    <w:p w14:paraId="24B663FD" w14:textId="77777777" w:rsidR="007D75D6" w:rsidRDefault="007D75D6" w:rsidP="00FE5D2C">
                      <w:r>
                        <w:t>v</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FC164E1" wp14:editId="2947CD61">
                <wp:simplePos x="0" y="0"/>
                <wp:positionH relativeFrom="column">
                  <wp:posOffset>3702050</wp:posOffset>
                </wp:positionH>
                <wp:positionV relativeFrom="paragraph">
                  <wp:posOffset>502285</wp:posOffset>
                </wp:positionV>
                <wp:extent cx="0" cy="1143000"/>
                <wp:effectExtent l="76200" t="38100" r="57150" b="57150"/>
                <wp:wrapNone/>
                <wp:docPr id="99" name="Straight Arrow Connector 99"/>
                <wp:cNvGraphicFramePr/>
                <a:graphic xmlns:a="http://schemas.openxmlformats.org/drawingml/2006/main">
                  <a:graphicData uri="http://schemas.microsoft.com/office/word/2010/wordprocessingShape">
                    <wps:wsp>
                      <wps:cNvCnPr/>
                      <wps:spPr>
                        <a:xfrm>
                          <a:off x="0" y="0"/>
                          <a:ext cx="0" cy="114300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A0CEF" id="Straight Arrow Connector 99" o:spid="_x0000_s1026" type="#_x0000_t32" style="position:absolute;margin-left:291.5pt;margin-top:39.55pt;width:0;height:9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" strokecolor="black [3200]" strokeweight=".5pt">
                <v:stroke dashstyle="dash" startarrow="block" endarrow="block" joinstyle="miter"/>
              </v:shape>
            </w:pict>
          </mc:Fallback>
        </mc:AlternateContent>
      </w:r>
      <w:r>
        <w:rPr>
          <w:noProof/>
        </w:rPr>
        <mc:AlternateContent>
          <mc:Choice Requires="wps">
            <w:drawing>
              <wp:anchor distT="45720" distB="45720" distL="114300" distR="114300" simplePos="0" relativeHeight="251681792" behindDoc="1" locked="0" layoutInCell="1" allowOverlap="1" wp14:anchorId="429EBA36" wp14:editId="5E5A7764">
                <wp:simplePos x="0" y="0"/>
                <wp:positionH relativeFrom="column">
                  <wp:posOffset>3702050</wp:posOffset>
                </wp:positionH>
                <wp:positionV relativeFrom="paragraph">
                  <wp:posOffset>1010285</wp:posOffset>
                </wp:positionV>
                <wp:extent cx="717550" cy="254000"/>
                <wp:effectExtent l="0" t="0" r="6350" b="0"/>
                <wp:wrapNone/>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54000"/>
                        </a:xfrm>
                        <a:prstGeom prst="rect">
                          <a:avLst/>
                        </a:prstGeom>
                        <a:solidFill>
                          <a:srgbClr val="FFFFFF"/>
                        </a:solidFill>
                        <a:ln w="9525">
                          <a:noFill/>
                          <a:miter lim="800000"/>
                          <a:headEnd/>
                          <a:tailEnd/>
                        </a:ln>
                      </wps:spPr>
                      <wps:txbx>
                        <w:txbxContent>
                          <w:p w14:paraId="5D28873E" w14:textId="77777777" w:rsidR="007D75D6" w:rsidRDefault="007D75D6" w:rsidP="00FE5D2C">
                            <w:r>
                              <w:t>3.00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EBA36" id="_x0000_s1031" type="#_x0000_t202" style="position:absolute;margin-left:291.5pt;margin-top:79.55pt;width:56.5pt;height:20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" stroked="f">
                <v:textbox>
                  <w:txbxContent>
                    <w:p w14:paraId="5D28873E" w14:textId="77777777" w:rsidR="007D75D6" w:rsidRDefault="007D75D6" w:rsidP="00FE5D2C">
                      <w:r>
                        <w:t>3.00 m</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FA325FF" wp14:editId="40F58C57">
                <wp:simplePos x="0" y="0"/>
                <wp:positionH relativeFrom="column">
                  <wp:posOffset>3086100</wp:posOffset>
                </wp:positionH>
                <wp:positionV relativeFrom="paragraph">
                  <wp:posOffset>502285</wp:posOffset>
                </wp:positionV>
                <wp:extent cx="571500" cy="11430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5715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D0D45" id="Rectangle 102" o:spid="_x0000_s1026" style="position:absolute;margin-left:243pt;margin-top:39.55pt;width:45pt;height:9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" fillcolor="white [3212]" strokecolor="black [3213]" strokeweight="1pt"/>
            </w:pict>
          </mc:Fallback>
        </mc:AlternateContent>
      </w:r>
      <w:r>
        <w:rPr>
          <w:noProof/>
        </w:rPr>
        <mc:AlternateContent>
          <mc:Choice Requires="wps">
            <w:drawing>
              <wp:anchor distT="0" distB="0" distL="114300" distR="114300" simplePos="0" relativeHeight="251676672" behindDoc="0" locked="0" layoutInCell="1" allowOverlap="1" wp14:anchorId="2715C43E" wp14:editId="091641D0">
                <wp:simplePos x="0" y="0"/>
                <wp:positionH relativeFrom="column">
                  <wp:posOffset>1257300</wp:posOffset>
                </wp:positionH>
                <wp:positionV relativeFrom="paragraph">
                  <wp:posOffset>1645285</wp:posOffset>
                </wp:positionV>
                <wp:extent cx="3314700" cy="0"/>
                <wp:effectExtent l="0" t="19050" r="19050" b="19050"/>
                <wp:wrapNone/>
                <wp:docPr id="126" name="Straight Connector 126"/>
                <wp:cNvGraphicFramePr/>
                <a:graphic xmlns:a="http://schemas.openxmlformats.org/drawingml/2006/main">
                  <a:graphicData uri="http://schemas.microsoft.com/office/word/2010/wordprocessingShape">
                    <wps:wsp>
                      <wps:cNvCnPr/>
                      <wps:spPr>
                        <a:xfrm>
                          <a:off x="0" y="0"/>
                          <a:ext cx="3314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8F54F2" id="Straight Connector 1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pt,129.55pt" to="5in,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" strokecolor="black [3200]" strokeweight="2.25pt">
                <v:stroke joinstyle="miter"/>
              </v:line>
            </w:pict>
          </mc:Fallback>
        </mc:AlternateContent>
      </w:r>
    </w:p>
    <w:p w14:paraId="76D94F81" w14:textId="77777777" w:rsidR="00FE5D2C" w:rsidRPr="00CD77B4" w:rsidRDefault="00FE5D2C" w:rsidP="00FE5D2C"/>
    <w:p w14:paraId="09CBFCFB" w14:textId="77777777" w:rsidR="00FE5D2C" w:rsidRPr="00CD77B4" w:rsidRDefault="00FE5D2C" w:rsidP="00FE5D2C"/>
    <w:p w14:paraId="71B4D90F" w14:textId="77777777" w:rsidR="00FE5D2C" w:rsidRPr="00CD77B4" w:rsidRDefault="00FE5D2C" w:rsidP="00FE5D2C"/>
    <w:p w14:paraId="41F81746" w14:textId="77777777" w:rsidR="00FE5D2C" w:rsidRPr="00CD77B4" w:rsidRDefault="00FE5D2C" w:rsidP="00FE5D2C"/>
    <w:p w14:paraId="65A1B7F6" w14:textId="77777777" w:rsidR="00FE5D2C" w:rsidRPr="00CD77B4" w:rsidRDefault="00FE5D2C" w:rsidP="00FE5D2C"/>
    <w:p w14:paraId="081B48EA" w14:textId="77777777" w:rsidR="00FE5D2C" w:rsidRPr="00CD77B4" w:rsidRDefault="00FE5D2C" w:rsidP="00FE5D2C"/>
    <w:p w14:paraId="19C8E5BE" w14:textId="77777777" w:rsidR="00FE5D2C" w:rsidRDefault="00FE5D2C" w:rsidP="00FE5D2C"/>
    <w:p w14:paraId="4B226E5C" w14:textId="77777777" w:rsidR="00FE5D2C" w:rsidRDefault="00FE5D2C" w:rsidP="00FE5D2C">
      <w:pPr>
        <w:pStyle w:val="ListParagraph"/>
        <w:spacing w:after="160" w:line="259" w:lineRule="auto"/>
        <w:ind w:firstLine="0"/>
        <w:contextualSpacing/>
      </w:pPr>
    </w:p>
    <w:p w14:paraId="02F08C14" w14:textId="77777777" w:rsidR="00FE5D2C" w:rsidRDefault="00FE5D2C" w:rsidP="00FE5D2C">
      <w:pPr>
        <w:pStyle w:val="ListParagraph"/>
        <w:spacing w:after="160" w:line="259" w:lineRule="auto"/>
        <w:ind w:firstLine="0"/>
        <w:contextualSpacing/>
      </w:pPr>
    </w:p>
    <w:p w14:paraId="613A87C5" w14:textId="77777777" w:rsidR="00FE5D2C" w:rsidRDefault="00FE5D2C" w:rsidP="00FE5D2C">
      <w:pPr>
        <w:pStyle w:val="ListParagraph"/>
        <w:spacing w:after="160" w:line="259" w:lineRule="auto"/>
        <w:ind w:firstLine="0"/>
        <w:contextualSpacing/>
      </w:pPr>
      <w:r>
        <w:rPr>
          <w:noProof/>
        </w:rPr>
        <mc:AlternateContent>
          <mc:Choice Requires="wps">
            <w:drawing>
              <wp:anchor distT="45720" distB="45720" distL="114300" distR="114300" simplePos="0" relativeHeight="251680768" behindDoc="1" locked="0" layoutInCell="1" allowOverlap="1" wp14:anchorId="35E78063" wp14:editId="0D3515CF">
                <wp:simplePos x="0" y="0"/>
                <wp:positionH relativeFrom="column">
                  <wp:posOffset>2664460</wp:posOffset>
                </wp:positionH>
                <wp:positionV relativeFrom="paragraph">
                  <wp:posOffset>61595</wp:posOffset>
                </wp:positionV>
                <wp:extent cx="920750" cy="254000"/>
                <wp:effectExtent l="0" t="0" r="0" b="0"/>
                <wp:wrapNone/>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54000"/>
                        </a:xfrm>
                        <a:prstGeom prst="rect">
                          <a:avLst/>
                        </a:prstGeom>
                        <a:solidFill>
                          <a:srgbClr val="FFFFFF"/>
                        </a:solidFill>
                        <a:ln w="9525">
                          <a:noFill/>
                          <a:miter lim="800000"/>
                          <a:headEnd/>
                          <a:tailEnd/>
                        </a:ln>
                      </wps:spPr>
                      <wps:txbx>
                        <w:txbxContent>
                          <w:p w14:paraId="5B29CAC0" w14:textId="77777777" w:rsidR="007D75D6" w:rsidRDefault="007D75D6" w:rsidP="00FE5D2C">
                            <w:r>
                              <w:t>10.2 ms</w:t>
                            </w:r>
                            <w:r w:rsidRPr="00CD77B4">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78063" id="_x0000_s1032" type="#_x0000_t202" style="position:absolute;left:0;text-align:left;margin-left:209.8pt;margin-top:4.85pt;width:72.5pt;height:20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" stroked="f">
                <v:textbox>
                  <w:txbxContent>
                    <w:p w14:paraId="5B29CAC0" w14:textId="77777777" w:rsidR="007D75D6" w:rsidRDefault="007D75D6" w:rsidP="00FE5D2C">
                      <w:r>
                        <w:t>10.2 ms</w:t>
                      </w:r>
                      <w:r w:rsidRPr="00CD77B4">
                        <w:rPr>
                          <w:vertAlign w:val="superscript"/>
                        </w:rPr>
                        <w:t>-1</w:t>
                      </w:r>
                    </w:p>
                  </w:txbxContent>
                </v:textbox>
              </v:shape>
            </w:pict>
          </mc:Fallback>
        </mc:AlternateContent>
      </w:r>
    </w:p>
    <w:p w14:paraId="6D5408EE" w14:textId="77777777" w:rsidR="00FE5D2C" w:rsidRDefault="00FE5D2C" w:rsidP="00FE5D2C">
      <w:pPr>
        <w:pStyle w:val="ListParagraph"/>
        <w:spacing w:after="160" w:line="259" w:lineRule="auto"/>
        <w:ind w:firstLine="0"/>
        <w:contextualSpacing/>
      </w:pPr>
    </w:p>
    <w:p w14:paraId="4BE782DA" w14:textId="77777777" w:rsidR="00FE5D2C" w:rsidRDefault="00FE5D2C" w:rsidP="00FE5D2C">
      <w:pPr>
        <w:pStyle w:val="ListParagraph"/>
        <w:spacing w:after="160" w:line="259" w:lineRule="auto"/>
        <w:ind w:firstLine="0"/>
        <w:contextualSpacing/>
      </w:pPr>
    </w:p>
    <w:p w14:paraId="0B93D0B9" w14:textId="77777777" w:rsidR="00FE5D2C" w:rsidRDefault="00FE5D2C" w:rsidP="00FE5D2C">
      <w:pPr>
        <w:pStyle w:val="ListParagraph"/>
        <w:spacing w:after="160" w:line="259" w:lineRule="auto"/>
        <w:ind w:firstLine="0"/>
        <w:contextualSpacing/>
      </w:pPr>
    </w:p>
    <w:p w14:paraId="40BAEF6C" w14:textId="77777777" w:rsidR="00FE5D2C" w:rsidRDefault="00FE5D2C" w:rsidP="00FE5D2C">
      <w:pPr>
        <w:pStyle w:val="ListParagraph"/>
        <w:numPr>
          <w:ilvl w:val="0"/>
          <w:numId w:val="7"/>
        </w:numPr>
        <w:spacing w:after="160" w:line="259" w:lineRule="auto"/>
        <w:ind w:hanging="720"/>
        <w:contextualSpacing/>
      </w:pPr>
      <w:r>
        <w:t xml:space="preserve">Calculate the time taken for the ball to reach its maximum height. </w:t>
      </w:r>
    </w:p>
    <w:p w14:paraId="5E7FCE23" w14:textId="77777777" w:rsidR="00FE5D2C" w:rsidRDefault="00FE5D2C" w:rsidP="00FE5D2C">
      <w:pPr>
        <w:pStyle w:val="ListParagraph"/>
        <w:jc w:val="right"/>
      </w:pPr>
      <w:r>
        <w:t>(3 marks)</w:t>
      </w:r>
    </w:p>
    <w:p w14:paraId="6813EEA0" w14:textId="77777777" w:rsidR="00FE5D2C" w:rsidRDefault="00FE5D2C" w:rsidP="00FE5D2C">
      <w:pPr>
        <w:pStyle w:val="ListParagraph"/>
        <w:jc w:val="right"/>
      </w:pPr>
    </w:p>
    <w:tbl>
      <w:tblPr>
        <w:tblStyle w:val="TableGrid"/>
        <w:tblW w:w="0" w:type="auto"/>
        <w:tblInd w:w="421" w:type="dxa"/>
        <w:tblLook w:val="04A0" w:firstRow="1" w:lastRow="0" w:firstColumn="1" w:lastColumn="0" w:noHBand="0" w:noVBand="1"/>
      </w:tblPr>
      <w:tblGrid>
        <w:gridCol w:w="7371"/>
        <w:gridCol w:w="1224"/>
      </w:tblGrid>
      <w:tr w:rsidR="00FE5D2C" w:rsidRPr="006221B1" w14:paraId="08B9DE29" w14:textId="77777777" w:rsidTr="008B05EB">
        <w:trPr>
          <w:trHeight w:val="567"/>
        </w:trPr>
        <w:tc>
          <w:tcPr>
            <w:tcW w:w="7371" w:type="dxa"/>
            <w:vAlign w:val="center"/>
          </w:tcPr>
          <w:p w14:paraId="5FB66F20" w14:textId="77777777" w:rsidR="00FE5D2C" w:rsidRPr="006221B1" w:rsidRDefault="00FE5D2C"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v=u+at;0=10.2+</m:t>
                </m:r>
                <m:d>
                  <m:dPr>
                    <m:ctrlPr>
                      <w:rPr>
                        <w:rFonts w:ascii="Cambria Math" w:hAnsi="Cambria Math"/>
                        <w:color w:val="1F4E79" w:themeColor="accent1" w:themeShade="80"/>
                      </w:rPr>
                    </m:ctrlPr>
                  </m:dPr>
                  <m:e>
                    <m:r>
                      <m:rPr>
                        <m:sty m:val="p"/>
                      </m:rPr>
                      <w:rPr>
                        <w:rFonts w:ascii="Cambria Math" w:hAnsi="Cambria Math"/>
                        <w:color w:val="1F4E79" w:themeColor="accent1" w:themeShade="80"/>
                      </w:rPr>
                      <m:t>-9.80</m:t>
                    </m:r>
                  </m:e>
                </m:d>
                <m:r>
                  <m:rPr>
                    <m:sty m:val="p"/>
                  </m:rPr>
                  <w:rPr>
                    <w:rFonts w:ascii="Cambria Math" w:hAnsi="Cambria Math"/>
                    <w:color w:val="1F4E79" w:themeColor="accent1" w:themeShade="80"/>
                  </w:rPr>
                  <m:t>×t</m:t>
                </m:r>
              </m:oMath>
            </m:oMathPara>
          </w:p>
        </w:tc>
        <w:tc>
          <w:tcPr>
            <w:tcW w:w="1224" w:type="dxa"/>
            <w:vAlign w:val="center"/>
          </w:tcPr>
          <w:p w14:paraId="55ED393E" w14:textId="77777777" w:rsidR="00FE5D2C" w:rsidRPr="006221B1" w:rsidRDefault="00FE5D2C" w:rsidP="00D25BED">
            <w:pPr>
              <w:pStyle w:val="ListParagraph"/>
              <w:ind w:left="0" w:firstLine="0"/>
              <w:jc w:val="center"/>
              <w:rPr>
                <w:color w:val="1F4E79" w:themeColor="accent1" w:themeShade="80"/>
              </w:rPr>
            </w:pPr>
            <w:r w:rsidRPr="006221B1">
              <w:rPr>
                <w:color w:val="1F4E79" w:themeColor="accent1" w:themeShade="80"/>
              </w:rPr>
              <w:t>1 mark</w:t>
            </w:r>
          </w:p>
        </w:tc>
      </w:tr>
      <w:tr w:rsidR="00FE5D2C" w:rsidRPr="006221B1" w14:paraId="42ADF01D" w14:textId="77777777" w:rsidTr="008B05EB">
        <w:trPr>
          <w:trHeight w:val="567"/>
        </w:trPr>
        <w:tc>
          <w:tcPr>
            <w:tcW w:w="7371" w:type="dxa"/>
            <w:vAlign w:val="center"/>
          </w:tcPr>
          <w:p w14:paraId="5D8C8E2E" w14:textId="77777777" w:rsidR="00FE5D2C" w:rsidRPr="006221B1" w:rsidRDefault="00FE5D2C"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∴t=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10.2</m:t>
                    </m:r>
                  </m:num>
                  <m:den>
                    <m:r>
                      <m:rPr>
                        <m:sty m:val="p"/>
                      </m:rPr>
                      <w:rPr>
                        <w:rFonts w:ascii="Cambria Math" w:hAnsi="Cambria Math"/>
                        <w:color w:val="1F4E79" w:themeColor="accent1" w:themeShade="80"/>
                      </w:rPr>
                      <m:t>9.80</m:t>
                    </m:r>
                  </m:den>
                </m:f>
              </m:oMath>
            </m:oMathPara>
          </w:p>
        </w:tc>
        <w:tc>
          <w:tcPr>
            <w:tcW w:w="1224" w:type="dxa"/>
            <w:vAlign w:val="center"/>
          </w:tcPr>
          <w:p w14:paraId="5515DC36" w14:textId="77777777" w:rsidR="00FE5D2C" w:rsidRPr="006221B1" w:rsidRDefault="00FE5D2C" w:rsidP="00D25BED">
            <w:pPr>
              <w:pStyle w:val="ListParagraph"/>
              <w:ind w:left="0" w:firstLine="28"/>
              <w:jc w:val="center"/>
              <w:rPr>
                <w:color w:val="1F4E79" w:themeColor="accent1" w:themeShade="80"/>
              </w:rPr>
            </w:pPr>
            <w:r w:rsidRPr="006221B1">
              <w:rPr>
                <w:color w:val="1F4E79" w:themeColor="accent1" w:themeShade="80"/>
              </w:rPr>
              <w:t>1 mark</w:t>
            </w:r>
          </w:p>
        </w:tc>
      </w:tr>
      <w:tr w:rsidR="00FE5D2C" w:rsidRPr="006221B1" w14:paraId="313EF960" w14:textId="77777777" w:rsidTr="008B05EB">
        <w:trPr>
          <w:trHeight w:val="567"/>
        </w:trPr>
        <w:tc>
          <w:tcPr>
            <w:tcW w:w="7371" w:type="dxa"/>
            <w:vAlign w:val="center"/>
          </w:tcPr>
          <w:p w14:paraId="25E162FA" w14:textId="77777777" w:rsidR="00FE5D2C" w:rsidRPr="006221B1" w:rsidRDefault="00FE5D2C"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=1.04 s</m:t>
                </m:r>
              </m:oMath>
            </m:oMathPara>
          </w:p>
        </w:tc>
        <w:tc>
          <w:tcPr>
            <w:tcW w:w="1224" w:type="dxa"/>
            <w:vAlign w:val="center"/>
          </w:tcPr>
          <w:p w14:paraId="529ECD83" w14:textId="77777777" w:rsidR="00FE5D2C" w:rsidRPr="006221B1" w:rsidRDefault="00FE5D2C" w:rsidP="00D25BED">
            <w:pPr>
              <w:pStyle w:val="ListParagraph"/>
              <w:ind w:left="0" w:firstLine="28"/>
              <w:jc w:val="center"/>
              <w:rPr>
                <w:color w:val="1F4E79" w:themeColor="accent1" w:themeShade="80"/>
              </w:rPr>
            </w:pPr>
            <w:r w:rsidRPr="006221B1">
              <w:rPr>
                <w:color w:val="1F4E79" w:themeColor="accent1" w:themeShade="80"/>
              </w:rPr>
              <w:t>1 mark</w:t>
            </w:r>
          </w:p>
        </w:tc>
      </w:tr>
    </w:tbl>
    <w:p w14:paraId="57F1A919" w14:textId="77777777" w:rsidR="00FE5D2C" w:rsidRDefault="00FE5D2C" w:rsidP="00FE5D2C"/>
    <w:p w14:paraId="6CF0FA06" w14:textId="77777777" w:rsidR="00FE5D2C" w:rsidRDefault="00FE5D2C" w:rsidP="00FE5D2C">
      <w:pPr>
        <w:pStyle w:val="ListParagraph"/>
        <w:jc w:val="right"/>
      </w:pPr>
    </w:p>
    <w:p w14:paraId="73B49F21" w14:textId="77777777" w:rsidR="00FE5D2C" w:rsidRDefault="00FE5D2C" w:rsidP="00FE5D2C">
      <w:pPr>
        <w:pStyle w:val="ListParagraph"/>
        <w:numPr>
          <w:ilvl w:val="0"/>
          <w:numId w:val="7"/>
        </w:numPr>
        <w:spacing w:after="160" w:line="259" w:lineRule="auto"/>
        <w:ind w:hanging="720"/>
        <w:contextualSpacing/>
      </w:pPr>
      <w:r>
        <w:t>Hence, calculate the maximum height gained by the ball.</w:t>
      </w:r>
    </w:p>
    <w:p w14:paraId="7349A501" w14:textId="77777777" w:rsidR="00FE5D2C" w:rsidRDefault="00FE5D2C" w:rsidP="00FE5D2C">
      <w:pPr>
        <w:pStyle w:val="ListParagraph"/>
        <w:jc w:val="right"/>
      </w:pPr>
      <w:r>
        <w:t>(2 marks)</w:t>
      </w:r>
    </w:p>
    <w:p w14:paraId="6B4C067B" w14:textId="77777777" w:rsidR="00FE5D2C" w:rsidRDefault="00FE5D2C" w:rsidP="00FE5D2C">
      <w:pPr>
        <w:pStyle w:val="ListParagraph"/>
        <w:jc w:val="right"/>
      </w:pPr>
    </w:p>
    <w:tbl>
      <w:tblPr>
        <w:tblStyle w:val="TableGrid"/>
        <w:tblW w:w="0" w:type="auto"/>
        <w:tblInd w:w="421" w:type="dxa"/>
        <w:tblLook w:val="04A0" w:firstRow="1" w:lastRow="0" w:firstColumn="1" w:lastColumn="0" w:noHBand="0" w:noVBand="1"/>
      </w:tblPr>
      <w:tblGrid>
        <w:gridCol w:w="7371"/>
        <w:gridCol w:w="1224"/>
      </w:tblGrid>
      <w:tr w:rsidR="00FE5D2C" w:rsidRPr="006221B1" w14:paraId="1F2D2103" w14:textId="77777777" w:rsidTr="008B05EB">
        <w:trPr>
          <w:trHeight w:val="567"/>
        </w:trPr>
        <w:tc>
          <w:tcPr>
            <w:tcW w:w="7371" w:type="dxa"/>
            <w:vAlign w:val="center"/>
          </w:tcPr>
          <w:p w14:paraId="5EA184E8" w14:textId="77777777" w:rsidR="00FE5D2C" w:rsidRPr="006221B1" w:rsidRDefault="00FE5D2C"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s=ut+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r>
                  <m:rPr>
                    <m:sty m:val="p"/>
                  </m:rPr>
                  <w:rPr>
                    <w:rFonts w:ascii="Cambria Math" w:hAnsi="Cambria Math"/>
                    <w:color w:val="1F4E79" w:themeColor="accent1" w:themeShade="80"/>
                  </w:rPr>
                  <m:t xml:space="preserve">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at</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;s=10.2 ×1.04+0.5 ×</m:t>
                </m:r>
                <m:d>
                  <m:dPr>
                    <m:ctrlPr>
                      <w:rPr>
                        <w:rFonts w:ascii="Cambria Math" w:hAnsi="Cambria Math"/>
                        <w:color w:val="1F4E79" w:themeColor="accent1" w:themeShade="80"/>
                      </w:rPr>
                    </m:ctrlPr>
                  </m:dPr>
                  <m:e>
                    <m:r>
                      <m:rPr>
                        <m:sty m:val="p"/>
                      </m:rPr>
                      <w:rPr>
                        <w:rFonts w:ascii="Cambria Math" w:hAnsi="Cambria Math"/>
                        <w:color w:val="1F4E79" w:themeColor="accent1" w:themeShade="80"/>
                      </w:rPr>
                      <m:t>-9.80</m:t>
                    </m:r>
                  </m:e>
                </m:d>
                <m:r>
                  <m:rPr>
                    <m:sty m:val="p"/>
                  </m:rPr>
                  <w:rPr>
                    <w:rFonts w:ascii="Cambria Math" w:hAnsi="Cambria Math"/>
                    <w:color w:val="1F4E79" w:themeColor="accent1" w:themeShade="80"/>
                  </w:rPr>
                  <m:t xml:space="preserve">×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1.04</m:t>
                    </m:r>
                  </m:e>
                  <m:sup>
                    <m:r>
                      <m:rPr>
                        <m:sty m:val="p"/>
                      </m:rPr>
                      <w:rPr>
                        <w:rFonts w:ascii="Cambria Math" w:hAnsi="Cambria Math"/>
                        <w:color w:val="1F4E79" w:themeColor="accent1" w:themeShade="80"/>
                      </w:rPr>
                      <m:t>2</m:t>
                    </m:r>
                  </m:sup>
                </m:sSup>
              </m:oMath>
            </m:oMathPara>
          </w:p>
        </w:tc>
        <w:tc>
          <w:tcPr>
            <w:tcW w:w="1224" w:type="dxa"/>
            <w:vAlign w:val="center"/>
          </w:tcPr>
          <w:p w14:paraId="2D36822F" w14:textId="77777777" w:rsidR="00FE5D2C" w:rsidRPr="006221B1" w:rsidRDefault="00FE5D2C" w:rsidP="00D25BED">
            <w:pPr>
              <w:pStyle w:val="ListParagraph"/>
              <w:ind w:left="0" w:firstLine="0"/>
              <w:jc w:val="center"/>
              <w:rPr>
                <w:color w:val="1F4E79" w:themeColor="accent1" w:themeShade="80"/>
              </w:rPr>
            </w:pPr>
            <w:r w:rsidRPr="006221B1">
              <w:rPr>
                <w:color w:val="1F4E79" w:themeColor="accent1" w:themeShade="80"/>
              </w:rPr>
              <w:t>1 mark</w:t>
            </w:r>
          </w:p>
        </w:tc>
      </w:tr>
      <w:tr w:rsidR="00FE5D2C" w:rsidRPr="006221B1" w14:paraId="016C6BDA" w14:textId="77777777" w:rsidTr="008B05EB">
        <w:trPr>
          <w:trHeight w:val="567"/>
        </w:trPr>
        <w:tc>
          <w:tcPr>
            <w:tcW w:w="7371" w:type="dxa"/>
            <w:vAlign w:val="center"/>
          </w:tcPr>
          <w:p w14:paraId="21584510" w14:textId="77777777" w:rsidR="00FE5D2C" w:rsidRPr="006221B1" w:rsidRDefault="00FE5D2C"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 </m:t>
                </m:r>
                <m:r>
                  <m:rPr>
                    <m:sty m:val="p"/>
                  </m:rPr>
                  <w:rPr>
                    <w:rFonts w:ascii="Cambria Math" w:eastAsiaTheme="minorEastAsia" w:hAnsi="Cambria Math"/>
                    <w:color w:val="1F4E79" w:themeColor="accent1" w:themeShade="80"/>
                  </w:rPr>
                  <m:t>5.32 m</m:t>
                </m:r>
              </m:oMath>
            </m:oMathPara>
          </w:p>
        </w:tc>
        <w:tc>
          <w:tcPr>
            <w:tcW w:w="1224" w:type="dxa"/>
            <w:vAlign w:val="center"/>
          </w:tcPr>
          <w:p w14:paraId="525E298A" w14:textId="77777777" w:rsidR="00FE5D2C" w:rsidRPr="006221B1" w:rsidRDefault="00FE5D2C" w:rsidP="00D25BED">
            <w:pPr>
              <w:pStyle w:val="ListParagraph"/>
              <w:ind w:left="0" w:firstLine="0"/>
              <w:jc w:val="center"/>
              <w:rPr>
                <w:color w:val="1F4E79" w:themeColor="accent1" w:themeShade="80"/>
              </w:rPr>
            </w:pPr>
            <w:r w:rsidRPr="006221B1">
              <w:rPr>
                <w:color w:val="1F4E79" w:themeColor="accent1" w:themeShade="80"/>
              </w:rPr>
              <w:t>1 mark</w:t>
            </w:r>
          </w:p>
        </w:tc>
      </w:tr>
    </w:tbl>
    <w:p w14:paraId="37724012" w14:textId="77777777" w:rsidR="00FE5D2C" w:rsidRDefault="00FE5D2C" w:rsidP="00FE5D2C"/>
    <w:p w14:paraId="3510BD05" w14:textId="77777777" w:rsidR="00FE5D2C" w:rsidRDefault="00FE5D2C" w:rsidP="00FE5D2C"/>
    <w:p w14:paraId="5E303CE2" w14:textId="77777777" w:rsidR="00FE5D2C" w:rsidRDefault="00FE5D2C" w:rsidP="00FE5D2C">
      <w:pPr>
        <w:pStyle w:val="ListParagraph"/>
        <w:numPr>
          <w:ilvl w:val="0"/>
          <w:numId w:val="7"/>
        </w:numPr>
        <w:spacing w:after="160" w:line="259" w:lineRule="auto"/>
        <w:ind w:hanging="720"/>
        <w:contextualSpacing/>
      </w:pPr>
      <w:r>
        <w:t>Calculate the velocity ‘v’ with which the ball strikes the roof.</w:t>
      </w:r>
    </w:p>
    <w:p w14:paraId="7B9CA2A8" w14:textId="77777777" w:rsidR="00FE5D2C" w:rsidRDefault="00FE5D2C" w:rsidP="00FE5D2C">
      <w:pPr>
        <w:pStyle w:val="ListParagraph"/>
        <w:jc w:val="right"/>
      </w:pPr>
      <w:r>
        <w:t>(2 marks)</w:t>
      </w:r>
    </w:p>
    <w:p w14:paraId="43191133" w14:textId="77777777" w:rsidR="003935CE" w:rsidRDefault="003935CE" w:rsidP="003935CE">
      <w:pPr>
        <w:spacing w:after="160" w:line="259" w:lineRule="auto"/>
        <w:rPr>
          <w:rFonts w:cs="Arial"/>
          <w:b/>
          <w:bCs/>
          <w:szCs w:val="22"/>
        </w:rPr>
      </w:pPr>
    </w:p>
    <w:tbl>
      <w:tblPr>
        <w:tblStyle w:val="TableGrid"/>
        <w:tblW w:w="0" w:type="auto"/>
        <w:tblInd w:w="421" w:type="dxa"/>
        <w:tblLook w:val="04A0" w:firstRow="1" w:lastRow="0" w:firstColumn="1" w:lastColumn="0" w:noHBand="0" w:noVBand="1"/>
      </w:tblPr>
      <w:tblGrid>
        <w:gridCol w:w="7371"/>
        <w:gridCol w:w="1224"/>
      </w:tblGrid>
      <w:tr w:rsidR="00FE5D2C" w:rsidRPr="006221B1" w14:paraId="0B9A73E3" w14:textId="77777777" w:rsidTr="008B05EB">
        <w:trPr>
          <w:trHeight w:val="567"/>
        </w:trPr>
        <w:tc>
          <w:tcPr>
            <w:tcW w:w="7371" w:type="dxa"/>
            <w:vAlign w:val="center"/>
          </w:tcPr>
          <w:p w14:paraId="33B5A945" w14:textId="77777777" w:rsidR="00FE5D2C" w:rsidRPr="006221B1" w:rsidRDefault="00013188" w:rsidP="008B05EB">
            <w:pPr>
              <w:pStyle w:val="ListParagraph"/>
              <w:ind w:left="0"/>
              <w:rPr>
                <w:color w:val="1F4E79" w:themeColor="accent1" w:themeShade="80"/>
              </w:rPr>
            </w:pPr>
            <m:oMathPara>
              <m:oMathParaPr>
                <m:jc m:val="left"/>
              </m:oMathParaPr>
              <m:oMath>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 xml:space="preserve">=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u</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+2as;</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10.2</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 xml:space="preserve">+2 × </m:t>
                </m:r>
                <m:d>
                  <m:dPr>
                    <m:ctrlPr>
                      <w:rPr>
                        <w:rFonts w:ascii="Cambria Math" w:hAnsi="Cambria Math"/>
                        <w:color w:val="1F4E79" w:themeColor="accent1" w:themeShade="80"/>
                      </w:rPr>
                    </m:ctrlPr>
                  </m:dPr>
                  <m:e>
                    <m:r>
                      <m:rPr>
                        <m:sty m:val="p"/>
                      </m:rPr>
                      <w:rPr>
                        <w:rFonts w:ascii="Cambria Math" w:hAnsi="Cambria Math"/>
                        <w:color w:val="1F4E79" w:themeColor="accent1" w:themeShade="80"/>
                      </w:rPr>
                      <m:t>-9.80</m:t>
                    </m:r>
                  </m:e>
                </m:d>
                <m:r>
                  <m:rPr>
                    <m:sty m:val="p"/>
                  </m:rPr>
                  <w:rPr>
                    <w:rFonts w:ascii="Cambria Math" w:hAnsi="Cambria Math"/>
                    <w:color w:val="1F4E79" w:themeColor="accent1" w:themeShade="80"/>
                  </w:rPr>
                  <m:t xml:space="preserve"> ×3.00</m:t>
                </m:r>
              </m:oMath>
            </m:oMathPara>
          </w:p>
        </w:tc>
        <w:tc>
          <w:tcPr>
            <w:tcW w:w="1224" w:type="dxa"/>
            <w:vAlign w:val="center"/>
          </w:tcPr>
          <w:p w14:paraId="102236BC" w14:textId="77777777" w:rsidR="00FE5D2C" w:rsidRPr="006221B1" w:rsidRDefault="00FE5D2C" w:rsidP="00D25BED">
            <w:pPr>
              <w:pStyle w:val="ListParagraph"/>
              <w:ind w:left="0" w:firstLine="28"/>
              <w:jc w:val="center"/>
              <w:rPr>
                <w:color w:val="1F4E79" w:themeColor="accent1" w:themeShade="80"/>
              </w:rPr>
            </w:pPr>
            <w:r w:rsidRPr="006221B1">
              <w:rPr>
                <w:color w:val="1F4E79" w:themeColor="accent1" w:themeShade="80"/>
              </w:rPr>
              <w:t>1 mark</w:t>
            </w:r>
          </w:p>
        </w:tc>
      </w:tr>
      <w:tr w:rsidR="00FE5D2C" w:rsidRPr="006221B1" w14:paraId="611093FB" w14:textId="77777777" w:rsidTr="008B05EB">
        <w:trPr>
          <w:trHeight w:val="567"/>
        </w:trPr>
        <w:tc>
          <w:tcPr>
            <w:tcW w:w="7371" w:type="dxa"/>
            <w:vAlign w:val="center"/>
          </w:tcPr>
          <w:p w14:paraId="3F5C77AC" w14:textId="77777777" w:rsidR="00FE5D2C" w:rsidRPr="006221B1" w:rsidRDefault="00FE5D2C"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 </m:t>
                </m:r>
                <m:r>
                  <m:rPr>
                    <m:sty m:val="p"/>
                  </m:rPr>
                  <w:rPr>
                    <w:rFonts w:ascii="Cambria Math" w:eastAsiaTheme="minorEastAsia" w:hAnsi="Cambria Math"/>
                    <w:color w:val="1F4E79" w:themeColor="accent1" w:themeShade="80"/>
                  </w:rPr>
                  <m:t xml:space="preserve">6.73 </m:t>
                </m:r>
                <m:sSup>
                  <m:sSupPr>
                    <m:ctrlPr>
                      <w:rPr>
                        <w:rFonts w:ascii="Cambria Math" w:eastAsiaTheme="minorEastAsia" w:hAnsi="Cambria Math"/>
                        <w:color w:val="1F4E79" w:themeColor="accent1" w:themeShade="80"/>
                      </w:rPr>
                    </m:ctrlPr>
                  </m:sSupPr>
                  <m:e>
                    <m:r>
                      <m:rPr>
                        <m:sty m:val="p"/>
                      </m:rPr>
                      <w:rPr>
                        <w:rFonts w:ascii="Cambria Math" w:eastAsiaTheme="minorEastAsia" w:hAnsi="Cambria Math"/>
                        <w:color w:val="1F4E79" w:themeColor="accent1" w:themeShade="80"/>
                      </w:rPr>
                      <m:t>ms</m:t>
                    </m:r>
                  </m:e>
                  <m:sup>
                    <m:r>
                      <m:rPr>
                        <m:sty m:val="p"/>
                      </m:rPr>
                      <w:rPr>
                        <w:rFonts w:ascii="Cambria Math" w:eastAsiaTheme="minorEastAsia" w:hAnsi="Cambria Math"/>
                        <w:color w:val="1F4E79" w:themeColor="accent1" w:themeShade="80"/>
                      </w:rPr>
                      <m:t>-1</m:t>
                    </m:r>
                  </m:sup>
                </m:sSup>
              </m:oMath>
            </m:oMathPara>
          </w:p>
        </w:tc>
        <w:tc>
          <w:tcPr>
            <w:tcW w:w="1224" w:type="dxa"/>
            <w:vAlign w:val="center"/>
          </w:tcPr>
          <w:p w14:paraId="7D4527B0" w14:textId="77777777" w:rsidR="00FE5D2C" w:rsidRPr="006221B1" w:rsidRDefault="00FE5D2C" w:rsidP="00D25BED">
            <w:pPr>
              <w:pStyle w:val="ListParagraph"/>
              <w:ind w:left="0" w:firstLine="28"/>
              <w:jc w:val="center"/>
              <w:rPr>
                <w:color w:val="1F4E79" w:themeColor="accent1" w:themeShade="80"/>
              </w:rPr>
            </w:pPr>
            <w:r w:rsidRPr="006221B1">
              <w:rPr>
                <w:color w:val="1F4E79" w:themeColor="accent1" w:themeShade="80"/>
              </w:rPr>
              <w:t>1 mark</w:t>
            </w:r>
          </w:p>
        </w:tc>
      </w:tr>
    </w:tbl>
    <w:p w14:paraId="5409E690" w14:textId="77777777" w:rsidR="003935CE" w:rsidRDefault="003935CE">
      <w:pPr>
        <w:spacing w:after="160" w:line="259" w:lineRule="auto"/>
        <w:rPr>
          <w:rFonts w:cs="Arial"/>
          <w:b/>
          <w:bCs/>
          <w:szCs w:val="22"/>
        </w:rPr>
      </w:pPr>
    </w:p>
    <w:p w14:paraId="1ADF0F1C" w14:textId="77777777" w:rsidR="00100211" w:rsidRDefault="00100211">
      <w:pPr>
        <w:spacing w:after="160" w:line="259" w:lineRule="auto"/>
        <w:rPr>
          <w:rFonts w:cs="Arial"/>
          <w:b/>
          <w:bCs/>
          <w:szCs w:val="22"/>
        </w:rPr>
      </w:pPr>
      <w:r>
        <w:rPr>
          <w:rFonts w:cs="Arial"/>
          <w:b/>
          <w:bCs/>
          <w:szCs w:val="22"/>
        </w:rPr>
        <w:br w:type="page"/>
      </w:r>
    </w:p>
    <w:p w14:paraId="7A53751E" w14:textId="77777777" w:rsidR="00100211" w:rsidRPr="00196012" w:rsidRDefault="00100211" w:rsidP="00100211">
      <w:pPr>
        <w:tabs>
          <w:tab w:val="left" w:pos="8647"/>
          <w:tab w:val="right" w:pos="9356"/>
        </w:tabs>
        <w:spacing w:after="120"/>
        <w:rPr>
          <w:rFonts w:cs="Arial"/>
          <w:b/>
          <w:bCs/>
          <w:szCs w:val="22"/>
        </w:rPr>
      </w:pPr>
      <w:r>
        <w:rPr>
          <w:rFonts w:cs="Arial"/>
          <w:b/>
          <w:bCs/>
          <w:szCs w:val="22"/>
        </w:rPr>
        <w:t>Question 8</w:t>
      </w:r>
      <w:r>
        <w:rPr>
          <w:rFonts w:cs="Arial"/>
          <w:b/>
          <w:bCs/>
          <w:szCs w:val="22"/>
        </w:rPr>
        <w:tab/>
        <w:t>(7</w:t>
      </w:r>
      <w:r w:rsidRPr="00FB2CCE">
        <w:rPr>
          <w:rFonts w:cs="Arial"/>
          <w:b/>
          <w:bCs/>
          <w:szCs w:val="22"/>
        </w:rPr>
        <w:t xml:space="preserve"> marks)</w:t>
      </w:r>
    </w:p>
    <w:p w14:paraId="6EC0F8D5" w14:textId="77777777" w:rsidR="00100211" w:rsidRDefault="00100211" w:rsidP="00100211">
      <w:pPr>
        <w:pStyle w:val="ListParagraph"/>
        <w:spacing w:after="160" w:line="259" w:lineRule="auto"/>
        <w:ind w:firstLine="0"/>
        <w:contextualSpacing/>
      </w:pPr>
    </w:p>
    <w:p w14:paraId="7C16E3CF" w14:textId="77777777" w:rsidR="00100211" w:rsidRDefault="00100211" w:rsidP="00100211">
      <w:pPr>
        <w:pStyle w:val="ListParagraph"/>
        <w:numPr>
          <w:ilvl w:val="0"/>
          <w:numId w:val="8"/>
        </w:numPr>
        <w:spacing w:after="160" w:line="259" w:lineRule="auto"/>
        <w:ind w:hanging="720"/>
        <w:contextualSpacing/>
      </w:pPr>
      <w:r>
        <w:t>Use the data below to calculate the binding energy per nucleon (in MeV) for Carbon-12</w:t>
      </w:r>
    </w:p>
    <w:p w14:paraId="152E73B6" w14:textId="77777777" w:rsidR="00100211" w:rsidRDefault="00100211" w:rsidP="00100211">
      <w:pPr>
        <w:pStyle w:val="ListParagraph"/>
        <w:jc w:val="right"/>
      </w:pPr>
      <w:r>
        <w:t>(5 marks)</w:t>
      </w:r>
    </w:p>
    <w:p w14:paraId="3219DC2B" w14:textId="77777777" w:rsidR="00100211" w:rsidRDefault="00100211" w:rsidP="00100211">
      <w:pPr>
        <w:pStyle w:val="ListParagraph"/>
      </w:pPr>
    </w:p>
    <w:tbl>
      <w:tblPr>
        <w:tblStyle w:val="TableGrid"/>
        <w:tblW w:w="0" w:type="auto"/>
        <w:tblInd w:w="720" w:type="dxa"/>
        <w:tblLook w:val="04A0" w:firstRow="1" w:lastRow="0" w:firstColumn="1" w:lastColumn="0" w:noHBand="0" w:noVBand="1"/>
      </w:tblPr>
      <w:tblGrid>
        <w:gridCol w:w="4142"/>
        <w:gridCol w:w="4154"/>
      </w:tblGrid>
      <w:tr w:rsidR="00100211" w14:paraId="0A200931" w14:textId="77777777" w:rsidTr="008B05EB">
        <w:trPr>
          <w:trHeight w:val="567"/>
        </w:trPr>
        <w:tc>
          <w:tcPr>
            <w:tcW w:w="4142" w:type="dxa"/>
            <w:vAlign w:val="center"/>
          </w:tcPr>
          <w:p w14:paraId="2520294D" w14:textId="77777777" w:rsidR="00100211" w:rsidRDefault="00100211" w:rsidP="008B05EB">
            <w:pPr>
              <w:pStyle w:val="ListParagraph"/>
              <w:ind w:left="0"/>
              <w:jc w:val="center"/>
            </w:pPr>
            <w:r>
              <w:t>Mass of a proton</w:t>
            </w:r>
          </w:p>
        </w:tc>
        <w:tc>
          <w:tcPr>
            <w:tcW w:w="4154" w:type="dxa"/>
            <w:vAlign w:val="center"/>
          </w:tcPr>
          <w:p w14:paraId="5DDD33FB" w14:textId="77777777" w:rsidR="00100211" w:rsidRDefault="00100211" w:rsidP="008B05EB">
            <w:pPr>
              <w:pStyle w:val="ListParagraph"/>
              <w:ind w:left="0"/>
              <w:jc w:val="center"/>
            </w:pPr>
            <w:r>
              <w:t>1.00727 u</w:t>
            </w:r>
          </w:p>
        </w:tc>
      </w:tr>
      <w:tr w:rsidR="00100211" w14:paraId="199E8FEF" w14:textId="77777777" w:rsidTr="008B05EB">
        <w:trPr>
          <w:trHeight w:val="567"/>
        </w:trPr>
        <w:tc>
          <w:tcPr>
            <w:tcW w:w="4142" w:type="dxa"/>
            <w:vAlign w:val="center"/>
          </w:tcPr>
          <w:p w14:paraId="0A0D4A96" w14:textId="77777777" w:rsidR="00100211" w:rsidRDefault="00100211" w:rsidP="008B05EB">
            <w:pPr>
              <w:pStyle w:val="ListParagraph"/>
              <w:ind w:left="0"/>
              <w:jc w:val="center"/>
            </w:pPr>
            <w:r>
              <w:t>Mass of a neutron</w:t>
            </w:r>
          </w:p>
        </w:tc>
        <w:tc>
          <w:tcPr>
            <w:tcW w:w="4154" w:type="dxa"/>
            <w:vAlign w:val="center"/>
          </w:tcPr>
          <w:p w14:paraId="3AF30F4B" w14:textId="77777777" w:rsidR="00100211" w:rsidRDefault="00100211" w:rsidP="008B05EB">
            <w:pPr>
              <w:pStyle w:val="ListParagraph"/>
              <w:ind w:left="0"/>
              <w:jc w:val="center"/>
            </w:pPr>
            <w:r>
              <w:t>1.00867 u</w:t>
            </w:r>
          </w:p>
        </w:tc>
      </w:tr>
      <w:tr w:rsidR="00100211" w14:paraId="0B898DED" w14:textId="77777777" w:rsidTr="008B05EB">
        <w:trPr>
          <w:trHeight w:val="567"/>
        </w:trPr>
        <w:tc>
          <w:tcPr>
            <w:tcW w:w="4142" w:type="dxa"/>
            <w:vAlign w:val="center"/>
          </w:tcPr>
          <w:p w14:paraId="73047593" w14:textId="77777777" w:rsidR="00100211" w:rsidRDefault="00100211" w:rsidP="008B05EB">
            <w:pPr>
              <w:pStyle w:val="ListParagraph"/>
              <w:ind w:left="0"/>
              <w:jc w:val="center"/>
            </w:pPr>
            <w:r>
              <w:t>Mass of Carbon-12</w:t>
            </w:r>
          </w:p>
        </w:tc>
        <w:tc>
          <w:tcPr>
            <w:tcW w:w="4154" w:type="dxa"/>
            <w:vAlign w:val="center"/>
          </w:tcPr>
          <w:p w14:paraId="0D1F799F" w14:textId="77777777" w:rsidR="00100211" w:rsidRDefault="00100211" w:rsidP="008B05EB">
            <w:pPr>
              <w:pStyle w:val="ListParagraph"/>
              <w:ind w:left="0"/>
              <w:jc w:val="center"/>
            </w:pPr>
            <w:r>
              <w:t>12.00000 u</w:t>
            </w:r>
          </w:p>
        </w:tc>
      </w:tr>
    </w:tbl>
    <w:p w14:paraId="37166350" w14:textId="77777777" w:rsidR="00100211" w:rsidRDefault="00100211" w:rsidP="00100211">
      <w:pPr>
        <w:pStyle w:val="ListParagraph"/>
      </w:pPr>
    </w:p>
    <w:p w14:paraId="70ECBFF6" w14:textId="77777777" w:rsidR="00100211" w:rsidRDefault="00100211" w:rsidP="00100211">
      <w:pPr>
        <w:pStyle w:val="ListParagraph"/>
      </w:pPr>
    </w:p>
    <w:tbl>
      <w:tblPr>
        <w:tblStyle w:val="TableGrid"/>
        <w:tblW w:w="0" w:type="auto"/>
        <w:tblInd w:w="720" w:type="dxa"/>
        <w:tblLook w:val="04A0" w:firstRow="1" w:lastRow="0" w:firstColumn="1" w:lastColumn="0" w:noHBand="0" w:noVBand="1"/>
      </w:tblPr>
      <w:tblGrid>
        <w:gridCol w:w="7072"/>
        <w:gridCol w:w="1224"/>
      </w:tblGrid>
      <w:tr w:rsidR="00100211" w:rsidRPr="00BA20E7" w14:paraId="2F9C7366" w14:textId="77777777" w:rsidTr="008B05EB">
        <w:trPr>
          <w:trHeight w:val="567"/>
        </w:trPr>
        <w:tc>
          <w:tcPr>
            <w:tcW w:w="7072" w:type="dxa"/>
            <w:vAlign w:val="center"/>
          </w:tcPr>
          <w:p w14:paraId="458D40A5" w14:textId="77777777" w:rsidR="00100211" w:rsidRPr="00BA20E7" w:rsidRDefault="00100211"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Carbon-12=6p+6n; ∴Expected Mass=6 ×1.00727+6 ×1.00867</m:t>
                </m:r>
              </m:oMath>
            </m:oMathPara>
          </w:p>
        </w:tc>
        <w:tc>
          <w:tcPr>
            <w:tcW w:w="1224" w:type="dxa"/>
            <w:vAlign w:val="center"/>
          </w:tcPr>
          <w:p w14:paraId="56F5D295" w14:textId="77777777" w:rsidR="00100211" w:rsidRPr="00BA20E7" w:rsidRDefault="00100211" w:rsidP="00100211">
            <w:pPr>
              <w:pStyle w:val="ListParagraph"/>
              <w:ind w:left="170" w:hanging="170"/>
              <w:jc w:val="center"/>
              <w:rPr>
                <w:color w:val="1F4E79" w:themeColor="accent1" w:themeShade="80"/>
              </w:rPr>
            </w:pPr>
            <w:r>
              <w:rPr>
                <w:color w:val="1F4E79" w:themeColor="accent1" w:themeShade="80"/>
              </w:rPr>
              <w:t>1 mark</w:t>
            </w:r>
          </w:p>
        </w:tc>
      </w:tr>
      <w:tr w:rsidR="00100211" w:rsidRPr="00BA20E7" w14:paraId="3A2E3713" w14:textId="77777777" w:rsidTr="008B05EB">
        <w:trPr>
          <w:trHeight w:val="567"/>
        </w:trPr>
        <w:tc>
          <w:tcPr>
            <w:tcW w:w="7072" w:type="dxa"/>
            <w:vAlign w:val="center"/>
          </w:tcPr>
          <w:p w14:paraId="2003DEA8" w14:textId="77777777" w:rsidR="00100211" w:rsidRPr="00BA20E7" w:rsidRDefault="00100211"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=12.09564 u</m:t>
                </m:r>
              </m:oMath>
            </m:oMathPara>
          </w:p>
        </w:tc>
        <w:tc>
          <w:tcPr>
            <w:tcW w:w="1224" w:type="dxa"/>
            <w:vAlign w:val="center"/>
          </w:tcPr>
          <w:p w14:paraId="4F819B43" w14:textId="77777777" w:rsidR="00100211" w:rsidRPr="00BA20E7" w:rsidRDefault="00100211" w:rsidP="00100211">
            <w:pPr>
              <w:pStyle w:val="ListParagraph"/>
              <w:ind w:left="170" w:hanging="170"/>
              <w:jc w:val="center"/>
              <w:rPr>
                <w:color w:val="1F4E79" w:themeColor="accent1" w:themeShade="80"/>
              </w:rPr>
            </w:pPr>
            <w:r>
              <w:rPr>
                <w:color w:val="1F4E79" w:themeColor="accent1" w:themeShade="80"/>
              </w:rPr>
              <w:t>1 mark</w:t>
            </w:r>
          </w:p>
        </w:tc>
      </w:tr>
      <w:tr w:rsidR="00100211" w:rsidRPr="00BA20E7" w14:paraId="137A760C" w14:textId="77777777" w:rsidTr="008B05EB">
        <w:trPr>
          <w:trHeight w:val="567"/>
        </w:trPr>
        <w:tc>
          <w:tcPr>
            <w:tcW w:w="7072" w:type="dxa"/>
            <w:vAlign w:val="center"/>
          </w:tcPr>
          <w:p w14:paraId="1A03B6A9" w14:textId="77777777" w:rsidR="00100211" w:rsidRPr="00BA20E7" w:rsidRDefault="00100211"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Actual Mass=12.00000; ∴Mass Defect=  12.09564- 12.0000 = 0.09564 u</m:t>
                </m:r>
              </m:oMath>
            </m:oMathPara>
          </w:p>
        </w:tc>
        <w:tc>
          <w:tcPr>
            <w:tcW w:w="1224" w:type="dxa"/>
            <w:vAlign w:val="center"/>
          </w:tcPr>
          <w:p w14:paraId="1B83344F" w14:textId="77777777" w:rsidR="00100211" w:rsidRPr="00BA20E7" w:rsidRDefault="00100211" w:rsidP="00100211">
            <w:pPr>
              <w:pStyle w:val="ListParagraph"/>
              <w:ind w:left="170" w:hanging="170"/>
              <w:jc w:val="center"/>
              <w:rPr>
                <w:color w:val="1F4E79" w:themeColor="accent1" w:themeShade="80"/>
              </w:rPr>
            </w:pPr>
            <w:r>
              <w:rPr>
                <w:color w:val="1F4E79" w:themeColor="accent1" w:themeShade="80"/>
              </w:rPr>
              <w:t>1 mark</w:t>
            </w:r>
          </w:p>
        </w:tc>
      </w:tr>
      <w:tr w:rsidR="00100211" w:rsidRPr="00BA20E7" w14:paraId="23086FC6" w14:textId="77777777" w:rsidTr="008B05EB">
        <w:trPr>
          <w:trHeight w:val="567"/>
        </w:trPr>
        <w:tc>
          <w:tcPr>
            <w:tcW w:w="7072" w:type="dxa"/>
            <w:vAlign w:val="center"/>
          </w:tcPr>
          <w:p w14:paraId="5C0F5870" w14:textId="77777777" w:rsidR="00100211" w:rsidRPr="00BA20E7" w:rsidRDefault="00100211"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Binding Energy= 0.09564 ×931=89.04084 MeV</m:t>
                </m:r>
              </m:oMath>
            </m:oMathPara>
          </w:p>
        </w:tc>
        <w:tc>
          <w:tcPr>
            <w:tcW w:w="1224" w:type="dxa"/>
            <w:vAlign w:val="center"/>
          </w:tcPr>
          <w:p w14:paraId="53C0B5B9" w14:textId="77777777" w:rsidR="00100211" w:rsidRPr="00BA20E7" w:rsidRDefault="00100211" w:rsidP="00100211">
            <w:pPr>
              <w:pStyle w:val="ListParagraph"/>
              <w:ind w:left="170" w:hanging="170"/>
              <w:jc w:val="center"/>
              <w:rPr>
                <w:color w:val="1F4E79" w:themeColor="accent1" w:themeShade="80"/>
              </w:rPr>
            </w:pPr>
            <w:r>
              <w:rPr>
                <w:color w:val="1F4E79" w:themeColor="accent1" w:themeShade="80"/>
              </w:rPr>
              <w:t>1 mark</w:t>
            </w:r>
          </w:p>
        </w:tc>
      </w:tr>
      <w:tr w:rsidR="00100211" w:rsidRPr="00BA20E7" w14:paraId="3A36B3F0" w14:textId="77777777" w:rsidTr="008B05EB">
        <w:trPr>
          <w:trHeight w:val="567"/>
        </w:trPr>
        <w:tc>
          <w:tcPr>
            <w:tcW w:w="7072" w:type="dxa"/>
            <w:vAlign w:val="center"/>
          </w:tcPr>
          <w:p w14:paraId="15B4B22F" w14:textId="77777777" w:rsidR="00100211" w:rsidRPr="00BA20E7" w:rsidRDefault="00100211"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∴BE per nucelon =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 xml:space="preserve">89.04084 </m:t>
                    </m:r>
                  </m:num>
                  <m:den>
                    <m:r>
                      <m:rPr>
                        <m:sty m:val="p"/>
                      </m:rPr>
                      <w:rPr>
                        <w:rFonts w:ascii="Cambria Math" w:hAnsi="Cambria Math"/>
                        <w:color w:val="1F4E79" w:themeColor="accent1" w:themeShade="80"/>
                      </w:rPr>
                      <m:t>12</m:t>
                    </m:r>
                  </m:den>
                </m:f>
                <m:r>
                  <m:rPr>
                    <m:sty m:val="p"/>
                  </m:rPr>
                  <w:rPr>
                    <w:rFonts w:ascii="Cambria Math" w:hAnsi="Cambria Math"/>
                    <w:color w:val="1F4E79" w:themeColor="accent1" w:themeShade="80"/>
                  </w:rPr>
                  <m:t>=7.42007 MeV</m:t>
                </m:r>
              </m:oMath>
            </m:oMathPara>
          </w:p>
        </w:tc>
        <w:tc>
          <w:tcPr>
            <w:tcW w:w="1224" w:type="dxa"/>
            <w:vAlign w:val="center"/>
          </w:tcPr>
          <w:p w14:paraId="7A26B690" w14:textId="77777777" w:rsidR="00100211" w:rsidRPr="00BA20E7" w:rsidRDefault="00100211" w:rsidP="00100211">
            <w:pPr>
              <w:pStyle w:val="ListParagraph"/>
              <w:ind w:left="170" w:hanging="170"/>
              <w:jc w:val="center"/>
              <w:rPr>
                <w:color w:val="1F4E79" w:themeColor="accent1" w:themeShade="80"/>
              </w:rPr>
            </w:pPr>
            <w:r>
              <w:rPr>
                <w:color w:val="1F4E79" w:themeColor="accent1" w:themeShade="80"/>
              </w:rPr>
              <w:t>1 mark</w:t>
            </w:r>
          </w:p>
        </w:tc>
      </w:tr>
    </w:tbl>
    <w:p w14:paraId="5FA1E151" w14:textId="77777777" w:rsidR="00100211" w:rsidRDefault="00100211" w:rsidP="00100211">
      <w:pPr>
        <w:pStyle w:val="ListParagraph"/>
      </w:pPr>
    </w:p>
    <w:p w14:paraId="604DC62D" w14:textId="77777777" w:rsidR="00100211" w:rsidRDefault="00100211" w:rsidP="00100211">
      <w:pPr>
        <w:pStyle w:val="ListParagraph"/>
      </w:pPr>
    </w:p>
    <w:p w14:paraId="22B89FD0" w14:textId="77777777" w:rsidR="00100211" w:rsidRDefault="00100211" w:rsidP="00100211">
      <w:pPr>
        <w:pStyle w:val="ListParagraph"/>
        <w:numPr>
          <w:ilvl w:val="0"/>
          <w:numId w:val="8"/>
        </w:numPr>
        <w:spacing w:after="160" w:line="259" w:lineRule="auto"/>
        <w:ind w:hanging="720"/>
        <w:contextualSpacing/>
      </w:pPr>
      <w:r>
        <w:t xml:space="preserve">Carbon-14 is a radioisotope of carbon. Compare its binding energy per nucleon with carbon-12 (which is NOT a radioisotope). </w:t>
      </w:r>
    </w:p>
    <w:p w14:paraId="1FD7C4E2" w14:textId="77777777" w:rsidR="00100211" w:rsidRDefault="00100211" w:rsidP="00100211">
      <w:pPr>
        <w:pStyle w:val="ListParagraph"/>
        <w:jc w:val="right"/>
      </w:pPr>
      <w:r>
        <w:t>(2 marks)</w:t>
      </w:r>
    </w:p>
    <w:p w14:paraId="33A8CF2B" w14:textId="77777777" w:rsidR="00100211" w:rsidRDefault="00100211" w:rsidP="00100211">
      <w:pPr>
        <w:pStyle w:val="ListParagraph"/>
        <w:jc w:val="right"/>
      </w:pPr>
    </w:p>
    <w:tbl>
      <w:tblPr>
        <w:tblStyle w:val="TableGrid"/>
        <w:tblW w:w="0" w:type="auto"/>
        <w:tblInd w:w="279" w:type="dxa"/>
        <w:tblLook w:val="04A0" w:firstRow="1" w:lastRow="0" w:firstColumn="1" w:lastColumn="0" w:noHBand="0" w:noVBand="1"/>
      </w:tblPr>
      <w:tblGrid>
        <w:gridCol w:w="7513"/>
        <w:gridCol w:w="1224"/>
      </w:tblGrid>
      <w:tr w:rsidR="00100211" w:rsidRPr="00BA20E7" w14:paraId="21F8D186" w14:textId="77777777" w:rsidTr="00100211">
        <w:trPr>
          <w:trHeight w:val="567"/>
        </w:trPr>
        <w:tc>
          <w:tcPr>
            <w:tcW w:w="7513" w:type="dxa"/>
            <w:vAlign w:val="center"/>
          </w:tcPr>
          <w:p w14:paraId="6E207FE2" w14:textId="77777777" w:rsidR="00100211" w:rsidRPr="00BA20E7" w:rsidRDefault="00100211" w:rsidP="00100211">
            <w:pPr>
              <w:pStyle w:val="ListParagraph"/>
              <w:ind w:left="744"/>
              <w:rPr>
                <w:color w:val="1F4E79" w:themeColor="accent1" w:themeShade="80"/>
              </w:rPr>
            </w:pPr>
            <w:r w:rsidRPr="00BA20E7">
              <w:rPr>
                <w:color w:val="1F4E79" w:themeColor="accent1" w:themeShade="80"/>
              </w:rPr>
              <w:t>Carbon-14 nuclei are unstable.</w:t>
            </w:r>
          </w:p>
        </w:tc>
        <w:tc>
          <w:tcPr>
            <w:tcW w:w="1224" w:type="dxa"/>
            <w:vAlign w:val="center"/>
          </w:tcPr>
          <w:p w14:paraId="6FD6E414" w14:textId="77777777" w:rsidR="00100211" w:rsidRPr="00BA20E7" w:rsidRDefault="00100211" w:rsidP="00100211">
            <w:pPr>
              <w:pStyle w:val="ListParagraph"/>
              <w:ind w:left="170" w:hanging="170"/>
              <w:jc w:val="center"/>
              <w:rPr>
                <w:color w:val="1F4E79" w:themeColor="accent1" w:themeShade="80"/>
              </w:rPr>
            </w:pPr>
            <w:r w:rsidRPr="00BA20E7">
              <w:rPr>
                <w:color w:val="1F4E79" w:themeColor="accent1" w:themeShade="80"/>
              </w:rPr>
              <w:t>1 mark</w:t>
            </w:r>
          </w:p>
        </w:tc>
      </w:tr>
      <w:tr w:rsidR="00100211" w:rsidRPr="00BA20E7" w14:paraId="69AD618F" w14:textId="77777777" w:rsidTr="00100211">
        <w:trPr>
          <w:trHeight w:val="567"/>
        </w:trPr>
        <w:tc>
          <w:tcPr>
            <w:tcW w:w="7513" w:type="dxa"/>
            <w:vAlign w:val="center"/>
          </w:tcPr>
          <w:p w14:paraId="618AB7B4" w14:textId="77777777" w:rsidR="00100211" w:rsidRPr="00BA20E7" w:rsidRDefault="00100211" w:rsidP="00100211">
            <w:pPr>
              <w:pStyle w:val="ListParagraph"/>
              <w:ind w:left="744"/>
              <w:rPr>
                <w:color w:val="1F4E79" w:themeColor="accent1" w:themeShade="80"/>
              </w:rPr>
            </w:pPr>
            <w:r w:rsidRPr="00BA20E7">
              <w:rPr>
                <w:color w:val="1F4E79" w:themeColor="accent1" w:themeShade="80"/>
              </w:rPr>
              <w:t xml:space="preserve">Hence, BE per nucleon for C-14 is less than that of C-12. </w:t>
            </w:r>
          </w:p>
        </w:tc>
        <w:tc>
          <w:tcPr>
            <w:tcW w:w="1224" w:type="dxa"/>
            <w:vAlign w:val="center"/>
          </w:tcPr>
          <w:p w14:paraId="21B64CCF" w14:textId="77777777" w:rsidR="00100211" w:rsidRPr="00BA20E7" w:rsidRDefault="00100211" w:rsidP="00100211">
            <w:pPr>
              <w:pStyle w:val="ListParagraph"/>
              <w:ind w:left="170" w:hanging="170"/>
              <w:jc w:val="center"/>
              <w:rPr>
                <w:color w:val="1F4E79" w:themeColor="accent1" w:themeShade="80"/>
              </w:rPr>
            </w:pPr>
            <w:r w:rsidRPr="00BA20E7">
              <w:rPr>
                <w:color w:val="1F4E79" w:themeColor="accent1" w:themeShade="80"/>
              </w:rPr>
              <w:t>1 mark</w:t>
            </w:r>
          </w:p>
        </w:tc>
      </w:tr>
    </w:tbl>
    <w:p w14:paraId="3B84AC47" w14:textId="77777777" w:rsidR="00100211" w:rsidRDefault="00100211" w:rsidP="00100211">
      <w:pPr>
        <w:pStyle w:val="ListParagraph"/>
        <w:ind w:left="1701"/>
      </w:pPr>
    </w:p>
    <w:p w14:paraId="6BD1E6E6" w14:textId="77777777" w:rsidR="00BD5C7A" w:rsidRDefault="00BD5C7A">
      <w:pPr>
        <w:spacing w:after="160" w:line="259" w:lineRule="auto"/>
        <w:rPr>
          <w:rFonts w:cs="Arial"/>
          <w:b/>
          <w:bCs/>
          <w:szCs w:val="22"/>
        </w:rPr>
      </w:pPr>
      <w:r>
        <w:rPr>
          <w:rFonts w:cs="Arial"/>
          <w:b/>
          <w:bCs/>
          <w:szCs w:val="22"/>
        </w:rPr>
        <w:br w:type="page"/>
      </w:r>
    </w:p>
    <w:p w14:paraId="6E93EDDA" w14:textId="77777777" w:rsidR="00BD5C7A" w:rsidRPr="00196012" w:rsidRDefault="00886646" w:rsidP="00BD5C7A">
      <w:pPr>
        <w:tabs>
          <w:tab w:val="left" w:pos="8647"/>
          <w:tab w:val="right" w:pos="9356"/>
        </w:tabs>
        <w:spacing w:after="120"/>
        <w:rPr>
          <w:rFonts w:cs="Arial"/>
          <w:b/>
          <w:bCs/>
          <w:szCs w:val="22"/>
        </w:rPr>
      </w:pPr>
      <w:r>
        <w:rPr>
          <w:rFonts w:cs="Arial"/>
          <w:b/>
          <w:bCs/>
          <w:szCs w:val="22"/>
        </w:rPr>
        <w:t>Question 9</w:t>
      </w:r>
      <w:r>
        <w:rPr>
          <w:rFonts w:cs="Arial"/>
          <w:b/>
          <w:bCs/>
          <w:szCs w:val="22"/>
        </w:rPr>
        <w:tab/>
        <w:t>(4</w:t>
      </w:r>
      <w:r w:rsidR="00BD5C7A" w:rsidRPr="00FB2CCE">
        <w:rPr>
          <w:rFonts w:cs="Arial"/>
          <w:b/>
          <w:bCs/>
          <w:szCs w:val="22"/>
        </w:rPr>
        <w:t xml:space="preserve"> marks)</w:t>
      </w:r>
    </w:p>
    <w:p w14:paraId="3C18BE67" w14:textId="77777777" w:rsidR="00BD5C7A" w:rsidRDefault="00BD5C7A" w:rsidP="00BD5C7A"/>
    <w:p w14:paraId="1C4D5926" w14:textId="77777777" w:rsidR="00BD5C7A" w:rsidRDefault="00BD5C7A" w:rsidP="00BD5C7A">
      <w:r>
        <w:t>A student is conducting an experiment analysing the effect of specific heat on the temperature change in liquids.</w:t>
      </w:r>
    </w:p>
    <w:p w14:paraId="5E61D793" w14:textId="77777777" w:rsidR="00BD5C7A" w:rsidRDefault="00BD5C7A" w:rsidP="00BD5C7A"/>
    <w:p w14:paraId="6A981B42" w14:textId="77777777" w:rsidR="00BD5C7A" w:rsidRDefault="00BD5C7A" w:rsidP="00BD5C7A">
      <w:r>
        <w:t xml:space="preserve">The student measures equal masses of two liquids ‘X’ and ‘Y’ at 0 </w:t>
      </w:r>
      <w:r>
        <w:rPr>
          <w:rFonts w:cstheme="minorHAnsi"/>
        </w:rPr>
        <w:t>°</w:t>
      </w:r>
      <w:r>
        <w:t>C and places them in similar beakers. It is already known that the specific heat capacity of liquid ‘X’ (c</w:t>
      </w:r>
      <w:r w:rsidRPr="001B0DA3">
        <w:rPr>
          <w:vertAlign w:val="subscript"/>
        </w:rPr>
        <w:t>X</w:t>
      </w:r>
      <w:r>
        <w:t>) is 1000 J kg</w:t>
      </w:r>
      <w:r w:rsidRPr="00BA49E9">
        <w:rPr>
          <w:vertAlign w:val="superscript"/>
        </w:rPr>
        <w:t>-1</w:t>
      </w:r>
      <w:r>
        <w:rPr>
          <w:rFonts w:cstheme="minorHAnsi"/>
        </w:rPr>
        <w:t>°</w:t>
      </w:r>
      <w:r>
        <w:t>C</w:t>
      </w:r>
      <w:r w:rsidRPr="00BA49E9">
        <w:rPr>
          <w:vertAlign w:val="superscript"/>
        </w:rPr>
        <w:t>-1</w:t>
      </w:r>
      <w:r>
        <w:t>.</w:t>
      </w:r>
    </w:p>
    <w:p w14:paraId="685AB2A7" w14:textId="77777777" w:rsidR="00BD5C7A" w:rsidRDefault="00BD5C7A" w:rsidP="00BD5C7A"/>
    <w:p w14:paraId="7A849E49" w14:textId="77777777" w:rsidR="00BD5C7A" w:rsidRDefault="00BD5C7A" w:rsidP="00BD5C7A">
      <w:r>
        <w:t xml:space="preserve">The two beakers are placed on the same hot plate and heated electrically for equal ten (10) minutes. Their temperatures are measured over that time and plotted on the graph seen below. </w:t>
      </w:r>
    </w:p>
    <w:p w14:paraId="4CB94CC2" w14:textId="77777777" w:rsidR="00BD5C7A" w:rsidRDefault="00BD5C7A" w:rsidP="00BD5C7A"/>
    <w:p w14:paraId="7BC27A3A" w14:textId="77777777" w:rsidR="00BD5C7A" w:rsidRDefault="00BD5C7A" w:rsidP="00BD5C7A">
      <w:r>
        <w:rPr>
          <w:noProof/>
        </w:rPr>
        <mc:AlternateContent>
          <mc:Choice Requires="wps">
            <w:drawing>
              <wp:anchor distT="0" distB="0" distL="114300" distR="114300" simplePos="0" relativeHeight="251700224" behindDoc="1" locked="0" layoutInCell="1" allowOverlap="1" wp14:anchorId="647D6D1B" wp14:editId="3ACF89AA">
                <wp:simplePos x="0" y="0"/>
                <wp:positionH relativeFrom="column">
                  <wp:posOffset>1333500</wp:posOffset>
                </wp:positionH>
                <wp:positionV relativeFrom="paragraph">
                  <wp:posOffset>99695</wp:posOffset>
                </wp:positionV>
                <wp:extent cx="914400" cy="2667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763706E0" w14:textId="77777777" w:rsidR="007D75D6" w:rsidRDefault="007D75D6" w:rsidP="00BD5C7A">
                            <w:r>
                              <w:t>T (</w:t>
                            </w:r>
                            <w:r>
                              <w:rPr>
                                <w:rFonts w:cs="Arial"/>
                              </w:rPr>
                              <w:t>°</w:t>
                            </w:r>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D6D1B" id="Text Box 172" o:spid="_x0000_s1033" type="#_x0000_t202" style="position:absolute;margin-left:105pt;margin-top:7.85pt;width:1in;height:21pt;z-index:-251616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" fillcolor="white [3201]" stroked="f" strokeweight=".5pt">
                <v:textbox>
                  <w:txbxContent>
                    <w:p w14:paraId="763706E0" w14:textId="77777777" w:rsidR="007D75D6" w:rsidRDefault="007D75D6" w:rsidP="00BD5C7A">
                      <w:r>
                        <w:t>T (</w:t>
                      </w:r>
                      <w:r>
                        <w:rPr>
                          <w:rFonts w:cs="Arial"/>
                        </w:rPr>
                        <w:t>°</w:t>
                      </w:r>
                      <w:r>
                        <w:t>C)</w:t>
                      </w:r>
                    </w:p>
                  </w:txbxContent>
                </v:textbox>
              </v:shape>
            </w:pict>
          </mc:Fallback>
        </mc:AlternateContent>
      </w:r>
    </w:p>
    <w:p w14:paraId="380FBA2F" w14:textId="77777777" w:rsidR="00BD5C7A" w:rsidRDefault="00BD5C7A" w:rsidP="00BD5C7A">
      <w:pPr>
        <w:tabs>
          <w:tab w:val="left" w:pos="2230"/>
        </w:tabs>
      </w:pPr>
      <w:r>
        <w:rPr>
          <w:noProof/>
        </w:rPr>
        <mc:AlternateContent>
          <mc:Choice Requires="wps">
            <w:drawing>
              <wp:anchor distT="0" distB="0" distL="114300" distR="114300" simplePos="0" relativeHeight="251701248" behindDoc="1" locked="0" layoutInCell="1" allowOverlap="1" wp14:anchorId="46E104F7" wp14:editId="41885923">
                <wp:simplePos x="0" y="0"/>
                <wp:positionH relativeFrom="column">
                  <wp:posOffset>3782060</wp:posOffset>
                </wp:positionH>
                <wp:positionV relativeFrom="paragraph">
                  <wp:posOffset>76200</wp:posOffset>
                </wp:positionV>
                <wp:extent cx="914400" cy="266700"/>
                <wp:effectExtent l="0" t="0" r="7620" b="0"/>
                <wp:wrapNone/>
                <wp:docPr id="173" name="Text Box 17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13F374C9" w14:textId="77777777" w:rsidR="007D75D6" w:rsidRDefault="007D75D6" w:rsidP="00BD5C7A">
                            <w:r>
                              <w:t>LIQUID ‘X’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104F7" id="Text Box 173" o:spid="_x0000_s1034" type="#_x0000_t202" style="position:absolute;margin-left:297.8pt;margin-top:6pt;width:1in;height:21pt;z-index:-251615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" fillcolor="white [3201]" stroked="f" strokeweight=".5pt">
                <v:textbox>
                  <w:txbxContent>
                    <w:p w14:paraId="13F374C9" w14:textId="77777777" w:rsidR="007D75D6" w:rsidRDefault="007D75D6" w:rsidP="00BD5C7A">
                      <w:r>
                        <w:t>LIQUID ‘X’</w:t>
                      </w:r>
                    </w:p>
                  </w:txbxContent>
                </v:textbox>
              </v:shape>
            </w:pict>
          </mc:Fallback>
        </mc:AlternateContent>
      </w:r>
      <w:r>
        <w:tab/>
      </w:r>
    </w:p>
    <w:p w14:paraId="7DD40028" w14:textId="77777777" w:rsidR="00BD5C7A" w:rsidRDefault="00BD5C7A" w:rsidP="00BD5C7A">
      <w:r>
        <w:rPr>
          <w:noProof/>
        </w:rPr>
        <mc:AlternateContent>
          <mc:Choice Requires="wps">
            <w:drawing>
              <wp:anchor distT="0" distB="0" distL="114300" distR="114300" simplePos="0" relativeHeight="251692032" behindDoc="1" locked="0" layoutInCell="1" allowOverlap="1" wp14:anchorId="26D072A7" wp14:editId="25CB2977">
                <wp:simplePos x="0" y="0"/>
                <wp:positionH relativeFrom="column">
                  <wp:posOffset>4699000</wp:posOffset>
                </wp:positionH>
                <wp:positionV relativeFrom="paragraph">
                  <wp:posOffset>2972435</wp:posOffset>
                </wp:positionV>
                <wp:extent cx="914400" cy="2667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C088E1C" w14:textId="77777777" w:rsidR="007D75D6" w:rsidRDefault="007D75D6" w:rsidP="00BD5C7A">
                            <w:r>
                              <w:t>t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072A7" id="Text Box 165" o:spid="_x0000_s1035" type="#_x0000_t202" style="position:absolute;margin-left:370pt;margin-top:234.05pt;width:1in;height:21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" fillcolor="white [3201]" stroked="f" strokeweight=".5pt">
                <v:textbox>
                  <w:txbxContent>
                    <w:p w14:paraId="2C088E1C" w14:textId="77777777" w:rsidR="007D75D6" w:rsidRDefault="007D75D6" w:rsidP="00BD5C7A">
                      <w:r>
                        <w:t>t (s)</w:t>
                      </w:r>
                    </w:p>
                  </w:txbxContent>
                </v:textbox>
              </v:shape>
            </w:pict>
          </mc:Fallback>
        </mc:AlternateContent>
      </w:r>
      <w:r>
        <w:rPr>
          <w:noProof/>
        </w:rPr>
        <mc:AlternateContent>
          <mc:Choice Requires="wps">
            <w:drawing>
              <wp:anchor distT="0" distB="0" distL="114300" distR="114300" simplePos="0" relativeHeight="251687936" behindDoc="1" locked="0" layoutInCell="1" allowOverlap="1" wp14:anchorId="7E0287ED" wp14:editId="42259D29">
                <wp:simplePos x="0" y="0"/>
                <wp:positionH relativeFrom="column">
                  <wp:posOffset>1274445</wp:posOffset>
                </wp:positionH>
                <wp:positionV relativeFrom="paragraph">
                  <wp:posOffset>2242185</wp:posOffset>
                </wp:positionV>
                <wp:extent cx="914400" cy="2349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7DDDF5F0" w14:textId="77777777" w:rsidR="007D75D6" w:rsidRDefault="007D75D6" w:rsidP="00BD5C7A">
                            <w: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287ED" id="Text Box 169" o:spid="_x0000_s1036" type="#_x0000_t202" style="position:absolute;margin-left:100.35pt;margin-top:176.55pt;width:1in;height:18.5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" fillcolor="white [3201]" stroked="f" strokeweight=".5pt">
                <v:textbox>
                  <w:txbxContent>
                    <w:p w14:paraId="7DDDF5F0" w14:textId="77777777" w:rsidR="007D75D6" w:rsidRDefault="007D75D6" w:rsidP="00BD5C7A">
                      <w:r>
                        <w:t>20</w:t>
                      </w:r>
                    </w:p>
                  </w:txbxContent>
                </v:textbox>
              </v:shape>
            </w:pict>
          </mc:Fallback>
        </mc:AlternateContent>
      </w:r>
      <w:r>
        <w:rPr>
          <w:noProof/>
        </w:rPr>
        <mc:AlternateContent>
          <mc:Choice Requires="wps">
            <w:drawing>
              <wp:anchor distT="0" distB="0" distL="114300" distR="114300" simplePos="0" relativeHeight="251688960" behindDoc="1" locked="0" layoutInCell="1" allowOverlap="1" wp14:anchorId="380B16B8" wp14:editId="1C736F1B">
                <wp:simplePos x="0" y="0"/>
                <wp:positionH relativeFrom="column">
                  <wp:posOffset>1274445</wp:posOffset>
                </wp:positionH>
                <wp:positionV relativeFrom="paragraph">
                  <wp:posOffset>1499235</wp:posOffset>
                </wp:positionV>
                <wp:extent cx="914400" cy="23495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13858EAF" w14:textId="77777777" w:rsidR="007D75D6" w:rsidRDefault="007D75D6" w:rsidP="00BD5C7A">
                            <w:r>
                              <w:t>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0B16B8" id="Text Box 168" o:spid="_x0000_s1037" type="#_x0000_t202" style="position:absolute;margin-left:100.35pt;margin-top:118.05pt;width:1in;height:18.5pt;z-index:-251627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" fillcolor="white [3201]" stroked="f" strokeweight=".5pt">
                <v:textbox>
                  <w:txbxContent>
                    <w:p w14:paraId="13858EAF" w14:textId="77777777" w:rsidR="007D75D6" w:rsidRDefault="007D75D6" w:rsidP="00BD5C7A">
                      <w:r>
                        <w:t>40</w:t>
                      </w:r>
                    </w:p>
                  </w:txbxContent>
                </v:textbox>
              </v:shape>
            </w:pict>
          </mc:Fallback>
        </mc:AlternateContent>
      </w:r>
      <w:r>
        <w:rPr>
          <w:noProof/>
        </w:rPr>
        <mc:AlternateContent>
          <mc:Choice Requires="wps">
            <w:drawing>
              <wp:anchor distT="0" distB="0" distL="114300" distR="114300" simplePos="0" relativeHeight="251689984" behindDoc="1" locked="0" layoutInCell="1" allowOverlap="1" wp14:anchorId="137A259E" wp14:editId="5001EAD3">
                <wp:simplePos x="0" y="0"/>
                <wp:positionH relativeFrom="column">
                  <wp:posOffset>1274445</wp:posOffset>
                </wp:positionH>
                <wp:positionV relativeFrom="paragraph">
                  <wp:posOffset>781685</wp:posOffset>
                </wp:positionV>
                <wp:extent cx="914400" cy="23495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30E673CD" w14:textId="77777777" w:rsidR="007D75D6" w:rsidRDefault="007D75D6" w:rsidP="00BD5C7A">
                            <w:r>
                              <w:t>60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A259E" id="Text Box 167" o:spid="_x0000_s1038" type="#_x0000_t202" style="position:absolute;margin-left:100.35pt;margin-top:61.55pt;width:1in;height:18.5pt;z-index:-251626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" fillcolor="white [3201]" stroked="f" strokeweight=".5pt">
                <v:textbox>
                  <w:txbxContent>
                    <w:p w14:paraId="30E673CD" w14:textId="77777777" w:rsidR="007D75D6" w:rsidRDefault="007D75D6" w:rsidP="00BD5C7A">
                      <w:r>
                        <w:t>60</w:t>
                      </w:r>
                    </w:p>
                  </w:txbxContent>
                </v:textbox>
              </v:shape>
            </w:pict>
          </mc:Fallback>
        </mc:AlternateContent>
      </w:r>
      <w:r>
        <w:rPr>
          <w:noProof/>
        </w:rPr>
        <mc:AlternateContent>
          <mc:Choice Requires="wps">
            <w:drawing>
              <wp:anchor distT="0" distB="0" distL="114300" distR="114300" simplePos="0" relativeHeight="251691008" behindDoc="1" locked="0" layoutInCell="1" allowOverlap="1" wp14:anchorId="749A84FA" wp14:editId="66EC7356">
                <wp:simplePos x="0" y="0"/>
                <wp:positionH relativeFrom="column">
                  <wp:posOffset>1274445</wp:posOffset>
                </wp:positionH>
                <wp:positionV relativeFrom="paragraph">
                  <wp:posOffset>51435</wp:posOffset>
                </wp:positionV>
                <wp:extent cx="914400" cy="23495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2FB7AB3C" w14:textId="77777777" w:rsidR="007D75D6" w:rsidRDefault="007D75D6" w:rsidP="00BD5C7A">
                            <w:r>
                              <w:t>80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A84FA" id="Text Box 166" o:spid="_x0000_s1039" type="#_x0000_t202" style="position:absolute;margin-left:100.35pt;margin-top:4.05pt;width:1in;height:18.5pt;z-index:-251625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" fillcolor="white [3201]" stroked="f" strokeweight=".5pt">
                <v:textbox>
                  <w:txbxContent>
                    <w:p w14:paraId="2FB7AB3C" w14:textId="77777777" w:rsidR="007D75D6" w:rsidRDefault="007D75D6" w:rsidP="00BD5C7A">
                      <w:r>
                        <w:t>80</w:t>
                      </w:r>
                    </w:p>
                  </w:txbxContent>
                </v:textbox>
              </v:shape>
            </w:pict>
          </mc:Fallback>
        </mc:AlternateContent>
      </w: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67"/>
        <w:gridCol w:w="567"/>
        <w:gridCol w:w="567"/>
        <w:gridCol w:w="567"/>
        <w:gridCol w:w="567"/>
        <w:gridCol w:w="567"/>
        <w:gridCol w:w="567"/>
        <w:gridCol w:w="567"/>
      </w:tblGrid>
      <w:tr w:rsidR="00BD5C7A" w14:paraId="6B48D553" w14:textId="77777777" w:rsidTr="008B05EB">
        <w:trPr>
          <w:trHeight w:val="567"/>
          <w:jc w:val="center"/>
        </w:trPr>
        <w:tc>
          <w:tcPr>
            <w:tcW w:w="567" w:type="dxa"/>
          </w:tcPr>
          <w:p w14:paraId="3430E926" w14:textId="77777777" w:rsidR="00BD5C7A" w:rsidRDefault="00BD5C7A" w:rsidP="008B05EB"/>
        </w:tc>
        <w:tc>
          <w:tcPr>
            <w:tcW w:w="567" w:type="dxa"/>
          </w:tcPr>
          <w:p w14:paraId="536D342A" w14:textId="77777777" w:rsidR="00BD5C7A" w:rsidRDefault="00BD5C7A" w:rsidP="008B05EB"/>
        </w:tc>
        <w:tc>
          <w:tcPr>
            <w:tcW w:w="567" w:type="dxa"/>
          </w:tcPr>
          <w:p w14:paraId="1F77158A" w14:textId="77777777" w:rsidR="00BD5C7A" w:rsidRDefault="00BD5C7A" w:rsidP="008B05EB"/>
        </w:tc>
        <w:tc>
          <w:tcPr>
            <w:tcW w:w="567" w:type="dxa"/>
          </w:tcPr>
          <w:p w14:paraId="36820049" w14:textId="77777777" w:rsidR="00BD5C7A" w:rsidRDefault="00BD5C7A" w:rsidP="008B05EB"/>
        </w:tc>
        <w:tc>
          <w:tcPr>
            <w:tcW w:w="567" w:type="dxa"/>
          </w:tcPr>
          <w:p w14:paraId="3451D05B" w14:textId="77777777" w:rsidR="00BD5C7A" w:rsidRDefault="00BD5C7A" w:rsidP="008B05EB"/>
        </w:tc>
        <w:tc>
          <w:tcPr>
            <w:tcW w:w="567" w:type="dxa"/>
          </w:tcPr>
          <w:p w14:paraId="41B2F2BF" w14:textId="77777777" w:rsidR="00BD5C7A" w:rsidRDefault="00BD5C7A" w:rsidP="008B05EB"/>
        </w:tc>
        <w:tc>
          <w:tcPr>
            <w:tcW w:w="567" w:type="dxa"/>
          </w:tcPr>
          <w:p w14:paraId="0917725D" w14:textId="77777777" w:rsidR="00BD5C7A" w:rsidRDefault="00BD5C7A" w:rsidP="008B05EB"/>
        </w:tc>
        <w:tc>
          <w:tcPr>
            <w:tcW w:w="567" w:type="dxa"/>
          </w:tcPr>
          <w:p w14:paraId="638B1F9E" w14:textId="77777777" w:rsidR="00BD5C7A" w:rsidRDefault="00BD5C7A" w:rsidP="008B05EB"/>
        </w:tc>
      </w:tr>
      <w:tr w:rsidR="00BD5C7A" w14:paraId="7B9446B5" w14:textId="77777777" w:rsidTr="008B05EB">
        <w:trPr>
          <w:trHeight w:val="567"/>
          <w:jc w:val="center"/>
        </w:trPr>
        <w:tc>
          <w:tcPr>
            <w:tcW w:w="567" w:type="dxa"/>
          </w:tcPr>
          <w:p w14:paraId="642CC4B1" w14:textId="77777777" w:rsidR="00BD5C7A" w:rsidRDefault="00BD5C7A" w:rsidP="008B05EB"/>
        </w:tc>
        <w:tc>
          <w:tcPr>
            <w:tcW w:w="567" w:type="dxa"/>
          </w:tcPr>
          <w:p w14:paraId="248297BD" w14:textId="77777777" w:rsidR="00BD5C7A" w:rsidRDefault="00BD5C7A" w:rsidP="008B05EB"/>
        </w:tc>
        <w:tc>
          <w:tcPr>
            <w:tcW w:w="567" w:type="dxa"/>
          </w:tcPr>
          <w:p w14:paraId="4103F48B" w14:textId="77777777" w:rsidR="00BD5C7A" w:rsidRDefault="00BD5C7A" w:rsidP="008B05EB"/>
        </w:tc>
        <w:tc>
          <w:tcPr>
            <w:tcW w:w="567" w:type="dxa"/>
          </w:tcPr>
          <w:p w14:paraId="4FC94BE4" w14:textId="77777777" w:rsidR="00BD5C7A" w:rsidRDefault="00BD5C7A" w:rsidP="008B05EB"/>
        </w:tc>
        <w:tc>
          <w:tcPr>
            <w:tcW w:w="567" w:type="dxa"/>
          </w:tcPr>
          <w:p w14:paraId="78714A08" w14:textId="77777777" w:rsidR="00BD5C7A" w:rsidRDefault="00BD5C7A" w:rsidP="008B05EB"/>
        </w:tc>
        <w:tc>
          <w:tcPr>
            <w:tcW w:w="567" w:type="dxa"/>
          </w:tcPr>
          <w:p w14:paraId="2D321DCD" w14:textId="77777777" w:rsidR="00BD5C7A" w:rsidRDefault="00BD5C7A" w:rsidP="008B05EB"/>
        </w:tc>
        <w:tc>
          <w:tcPr>
            <w:tcW w:w="567" w:type="dxa"/>
          </w:tcPr>
          <w:p w14:paraId="76AE15EA" w14:textId="77777777" w:rsidR="00BD5C7A" w:rsidRDefault="00BD5C7A" w:rsidP="008B05EB"/>
        </w:tc>
        <w:tc>
          <w:tcPr>
            <w:tcW w:w="567" w:type="dxa"/>
          </w:tcPr>
          <w:p w14:paraId="0F8BA70D" w14:textId="77777777" w:rsidR="00BD5C7A" w:rsidRDefault="00BD5C7A" w:rsidP="008B05EB"/>
        </w:tc>
      </w:tr>
      <w:tr w:rsidR="00BD5C7A" w14:paraId="240B566D" w14:textId="77777777" w:rsidTr="008B05EB">
        <w:trPr>
          <w:trHeight w:val="567"/>
          <w:jc w:val="center"/>
        </w:trPr>
        <w:tc>
          <w:tcPr>
            <w:tcW w:w="567" w:type="dxa"/>
          </w:tcPr>
          <w:p w14:paraId="0269754F" w14:textId="77777777" w:rsidR="00BD5C7A" w:rsidRDefault="00BD5C7A" w:rsidP="008B05EB"/>
        </w:tc>
        <w:tc>
          <w:tcPr>
            <w:tcW w:w="567" w:type="dxa"/>
          </w:tcPr>
          <w:p w14:paraId="22C60C60" w14:textId="77777777" w:rsidR="00BD5C7A" w:rsidRDefault="00BD5C7A" w:rsidP="008B05EB"/>
        </w:tc>
        <w:tc>
          <w:tcPr>
            <w:tcW w:w="567" w:type="dxa"/>
          </w:tcPr>
          <w:p w14:paraId="22D58CF4" w14:textId="77777777" w:rsidR="00BD5C7A" w:rsidRDefault="00BD5C7A" w:rsidP="008B05EB"/>
        </w:tc>
        <w:tc>
          <w:tcPr>
            <w:tcW w:w="567" w:type="dxa"/>
          </w:tcPr>
          <w:p w14:paraId="758D4175" w14:textId="77777777" w:rsidR="00BD5C7A" w:rsidRDefault="00BD5C7A" w:rsidP="008B05EB"/>
        </w:tc>
        <w:tc>
          <w:tcPr>
            <w:tcW w:w="567" w:type="dxa"/>
          </w:tcPr>
          <w:p w14:paraId="47151705" w14:textId="77777777" w:rsidR="00BD5C7A" w:rsidRDefault="00BD5C7A" w:rsidP="008B05EB"/>
        </w:tc>
        <w:tc>
          <w:tcPr>
            <w:tcW w:w="567" w:type="dxa"/>
          </w:tcPr>
          <w:p w14:paraId="0F20FBDA" w14:textId="77777777" w:rsidR="00BD5C7A" w:rsidRDefault="00BD5C7A" w:rsidP="008B05EB"/>
        </w:tc>
        <w:tc>
          <w:tcPr>
            <w:tcW w:w="567" w:type="dxa"/>
          </w:tcPr>
          <w:p w14:paraId="7F6A9649" w14:textId="77777777" w:rsidR="00BD5C7A" w:rsidRDefault="00BD5C7A" w:rsidP="008B05EB"/>
        </w:tc>
        <w:tc>
          <w:tcPr>
            <w:tcW w:w="567" w:type="dxa"/>
          </w:tcPr>
          <w:p w14:paraId="37146249" w14:textId="77777777" w:rsidR="00BD5C7A" w:rsidRDefault="00BD5C7A" w:rsidP="008B05EB"/>
        </w:tc>
      </w:tr>
      <w:tr w:rsidR="00BD5C7A" w14:paraId="0E8C24EB" w14:textId="77777777" w:rsidTr="008B05EB">
        <w:trPr>
          <w:trHeight w:val="567"/>
          <w:jc w:val="center"/>
        </w:trPr>
        <w:tc>
          <w:tcPr>
            <w:tcW w:w="567" w:type="dxa"/>
          </w:tcPr>
          <w:p w14:paraId="61FF4726" w14:textId="77777777" w:rsidR="00BD5C7A" w:rsidRDefault="00BD5C7A" w:rsidP="008B05EB"/>
        </w:tc>
        <w:tc>
          <w:tcPr>
            <w:tcW w:w="567" w:type="dxa"/>
          </w:tcPr>
          <w:p w14:paraId="19595573" w14:textId="77777777" w:rsidR="00BD5C7A" w:rsidRDefault="00BD5C7A" w:rsidP="008B05EB"/>
        </w:tc>
        <w:tc>
          <w:tcPr>
            <w:tcW w:w="567" w:type="dxa"/>
          </w:tcPr>
          <w:p w14:paraId="132FCBAF" w14:textId="77777777" w:rsidR="00BD5C7A" w:rsidRDefault="00BD5C7A" w:rsidP="008B05EB"/>
        </w:tc>
        <w:tc>
          <w:tcPr>
            <w:tcW w:w="567" w:type="dxa"/>
          </w:tcPr>
          <w:p w14:paraId="2BA5C72D" w14:textId="77777777" w:rsidR="00BD5C7A" w:rsidRDefault="00BD5C7A" w:rsidP="008B05EB"/>
        </w:tc>
        <w:tc>
          <w:tcPr>
            <w:tcW w:w="567" w:type="dxa"/>
          </w:tcPr>
          <w:p w14:paraId="11D6D195" w14:textId="77777777" w:rsidR="00BD5C7A" w:rsidRDefault="00BD5C7A" w:rsidP="008B05EB"/>
        </w:tc>
        <w:tc>
          <w:tcPr>
            <w:tcW w:w="567" w:type="dxa"/>
          </w:tcPr>
          <w:p w14:paraId="7932F87F" w14:textId="77777777" w:rsidR="00BD5C7A" w:rsidRDefault="00BD5C7A" w:rsidP="008B05EB"/>
        </w:tc>
        <w:tc>
          <w:tcPr>
            <w:tcW w:w="567" w:type="dxa"/>
          </w:tcPr>
          <w:p w14:paraId="33742942" w14:textId="77777777" w:rsidR="00BD5C7A" w:rsidRDefault="00BD5C7A" w:rsidP="008B05EB"/>
        </w:tc>
        <w:tc>
          <w:tcPr>
            <w:tcW w:w="567" w:type="dxa"/>
          </w:tcPr>
          <w:p w14:paraId="0A5F8C0A" w14:textId="77777777" w:rsidR="00BD5C7A" w:rsidRDefault="00BD5C7A" w:rsidP="008B05EB"/>
        </w:tc>
      </w:tr>
      <w:tr w:rsidR="00BD5C7A" w14:paraId="16408400" w14:textId="77777777" w:rsidTr="008B05EB">
        <w:trPr>
          <w:trHeight w:val="567"/>
          <w:jc w:val="center"/>
        </w:trPr>
        <w:tc>
          <w:tcPr>
            <w:tcW w:w="567" w:type="dxa"/>
          </w:tcPr>
          <w:p w14:paraId="3170F136" w14:textId="77777777" w:rsidR="00BD5C7A" w:rsidRDefault="00BD5C7A" w:rsidP="008B05EB"/>
        </w:tc>
        <w:tc>
          <w:tcPr>
            <w:tcW w:w="567" w:type="dxa"/>
          </w:tcPr>
          <w:p w14:paraId="54E2740A" w14:textId="77777777" w:rsidR="00BD5C7A" w:rsidRDefault="00BD5C7A" w:rsidP="008B05EB"/>
        </w:tc>
        <w:tc>
          <w:tcPr>
            <w:tcW w:w="567" w:type="dxa"/>
          </w:tcPr>
          <w:p w14:paraId="0E8A9228" w14:textId="77777777" w:rsidR="00BD5C7A" w:rsidRDefault="00BD5C7A" w:rsidP="008B05EB"/>
        </w:tc>
        <w:tc>
          <w:tcPr>
            <w:tcW w:w="567" w:type="dxa"/>
          </w:tcPr>
          <w:p w14:paraId="7515B8EF" w14:textId="77777777" w:rsidR="00BD5C7A" w:rsidRDefault="00BD5C7A" w:rsidP="008B05EB"/>
        </w:tc>
        <w:tc>
          <w:tcPr>
            <w:tcW w:w="567" w:type="dxa"/>
          </w:tcPr>
          <w:p w14:paraId="5D648FB3" w14:textId="77777777" w:rsidR="00BD5C7A" w:rsidRDefault="00BD5C7A" w:rsidP="008B05EB"/>
        </w:tc>
        <w:tc>
          <w:tcPr>
            <w:tcW w:w="567" w:type="dxa"/>
          </w:tcPr>
          <w:p w14:paraId="75E9AF00" w14:textId="77777777" w:rsidR="00BD5C7A" w:rsidRDefault="00BD5C7A" w:rsidP="008B05EB">
            <w:r>
              <w:rPr>
                <w:noProof/>
              </w:rPr>
              <mc:AlternateContent>
                <mc:Choice Requires="wps">
                  <w:drawing>
                    <wp:anchor distT="0" distB="0" distL="114300" distR="114300" simplePos="0" relativeHeight="251697152" behindDoc="0" locked="0" layoutInCell="1" allowOverlap="1" wp14:anchorId="1811A8A6" wp14:editId="787FAC30">
                      <wp:simplePos x="0" y="0"/>
                      <wp:positionH relativeFrom="column">
                        <wp:posOffset>-1865630</wp:posOffset>
                      </wp:positionH>
                      <wp:positionV relativeFrom="paragraph">
                        <wp:posOffset>12700</wp:posOffset>
                      </wp:positionV>
                      <wp:extent cx="2159000" cy="1454150"/>
                      <wp:effectExtent l="0" t="0" r="31750" b="31750"/>
                      <wp:wrapNone/>
                      <wp:docPr id="3" name="Straight Connector 3"/>
                      <wp:cNvGraphicFramePr/>
                      <a:graphic xmlns:a="http://schemas.openxmlformats.org/drawingml/2006/main">
                        <a:graphicData uri="http://schemas.microsoft.com/office/word/2010/wordprocessingShape">
                          <wps:wsp>
                            <wps:cNvCnPr/>
                            <wps:spPr>
                              <a:xfrm flipV="1">
                                <a:off x="0" y="0"/>
                                <a:ext cx="2159000" cy="145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7EA18" id="Straight Connector 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46.9pt,1pt" to="23.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4FD9D01" wp14:editId="207D1B0A">
                      <wp:simplePos x="0" y="0"/>
                      <wp:positionH relativeFrom="column">
                        <wp:posOffset>-1865630</wp:posOffset>
                      </wp:positionH>
                      <wp:positionV relativeFrom="paragraph">
                        <wp:posOffset>-1447800</wp:posOffset>
                      </wp:positionV>
                      <wp:extent cx="2159000" cy="2914650"/>
                      <wp:effectExtent l="0" t="0" r="31750" b="19050"/>
                      <wp:wrapNone/>
                      <wp:docPr id="4" name="Straight Connector 4"/>
                      <wp:cNvGraphicFramePr/>
                      <a:graphic xmlns:a="http://schemas.openxmlformats.org/drawingml/2006/main">
                        <a:graphicData uri="http://schemas.microsoft.com/office/word/2010/wordprocessingShape">
                          <wps:wsp>
                            <wps:cNvCnPr/>
                            <wps:spPr>
                              <a:xfrm flipV="1">
                                <a:off x="0" y="0"/>
                                <a:ext cx="2159000" cy="291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6403A" id="Straight Connector 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46.9pt,-114pt" to="23.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7A8302C8" wp14:editId="0F0E9CAF">
                      <wp:simplePos x="0" y="0"/>
                      <wp:positionH relativeFrom="column">
                        <wp:posOffset>-1865630</wp:posOffset>
                      </wp:positionH>
                      <wp:positionV relativeFrom="paragraph">
                        <wp:posOffset>1466850</wp:posOffset>
                      </wp:positionV>
                      <wp:extent cx="3035300" cy="0"/>
                      <wp:effectExtent l="0" t="76200" r="12700" b="95250"/>
                      <wp:wrapNone/>
                      <wp:docPr id="170" name="Straight Arrow Connector 170"/>
                      <wp:cNvGraphicFramePr/>
                      <a:graphic xmlns:a="http://schemas.openxmlformats.org/drawingml/2006/main">
                        <a:graphicData uri="http://schemas.microsoft.com/office/word/2010/wordprocessingShape">
                          <wps:wsp>
                            <wps:cNvCnPr/>
                            <wps:spPr>
                              <a:xfrm>
                                <a:off x="0" y="0"/>
                                <a:ext cx="303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A8A50" id="Straight Arrow Connector 170" o:spid="_x0000_s1026" type="#_x0000_t32" style="position:absolute;margin-left:-146.9pt;margin-top:115.5pt;width:239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E9D99F3" wp14:editId="3F27D7D8">
                      <wp:simplePos x="0" y="0"/>
                      <wp:positionH relativeFrom="column">
                        <wp:posOffset>-1871980</wp:posOffset>
                      </wp:positionH>
                      <wp:positionV relativeFrom="paragraph">
                        <wp:posOffset>-1581150</wp:posOffset>
                      </wp:positionV>
                      <wp:extent cx="6350" cy="3048000"/>
                      <wp:effectExtent l="76200" t="38100" r="69850" b="19050"/>
                      <wp:wrapNone/>
                      <wp:docPr id="171" name="Straight Arrow Connector 171"/>
                      <wp:cNvGraphicFramePr/>
                      <a:graphic xmlns:a="http://schemas.openxmlformats.org/drawingml/2006/main">
                        <a:graphicData uri="http://schemas.microsoft.com/office/word/2010/wordprocessingShape">
                          <wps:wsp>
                            <wps:cNvCnPr/>
                            <wps:spPr>
                              <a:xfrm flipV="1">
                                <a:off x="0" y="0"/>
                                <a:ext cx="6350" cy="304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751F2" id="Straight Arrow Connector 171" o:spid="_x0000_s1026" type="#_x0000_t32" style="position:absolute;margin-left:-147.4pt;margin-top:-124.5pt;width:.5pt;height:240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" strokecolor="black [3200]" strokeweight=".5pt">
                      <v:stroke endarrow="block" joinstyle="miter"/>
                    </v:shape>
                  </w:pict>
                </mc:Fallback>
              </mc:AlternateContent>
            </w:r>
          </w:p>
        </w:tc>
        <w:tc>
          <w:tcPr>
            <w:tcW w:w="567" w:type="dxa"/>
          </w:tcPr>
          <w:p w14:paraId="20EB7F33" w14:textId="77777777" w:rsidR="00BD5C7A" w:rsidRDefault="00BD5C7A" w:rsidP="008B05EB"/>
        </w:tc>
        <w:tc>
          <w:tcPr>
            <w:tcW w:w="567" w:type="dxa"/>
          </w:tcPr>
          <w:p w14:paraId="057B8619" w14:textId="77777777" w:rsidR="00BD5C7A" w:rsidRDefault="00BD5C7A" w:rsidP="008B05EB">
            <w:r>
              <w:rPr>
                <w:noProof/>
              </w:rPr>
              <mc:AlternateContent>
                <mc:Choice Requires="wps">
                  <w:drawing>
                    <wp:anchor distT="0" distB="0" distL="114300" distR="114300" simplePos="0" relativeHeight="251702272" behindDoc="1" locked="0" layoutInCell="1" allowOverlap="1" wp14:anchorId="7A4B8C5E" wp14:editId="3F54D98D">
                      <wp:simplePos x="0" y="0"/>
                      <wp:positionH relativeFrom="column">
                        <wp:posOffset>-464820</wp:posOffset>
                      </wp:positionH>
                      <wp:positionV relativeFrom="paragraph">
                        <wp:posOffset>-199390</wp:posOffset>
                      </wp:positionV>
                      <wp:extent cx="914400" cy="266700"/>
                      <wp:effectExtent l="0" t="0" r="7620" b="0"/>
                      <wp:wrapNone/>
                      <wp:docPr id="174" name="Text Box 17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FA0C8B4" w14:textId="77777777" w:rsidR="007D75D6" w:rsidRDefault="007D75D6" w:rsidP="00BD5C7A">
                                  <w:r>
                                    <w:t>LIQUID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B8C5E" id="Text Box 174" o:spid="_x0000_s1040" type="#_x0000_t202" style="position:absolute;margin-left:-36.6pt;margin-top:-15.7pt;width:1in;height:21pt;z-index:-251614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" fillcolor="white [3201]" stroked="f" strokeweight=".5pt">
                      <v:textbox>
                        <w:txbxContent>
                          <w:p w14:paraId="3FA0C8B4" w14:textId="77777777" w:rsidR="007D75D6" w:rsidRDefault="007D75D6" w:rsidP="00BD5C7A">
                            <w:r>
                              <w:t>LIQUID ‘Y’</w:t>
                            </w:r>
                          </w:p>
                        </w:txbxContent>
                      </v:textbox>
                    </v:shape>
                  </w:pict>
                </mc:Fallback>
              </mc:AlternateContent>
            </w:r>
          </w:p>
        </w:tc>
      </w:tr>
      <w:tr w:rsidR="00BD5C7A" w14:paraId="1302FC1C" w14:textId="77777777" w:rsidTr="008B05EB">
        <w:trPr>
          <w:trHeight w:val="567"/>
          <w:jc w:val="center"/>
        </w:trPr>
        <w:tc>
          <w:tcPr>
            <w:tcW w:w="567" w:type="dxa"/>
          </w:tcPr>
          <w:p w14:paraId="4414A8F9" w14:textId="77777777" w:rsidR="00BD5C7A" w:rsidRDefault="00BD5C7A" w:rsidP="008B05EB"/>
        </w:tc>
        <w:tc>
          <w:tcPr>
            <w:tcW w:w="567" w:type="dxa"/>
          </w:tcPr>
          <w:p w14:paraId="67A34267" w14:textId="77777777" w:rsidR="00BD5C7A" w:rsidRDefault="00BD5C7A" w:rsidP="008B05EB"/>
        </w:tc>
        <w:tc>
          <w:tcPr>
            <w:tcW w:w="567" w:type="dxa"/>
          </w:tcPr>
          <w:p w14:paraId="7D376379" w14:textId="77777777" w:rsidR="00BD5C7A" w:rsidRDefault="00BD5C7A" w:rsidP="008B05EB"/>
        </w:tc>
        <w:tc>
          <w:tcPr>
            <w:tcW w:w="567" w:type="dxa"/>
          </w:tcPr>
          <w:p w14:paraId="50F0150A" w14:textId="77777777" w:rsidR="00BD5C7A" w:rsidRDefault="00BD5C7A" w:rsidP="008B05EB"/>
        </w:tc>
        <w:tc>
          <w:tcPr>
            <w:tcW w:w="567" w:type="dxa"/>
          </w:tcPr>
          <w:p w14:paraId="2563F2AE" w14:textId="77777777" w:rsidR="00BD5C7A" w:rsidRDefault="00BD5C7A" w:rsidP="008B05EB"/>
        </w:tc>
        <w:tc>
          <w:tcPr>
            <w:tcW w:w="567" w:type="dxa"/>
          </w:tcPr>
          <w:p w14:paraId="0661D315" w14:textId="77777777" w:rsidR="00BD5C7A" w:rsidRDefault="00BD5C7A" w:rsidP="008B05EB"/>
        </w:tc>
        <w:tc>
          <w:tcPr>
            <w:tcW w:w="567" w:type="dxa"/>
          </w:tcPr>
          <w:p w14:paraId="71EB863F" w14:textId="77777777" w:rsidR="00BD5C7A" w:rsidRDefault="00BD5C7A" w:rsidP="008B05EB"/>
        </w:tc>
        <w:tc>
          <w:tcPr>
            <w:tcW w:w="567" w:type="dxa"/>
          </w:tcPr>
          <w:p w14:paraId="738A12DF" w14:textId="77777777" w:rsidR="00BD5C7A" w:rsidRDefault="00BD5C7A" w:rsidP="008B05EB"/>
        </w:tc>
      </w:tr>
      <w:tr w:rsidR="00BD5C7A" w14:paraId="5B499A60" w14:textId="77777777" w:rsidTr="008B05EB">
        <w:trPr>
          <w:trHeight w:val="567"/>
          <w:jc w:val="center"/>
        </w:trPr>
        <w:tc>
          <w:tcPr>
            <w:tcW w:w="567" w:type="dxa"/>
          </w:tcPr>
          <w:p w14:paraId="748E84D4" w14:textId="77777777" w:rsidR="00BD5C7A" w:rsidRDefault="00BD5C7A" w:rsidP="008B05EB"/>
        </w:tc>
        <w:tc>
          <w:tcPr>
            <w:tcW w:w="567" w:type="dxa"/>
          </w:tcPr>
          <w:p w14:paraId="1A8A9DDF" w14:textId="77777777" w:rsidR="00BD5C7A" w:rsidRDefault="00BD5C7A" w:rsidP="008B05EB"/>
        </w:tc>
        <w:tc>
          <w:tcPr>
            <w:tcW w:w="567" w:type="dxa"/>
          </w:tcPr>
          <w:p w14:paraId="52D73A5E" w14:textId="77777777" w:rsidR="00BD5C7A" w:rsidRDefault="00BD5C7A" w:rsidP="008B05EB"/>
        </w:tc>
        <w:tc>
          <w:tcPr>
            <w:tcW w:w="567" w:type="dxa"/>
          </w:tcPr>
          <w:p w14:paraId="25E7177E" w14:textId="77777777" w:rsidR="00BD5C7A" w:rsidRDefault="00BD5C7A" w:rsidP="008B05EB"/>
        </w:tc>
        <w:tc>
          <w:tcPr>
            <w:tcW w:w="567" w:type="dxa"/>
          </w:tcPr>
          <w:p w14:paraId="2D7D1378" w14:textId="77777777" w:rsidR="00BD5C7A" w:rsidRDefault="00BD5C7A" w:rsidP="008B05EB"/>
        </w:tc>
        <w:tc>
          <w:tcPr>
            <w:tcW w:w="567" w:type="dxa"/>
          </w:tcPr>
          <w:p w14:paraId="32609C24" w14:textId="77777777" w:rsidR="00BD5C7A" w:rsidRDefault="00BD5C7A" w:rsidP="008B05EB"/>
        </w:tc>
        <w:tc>
          <w:tcPr>
            <w:tcW w:w="567" w:type="dxa"/>
          </w:tcPr>
          <w:p w14:paraId="3F52D7BC" w14:textId="77777777" w:rsidR="00BD5C7A" w:rsidRDefault="00BD5C7A" w:rsidP="008B05EB"/>
        </w:tc>
        <w:tc>
          <w:tcPr>
            <w:tcW w:w="567" w:type="dxa"/>
          </w:tcPr>
          <w:p w14:paraId="682B2C26" w14:textId="77777777" w:rsidR="00BD5C7A" w:rsidRDefault="00BD5C7A" w:rsidP="008B05EB"/>
        </w:tc>
      </w:tr>
      <w:tr w:rsidR="00BD5C7A" w14:paraId="3B11F6D6" w14:textId="77777777" w:rsidTr="008B05EB">
        <w:trPr>
          <w:trHeight w:val="567"/>
          <w:jc w:val="center"/>
        </w:trPr>
        <w:tc>
          <w:tcPr>
            <w:tcW w:w="567" w:type="dxa"/>
          </w:tcPr>
          <w:p w14:paraId="31B43648" w14:textId="77777777" w:rsidR="00BD5C7A" w:rsidRDefault="00BD5C7A" w:rsidP="008B05EB"/>
        </w:tc>
        <w:tc>
          <w:tcPr>
            <w:tcW w:w="567" w:type="dxa"/>
          </w:tcPr>
          <w:p w14:paraId="69934717" w14:textId="77777777" w:rsidR="00BD5C7A" w:rsidRDefault="00BD5C7A" w:rsidP="008B05EB"/>
        </w:tc>
        <w:tc>
          <w:tcPr>
            <w:tcW w:w="567" w:type="dxa"/>
          </w:tcPr>
          <w:p w14:paraId="521B1C83" w14:textId="77777777" w:rsidR="00BD5C7A" w:rsidRDefault="00BD5C7A" w:rsidP="008B05EB"/>
        </w:tc>
        <w:tc>
          <w:tcPr>
            <w:tcW w:w="567" w:type="dxa"/>
          </w:tcPr>
          <w:p w14:paraId="7521C1A7" w14:textId="77777777" w:rsidR="00BD5C7A" w:rsidRDefault="00BD5C7A" w:rsidP="008B05EB"/>
        </w:tc>
        <w:tc>
          <w:tcPr>
            <w:tcW w:w="567" w:type="dxa"/>
          </w:tcPr>
          <w:p w14:paraId="2B0F0B5F" w14:textId="77777777" w:rsidR="00BD5C7A" w:rsidRDefault="00BD5C7A" w:rsidP="008B05EB"/>
        </w:tc>
        <w:tc>
          <w:tcPr>
            <w:tcW w:w="567" w:type="dxa"/>
          </w:tcPr>
          <w:p w14:paraId="7B33FDF8" w14:textId="77777777" w:rsidR="00BD5C7A" w:rsidRDefault="00BD5C7A" w:rsidP="008B05EB"/>
        </w:tc>
        <w:tc>
          <w:tcPr>
            <w:tcW w:w="567" w:type="dxa"/>
          </w:tcPr>
          <w:p w14:paraId="14A317B8" w14:textId="77777777" w:rsidR="00BD5C7A" w:rsidRDefault="00BD5C7A" w:rsidP="008B05EB"/>
        </w:tc>
        <w:tc>
          <w:tcPr>
            <w:tcW w:w="567" w:type="dxa"/>
          </w:tcPr>
          <w:p w14:paraId="4FD1B4CD" w14:textId="77777777" w:rsidR="00BD5C7A" w:rsidRDefault="00BD5C7A" w:rsidP="008B05EB"/>
        </w:tc>
      </w:tr>
    </w:tbl>
    <w:p w14:paraId="3B374BD4" w14:textId="77777777" w:rsidR="00BD5C7A" w:rsidRDefault="00BD5C7A" w:rsidP="00BD5C7A">
      <w:r>
        <w:rPr>
          <w:noProof/>
        </w:rPr>
        <mc:AlternateContent>
          <mc:Choice Requires="wps">
            <w:drawing>
              <wp:anchor distT="0" distB="0" distL="114300" distR="114300" simplePos="0" relativeHeight="251695104" behindDoc="1" locked="0" layoutInCell="1" allowOverlap="1" wp14:anchorId="352AC32D" wp14:editId="448E5DBA">
                <wp:simplePos x="0" y="0"/>
                <wp:positionH relativeFrom="column">
                  <wp:posOffset>3600450</wp:posOffset>
                </wp:positionH>
                <wp:positionV relativeFrom="paragraph">
                  <wp:posOffset>52070</wp:posOffset>
                </wp:positionV>
                <wp:extent cx="9144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47E7998" w14:textId="77777777" w:rsidR="007D75D6" w:rsidRDefault="007D75D6" w:rsidP="00BD5C7A">
                            <w:r>
                              <w:t>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AC32D" id="Text Box 8" o:spid="_x0000_s1041" type="#_x0000_t202" style="position:absolute;margin-left:283.5pt;margin-top:4.1pt;width:1in;height:21pt;z-index:-251621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" fillcolor="white [3201]" stroked="f" strokeweight=".5pt">
                <v:textbox>
                  <w:txbxContent>
                    <w:p w14:paraId="347E7998" w14:textId="77777777" w:rsidR="007D75D6" w:rsidRDefault="007D75D6" w:rsidP="00BD5C7A">
                      <w:r>
                        <w:t>600</w:t>
                      </w:r>
                    </w:p>
                  </w:txbxContent>
                </v:textbox>
              </v:shape>
            </w:pict>
          </mc:Fallback>
        </mc:AlternateContent>
      </w:r>
      <w:r>
        <w:rPr>
          <w:noProof/>
        </w:rPr>
        <mc:AlternateContent>
          <mc:Choice Requires="wps">
            <w:drawing>
              <wp:anchor distT="0" distB="0" distL="114300" distR="114300" simplePos="0" relativeHeight="251694080" behindDoc="1" locked="0" layoutInCell="1" allowOverlap="1" wp14:anchorId="24AE943F" wp14:editId="5879E909">
                <wp:simplePos x="0" y="0"/>
                <wp:positionH relativeFrom="column">
                  <wp:posOffset>2895600</wp:posOffset>
                </wp:positionH>
                <wp:positionV relativeFrom="paragraph">
                  <wp:posOffset>45720</wp:posOffset>
                </wp:positionV>
                <wp:extent cx="91440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42D9CC6E" w14:textId="77777777" w:rsidR="007D75D6" w:rsidRDefault="007D75D6" w:rsidP="00BD5C7A">
                            <w: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AE943F" id="Text Box 19" o:spid="_x0000_s1042" type="#_x0000_t202" style="position:absolute;margin-left:228pt;margin-top:3.6pt;width:1in;height:21pt;z-index:-251622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" fillcolor="white [3201]" stroked="f" strokeweight=".5pt">
                <v:textbox>
                  <w:txbxContent>
                    <w:p w14:paraId="42D9CC6E" w14:textId="77777777" w:rsidR="007D75D6" w:rsidRDefault="007D75D6" w:rsidP="00BD5C7A">
                      <w:r>
                        <w:t>400</w:t>
                      </w:r>
                    </w:p>
                  </w:txbxContent>
                </v:textbox>
              </v:shape>
            </w:pict>
          </mc:Fallback>
        </mc:AlternateContent>
      </w:r>
      <w:r>
        <w:rPr>
          <w:noProof/>
        </w:rPr>
        <mc:AlternateContent>
          <mc:Choice Requires="wps">
            <w:drawing>
              <wp:anchor distT="0" distB="0" distL="114300" distR="114300" simplePos="0" relativeHeight="251693056" behindDoc="1" locked="0" layoutInCell="1" allowOverlap="1" wp14:anchorId="57EDE84B" wp14:editId="5CF55FE8">
                <wp:simplePos x="0" y="0"/>
                <wp:positionH relativeFrom="column">
                  <wp:posOffset>2159000</wp:posOffset>
                </wp:positionH>
                <wp:positionV relativeFrom="paragraph">
                  <wp:posOffset>45720</wp:posOffset>
                </wp:positionV>
                <wp:extent cx="914400" cy="26670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5B6B0B2" w14:textId="77777777" w:rsidR="007D75D6" w:rsidRDefault="007D75D6" w:rsidP="00BD5C7A">
                            <w: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DE84B" id="Text Box 164" o:spid="_x0000_s1043" type="#_x0000_t202" style="position:absolute;margin-left:170pt;margin-top:3.6pt;width:1in;height:21pt;z-index:-251623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" fillcolor="white [3201]" stroked="f" strokeweight=".5pt">
                <v:textbox>
                  <w:txbxContent>
                    <w:p w14:paraId="25B6B0B2" w14:textId="77777777" w:rsidR="007D75D6" w:rsidRDefault="007D75D6" w:rsidP="00BD5C7A">
                      <w:r>
                        <w:t>200</w:t>
                      </w:r>
                    </w:p>
                  </w:txbxContent>
                </v:textbox>
              </v:shape>
            </w:pict>
          </mc:Fallback>
        </mc:AlternateContent>
      </w:r>
    </w:p>
    <w:p w14:paraId="6CA55622" w14:textId="77777777" w:rsidR="00BD5C7A" w:rsidRDefault="00BD5C7A" w:rsidP="00BD5C7A">
      <w:pPr>
        <w:tabs>
          <w:tab w:val="left" w:pos="8647"/>
          <w:tab w:val="right" w:pos="9356"/>
        </w:tabs>
        <w:spacing w:after="120"/>
        <w:rPr>
          <w:rFonts w:cs="Arial"/>
          <w:b/>
          <w:bCs/>
          <w:szCs w:val="22"/>
        </w:rPr>
      </w:pPr>
    </w:p>
    <w:p w14:paraId="1DE63C68" w14:textId="77777777" w:rsidR="00BD5C7A" w:rsidRDefault="00BD5C7A" w:rsidP="00BD5C7A">
      <w:pPr>
        <w:pStyle w:val="ListParagraph"/>
      </w:pPr>
    </w:p>
    <w:p w14:paraId="24A8248B" w14:textId="77777777" w:rsidR="00BD5C7A" w:rsidRDefault="00BD5C7A" w:rsidP="00BD5C7A">
      <w:r>
        <w:t>State the specific heat capacity of Liquid ‘Y’ (c</w:t>
      </w:r>
      <w:r>
        <w:rPr>
          <w:vertAlign w:val="subscript"/>
        </w:rPr>
        <w:t>Y</w:t>
      </w:r>
      <w:r>
        <w:t>). State clearly how you determined this answer.</w:t>
      </w:r>
    </w:p>
    <w:p w14:paraId="618EBC44" w14:textId="77777777" w:rsidR="00BD5C7A" w:rsidRDefault="00BD5C7A">
      <w:pPr>
        <w:spacing w:after="160" w:line="259" w:lineRule="auto"/>
        <w:rPr>
          <w:rFonts w:cs="Arial"/>
          <w:b/>
          <w:bCs/>
          <w:szCs w:val="22"/>
        </w:rPr>
      </w:pPr>
    </w:p>
    <w:tbl>
      <w:tblPr>
        <w:tblStyle w:val="TableGrid"/>
        <w:tblW w:w="0" w:type="auto"/>
        <w:tblLook w:val="04A0" w:firstRow="1" w:lastRow="0" w:firstColumn="1" w:lastColumn="0" w:noHBand="0" w:noVBand="1"/>
      </w:tblPr>
      <w:tblGrid>
        <w:gridCol w:w="7508"/>
        <w:gridCol w:w="1508"/>
      </w:tblGrid>
      <w:tr w:rsidR="00BD5C7A" w:rsidRPr="00DB1F1C" w14:paraId="094AAA07" w14:textId="77777777" w:rsidTr="008B05EB">
        <w:trPr>
          <w:trHeight w:val="567"/>
        </w:trPr>
        <w:tc>
          <w:tcPr>
            <w:tcW w:w="7508" w:type="dxa"/>
            <w:vAlign w:val="center"/>
          </w:tcPr>
          <w:p w14:paraId="3BD95964" w14:textId="77777777" w:rsidR="00BD5C7A" w:rsidRPr="00DB1F1C" w:rsidRDefault="00013188" w:rsidP="008B05EB">
            <w:pPr>
              <w:rPr>
                <w:color w:val="2E74B5" w:themeColor="accent1" w:themeShade="BF"/>
              </w:rPr>
            </w:pPr>
            <m:oMathPara>
              <m:oMathParaPr>
                <m:jc m:val="left"/>
              </m:oMathParaPr>
              <m:oMath>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c</m:t>
                    </m:r>
                  </m:e>
                  <m:sub>
                    <m:r>
                      <m:rPr>
                        <m:sty m:val="p"/>
                      </m:rPr>
                      <w:rPr>
                        <w:rFonts w:ascii="Cambria Math" w:hAnsi="Cambria Math"/>
                        <w:color w:val="2E74B5" w:themeColor="accent1" w:themeShade="BF"/>
                      </w:rPr>
                      <m:t>X</m:t>
                    </m:r>
                  </m:sub>
                </m:sSub>
                <m:r>
                  <m:rPr>
                    <m:sty m:val="p"/>
                  </m:rPr>
                  <w:rPr>
                    <w:rFonts w:ascii="Cambria Math" w:hAnsi="Cambria Math"/>
                    <w:color w:val="2E74B5" w:themeColor="accent1" w:themeShade="BF"/>
                  </w:rPr>
                  <m:t xml:space="preserve">=1000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Jkg</m:t>
                    </m:r>
                  </m:e>
                  <m:sup>
                    <m:r>
                      <m:rPr>
                        <m:sty m:val="p"/>
                      </m:rPr>
                      <w:rPr>
                        <w:rFonts w:ascii="Cambria Math" w:hAnsi="Cambria Math"/>
                        <w:color w:val="2E74B5" w:themeColor="accent1" w:themeShade="BF"/>
                      </w:rPr>
                      <m:t>-1</m:t>
                    </m:r>
                  </m:sup>
                </m:sSup>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°C</m:t>
                    </m:r>
                  </m:e>
                  <m:sup>
                    <m:r>
                      <m:rPr>
                        <m:sty m:val="p"/>
                      </m:rPr>
                      <w:rPr>
                        <w:rFonts w:ascii="Cambria Math" w:hAnsi="Cambria Math"/>
                        <w:color w:val="2E74B5" w:themeColor="accent1" w:themeShade="BF"/>
                      </w:rPr>
                      <m:t>-1</m:t>
                    </m:r>
                  </m:sup>
                </m:sSup>
                <m:r>
                  <m:rPr>
                    <m:sty m:val="p"/>
                  </m:rPr>
                  <w:rPr>
                    <w:rFonts w:ascii="Cambria Math" w:hAnsi="Cambria Math"/>
                    <w:color w:val="2E74B5" w:themeColor="accent1" w:themeShade="BF"/>
                  </w:rPr>
                  <m:t xml:space="preserve">;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c</m:t>
                    </m:r>
                  </m:e>
                  <m:sub>
                    <m:r>
                      <m:rPr>
                        <m:sty m:val="p"/>
                      </m:rPr>
                      <w:rPr>
                        <w:rFonts w:ascii="Cambria Math" w:hAnsi="Cambria Math"/>
                        <w:color w:val="2E74B5" w:themeColor="accent1" w:themeShade="BF"/>
                      </w:rPr>
                      <m:t>Y</m:t>
                    </m:r>
                  </m:sub>
                </m:sSub>
                <m:r>
                  <m:rPr>
                    <m:sty m:val="p"/>
                  </m:rPr>
                  <w:rPr>
                    <w:rFonts w:ascii="Cambria Math" w:hAnsi="Cambria Math"/>
                    <w:color w:val="2E74B5" w:themeColor="accent1" w:themeShade="BF"/>
                  </w:rPr>
                  <m:t>= ?;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T</m:t>
                    </m:r>
                  </m:e>
                  <m:sub>
                    <m:r>
                      <m:rPr>
                        <m:sty m:val="p"/>
                      </m:rPr>
                      <w:rPr>
                        <w:rFonts w:ascii="Cambria Math" w:hAnsi="Cambria Math"/>
                        <w:color w:val="2E74B5" w:themeColor="accent1" w:themeShade="BF"/>
                      </w:rPr>
                      <m:t>X</m:t>
                    </m:r>
                  </m:sub>
                </m:sSub>
                <m:r>
                  <m:rPr>
                    <m:sty m:val="p"/>
                  </m:rPr>
                  <w:rPr>
                    <w:rFonts w:ascii="Cambria Math" w:hAnsi="Cambria Math"/>
                    <w:color w:val="2E74B5" w:themeColor="accent1" w:themeShade="BF"/>
                  </w:rPr>
                  <m:t>=80 °C;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T</m:t>
                    </m:r>
                  </m:e>
                  <m:sub>
                    <m:r>
                      <m:rPr>
                        <m:sty m:val="p"/>
                      </m:rPr>
                      <w:rPr>
                        <w:rFonts w:ascii="Cambria Math" w:hAnsi="Cambria Math"/>
                        <w:color w:val="2E74B5" w:themeColor="accent1" w:themeShade="BF"/>
                      </w:rPr>
                      <m:t>Y</m:t>
                    </m:r>
                  </m:sub>
                </m:sSub>
                <m:r>
                  <m:rPr>
                    <m:sty m:val="p"/>
                  </m:rPr>
                  <w:rPr>
                    <w:rFonts w:ascii="Cambria Math" w:hAnsi="Cambria Math"/>
                    <w:color w:val="2E74B5" w:themeColor="accent1" w:themeShade="BF"/>
                  </w:rPr>
                  <m:t>=40 °C</m:t>
                </m:r>
              </m:oMath>
            </m:oMathPara>
          </w:p>
        </w:tc>
        <w:tc>
          <w:tcPr>
            <w:tcW w:w="1508" w:type="dxa"/>
            <w:vAlign w:val="center"/>
          </w:tcPr>
          <w:p w14:paraId="1FFB5DD0" w14:textId="77777777" w:rsidR="00BD5C7A" w:rsidRPr="00DB1F1C" w:rsidRDefault="00BD5C7A" w:rsidP="008B05EB">
            <w:pPr>
              <w:jc w:val="center"/>
              <w:rPr>
                <w:color w:val="2E74B5" w:themeColor="accent1" w:themeShade="BF"/>
              </w:rPr>
            </w:pPr>
          </w:p>
        </w:tc>
      </w:tr>
      <w:tr w:rsidR="00BD5C7A" w:rsidRPr="00DB1F1C" w14:paraId="5075CDBA" w14:textId="77777777" w:rsidTr="008B05EB">
        <w:trPr>
          <w:trHeight w:val="567"/>
        </w:trPr>
        <w:tc>
          <w:tcPr>
            <w:tcW w:w="7508" w:type="dxa"/>
            <w:vAlign w:val="center"/>
          </w:tcPr>
          <w:p w14:paraId="106985E1" w14:textId="77777777" w:rsidR="00BD5C7A" w:rsidRPr="00DB1F1C" w:rsidRDefault="00013188" w:rsidP="008B05EB">
            <w:pPr>
              <w:rPr>
                <w:color w:val="2E74B5" w:themeColor="accent1" w:themeShade="BF"/>
              </w:rPr>
            </w:pPr>
            <m:oMath>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Q</m:t>
                  </m:r>
                </m:e>
                <m:sub>
                  <m:r>
                    <m:rPr>
                      <m:sty m:val="p"/>
                    </m:rPr>
                    <w:rPr>
                      <w:rFonts w:ascii="Cambria Math" w:hAnsi="Cambria Math"/>
                      <w:color w:val="2E74B5" w:themeColor="accent1" w:themeShade="BF"/>
                    </w:rPr>
                    <m:t>X</m:t>
                  </m:r>
                </m:sub>
              </m:sSub>
              <m:r>
                <m:rPr>
                  <m:sty m:val="p"/>
                </m:rPr>
                <w:rPr>
                  <w:rFonts w:ascii="Cambria Math" w:hAnsi="Cambria Math"/>
                  <w:color w:val="2E74B5" w:themeColor="accent1" w:themeShade="BF"/>
                </w:rPr>
                <m:t xml:space="preserve">=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Q</m:t>
                  </m:r>
                </m:e>
                <m:sub>
                  <m:r>
                    <m:rPr>
                      <m:sty m:val="p"/>
                    </m:rPr>
                    <w:rPr>
                      <w:rFonts w:ascii="Cambria Math" w:hAnsi="Cambria Math"/>
                      <w:color w:val="2E74B5" w:themeColor="accent1" w:themeShade="BF"/>
                    </w:rPr>
                    <m:t>X</m:t>
                  </m:r>
                </m:sub>
              </m:sSub>
            </m:oMath>
            <w:r w:rsidR="00BD5C7A" w:rsidRPr="00DB1F1C">
              <w:rPr>
                <w:rFonts w:eastAsiaTheme="minorEastAsia"/>
                <w:color w:val="2E74B5" w:themeColor="accent1" w:themeShade="BF"/>
              </w:rPr>
              <w:t xml:space="preserve">; </w:t>
            </w:r>
            <m:oMath>
              <m:sSub>
                <m:sSubPr>
                  <m:ctrlPr>
                    <w:rPr>
                      <w:rFonts w:ascii="Cambria Math" w:eastAsiaTheme="minorEastAsia" w:hAnsi="Cambria Math"/>
                      <w:color w:val="2E74B5" w:themeColor="accent1" w:themeShade="BF"/>
                    </w:rPr>
                  </m:ctrlPr>
                </m:sSubPr>
                <m:e>
                  <m:r>
                    <m:rPr>
                      <m:sty m:val="p"/>
                    </m:rPr>
                    <w:rPr>
                      <w:rFonts w:ascii="Cambria Math" w:eastAsiaTheme="minorEastAsia" w:hAnsi="Cambria Math"/>
                      <w:color w:val="2E74B5" w:themeColor="accent1" w:themeShade="BF"/>
                    </w:rPr>
                    <m:t>m</m:t>
                  </m:r>
                </m:e>
                <m:sub>
                  <m:r>
                    <m:rPr>
                      <m:sty m:val="p"/>
                    </m:rPr>
                    <w:rPr>
                      <w:rFonts w:ascii="Cambria Math" w:eastAsiaTheme="minorEastAsia" w:hAnsi="Cambria Math"/>
                      <w:color w:val="2E74B5" w:themeColor="accent1" w:themeShade="BF"/>
                    </w:rPr>
                    <m:t>X</m:t>
                  </m:r>
                </m:sub>
              </m:sSub>
              <m:r>
                <m:rPr>
                  <m:sty m:val="p"/>
                </m:rPr>
                <w:rPr>
                  <w:rFonts w:ascii="Cambria Math" w:eastAsiaTheme="minorEastAsia" w:hAnsi="Cambria Math"/>
                  <w:color w:val="2E74B5" w:themeColor="accent1" w:themeShade="BF"/>
                </w:rPr>
                <m:t xml:space="preserve">= </m:t>
              </m:r>
              <m:sSub>
                <m:sSubPr>
                  <m:ctrlPr>
                    <w:rPr>
                      <w:rFonts w:ascii="Cambria Math" w:eastAsiaTheme="minorEastAsia" w:hAnsi="Cambria Math"/>
                      <w:color w:val="2E74B5" w:themeColor="accent1" w:themeShade="BF"/>
                    </w:rPr>
                  </m:ctrlPr>
                </m:sSubPr>
                <m:e>
                  <m:r>
                    <m:rPr>
                      <m:sty m:val="p"/>
                    </m:rPr>
                    <w:rPr>
                      <w:rFonts w:ascii="Cambria Math" w:eastAsiaTheme="minorEastAsia" w:hAnsi="Cambria Math"/>
                      <w:color w:val="2E74B5" w:themeColor="accent1" w:themeShade="BF"/>
                    </w:rPr>
                    <m:t>m</m:t>
                  </m:r>
                </m:e>
                <m:sub>
                  <m:r>
                    <m:rPr>
                      <m:sty m:val="p"/>
                    </m:rPr>
                    <w:rPr>
                      <w:rFonts w:ascii="Cambria Math" w:eastAsiaTheme="minorEastAsia" w:hAnsi="Cambria Math"/>
                      <w:color w:val="2E74B5" w:themeColor="accent1" w:themeShade="BF"/>
                    </w:rPr>
                    <m:t>Y</m:t>
                  </m:r>
                </m:sub>
              </m:sSub>
            </m:oMath>
          </w:p>
        </w:tc>
        <w:tc>
          <w:tcPr>
            <w:tcW w:w="1508" w:type="dxa"/>
            <w:vAlign w:val="center"/>
          </w:tcPr>
          <w:p w14:paraId="7B503E5F" w14:textId="77777777" w:rsidR="00BD5C7A" w:rsidRPr="00DB1F1C" w:rsidRDefault="00BD5C7A" w:rsidP="008B05EB">
            <w:pPr>
              <w:jc w:val="center"/>
              <w:rPr>
                <w:color w:val="2E74B5" w:themeColor="accent1" w:themeShade="BF"/>
              </w:rPr>
            </w:pPr>
            <w:r w:rsidRPr="00DB1F1C">
              <w:rPr>
                <w:color w:val="2E74B5" w:themeColor="accent1" w:themeShade="BF"/>
              </w:rPr>
              <w:t>1 mark</w:t>
            </w:r>
          </w:p>
        </w:tc>
      </w:tr>
      <w:tr w:rsidR="00BD5C7A" w:rsidRPr="00DB1F1C" w14:paraId="05596B6D" w14:textId="77777777" w:rsidTr="008B05EB">
        <w:trPr>
          <w:trHeight w:val="567"/>
        </w:trPr>
        <w:tc>
          <w:tcPr>
            <w:tcW w:w="7508" w:type="dxa"/>
            <w:vAlign w:val="center"/>
          </w:tcPr>
          <w:p w14:paraId="5262454A" w14:textId="77777777" w:rsidR="00BD5C7A" w:rsidRPr="00DB1F1C" w:rsidRDefault="00BD5C7A" w:rsidP="008B05EB">
            <w:pPr>
              <w:rPr>
                <w:color w:val="2E74B5" w:themeColor="accent1" w:themeShade="BF"/>
              </w:rPr>
            </w:pPr>
            <m:oMathPara>
              <m:oMathParaPr>
                <m:jc m:val="left"/>
              </m:oMathParaPr>
              <m:oMath>
                <m:r>
                  <m:rPr>
                    <m:sty m:val="p"/>
                  </m:rPr>
                  <w:rPr>
                    <w:rFonts w:ascii="Cambria Math" w:hAnsi="Cambria Math"/>
                    <w:color w:val="2E74B5" w:themeColor="accent1" w:themeShade="BF"/>
                  </w:rPr>
                  <m:t xml:space="preserve">Q=mc∆T; ∆T= </m:t>
                </m:r>
                <m:f>
                  <m:fPr>
                    <m:ctrlPr>
                      <w:rPr>
                        <w:rFonts w:ascii="Cambria Math" w:hAnsi="Cambria Math"/>
                        <w:color w:val="2E74B5" w:themeColor="accent1" w:themeShade="BF"/>
                      </w:rPr>
                    </m:ctrlPr>
                  </m:fPr>
                  <m:num>
                    <m:r>
                      <m:rPr>
                        <m:sty m:val="p"/>
                      </m:rPr>
                      <w:rPr>
                        <w:rFonts w:ascii="Cambria Math" w:hAnsi="Cambria Math"/>
                        <w:color w:val="2E74B5" w:themeColor="accent1" w:themeShade="BF"/>
                      </w:rPr>
                      <m:t>Q</m:t>
                    </m:r>
                  </m:num>
                  <m:den>
                    <m:r>
                      <m:rPr>
                        <m:sty m:val="p"/>
                      </m:rPr>
                      <w:rPr>
                        <w:rFonts w:ascii="Cambria Math" w:hAnsi="Cambria Math"/>
                        <w:color w:val="2E74B5" w:themeColor="accent1" w:themeShade="BF"/>
                      </w:rPr>
                      <m:t>mc</m:t>
                    </m:r>
                  </m:den>
                </m:f>
              </m:oMath>
            </m:oMathPara>
          </w:p>
        </w:tc>
        <w:tc>
          <w:tcPr>
            <w:tcW w:w="1508" w:type="dxa"/>
            <w:vAlign w:val="center"/>
          </w:tcPr>
          <w:p w14:paraId="705198A2" w14:textId="77777777" w:rsidR="00BD5C7A" w:rsidRPr="00DB1F1C" w:rsidRDefault="00BD5C7A" w:rsidP="008B05EB">
            <w:pPr>
              <w:jc w:val="center"/>
              <w:rPr>
                <w:color w:val="2E74B5" w:themeColor="accent1" w:themeShade="BF"/>
              </w:rPr>
            </w:pPr>
            <w:r w:rsidRPr="00DB1F1C">
              <w:rPr>
                <w:color w:val="2E74B5" w:themeColor="accent1" w:themeShade="BF"/>
              </w:rPr>
              <w:t>1 mark</w:t>
            </w:r>
          </w:p>
        </w:tc>
      </w:tr>
      <w:tr w:rsidR="00BD5C7A" w:rsidRPr="00DB1F1C" w14:paraId="13E2D1E0" w14:textId="77777777" w:rsidTr="008B05EB">
        <w:trPr>
          <w:trHeight w:val="567"/>
        </w:trPr>
        <w:tc>
          <w:tcPr>
            <w:tcW w:w="7508" w:type="dxa"/>
            <w:vAlign w:val="center"/>
          </w:tcPr>
          <w:p w14:paraId="527AEFB7" w14:textId="77777777" w:rsidR="00BD5C7A" w:rsidRPr="00DB1F1C" w:rsidRDefault="00BD5C7A" w:rsidP="008B05EB">
            <w:pPr>
              <w:rPr>
                <w:color w:val="2E74B5" w:themeColor="accent1" w:themeShade="BF"/>
              </w:rPr>
            </w:pPr>
            <m:oMathPara>
              <m:oMathParaPr>
                <m:jc m:val="left"/>
              </m:oMathParaPr>
              <m:oMath>
                <m:r>
                  <m:rPr>
                    <m:sty m:val="p"/>
                  </m:rPr>
                  <w:rPr>
                    <w:rFonts w:ascii="Cambria Math" w:hAnsi="Cambria Math"/>
                    <w:color w:val="2E74B5" w:themeColor="accent1" w:themeShade="BF"/>
                  </w:rPr>
                  <m:t>∆</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T</m:t>
                    </m:r>
                  </m:e>
                  <m:sub>
                    <m:r>
                      <m:rPr>
                        <m:sty m:val="p"/>
                      </m:rPr>
                      <w:rPr>
                        <w:rFonts w:ascii="Cambria Math" w:hAnsi="Cambria Math"/>
                        <w:color w:val="2E74B5" w:themeColor="accent1" w:themeShade="BF"/>
                      </w:rPr>
                      <m:t>Y</m:t>
                    </m:r>
                  </m:sub>
                </m:sSub>
                <m:r>
                  <m:rPr>
                    <m:sty m:val="p"/>
                  </m:rPr>
                  <w:rPr>
                    <w:rFonts w:ascii="Cambria Math" w:hAnsi="Cambria Math"/>
                    <w:color w:val="2E74B5" w:themeColor="accent1" w:themeShade="BF"/>
                  </w:rPr>
                  <m:t>=0.5 ×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T</m:t>
                    </m:r>
                  </m:e>
                  <m:sub>
                    <m:r>
                      <m:rPr>
                        <m:sty m:val="p"/>
                      </m:rPr>
                      <w:rPr>
                        <w:rFonts w:ascii="Cambria Math" w:hAnsi="Cambria Math"/>
                        <w:color w:val="2E74B5" w:themeColor="accent1" w:themeShade="BF"/>
                      </w:rPr>
                      <m:t>X</m:t>
                    </m:r>
                  </m:sub>
                </m:sSub>
                <m:r>
                  <m:rPr>
                    <m:sty m:val="p"/>
                  </m:rPr>
                  <w:rPr>
                    <w:rFonts w:ascii="Cambria Math" w:hAnsi="Cambria Math"/>
                    <w:color w:val="2E74B5" w:themeColor="accent1" w:themeShade="BF"/>
                  </w:rPr>
                  <m:t xml:space="preserve">;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c</m:t>
                    </m:r>
                  </m:e>
                  <m:sub>
                    <m:r>
                      <m:rPr>
                        <m:sty m:val="p"/>
                      </m:rPr>
                      <w:rPr>
                        <w:rFonts w:ascii="Cambria Math" w:hAnsi="Cambria Math"/>
                        <w:color w:val="2E74B5" w:themeColor="accent1" w:themeShade="BF"/>
                      </w:rPr>
                      <m:t>Y</m:t>
                    </m:r>
                  </m:sub>
                </m:sSub>
                <m:r>
                  <m:rPr>
                    <m:sty m:val="p"/>
                  </m:rPr>
                  <w:rPr>
                    <w:rFonts w:ascii="Cambria Math" w:hAnsi="Cambria Math"/>
                    <w:color w:val="2E74B5" w:themeColor="accent1" w:themeShade="BF"/>
                  </w:rPr>
                  <m:t xml:space="preserve">=2 ×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c</m:t>
                    </m:r>
                  </m:e>
                  <m:sub>
                    <m:r>
                      <m:rPr>
                        <m:sty m:val="p"/>
                      </m:rPr>
                      <w:rPr>
                        <w:rFonts w:ascii="Cambria Math" w:hAnsi="Cambria Math"/>
                        <w:color w:val="2E74B5" w:themeColor="accent1" w:themeShade="BF"/>
                      </w:rPr>
                      <m:t>X</m:t>
                    </m:r>
                  </m:sub>
                </m:sSub>
                <m:r>
                  <m:rPr>
                    <m:sty m:val="p"/>
                  </m:rPr>
                  <w:rPr>
                    <w:rFonts w:ascii="Cambria Math" w:hAnsi="Cambria Math"/>
                    <w:color w:val="2E74B5" w:themeColor="accent1" w:themeShade="BF"/>
                  </w:rPr>
                  <m:t>=2 × 1000</m:t>
                </m:r>
              </m:oMath>
            </m:oMathPara>
          </w:p>
        </w:tc>
        <w:tc>
          <w:tcPr>
            <w:tcW w:w="1508" w:type="dxa"/>
            <w:vAlign w:val="center"/>
          </w:tcPr>
          <w:p w14:paraId="5546B035" w14:textId="77777777" w:rsidR="00BD5C7A" w:rsidRPr="00DB1F1C" w:rsidRDefault="00BD5C7A" w:rsidP="008B05EB">
            <w:pPr>
              <w:jc w:val="center"/>
              <w:rPr>
                <w:color w:val="2E74B5" w:themeColor="accent1" w:themeShade="BF"/>
              </w:rPr>
            </w:pPr>
            <w:r w:rsidRPr="00DB1F1C">
              <w:rPr>
                <w:color w:val="2E74B5" w:themeColor="accent1" w:themeShade="BF"/>
              </w:rPr>
              <w:t>1 mark</w:t>
            </w:r>
          </w:p>
        </w:tc>
      </w:tr>
      <w:tr w:rsidR="00BD5C7A" w:rsidRPr="00DB1F1C" w14:paraId="1C941705" w14:textId="77777777" w:rsidTr="008B05EB">
        <w:trPr>
          <w:trHeight w:val="567"/>
        </w:trPr>
        <w:tc>
          <w:tcPr>
            <w:tcW w:w="7508" w:type="dxa"/>
            <w:vAlign w:val="center"/>
          </w:tcPr>
          <w:p w14:paraId="7F9A3212" w14:textId="77777777" w:rsidR="00BD5C7A" w:rsidRPr="00DB1F1C" w:rsidRDefault="00BD5C7A" w:rsidP="008B05EB">
            <w:pPr>
              <w:rPr>
                <w:color w:val="2E74B5" w:themeColor="accent1" w:themeShade="BF"/>
              </w:rPr>
            </w:pPr>
            <m:oMathPara>
              <m:oMathParaPr>
                <m:jc m:val="left"/>
              </m:oMathParaPr>
              <m:oMath>
                <m:r>
                  <m:rPr>
                    <m:sty m:val="p"/>
                  </m:rPr>
                  <w:rPr>
                    <w:rFonts w:ascii="Cambria Math" w:hAnsi="Cambria Math"/>
                    <w:color w:val="2E74B5" w:themeColor="accent1" w:themeShade="BF"/>
                  </w:rPr>
                  <m:t xml:space="preserve">=2000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Jkg</m:t>
                    </m:r>
                  </m:e>
                  <m:sup>
                    <m:r>
                      <m:rPr>
                        <m:sty m:val="p"/>
                      </m:rPr>
                      <w:rPr>
                        <w:rFonts w:ascii="Cambria Math" w:hAnsi="Cambria Math"/>
                        <w:color w:val="2E74B5" w:themeColor="accent1" w:themeShade="BF"/>
                      </w:rPr>
                      <m:t>-1</m:t>
                    </m:r>
                  </m:sup>
                </m:sSup>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°C</m:t>
                    </m:r>
                  </m:e>
                  <m:sup>
                    <m:r>
                      <m:rPr>
                        <m:sty m:val="p"/>
                      </m:rPr>
                      <w:rPr>
                        <w:rFonts w:ascii="Cambria Math" w:hAnsi="Cambria Math"/>
                        <w:color w:val="2E74B5" w:themeColor="accent1" w:themeShade="BF"/>
                      </w:rPr>
                      <m:t>-1</m:t>
                    </m:r>
                  </m:sup>
                </m:sSup>
              </m:oMath>
            </m:oMathPara>
          </w:p>
        </w:tc>
        <w:tc>
          <w:tcPr>
            <w:tcW w:w="1508" w:type="dxa"/>
            <w:vAlign w:val="center"/>
          </w:tcPr>
          <w:p w14:paraId="591BDA57" w14:textId="77777777" w:rsidR="00BD5C7A" w:rsidRPr="00DB1F1C" w:rsidRDefault="00BD5C7A" w:rsidP="008B05EB">
            <w:pPr>
              <w:jc w:val="center"/>
              <w:rPr>
                <w:color w:val="2E74B5" w:themeColor="accent1" w:themeShade="BF"/>
              </w:rPr>
            </w:pPr>
            <w:r w:rsidRPr="00DB1F1C">
              <w:rPr>
                <w:color w:val="2E74B5" w:themeColor="accent1" w:themeShade="BF"/>
              </w:rPr>
              <w:t>1 mark</w:t>
            </w:r>
          </w:p>
        </w:tc>
      </w:tr>
    </w:tbl>
    <w:p w14:paraId="7843E55E" w14:textId="77777777" w:rsidR="00BF335A" w:rsidRDefault="00BF335A">
      <w:pPr>
        <w:spacing w:after="160" w:line="259" w:lineRule="auto"/>
        <w:rPr>
          <w:rFonts w:cs="Arial"/>
          <w:b/>
          <w:bCs/>
          <w:szCs w:val="22"/>
        </w:rPr>
      </w:pPr>
    </w:p>
    <w:p w14:paraId="5FC33D15" w14:textId="77777777" w:rsidR="00BF335A" w:rsidRDefault="00BF335A">
      <w:pPr>
        <w:spacing w:after="160" w:line="259" w:lineRule="auto"/>
        <w:rPr>
          <w:rFonts w:cs="Arial"/>
          <w:b/>
          <w:bCs/>
          <w:szCs w:val="22"/>
        </w:rPr>
      </w:pPr>
      <w:r>
        <w:rPr>
          <w:rFonts w:cs="Arial"/>
          <w:b/>
          <w:bCs/>
          <w:szCs w:val="22"/>
        </w:rPr>
        <w:br w:type="page"/>
      </w:r>
    </w:p>
    <w:p w14:paraId="600B4B3C" w14:textId="77777777" w:rsidR="00BF335A" w:rsidRDefault="00BF335A" w:rsidP="00BF335A">
      <w:pPr>
        <w:tabs>
          <w:tab w:val="left" w:pos="8647"/>
          <w:tab w:val="right" w:pos="9356"/>
        </w:tabs>
        <w:spacing w:after="120"/>
        <w:rPr>
          <w:rFonts w:cs="Arial"/>
          <w:b/>
          <w:bCs/>
          <w:szCs w:val="22"/>
        </w:rPr>
      </w:pPr>
      <w:r>
        <w:rPr>
          <w:rFonts w:cs="Arial"/>
          <w:b/>
          <w:bCs/>
          <w:szCs w:val="22"/>
        </w:rPr>
        <w:t>Question 10</w:t>
      </w:r>
      <w:r>
        <w:rPr>
          <w:rFonts w:cs="Arial"/>
          <w:b/>
          <w:bCs/>
          <w:szCs w:val="22"/>
        </w:rPr>
        <w:tab/>
        <w:t>(5</w:t>
      </w:r>
      <w:r w:rsidRPr="00FB2CCE">
        <w:rPr>
          <w:rFonts w:cs="Arial"/>
          <w:b/>
          <w:bCs/>
          <w:szCs w:val="22"/>
        </w:rPr>
        <w:t xml:space="preserve"> marks)</w:t>
      </w:r>
    </w:p>
    <w:p w14:paraId="2C521943" w14:textId="77777777" w:rsidR="00BF335A" w:rsidRDefault="00BF335A" w:rsidP="00BF335A">
      <w:r>
        <w:t>The diagram below shows a hammer raised above a nail embedded in some wood. The hammer is driven downwards, makes contact with the nail, and drives it into the wood.</w:t>
      </w:r>
    </w:p>
    <w:p w14:paraId="649FD85C" w14:textId="77777777" w:rsidR="00BF335A" w:rsidRDefault="00BF335A" w:rsidP="00BF335A">
      <w:r>
        <w:rPr>
          <w:noProof/>
        </w:rPr>
        <mc:AlternateContent>
          <mc:Choice Requires="wps">
            <w:drawing>
              <wp:anchor distT="45720" distB="45720" distL="114300" distR="114300" simplePos="0" relativeHeight="251709440" behindDoc="1" locked="0" layoutInCell="1" allowOverlap="1" wp14:anchorId="71CBAFB8" wp14:editId="2E2115B7">
                <wp:simplePos x="0" y="0"/>
                <wp:positionH relativeFrom="column">
                  <wp:posOffset>3543300</wp:posOffset>
                </wp:positionH>
                <wp:positionV relativeFrom="paragraph">
                  <wp:posOffset>159385</wp:posOffset>
                </wp:positionV>
                <wp:extent cx="793750" cy="260350"/>
                <wp:effectExtent l="0" t="0" r="6350" b="6350"/>
                <wp:wrapNone/>
                <wp:docPr id="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60350"/>
                        </a:xfrm>
                        <a:prstGeom prst="rect">
                          <a:avLst/>
                        </a:prstGeom>
                        <a:solidFill>
                          <a:srgbClr val="FFFFFF"/>
                        </a:solidFill>
                        <a:ln w="9525">
                          <a:noFill/>
                          <a:miter lim="800000"/>
                          <a:headEnd/>
                          <a:tailEnd/>
                        </a:ln>
                      </wps:spPr>
                      <wps:txbx>
                        <w:txbxContent>
                          <w:p w14:paraId="2C51D0B0" w14:textId="77777777" w:rsidR="007D75D6" w:rsidRDefault="007D75D6" w:rsidP="00BF335A">
                            <w:r>
                              <w:t>Hammer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BAFB8" id="_x0000_s1044" type="#_x0000_t202" style="position:absolute;margin-left:279pt;margin-top:12.55pt;width:62.5pt;height:20.5pt;z-index:-25160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r1IgIAACQ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" stroked="f">
                <v:textbox>
                  <w:txbxContent>
                    <w:p w14:paraId="2C51D0B0" w14:textId="77777777" w:rsidR="007D75D6" w:rsidRDefault="007D75D6" w:rsidP="00BF335A">
                      <w:r>
                        <w:t>Hammer</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64AC84D" wp14:editId="3DF2FC01">
                <wp:simplePos x="0" y="0"/>
                <wp:positionH relativeFrom="column">
                  <wp:posOffset>2971800</wp:posOffset>
                </wp:positionH>
                <wp:positionV relativeFrom="paragraph">
                  <wp:posOffset>273685</wp:posOffset>
                </wp:positionV>
                <wp:extent cx="228600" cy="685800"/>
                <wp:effectExtent l="0" t="0" r="19050" b="19050"/>
                <wp:wrapNone/>
                <wp:docPr id="176" name="Rectangle 176"/>
                <wp:cNvGraphicFramePr/>
                <a:graphic xmlns:a="http://schemas.openxmlformats.org/drawingml/2006/main">
                  <a:graphicData uri="http://schemas.microsoft.com/office/word/2010/wordprocessingShape">
                    <wps:wsp>
                      <wps:cNvSpPr/>
                      <wps:spPr>
                        <a:xfrm>
                          <a:off x="0" y="0"/>
                          <a:ext cx="228600" cy="6858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87B3E" id="Rectangle 176" o:spid="_x0000_s1026" style="position:absolute;margin-left:234pt;margin-top:21.55pt;width:18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" fillcolor="#d8d8d8 [2732]" strokecolor="#1f4d78 [1604]" strokeweight="1pt"/>
            </w:pict>
          </mc:Fallback>
        </mc:AlternateContent>
      </w:r>
    </w:p>
    <w:p w14:paraId="59BFC3A2" w14:textId="77777777" w:rsidR="00BF335A" w:rsidRDefault="00BF335A" w:rsidP="00BF335A">
      <w:r>
        <w:rPr>
          <w:noProof/>
        </w:rPr>
        <mc:AlternateContent>
          <mc:Choice Requires="wps">
            <w:drawing>
              <wp:anchor distT="45720" distB="45720" distL="114300" distR="114300" simplePos="0" relativeHeight="251710464" behindDoc="1" locked="0" layoutInCell="1" allowOverlap="1" wp14:anchorId="2DBA7786" wp14:editId="65881C41">
                <wp:simplePos x="0" y="0"/>
                <wp:positionH relativeFrom="column">
                  <wp:posOffset>3314700</wp:posOffset>
                </wp:positionH>
                <wp:positionV relativeFrom="paragraph">
                  <wp:posOffset>1473835</wp:posOffset>
                </wp:positionV>
                <wp:extent cx="793750" cy="260350"/>
                <wp:effectExtent l="0" t="0" r="6350" b="6350"/>
                <wp:wrapNone/>
                <wp:docPr id="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60350"/>
                        </a:xfrm>
                        <a:prstGeom prst="rect">
                          <a:avLst/>
                        </a:prstGeom>
                        <a:solidFill>
                          <a:srgbClr val="FFFFFF"/>
                        </a:solidFill>
                        <a:ln w="9525">
                          <a:noFill/>
                          <a:miter lim="800000"/>
                          <a:headEnd/>
                          <a:tailEnd/>
                        </a:ln>
                      </wps:spPr>
                      <wps:txbx>
                        <w:txbxContent>
                          <w:p w14:paraId="0122F3DD" w14:textId="77777777" w:rsidR="007D75D6" w:rsidRDefault="007D75D6" w:rsidP="00BF335A">
                            <w:r>
                              <w:t>Nail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A7786" id="_x0000_s1045" type="#_x0000_t202" style="position:absolute;margin-left:261pt;margin-top:116.05pt;width:62.5pt;height:20.5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VpIgIAACQ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" stroked="f">
                <v:textbox>
                  <w:txbxContent>
                    <w:p w14:paraId="0122F3DD" w14:textId="77777777" w:rsidR="007D75D6" w:rsidRDefault="007D75D6" w:rsidP="00BF335A">
                      <w:r>
                        <w:t>Nail</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1B0DBE1" wp14:editId="68F020A6">
                <wp:simplePos x="0" y="0"/>
                <wp:positionH relativeFrom="column">
                  <wp:posOffset>2971800</wp:posOffset>
                </wp:positionH>
                <wp:positionV relativeFrom="paragraph">
                  <wp:posOffset>1588135</wp:posOffset>
                </wp:positionV>
                <wp:extent cx="228600" cy="0"/>
                <wp:effectExtent l="0" t="19050" r="38100" b="38100"/>
                <wp:wrapNone/>
                <wp:docPr id="178" name="Straight Connector 178"/>
                <wp:cNvGraphicFramePr/>
                <a:graphic xmlns:a="http://schemas.openxmlformats.org/drawingml/2006/main">
                  <a:graphicData uri="http://schemas.microsoft.com/office/word/2010/wordprocessingShape">
                    <wps:wsp>
                      <wps:cNvCnPr/>
                      <wps:spPr>
                        <a:xfrm>
                          <a:off x="0" y="0"/>
                          <a:ext cx="22860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7173D" id="Straight Connector 17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4pt,125.05pt" to="252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" strokecolor="black [3200]" strokeweight="4.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5F217F4E" wp14:editId="231DCEF8">
                <wp:simplePos x="0" y="0"/>
                <wp:positionH relativeFrom="column">
                  <wp:posOffset>3086100</wp:posOffset>
                </wp:positionH>
                <wp:positionV relativeFrom="paragraph">
                  <wp:posOffset>1588135</wp:posOffset>
                </wp:positionV>
                <wp:extent cx="0" cy="342900"/>
                <wp:effectExtent l="19050" t="0" r="38100" b="38100"/>
                <wp:wrapNone/>
                <wp:docPr id="179" name="Straight Connector 179"/>
                <wp:cNvGraphicFramePr/>
                <a:graphic xmlns:a="http://schemas.openxmlformats.org/drawingml/2006/main">
                  <a:graphicData uri="http://schemas.microsoft.com/office/word/2010/wordprocessingShape">
                    <wps:wsp>
                      <wps:cNvCnPr/>
                      <wps:spPr>
                        <a:xfrm>
                          <a:off x="0" y="0"/>
                          <a:ext cx="0" cy="3429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224DE" id="Straight Connector 17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3pt,125.05pt" to="243pt,1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" strokecolor="black [3213]" strokeweight="4.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4999CEB1" wp14:editId="2C9B4AE5">
                <wp:simplePos x="0" y="0"/>
                <wp:positionH relativeFrom="column">
                  <wp:posOffset>1143000</wp:posOffset>
                </wp:positionH>
                <wp:positionV relativeFrom="paragraph">
                  <wp:posOffset>1816735</wp:posOffset>
                </wp:positionV>
                <wp:extent cx="3771900" cy="45720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3771900" cy="457200"/>
                        </a:xfrm>
                        <a:prstGeom prst="rect">
                          <a:avLst/>
                        </a:prstGeom>
                        <a:pattFill prst="w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EB9A6" id="Rectangle 180" o:spid="_x0000_s1026" style="position:absolute;margin-left:90pt;margin-top:143.05pt;width:297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" fillcolor="black [3213]" strokecolor="black [3213]" strokeweight="1pt">
                <v:fill r:id="rId15" o:title="" color2="white [3212]" type="pattern"/>
              </v:rect>
            </w:pict>
          </mc:Fallback>
        </mc:AlternateContent>
      </w:r>
      <w:r>
        <w:rPr>
          <w:noProof/>
        </w:rPr>
        <mc:AlternateContent>
          <mc:Choice Requires="wps">
            <w:drawing>
              <wp:anchor distT="0" distB="0" distL="114300" distR="114300" simplePos="0" relativeHeight="251708416" behindDoc="0" locked="0" layoutInCell="1" allowOverlap="1" wp14:anchorId="5C9510ED" wp14:editId="5DB736DA">
                <wp:simplePos x="0" y="0"/>
                <wp:positionH relativeFrom="column">
                  <wp:posOffset>3200400</wp:posOffset>
                </wp:positionH>
                <wp:positionV relativeFrom="paragraph">
                  <wp:posOffset>241935</wp:posOffset>
                </wp:positionV>
                <wp:extent cx="1485900" cy="114300"/>
                <wp:effectExtent l="0" t="0" r="19050" b="19050"/>
                <wp:wrapNone/>
                <wp:docPr id="181" name="Rectangle 181"/>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49229" id="Rectangle 181" o:spid="_x0000_s1026" style="position:absolute;margin-left:252pt;margin-top:19.05pt;width:117pt;height: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" fillcolor="#d8d8d8 [2732]" strokecolor="black [3213]" strokeweight="1pt"/>
            </w:pict>
          </mc:Fallback>
        </mc:AlternateContent>
      </w:r>
    </w:p>
    <w:p w14:paraId="34F21EE8" w14:textId="77777777" w:rsidR="00BF335A" w:rsidRPr="00E6315C" w:rsidRDefault="00BF335A" w:rsidP="00BF335A"/>
    <w:p w14:paraId="47988368" w14:textId="77777777" w:rsidR="00BF335A" w:rsidRPr="00E6315C" w:rsidRDefault="00BF335A" w:rsidP="00BF335A"/>
    <w:p w14:paraId="40F60529" w14:textId="77777777" w:rsidR="00BF335A" w:rsidRPr="00E6315C" w:rsidRDefault="00BF335A" w:rsidP="00BF335A"/>
    <w:p w14:paraId="3930C5EB" w14:textId="77777777" w:rsidR="00BF335A" w:rsidRPr="00E6315C" w:rsidRDefault="00BF335A" w:rsidP="00BF335A"/>
    <w:p w14:paraId="1F25A1EA" w14:textId="77777777" w:rsidR="00BF335A" w:rsidRPr="00E6315C" w:rsidRDefault="00BF335A" w:rsidP="00BF335A"/>
    <w:p w14:paraId="01C143CF" w14:textId="77777777" w:rsidR="00BF335A" w:rsidRPr="00E6315C" w:rsidRDefault="00BF335A" w:rsidP="00BF335A"/>
    <w:p w14:paraId="6E531FB5" w14:textId="77777777" w:rsidR="00BF335A" w:rsidRPr="00E6315C" w:rsidRDefault="00BF335A" w:rsidP="00BF335A"/>
    <w:p w14:paraId="05F455DA" w14:textId="77777777" w:rsidR="00BF335A" w:rsidRDefault="00BF335A" w:rsidP="00BF335A"/>
    <w:p w14:paraId="098E3064" w14:textId="77777777" w:rsidR="00BF335A" w:rsidRDefault="00BF335A" w:rsidP="00BF335A"/>
    <w:p w14:paraId="2EE3158A" w14:textId="77777777" w:rsidR="00BF335A" w:rsidRDefault="00BF335A" w:rsidP="00BF335A"/>
    <w:p w14:paraId="58BE2539" w14:textId="77777777" w:rsidR="00BF335A" w:rsidRDefault="00BF335A" w:rsidP="00BF335A"/>
    <w:p w14:paraId="11A6F099" w14:textId="77777777" w:rsidR="00BF335A" w:rsidRDefault="00BF335A" w:rsidP="00BF335A"/>
    <w:p w14:paraId="4C68DED8" w14:textId="77777777" w:rsidR="00BF335A" w:rsidRDefault="00BF335A" w:rsidP="00BF335A"/>
    <w:p w14:paraId="6E39E653" w14:textId="77777777" w:rsidR="00BF335A" w:rsidRDefault="00BF335A" w:rsidP="00BF335A"/>
    <w:p w14:paraId="3E45E089" w14:textId="77777777" w:rsidR="00BF335A" w:rsidRDefault="00BF335A" w:rsidP="00BF335A"/>
    <w:p w14:paraId="19C3AE48" w14:textId="77777777" w:rsidR="00BF335A" w:rsidRDefault="00804E8D" w:rsidP="00BF335A">
      <w:r>
        <w:t>T</w:t>
      </w:r>
      <w:r w:rsidR="00BF335A">
        <w:t xml:space="preserve">he hammer </w:t>
      </w:r>
      <w:r>
        <w:t>has a mass of 850 g. When it is 25.0 cm above the nail, t</w:t>
      </w:r>
      <w:r w:rsidR="00BF335A">
        <w:t xml:space="preserve">he user </w:t>
      </w:r>
      <w:r>
        <w:t>is swinging</w:t>
      </w:r>
      <w:r w:rsidR="00BF335A">
        <w:t xml:space="preserve"> the hammer with a speed of 5.00 ms</w:t>
      </w:r>
      <w:r w:rsidR="00BF335A" w:rsidRPr="00E6315C">
        <w:rPr>
          <w:vertAlign w:val="superscript"/>
        </w:rPr>
        <w:t>-1</w:t>
      </w:r>
      <w:r w:rsidR="00BF335A">
        <w:t>.</w:t>
      </w:r>
    </w:p>
    <w:p w14:paraId="0301B0B7" w14:textId="77777777" w:rsidR="00BF335A" w:rsidRDefault="00BF335A" w:rsidP="00BF335A"/>
    <w:p w14:paraId="72E50490" w14:textId="77777777" w:rsidR="00BF335A" w:rsidRDefault="00BF335A" w:rsidP="00BF335A">
      <w:pPr>
        <w:pStyle w:val="ListParagraph"/>
        <w:numPr>
          <w:ilvl w:val="0"/>
          <w:numId w:val="9"/>
        </w:numPr>
        <w:spacing w:after="160" w:line="259" w:lineRule="auto"/>
        <w:ind w:hanging="720"/>
        <w:contextualSpacing/>
      </w:pPr>
      <w:r>
        <w:t>Calculate the amount of work the hammer will be able to do on the nail and drive it into the wood.</w:t>
      </w:r>
    </w:p>
    <w:p w14:paraId="56ED0F56" w14:textId="77777777" w:rsidR="00BF335A" w:rsidRDefault="00BF335A" w:rsidP="00BF335A">
      <w:pPr>
        <w:pStyle w:val="ListParagraph"/>
        <w:jc w:val="right"/>
      </w:pPr>
      <w:r>
        <w:t>(3 marks)</w:t>
      </w:r>
    </w:p>
    <w:p w14:paraId="5F722CEF" w14:textId="77777777" w:rsidR="00BF335A" w:rsidRDefault="00BF335A" w:rsidP="00BF335A">
      <w:pPr>
        <w:pStyle w:val="ListParagraph"/>
        <w:jc w:val="right"/>
      </w:pPr>
    </w:p>
    <w:tbl>
      <w:tblPr>
        <w:tblStyle w:val="TableGrid"/>
        <w:tblW w:w="0" w:type="auto"/>
        <w:tblLook w:val="04A0" w:firstRow="1" w:lastRow="0" w:firstColumn="1" w:lastColumn="0" w:noHBand="0" w:noVBand="1"/>
      </w:tblPr>
      <w:tblGrid>
        <w:gridCol w:w="7655"/>
        <w:gridCol w:w="1224"/>
      </w:tblGrid>
      <w:tr w:rsidR="00BF335A" w:rsidRPr="00F72503" w14:paraId="414A5F5B" w14:textId="77777777" w:rsidTr="008B05EB">
        <w:trPr>
          <w:trHeight w:val="567"/>
        </w:trPr>
        <w:tc>
          <w:tcPr>
            <w:tcW w:w="7655" w:type="dxa"/>
            <w:vAlign w:val="center"/>
          </w:tcPr>
          <w:p w14:paraId="3A32ACBC" w14:textId="77777777" w:rsidR="00BF335A" w:rsidRPr="00F72503" w:rsidRDefault="00BF335A"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Work done=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E</m:t>
                    </m:r>
                  </m:e>
                  <m:sub>
                    <m:r>
                      <m:rPr>
                        <m:sty m:val="p"/>
                      </m:rPr>
                      <w:rPr>
                        <w:rFonts w:ascii="Cambria Math" w:hAnsi="Cambria Math"/>
                        <w:color w:val="1F4E79" w:themeColor="accent1" w:themeShade="80"/>
                      </w:rPr>
                      <m:t>TOTAL</m:t>
                    </m:r>
                  </m:sub>
                </m:sSub>
                <m:r>
                  <m:rPr>
                    <m:sty m:val="p"/>
                  </m:rPr>
                  <w:rPr>
                    <w:rFonts w:ascii="Cambria Math" w:hAnsi="Cambria Math"/>
                    <w:color w:val="1F4E79" w:themeColor="accent1" w:themeShade="80"/>
                  </w:rPr>
                  <m:t xml:space="preserve">=mgh+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r>
                  <m:rPr>
                    <m:sty m:val="p"/>
                  </m:rPr>
                  <w:rPr>
                    <w:rFonts w:ascii="Cambria Math" w:hAnsi="Cambria Math"/>
                    <w:color w:val="1F4E79" w:themeColor="accent1" w:themeShade="80"/>
                  </w:rPr>
                  <m:t xml:space="preserve">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mv</m:t>
                    </m:r>
                  </m:e>
                  <m:sup>
                    <m:r>
                      <m:rPr>
                        <m:sty m:val="p"/>
                      </m:rPr>
                      <w:rPr>
                        <w:rFonts w:ascii="Cambria Math" w:hAnsi="Cambria Math"/>
                        <w:color w:val="1F4E79" w:themeColor="accent1" w:themeShade="80"/>
                      </w:rPr>
                      <m:t>2</m:t>
                    </m:r>
                  </m:sup>
                </m:sSup>
              </m:oMath>
            </m:oMathPara>
          </w:p>
        </w:tc>
        <w:tc>
          <w:tcPr>
            <w:tcW w:w="1224" w:type="dxa"/>
            <w:vAlign w:val="center"/>
          </w:tcPr>
          <w:p w14:paraId="13D3D977" w14:textId="77777777" w:rsidR="00BF335A" w:rsidRPr="00F72503" w:rsidRDefault="00BF335A" w:rsidP="00BF335A">
            <w:pPr>
              <w:pStyle w:val="ListParagraph"/>
              <w:ind w:left="168" w:hanging="425"/>
              <w:jc w:val="center"/>
              <w:rPr>
                <w:color w:val="1F4E79" w:themeColor="accent1" w:themeShade="80"/>
              </w:rPr>
            </w:pPr>
            <w:r w:rsidRPr="00F72503">
              <w:rPr>
                <w:color w:val="1F4E79" w:themeColor="accent1" w:themeShade="80"/>
              </w:rPr>
              <w:t>1 mark</w:t>
            </w:r>
          </w:p>
        </w:tc>
      </w:tr>
      <w:tr w:rsidR="00BF335A" w:rsidRPr="00F72503" w14:paraId="796BF4B5" w14:textId="77777777" w:rsidTr="008B05EB">
        <w:trPr>
          <w:trHeight w:val="567"/>
        </w:trPr>
        <w:tc>
          <w:tcPr>
            <w:tcW w:w="7655" w:type="dxa"/>
            <w:vAlign w:val="center"/>
          </w:tcPr>
          <w:p w14:paraId="5D38F794" w14:textId="77777777" w:rsidR="00BF335A" w:rsidRPr="00F72503" w:rsidRDefault="00BF335A"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=0.850 ×9.80 ×0.250+0.5 ×0.850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5.00</m:t>
                    </m:r>
                  </m:e>
                  <m:sup>
                    <m:r>
                      <m:rPr>
                        <m:sty m:val="p"/>
                      </m:rPr>
                      <w:rPr>
                        <w:rFonts w:ascii="Cambria Math" w:hAnsi="Cambria Math"/>
                        <w:color w:val="1F4E79" w:themeColor="accent1" w:themeShade="80"/>
                      </w:rPr>
                      <m:t>2</m:t>
                    </m:r>
                  </m:sup>
                </m:sSup>
              </m:oMath>
            </m:oMathPara>
          </w:p>
        </w:tc>
        <w:tc>
          <w:tcPr>
            <w:tcW w:w="1224" w:type="dxa"/>
            <w:vAlign w:val="center"/>
          </w:tcPr>
          <w:p w14:paraId="53979640" w14:textId="77777777" w:rsidR="00BF335A" w:rsidRPr="00F72503" w:rsidRDefault="00BF335A" w:rsidP="00BF335A">
            <w:pPr>
              <w:pStyle w:val="ListParagraph"/>
              <w:ind w:left="168" w:hanging="425"/>
              <w:jc w:val="center"/>
              <w:rPr>
                <w:color w:val="1F4E79" w:themeColor="accent1" w:themeShade="80"/>
              </w:rPr>
            </w:pPr>
            <w:r w:rsidRPr="00F72503">
              <w:rPr>
                <w:color w:val="1F4E79" w:themeColor="accent1" w:themeShade="80"/>
              </w:rPr>
              <w:t>1 mark</w:t>
            </w:r>
          </w:p>
        </w:tc>
      </w:tr>
      <w:tr w:rsidR="00BF335A" w:rsidRPr="00F72503" w14:paraId="23663E21" w14:textId="77777777" w:rsidTr="008B05EB">
        <w:trPr>
          <w:trHeight w:val="567"/>
        </w:trPr>
        <w:tc>
          <w:tcPr>
            <w:tcW w:w="7655" w:type="dxa"/>
            <w:vAlign w:val="center"/>
          </w:tcPr>
          <w:p w14:paraId="3D97AD54" w14:textId="77777777" w:rsidR="00BF335A" w:rsidRPr="00F72503" w:rsidRDefault="00BF335A"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=12.7 J</m:t>
                </m:r>
              </m:oMath>
            </m:oMathPara>
          </w:p>
        </w:tc>
        <w:tc>
          <w:tcPr>
            <w:tcW w:w="1224" w:type="dxa"/>
            <w:vAlign w:val="center"/>
          </w:tcPr>
          <w:p w14:paraId="7EE146CE" w14:textId="77777777" w:rsidR="00BF335A" w:rsidRPr="00F72503" w:rsidRDefault="00BF335A" w:rsidP="00BF335A">
            <w:pPr>
              <w:pStyle w:val="ListParagraph"/>
              <w:ind w:left="168" w:hanging="425"/>
              <w:jc w:val="center"/>
              <w:rPr>
                <w:color w:val="1F4E79" w:themeColor="accent1" w:themeShade="80"/>
              </w:rPr>
            </w:pPr>
            <w:r w:rsidRPr="00F72503">
              <w:rPr>
                <w:color w:val="1F4E79" w:themeColor="accent1" w:themeShade="80"/>
              </w:rPr>
              <w:t>1 mark</w:t>
            </w:r>
          </w:p>
        </w:tc>
      </w:tr>
    </w:tbl>
    <w:p w14:paraId="246A440B" w14:textId="77777777" w:rsidR="00BF335A" w:rsidRDefault="00BF335A" w:rsidP="00697313"/>
    <w:p w14:paraId="1BC11B7C" w14:textId="77777777" w:rsidR="00BF335A" w:rsidRDefault="00BF335A" w:rsidP="00BF335A">
      <w:pPr>
        <w:pStyle w:val="ListParagraph"/>
        <w:jc w:val="right"/>
      </w:pPr>
    </w:p>
    <w:p w14:paraId="5A483472" w14:textId="77777777" w:rsidR="00BF335A" w:rsidRDefault="00BF335A" w:rsidP="00BF335A">
      <w:pPr>
        <w:pStyle w:val="ListParagraph"/>
        <w:numPr>
          <w:ilvl w:val="0"/>
          <w:numId w:val="9"/>
        </w:numPr>
        <w:spacing w:after="160" w:line="259" w:lineRule="auto"/>
        <w:ind w:hanging="720"/>
        <w:contextualSpacing/>
      </w:pPr>
      <w:r>
        <w:t xml:space="preserve">The nail is driven a distance of 3.00 cm into the wood. Assuming that the hammering process is 100% energy efficient, calculate the size of the </w:t>
      </w:r>
      <w:r w:rsidR="00886646">
        <w:t xml:space="preserve">average </w:t>
      </w:r>
      <w:r>
        <w:t xml:space="preserve">force experienced by the nail. </w:t>
      </w:r>
    </w:p>
    <w:p w14:paraId="1F10CF6F" w14:textId="77777777" w:rsidR="00BF335A" w:rsidRDefault="00BF335A" w:rsidP="00BF335A">
      <w:pPr>
        <w:pStyle w:val="ListParagraph"/>
        <w:jc w:val="right"/>
      </w:pPr>
      <w:r>
        <w:t>(2 marks)</w:t>
      </w:r>
    </w:p>
    <w:p w14:paraId="62F29CE1" w14:textId="77777777" w:rsidR="00697313" w:rsidRDefault="00697313" w:rsidP="00BF335A">
      <w:pPr>
        <w:pStyle w:val="ListParagraph"/>
        <w:jc w:val="right"/>
      </w:pPr>
    </w:p>
    <w:tbl>
      <w:tblPr>
        <w:tblStyle w:val="TableGrid"/>
        <w:tblW w:w="0" w:type="auto"/>
        <w:tblInd w:w="-5" w:type="dxa"/>
        <w:tblLook w:val="04A0" w:firstRow="1" w:lastRow="0" w:firstColumn="1" w:lastColumn="0" w:noHBand="0" w:noVBand="1"/>
      </w:tblPr>
      <w:tblGrid>
        <w:gridCol w:w="7655"/>
        <w:gridCol w:w="1366"/>
      </w:tblGrid>
      <w:tr w:rsidR="00697313" w:rsidRPr="00B1141D" w14:paraId="28A12102" w14:textId="77777777" w:rsidTr="008B05EB">
        <w:trPr>
          <w:trHeight w:val="567"/>
        </w:trPr>
        <w:tc>
          <w:tcPr>
            <w:tcW w:w="7655" w:type="dxa"/>
            <w:vAlign w:val="center"/>
          </w:tcPr>
          <w:p w14:paraId="10794F7D" w14:textId="77777777" w:rsidR="00697313" w:rsidRPr="00B1141D" w:rsidRDefault="00697313"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W=Fs; ∴F=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W</m:t>
                    </m:r>
                  </m:num>
                  <m:den>
                    <m:r>
                      <m:rPr>
                        <m:sty m:val="p"/>
                      </m:rPr>
                      <w:rPr>
                        <w:rFonts w:ascii="Cambria Math" w:hAnsi="Cambria Math"/>
                        <w:color w:val="1F4E79" w:themeColor="accent1" w:themeShade="80"/>
                      </w:rPr>
                      <m:t>s</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12.7</m:t>
                    </m:r>
                  </m:num>
                  <m:den>
                    <m:r>
                      <m:rPr>
                        <m:sty m:val="p"/>
                      </m:rPr>
                      <w:rPr>
                        <w:rFonts w:ascii="Cambria Math" w:hAnsi="Cambria Math"/>
                        <w:color w:val="1F4E79" w:themeColor="accent1" w:themeShade="80"/>
                      </w:rPr>
                      <m:t>0.0300</m:t>
                    </m:r>
                  </m:den>
                </m:f>
              </m:oMath>
            </m:oMathPara>
          </w:p>
        </w:tc>
        <w:tc>
          <w:tcPr>
            <w:tcW w:w="1366" w:type="dxa"/>
            <w:vAlign w:val="center"/>
          </w:tcPr>
          <w:p w14:paraId="78712B90" w14:textId="77777777" w:rsidR="00697313" w:rsidRPr="00F72503" w:rsidRDefault="00697313" w:rsidP="00697313">
            <w:pPr>
              <w:pStyle w:val="ListParagraph"/>
              <w:ind w:left="320" w:hanging="425"/>
              <w:jc w:val="center"/>
              <w:rPr>
                <w:color w:val="1F4E79" w:themeColor="accent1" w:themeShade="80"/>
              </w:rPr>
            </w:pPr>
            <w:r w:rsidRPr="00F72503">
              <w:rPr>
                <w:color w:val="1F4E79" w:themeColor="accent1" w:themeShade="80"/>
              </w:rPr>
              <w:t>1 mark</w:t>
            </w:r>
          </w:p>
        </w:tc>
      </w:tr>
      <w:tr w:rsidR="00697313" w:rsidRPr="00B1141D" w14:paraId="08BCFB19" w14:textId="77777777" w:rsidTr="008B05EB">
        <w:trPr>
          <w:trHeight w:val="567"/>
        </w:trPr>
        <w:tc>
          <w:tcPr>
            <w:tcW w:w="7655" w:type="dxa"/>
            <w:vAlign w:val="center"/>
          </w:tcPr>
          <w:p w14:paraId="487C2091" w14:textId="77777777" w:rsidR="00697313" w:rsidRPr="00B1141D" w:rsidRDefault="00697313"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=424 N</m:t>
                </m:r>
              </m:oMath>
            </m:oMathPara>
          </w:p>
        </w:tc>
        <w:tc>
          <w:tcPr>
            <w:tcW w:w="1366" w:type="dxa"/>
            <w:vAlign w:val="center"/>
          </w:tcPr>
          <w:p w14:paraId="5CFA4885" w14:textId="77777777" w:rsidR="00697313" w:rsidRPr="00F72503" w:rsidRDefault="00697313" w:rsidP="00697313">
            <w:pPr>
              <w:pStyle w:val="ListParagraph"/>
              <w:ind w:left="320" w:hanging="425"/>
              <w:jc w:val="center"/>
              <w:rPr>
                <w:color w:val="1F4E79" w:themeColor="accent1" w:themeShade="80"/>
              </w:rPr>
            </w:pPr>
            <w:r w:rsidRPr="00F72503">
              <w:rPr>
                <w:color w:val="1F4E79" w:themeColor="accent1" w:themeShade="80"/>
              </w:rPr>
              <w:t>1 mark</w:t>
            </w:r>
          </w:p>
        </w:tc>
      </w:tr>
    </w:tbl>
    <w:p w14:paraId="54F9AD52" w14:textId="77777777" w:rsidR="00697313" w:rsidRDefault="00697313" w:rsidP="00697313">
      <w:pPr>
        <w:pStyle w:val="ListParagraph"/>
      </w:pPr>
    </w:p>
    <w:p w14:paraId="097B0852" w14:textId="77777777" w:rsidR="00A5438A" w:rsidRDefault="00FE5D2C" w:rsidP="00A5438A">
      <w:pPr>
        <w:tabs>
          <w:tab w:val="left" w:pos="8647"/>
          <w:tab w:val="right" w:pos="9356"/>
        </w:tabs>
        <w:spacing w:after="120"/>
        <w:rPr>
          <w:rFonts w:cs="Arial"/>
          <w:b/>
          <w:bCs/>
          <w:szCs w:val="22"/>
        </w:rPr>
      </w:pPr>
      <w:r>
        <w:rPr>
          <w:rFonts w:cs="Arial"/>
          <w:b/>
          <w:bCs/>
          <w:szCs w:val="22"/>
        </w:rPr>
        <w:br w:type="page"/>
      </w:r>
      <w:r w:rsidR="00A670A6">
        <w:rPr>
          <w:rFonts w:cs="Arial"/>
          <w:b/>
          <w:bCs/>
          <w:szCs w:val="22"/>
        </w:rPr>
        <w:t>Question 11</w:t>
      </w:r>
      <w:r w:rsidR="00A670A6">
        <w:rPr>
          <w:rFonts w:cs="Arial"/>
          <w:b/>
          <w:bCs/>
          <w:szCs w:val="22"/>
        </w:rPr>
        <w:tab/>
        <w:t>(6</w:t>
      </w:r>
      <w:r w:rsidR="00A5438A" w:rsidRPr="00FB2CCE">
        <w:rPr>
          <w:rFonts w:cs="Arial"/>
          <w:b/>
          <w:bCs/>
          <w:szCs w:val="22"/>
        </w:rPr>
        <w:t xml:space="preserve"> marks)</w:t>
      </w:r>
    </w:p>
    <w:p w14:paraId="4FFAE9FC" w14:textId="77777777" w:rsidR="00A5438A" w:rsidRDefault="00A5438A" w:rsidP="00A5438A"/>
    <w:p w14:paraId="67EF4B3A" w14:textId="77777777" w:rsidR="00A5438A" w:rsidRDefault="00A5438A" w:rsidP="00A5438A">
      <w:r>
        <w:t>Use your knowledge of wave behaviour to answer the following questions:</w:t>
      </w:r>
    </w:p>
    <w:p w14:paraId="6225D260" w14:textId="77777777" w:rsidR="00A5438A" w:rsidRDefault="00A5438A" w:rsidP="00A5438A"/>
    <w:p w14:paraId="600492B3" w14:textId="77777777" w:rsidR="00804E8D" w:rsidRDefault="00804E8D" w:rsidP="00804E8D">
      <w:pPr>
        <w:pStyle w:val="ListParagraph"/>
        <w:numPr>
          <w:ilvl w:val="0"/>
          <w:numId w:val="10"/>
        </w:numPr>
        <w:spacing w:after="160" w:line="259" w:lineRule="auto"/>
        <w:contextualSpacing/>
      </w:pPr>
      <w:r>
        <w:t xml:space="preserve">Draw the path of the ray and the wavefronts of the sound wave shown as it passes from one medium (solid) to the next medium (gas). Draw a minimum of five (5) wavefronts. </w:t>
      </w:r>
    </w:p>
    <w:p w14:paraId="2A7CD776" w14:textId="77777777" w:rsidR="00A5438A" w:rsidRDefault="00804E8D" w:rsidP="00804E8D">
      <w:pPr>
        <w:pStyle w:val="ListParagraph"/>
        <w:ind w:left="410"/>
        <w:jc w:val="right"/>
      </w:pPr>
      <w:r>
        <w:t xml:space="preserve"> </w:t>
      </w:r>
      <w:r w:rsidR="00A670A6">
        <w:t>(3</w:t>
      </w:r>
      <w:r w:rsidR="00A5438A">
        <w:t xml:space="preserve"> marks)</w:t>
      </w:r>
    </w:p>
    <w:p w14:paraId="12629C11" w14:textId="77777777" w:rsidR="00A5438A" w:rsidRDefault="00A5438A" w:rsidP="00A5438A">
      <w:pPr>
        <w:pStyle w:val="ListParagraph"/>
        <w:ind w:left="410"/>
      </w:pPr>
    </w:p>
    <w:p w14:paraId="6C09F59D" w14:textId="77777777" w:rsidR="00A5438A" w:rsidRDefault="00804E8D" w:rsidP="00A5438A">
      <w:pPr>
        <w:pStyle w:val="ListParagraph"/>
        <w:ind w:left="410"/>
      </w:pPr>
      <w:r>
        <w:rPr>
          <w:noProof/>
        </w:rPr>
        <mc:AlternateContent>
          <mc:Choice Requires="wps">
            <w:drawing>
              <wp:anchor distT="0" distB="0" distL="114300" distR="114300" simplePos="0" relativeHeight="251712512" behindDoc="0" locked="0" layoutInCell="1" allowOverlap="1" wp14:anchorId="7816207C" wp14:editId="03E929A4">
                <wp:simplePos x="0" y="0"/>
                <wp:positionH relativeFrom="column">
                  <wp:posOffset>2854960</wp:posOffset>
                </wp:positionH>
                <wp:positionV relativeFrom="paragraph">
                  <wp:posOffset>71120</wp:posOffset>
                </wp:positionV>
                <wp:extent cx="45719" cy="1847850"/>
                <wp:effectExtent l="0" t="0" r="12065" b="19050"/>
                <wp:wrapNone/>
                <wp:docPr id="34" name="Rectangle 34"/>
                <wp:cNvGraphicFramePr/>
                <a:graphic xmlns:a="http://schemas.openxmlformats.org/drawingml/2006/main">
                  <a:graphicData uri="http://schemas.microsoft.com/office/word/2010/wordprocessingShape">
                    <wps:wsp>
                      <wps:cNvSpPr/>
                      <wps:spPr>
                        <a:xfrm>
                          <a:off x="0" y="0"/>
                          <a:ext cx="45719" cy="184785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829BF" id="Rectangle 34" o:spid="_x0000_s1026" style="position:absolute;margin-left:224.8pt;margin-top:5.6pt;width:3.6pt;height:14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" fillcolor="#d8d8d8 [2732]" strokecolor="black [3213]" strokeweight="1pt"/>
            </w:pict>
          </mc:Fallback>
        </mc:AlternateContent>
      </w:r>
      <w:r w:rsidR="00A5438A">
        <w:rPr>
          <w:noProof/>
        </w:rPr>
        <mc:AlternateContent>
          <mc:Choice Requires="wps">
            <w:drawing>
              <wp:anchor distT="0" distB="0" distL="114300" distR="114300" simplePos="0" relativeHeight="251726848" behindDoc="0" locked="0" layoutInCell="1" allowOverlap="1" wp14:anchorId="3C428147" wp14:editId="5E664E1E">
                <wp:simplePos x="0" y="0"/>
                <wp:positionH relativeFrom="column">
                  <wp:posOffset>3632200</wp:posOffset>
                </wp:positionH>
                <wp:positionV relativeFrom="paragraph">
                  <wp:posOffset>70485</wp:posOffset>
                </wp:positionV>
                <wp:extent cx="114300" cy="6858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143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673442" id="Straight Connector 3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pt,5.55pt" to="29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" strokecolor="#5b9bd5 [3204]" strokeweight=".5pt">
                <v:stroke joinstyle="miter"/>
              </v:line>
            </w:pict>
          </mc:Fallback>
        </mc:AlternateContent>
      </w:r>
      <w:r w:rsidR="00A5438A">
        <w:rPr>
          <w:noProof/>
        </w:rPr>
        <mc:AlternateContent>
          <mc:Choice Requires="wps">
            <w:drawing>
              <wp:anchor distT="0" distB="0" distL="114300" distR="114300" simplePos="0" relativeHeight="251725824" behindDoc="0" locked="0" layoutInCell="1" allowOverlap="1" wp14:anchorId="15CFC020" wp14:editId="5E0A3C54">
                <wp:simplePos x="0" y="0"/>
                <wp:positionH relativeFrom="column">
                  <wp:posOffset>3492500</wp:posOffset>
                </wp:positionH>
                <wp:positionV relativeFrom="paragraph">
                  <wp:posOffset>127635</wp:posOffset>
                </wp:positionV>
                <wp:extent cx="114300" cy="6858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143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56C8FC" id="Straight Connector 20"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10.05pt" to="284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" strokecolor="#5b9bd5 [3204]" strokeweight=".5pt">
                <v:stroke joinstyle="miter"/>
              </v:line>
            </w:pict>
          </mc:Fallback>
        </mc:AlternateContent>
      </w:r>
      <w:r w:rsidR="00A5438A">
        <w:rPr>
          <w:noProof/>
        </w:rPr>
        <mc:AlternateContent>
          <mc:Choice Requires="wps">
            <w:drawing>
              <wp:anchor distT="0" distB="0" distL="114300" distR="114300" simplePos="0" relativeHeight="251724800" behindDoc="0" locked="0" layoutInCell="1" allowOverlap="1" wp14:anchorId="49B93EE7" wp14:editId="62AEFC55">
                <wp:simplePos x="0" y="0"/>
                <wp:positionH relativeFrom="column">
                  <wp:posOffset>3340100</wp:posOffset>
                </wp:positionH>
                <wp:positionV relativeFrom="paragraph">
                  <wp:posOffset>153035</wp:posOffset>
                </wp:positionV>
                <wp:extent cx="11430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1143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739C56" id="Straight Connector 28"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pt,12.05pt" to="272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" strokecolor="#5b9bd5 [3204]" strokeweight=".5pt">
                <v:stroke joinstyle="miter"/>
              </v:line>
            </w:pict>
          </mc:Fallback>
        </mc:AlternateContent>
      </w:r>
      <w:r w:rsidR="00A5438A">
        <w:rPr>
          <w:noProof/>
        </w:rPr>
        <mc:AlternateContent>
          <mc:Choice Requires="wps">
            <w:drawing>
              <wp:anchor distT="0" distB="0" distL="114300" distR="114300" simplePos="0" relativeHeight="251723776" behindDoc="0" locked="0" layoutInCell="1" allowOverlap="1" wp14:anchorId="6E132F9A" wp14:editId="71162845">
                <wp:simplePos x="0" y="0"/>
                <wp:positionH relativeFrom="column">
                  <wp:posOffset>3200400</wp:posOffset>
                </wp:positionH>
                <wp:positionV relativeFrom="paragraph">
                  <wp:posOffset>178435</wp:posOffset>
                </wp:positionV>
                <wp:extent cx="114300" cy="6858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143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E26443" id="Straight Connector 21"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14.05pt" to="261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" strokecolor="#5b9bd5 [3204]" strokeweight=".5pt">
                <v:stroke joinstyle="miter"/>
              </v:line>
            </w:pict>
          </mc:Fallback>
        </mc:AlternateContent>
      </w:r>
      <w:r w:rsidR="00A5438A">
        <w:rPr>
          <w:noProof/>
        </w:rPr>
        <mc:AlternateContent>
          <mc:Choice Requires="wps">
            <w:drawing>
              <wp:anchor distT="45720" distB="45720" distL="114300" distR="114300" simplePos="0" relativeHeight="251721728" behindDoc="1" locked="0" layoutInCell="1" allowOverlap="1" wp14:anchorId="748C161C" wp14:editId="3D39176C">
                <wp:simplePos x="0" y="0"/>
                <wp:positionH relativeFrom="column">
                  <wp:posOffset>3657600</wp:posOffset>
                </wp:positionH>
                <wp:positionV relativeFrom="paragraph">
                  <wp:posOffset>1988185</wp:posOffset>
                </wp:positionV>
                <wp:extent cx="914400" cy="5969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96900"/>
                        </a:xfrm>
                        <a:prstGeom prst="rect">
                          <a:avLst/>
                        </a:prstGeom>
                        <a:solidFill>
                          <a:srgbClr val="FFFFFF"/>
                        </a:solidFill>
                        <a:ln w="9525">
                          <a:noFill/>
                          <a:miter lim="800000"/>
                          <a:headEnd/>
                          <a:tailEnd/>
                        </a:ln>
                      </wps:spPr>
                      <wps:txbx>
                        <w:txbxContent>
                          <w:p w14:paraId="77C6D8B3" w14:textId="77777777" w:rsidR="007D75D6" w:rsidRPr="00887CA5" w:rsidRDefault="007D75D6" w:rsidP="00A5438A">
                            <w:pPr>
                              <w:jc w:val="center"/>
                              <w:rPr>
                                <w:b/>
                              </w:rPr>
                            </w:pPr>
                            <w:r>
                              <w:rPr>
                                <w:b/>
                              </w:rPr>
                              <w:t>MEDIUM 2</w:t>
                            </w:r>
                          </w:p>
                          <w:p w14:paraId="22743102" w14:textId="77777777" w:rsidR="007D75D6" w:rsidRDefault="007D75D6" w:rsidP="00A5438A">
                            <w:pPr>
                              <w:jc w:val="center"/>
                            </w:pPr>
                            <w:r>
                              <w:rPr>
                                <w:b/>
                              </w:rPr>
                              <w:t>GAS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161C" id="_x0000_s1046" type="#_x0000_t202" style="position:absolute;left:0;text-align:left;margin-left:4in;margin-top:156.55pt;width:1in;height:47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" stroked="f">
                <v:textbox>
                  <w:txbxContent>
                    <w:p w14:paraId="77C6D8B3" w14:textId="77777777" w:rsidR="007D75D6" w:rsidRPr="00887CA5" w:rsidRDefault="007D75D6" w:rsidP="00A5438A">
                      <w:pPr>
                        <w:jc w:val="center"/>
                        <w:rPr>
                          <w:b/>
                        </w:rPr>
                      </w:pPr>
                      <w:r>
                        <w:rPr>
                          <w:b/>
                        </w:rPr>
                        <w:t>MEDIUM 2</w:t>
                      </w:r>
                    </w:p>
                    <w:p w14:paraId="22743102" w14:textId="77777777" w:rsidR="007D75D6" w:rsidRDefault="007D75D6" w:rsidP="00A5438A">
                      <w:pPr>
                        <w:jc w:val="center"/>
                      </w:pPr>
                      <w:r>
                        <w:rPr>
                          <w:b/>
                        </w:rPr>
                        <w:t>GAS</w:t>
                      </w:r>
                    </w:p>
                  </w:txbxContent>
                </v:textbox>
              </v:shape>
            </w:pict>
          </mc:Fallback>
        </mc:AlternateContent>
      </w:r>
      <w:r w:rsidR="00A5438A">
        <w:rPr>
          <w:noProof/>
        </w:rPr>
        <mc:AlternateContent>
          <mc:Choice Requires="wps">
            <w:drawing>
              <wp:anchor distT="45720" distB="45720" distL="114300" distR="114300" simplePos="0" relativeHeight="251720704" behindDoc="1" locked="0" layoutInCell="1" allowOverlap="1" wp14:anchorId="52446FC3" wp14:editId="26806A67">
                <wp:simplePos x="0" y="0"/>
                <wp:positionH relativeFrom="column">
                  <wp:posOffset>1187450</wp:posOffset>
                </wp:positionH>
                <wp:positionV relativeFrom="paragraph">
                  <wp:posOffset>1962785</wp:posOffset>
                </wp:positionV>
                <wp:extent cx="914400" cy="596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96900"/>
                        </a:xfrm>
                        <a:prstGeom prst="rect">
                          <a:avLst/>
                        </a:prstGeom>
                        <a:solidFill>
                          <a:srgbClr val="FFFFFF"/>
                        </a:solidFill>
                        <a:ln w="9525">
                          <a:noFill/>
                          <a:miter lim="800000"/>
                          <a:headEnd/>
                          <a:tailEnd/>
                        </a:ln>
                      </wps:spPr>
                      <wps:txbx>
                        <w:txbxContent>
                          <w:p w14:paraId="0ECA8EAE" w14:textId="77777777" w:rsidR="007D75D6" w:rsidRPr="00887CA5" w:rsidRDefault="007D75D6" w:rsidP="00A5438A">
                            <w:pPr>
                              <w:jc w:val="center"/>
                              <w:rPr>
                                <w:b/>
                              </w:rPr>
                            </w:pPr>
                            <w:r w:rsidRPr="00887CA5">
                              <w:rPr>
                                <w:b/>
                              </w:rPr>
                              <w:t>MEDIUM 1</w:t>
                            </w:r>
                          </w:p>
                          <w:p w14:paraId="0BD053EC" w14:textId="77777777" w:rsidR="007D75D6" w:rsidRDefault="007D75D6" w:rsidP="00A5438A">
                            <w:pPr>
                              <w:jc w:val="center"/>
                            </w:pPr>
                            <w:r w:rsidRPr="00887CA5">
                              <w:rPr>
                                <w:b/>
                              </w:rPr>
                              <w:t>SOLID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46FC3" id="_x0000_s1047" type="#_x0000_t202" style="position:absolute;left:0;text-align:left;margin-left:93.5pt;margin-top:154.55pt;width:1in;height:47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" stroked="f">
                <v:textbox>
                  <w:txbxContent>
                    <w:p w14:paraId="0ECA8EAE" w14:textId="77777777" w:rsidR="007D75D6" w:rsidRPr="00887CA5" w:rsidRDefault="007D75D6" w:rsidP="00A5438A">
                      <w:pPr>
                        <w:jc w:val="center"/>
                        <w:rPr>
                          <w:b/>
                        </w:rPr>
                      </w:pPr>
                      <w:r w:rsidRPr="00887CA5">
                        <w:rPr>
                          <w:b/>
                        </w:rPr>
                        <w:t>MEDIUM 1</w:t>
                      </w:r>
                    </w:p>
                    <w:p w14:paraId="0BD053EC" w14:textId="77777777" w:rsidR="007D75D6" w:rsidRDefault="007D75D6" w:rsidP="00A5438A">
                      <w:pPr>
                        <w:jc w:val="center"/>
                      </w:pPr>
                      <w:r w:rsidRPr="00887CA5">
                        <w:rPr>
                          <w:b/>
                        </w:rPr>
                        <w:t>SOLID</w:t>
                      </w:r>
                    </w:p>
                  </w:txbxContent>
                </v:textbox>
              </v:shape>
            </w:pict>
          </mc:Fallback>
        </mc:AlternateContent>
      </w:r>
      <w:r w:rsidR="00A5438A">
        <w:rPr>
          <w:noProof/>
        </w:rPr>
        <mc:AlternateContent>
          <mc:Choice Requires="wps">
            <w:drawing>
              <wp:anchor distT="0" distB="0" distL="114300" distR="114300" simplePos="0" relativeHeight="251719680" behindDoc="0" locked="0" layoutInCell="1" allowOverlap="1" wp14:anchorId="277EADBD" wp14:editId="41DBE79A">
                <wp:simplePos x="0" y="0"/>
                <wp:positionH relativeFrom="column">
                  <wp:posOffset>2368550</wp:posOffset>
                </wp:positionH>
                <wp:positionV relativeFrom="paragraph">
                  <wp:posOffset>597535</wp:posOffset>
                </wp:positionV>
                <wp:extent cx="457200" cy="4572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6C7FF" id="Straight Connector 2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47.05pt" to="222.5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" strokecolor="black [3200]" strokeweight=".5pt">
                <v:stroke joinstyle="miter"/>
              </v:line>
            </w:pict>
          </mc:Fallback>
        </mc:AlternateContent>
      </w:r>
      <w:r w:rsidR="00A5438A">
        <w:rPr>
          <w:noProof/>
        </w:rPr>
        <mc:AlternateContent>
          <mc:Choice Requires="wps">
            <w:drawing>
              <wp:anchor distT="0" distB="0" distL="114300" distR="114300" simplePos="0" relativeHeight="251718656" behindDoc="0" locked="0" layoutInCell="1" allowOverlap="1" wp14:anchorId="2C50E4C6" wp14:editId="36655400">
                <wp:simplePos x="0" y="0"/>
                <wp:positionH relativeFrom="column">
                  <wp:posOffset>2101850</wp:posOffset>
                </wp:positionH>
                <wp:positionV relativeFrom="paragraph">
                  <wp:posOffset>775335</wp:posOffset>
                </wp:positionV>
                <wp:extent cx="457200" cy="457200"/>
                <wp:effectExtent l="0" t="0" r="31750" b="19050"/>
                <wp:wrapNone/>
                <wp:docPr id="24" name="Straight Connector 24"/>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34DD3" id="Straight Connector 2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61.05pt" to="201.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" strokecolor="black [3200]" strokeweight=".5pt">
                <v:stroke joinstyle="miter"/>
              </v:line>
            </w:pict>
          </mc:Fallback>
        </mc:AlternateContent>
      </w:r>
      <w:r w:rsidR="00A5438A">
        <w:rPr>
          <w:noProof/>
        </w:rPr>
        <mc:AlternateContent>
          <mc:Choice Requires="wps">
            <w:drawing>
              <wp:anchor distT="0" distB="0" distL="114300" distR="114300" simplePos="0" relativeHeight="251717632" behindDoc="0" locked="0" layoutInCell="1" allowOverlap="1" wp14:anchorId="68545632" wp14:editId="067B9FF9">
                <wp:simplePos x="0" y="0"/>
                <wp:positionH relativeFrom="column">
                  <wp:posOffset>1841500</wp:posOffset>
                </wp:positionH>
                <wp:positionV relativeFrom="paragraph">
                  <wp:posOffset>1022985</wp:posOffset>
                </wp:positionV>
                <wp:extent cx="457200" cy="45720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1E129" id="Straight Connector 25"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45pt,80.55pt" to="181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" strokecolor="black [3200]" strokeweight=".5pt">
                <v:stroke joinstyle="miter"/>
              </v:line>
            </w:pict>
          </mc:Fallback>
        </mc:AlternateContent>
      </w:r>
      <w:r w:rsidR="00A5438A">
        <w:rPr>
          <w:noProof/>
        </w:rPr>
        <mc:AlternateContent>
          <mc:Choice Requires="wps">
            <w:drawing>
              <wp:anchor distT="0" distB="0" distL="114300" distR="114300" simplePos="0" relativeHeight="251716608" behindDoc="0" locked="0" layoutInCell="1" allowOverlap="1" wp14:anchorId="4FB4C4D6" wp14:editId="64F0141E">
                <wp:simplePos x="0" y="0"/>
                <wp:positionH relativeFrom="column">
                  <wp:posOffset>1600200</wp:posOffset>
                </wp:positionH>
                <wp:positionV relativeFrom="paragraph">
                  <wp:posOffset>1232535</wp:posOffset>
                </wp:positionV>
                <wp:extent cx="457200" cy="4572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53036" id="Straight Connector 3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26pt,97.05pt" to="162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" strokecolor="black [3200]" strokeweight=".5pt">
                <v:stroke joinstyle="miter"/>
              </v:line>
            </w:pict>
          </mc:Fallback>
        </mc:AlternateContent>
      </w:r>
      <w:r w:rsidR="00A5438A">
        <w:rPr>
          <w:noProof/>
        </w:rPr>
        <mc:AlternateContent>
          <mc:Choice Requires="wps">
            <w:drawing>
              <wp:anchor distT="0" distB="0" distL="114300" distR="114300" simplePos="0" relativeHeight="251715584" behindDoc="0" locked="0" layoutInCell="1" allowOverlap="1" wp14:anchorId="69409C96" wp14:editId="6EC41097">
                <wp:simplePos x="0" y="0"/>
                <wp:positionH relativeFrom="column">
                  <wp:posOffset>1371600</wp:posOffset>
                </wp:positionH>
                <wp:positionV relativeFrom="paragraph">
                  <wp:posOffset>1461135</wp:posOffset>
                </wp:positionV>
                <wp:extent cx="457200" cy="4572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D6E11" id="Straight Connector 3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8pt,115.05pt" to="2in,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" strokecolor="black [3200]" strokeweight=".5pt">
                <v:stroke joinstyle="miter"/>
              </v:line>
            </w:pict>
          </mc:Fallback>
        </mc:AlternateContent>
      </w:r>
      <w:r w:rsidR="00A5438A">
        <w:rPr>
          <w:noProof/>
        </w:rPr>
        <mc:AlternateContent>
          <mc:Choice Requires="wps">
            <w:drawing>
              <wp:anchor distT="0" distB="0" distL="114300" distR="114300" simplePos="0" relativeHeight="251714560" behindDoc="0" locked="0" layoutInCell="1" allowOverlap="1" wp14:anchorId="72BD527C" wp14:editId="641252F6">
                <wp:simplePos x="0" y="0"/>
                <wp:positionH relativeFrom="column">
                  <wp:posOffset>2286000</wp:posOffset>
                </wp:positionH>
                <wp:positionV relativeFrom="paragraph">
                  <wp:posOffset>661035</wp:posOffset>
                </wp:positionV>
                <wp:extent cx="571500" cy="45720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5715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1F764" id="Straight Connector 33"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80pt,52.05pt" to="22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" strokecolor="black [3200]" strokeweight=".5pt">
                <v:stroke joinstyle="miter"/>
              </v:line>
            </w:pict>
          </mc:Fallback>
        </mc:AlternateContent>
      </w:r>
      <w:r w:rsidR="00A5438A">
        <w:rPr>
          <w:noProof/>
        </w:rPr>
        <mc:AlternateContent>
          <mc:Choice Requires="wps">
            <w:drawing>
              <wp:anchor distT="0" distB="0" distL="114300" distR="114300" simplePos="0" relativeHeight="251713536" behindDoc="0" locked="0" layoutInCell="1" allowOverlap="1" wp14:anchorId="2E058135" wp14:editId="243A9FEE">
                <wp:simplePos x="0" y="0"/>
                <wp:positionH relativeFrom="column">
                  <wp:posOffset>1485900</wp:posOffset>
                </wp:positionH>
                <wp:positionV relativeFrom="paragraph">
                  <wp:posOffset>1118235</wp:posOffset>
                </wp:positionV>
                <wp:extent cx="800100" cy="685800"/>
                <wp:effectExtent l="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8001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A02F18" id="_x0000_t32" coordsize="21600,21600" o:spt="32" o:oned="t" path="m,l21600,21600e" filled="f">
                <v:path arrowok="t" fillok="f" o:connecttype="none"/>
                <o:lock v:ext="edit" shapetype="t"/>
              </v:shapetype>
              <v:shape id="Straight Arrow Connector 7" o:spid="_x0000_s1026" type="#_x0000_t32" style="position:absolute;margin-left:117pt;margin-top:88.05pt;width:63pt;height:54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" strokecolor="black [3200]" strokeweight=".5pt">
                <v:stroke endarrow="block" joinstyle="miter"/>
              </v:shape>
            </w:pict>
          </mc:Fallback>
        </mc:AlternateContent>
      </w:r>
    </w:p>
    <w:p w14:paraId="52304CBD" w14:textId="77777777" w:rsidR="00A5438A" w:rsidRPr="00FF4509" w:rsidRDefault="00804E8D" w:rsidP="00A5438A">
      <w:r>
        <w:rPr>
          <w:noProof/>
        </w:rPr>
        <mc:AlternateContent>
          <mc:Choice Requires="wps">
            <w:drawing>
              <wp:anchor distT="0" distB="0" distL="114300" distR="114300" simplePos="0" relativeHeight="251722752" behindDoc="0" locked="0" layoutInCell="1" allowOverlap="1" wp14:anchorId="7A13CCAF" wp14:editId="64A04BE2">
                <wp:simplePos x="0" y="0"/>
                <wp:positionH relativeFrom="column">
                  <wp:posOffset>2902585</wp:posOffset>
                </wp:positionH>
                <wp:positionV relativeFrom="paragraph">
                  <wp:posOffset>36830</wp:posOffset>
                </wp:positionV>
                <wp:extent cx="1714500" cy="419100"/>
                <wp:effectExtent l="0" t="57150" r="0" b="19050"/>
                <wp:wrapNone/>
                <wp:docPr id="26" name="Straight Arrow Connector 26"/>
                <wp:cNvGraphicFramePr/>
                <a:graphic xmlns:a="http://schemas.openxmlformats.org/drawingml/2006/main">
                  <a:graphicData uri="http://schemas.microsoft.com/office/word/2010/wordprocessingShape">
                    <wps:wsp>
                      <wps:cNvCnPr/>
                      <wps:spPr>
                        <a:xfrm flipV="1">
                          <a:off x="0" y="0"/>
                          <a:ext cx="17145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585F6" id="Straight Arrow Connector 26" o:spid="_x0000_s1026" type="#_x0000_t32" style="position:absolute;margin-left:228.55pt;margin-top:2.9pt;width:135pt;height:33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" strokecolor="#5b9bd5 [3204]" strokeweight=".5pt">
                <v:stroke endarrow="block" joinstyle="miter"/>
              </v:shape>
            </w:pict>
          </mc:Fallback>
        </mc:AlternateContent>
      </w:r>
    </w:p>
    <w:p w14:paraId="21FCDDDB" w14:textId="77777777" w:rsidR="00A5438A" w:rsidRPr="00FF4509" w:rsidRDefault="00A5438A" w:rsidP="00A5438A"/>
    <w:p w14:paraId="7CD7E350" w14:textId="77777777" w:rsidR="00A5438A" w:rsidRPr="00FF4509" w:rsidRDefault="00A5438A" w:rsidP="00A5438A"/>
    <w:p w14:paraId="01385C38" w14:textId="77777777" w:rsidR="00A5438A" w:rsidRPr="00FF4509" w:rsidRDefault="00A5438A" w:rsidP="00A5438A"/>
    <w:p w14:paraId="6A367009" w14:textId="77777777" w:rsidR="00A5438A" w:rsidRPr="00FF4509" w:rsidRDefault="00A5438A" w:rsidP="00A5438A"/>
    <w:p w14:paraId="4575031B" w14:textId="77777777" w:rsidR="00A5438A" w:rsidRPr="00FF4509" w:rsidRDefault="00A5438A" w:rsidP="00A5438A"/>
    <w:p w14:paraId="3504EF16" w14:textId="77777777" w:rsidR="00A5438A" w:rsidRPr="00FF4509" w:rsidRDefault="00A5438A" w:rsidP="00A5438A"/>
    <w:p w14:paraId="1954F563" w14:textId="77777777" w:rsidR="00A5438A" w:rsidRPr="00FF4509" w:rsidRDefault="00A5438A" w:rsidP="00A5438A"/>
    <w:p w14:paraId="6B569AFF" w14:textId="77777777" w:rsidR="00A5438A" w:rsidRDefault="00A5438A" w:rsidP="00A5438A"/>
    <w:p w14:paraId="74852624" w14:textId="77777777" w:rsidR="00A5438A" w:rsidRDefault="00A5438A" w:rsidP="00A5438A"/>
    <w:p w14:paraId="33151682" w14:textId="77777777" w:rsidR="00A5438A" w:rsidRDefault="00A5438A" w:rsidP="00A5438A">
      <w:pPr>
        <w:pStyle w:val="ListParagraph"/>
        <w:spacing w:after="160" w:line="259" w:lineRule="auto"/>
        <w:ind w:left="410" w:firstLine="0"/>
        <w:contextualSpacing/>
      </w:pPr>
    </w:p>
    <w:p w14:paraId="4B0D5490" w14:textId="77777777" w:rsidR="00A5438A" w:rsidRDefault="00A5438A" w:rsidP="00A5438A">
      <w:pPr>
        <w:pStyle w:val="ListParagraph"/>
        <w:spacing w:after="160" w:line="259" w:lineRule="auto"/>
        <w:ind w:left="410" w:firstLine="0"/>
        <w:contextualSpacing/>
      </w:pPr>
    </w:p>
    <w:p w14:paraId="59720243" w14:textId="77777777" w:rsidR="00A5438A" w:rsidRDefault="00A5438A" w:rsidP="00A5438A">
      <w:pPr>
        <w:pStyle w:val="ListParagraph"/>
        <w:spacing w:after="160" w:line="259" w:lineRule="auto"/>
        <w:ind w:left="410" w:firstLine="0"/>
        <w:contextualSpacing/>
      </w:pPr>
    </w:p>
    <w:p w14:paraId="05CD980A" w14:textId="77777777" w:rsidR="00A5438A" w:rsidRDefault="00A5438A" w:rsidP="00A5438A">
      <w:pPr>
        <w:pStyle w:val="ListParagraph"/>
        <w:spacing w:after="160" w:line="259" w:lineRule="auto"/>
        <w:ind w:left="410" w:firstLine="0"/>
        <w:contextualSpacing/>
      </w:pPr>
    </w:p>
    <w:p w14:paraId="3B4E66FD" w14:textId="77777777" w:rsidR="00A5438A" w:rsidRDefault="00A5438A" w:rsidP="00A5438A">
      <w:pPr>
        <w:spacing w:after="160" w:line="259" w:lineRule="auto"/>
        <w:contextualSpacing/>
      </w:pPr>
    </w:p>
    <w:tbl>
      <w:tblPr>
        <w:tblStyle w:val="TableGrid"/>
        <w:tblW w:w="0" w:type="auto"/>
        <w:tblLook w:val="04A0" w:firstRow="1" w:lastRow="0" w:firstColumn="1" w:lastColumn="0" w:noHBand="0" w:noVBand="1"/>
      </w:tblPr>
      <w:tblGrid>
        <w:gridCol w:w="7650"/>
        <w:gridCol w:w="1366"/>
      </w:tblGrid>
      <w:tr w:rsidR="00A670A6" w:rsidRPr="00920A9B" w14:paraId="2511F7FF" w14:textId="77777777" w:rsidTr="008B05EB">
        <w:trPr>
          <w:trHeight w:val="567"/>
        </w:trPr>
        <w:tc>
          <w:tcPr>
            <w:tcW w:w="7650" w:type="dxa"/>
            <w:vAlign w:val="center"/>
          </w:tcPr>
          <w:p w14:paraId="49D1C9F5" w14:textId="77777777" w:rsidR="00A670A6" w:rsidRPr="00920A9B" w:rsidRDefault="00A670A6" w:rsidP="00A670A6">
            <w:pPr>
              <w:rPr>
                <w:color w:val="1F4E79" w:themeColor="accent1" w:themeShade="80"/>
              </w:rPr>
            </w:pPr>
            <w:r>
              <w:rPr>
                <w:color w:val="1F4E79" w:themeColor="accent1" w:themeShade="80"/>
              </w:rPr>
              <w:t xml:space="preserve">Minimum of five (5) wavefronts shown. </w:t>
            </w:r>
          </w:p>
        </w:tc>
        <w:tc>
          <w:tcPr>
            <w:tcW w:w="1366" w:type="dxa"/>
            <w:vAlign w:val="center"/>
          </w:tcPr>
          <w:p w14:paraId="103D91E0" w14:textId="77777777" w:rsidR="00A670A6" w:rsidRPr="00920A9B" w:rsidRDefault="00A670A6" w:rsidP="00A670A6">
            <w:pPr>
              <w:jc w:val="center"/>
              <w:rPr>
                <w:color w:val="1F4E79" w:themeColor="accent1" w:themeShade="80"/>
              </w:rPr>
            </w:pPr>
            <w:r w:rsidRPr="00920A9B">
              <w:rPr>
                <w:color w:val="1F4E79" w:themeColor="accent1" w:themeShade="80"/>
              </w:rPr>
              <w:t>1 mark</w:t>
            </w:r>
          </w:p>
        </w:tc>
      </w:tr>
      <w:tr w:rsidR="00A670A6" w:rsidRPr="00920A9B" w14:paraId="3198F57C" w14:textId="77777777" w:rsidTr="008B05EB">
        <w:trPr>
          <w:trHeight w:val="567"/>
        </w:trPr>
        <w:tc>
          <w:tcPr>
            <w:tcW w:w="7650" w:type="dxa"/>
            <w:vAlign w:val="center"/>
          </w:tcPr>
          <w:p w14:paraId="3D63BF43" w14:textId="77777777" w:rsidR="00A670A6" w:rsidRPr="00920A9B" w:rsidRDefault="00A670A6" w:rsidP="00A670A6">
            <w:pPr>
              <w:rPr>
                <w:color w:val="1F4E79" w:themeColor="accent1" w:themeShade="80"/>
              </w:rPr>
            </w:pPr>
            <w:r w:rsidRPr="00920A9B">
              <w:rPr>
                <w:color w:val="1F4E79" w:themeColor="accent1" w:themeShade="80"/>
              </w:rPr>
              <w:t>The path refracts towards the normal (wave speed decreases).</w:t>
            </w:r>
          </w:p>
        </w:tc>
        <w:tc>
          <w:tcPr>
            <w:tcW w:w="1366" w:type="dxa"/>
            <w:vAlign w:val="center"/>
          </w:tcPr>
          <w:p w14:paraId="36AD4E13" w14:textId="77777777" w:rsidR="00A670A6" w:rsidRPr="00920A9B" w:rsidRDefault="00A670A6" w:rsidP="00A670A6">
            <w:pPr>
              <w:jc w:val="center"/>
              <w:rPr>
                <w:color w:val="1F4E79" w:themeColor="accent1" w:themeShade="80"/>
              </w:rPr>
            </w:pPr>
            <w:r w:rsidRPr="00920A9B">
              <w:rPr>
                <w:color w:val="1F4E79" w:themeColor="accent1" w:themeShade="80"/>
              </w:rPr>
              <w:t>1 mark</w:t>
            </w:r>
          </w:p>
        </w:tc>
      </w:tr>
      <w:tr w:rsidR="00A670A6" w:rsidRPr="00920A9B" w14:paraId="29FC5334" w14:textId="77777777" w:rsidTr="008B05EB">
        <w:trPr>
          <w:trHeight w:val="567"/>
        </w:trPr>
        <w:tc>
          <w:tcPr>
            <w:tcW w:w="7650" w:type="dxa"/>
            <w:vAlign w:val="center"/>
          </w:tcPr>
          <w:p w14:paraId="540E73EE" w14:textId="77777777" w:rsidR="00A670A6" w:rsidRPr="00920A9B" w:rsidRDefault="00A670A6" w:rsidP="00A670A6">
            <w:pPr>
              <w:rPr>
                <w:color w:val="1F4E79" w:themeColor="accent1" w:themeShade="80"/>
              </w:rPr>
            </w:pPr>
            <w:r w:rsidRPr="00920A9B">
              <w:rPr>
                <w:color w:val="1F4E79" w:themeColor="accent1" w:themeShade="80"/>
              </w:rPr>
              <w:t xml:space="preserve">The wavelength decreases. </w:t>
            </w:r>
          </w:p>
        </w:tc>
        <w:tc>
          <w:tcPr>
            <w:tcW w:w="1366" w:type="dxa"/>
            <w:vAlign w:val="center"/>
          </w:tcPr>
          <w:p w14:paraId="49826227" w14:textId="77777777" w:rsidR="00A670A6" w:rsidRPr="00920A9B" w:rsidRDefault="00A670A6" w:rsidP="00A670A6">
            <w:pPr>
              <w:jc w:val="center"/>
              <w:rPr>
                <w:color w:val="1F4E79" w:themeColor="accent1" w:themeShade="80"/>
              </w:rPr>
            </w:pPr>
            <w:r w:rsidRPr="00920A9B">
              <w:rPr>
                <w:color w:val="1F4E79" w:themeColor="accent1" w:themeShade="80"/>
              </w:rPr>
              <w:t>1 mark</w:t>
            </w:r>
          </w:p>
        </w:tc>
      </w:tr>
    </w:tbl>
    <w:p w14:paraId="5010ADFC" w14:textId="77777777" w:rsidR="00A5438A" w:rsidRDefault="00A5438A" w:rsidP="00A5438A">
      <w:pPr>
        <w:pStyle w:val="ListParagraph"/>
        <w:spacing w:after="160" w:line="259" w:lineRule="auto"/>
        <w:ind w:left="410" w:firstLine="0"/>
        <w:contextualSpacing/>
      </w:pPr>
    </w:p>
    <w:p w14:paraId="2AEF69F3" w14:textId="77777777" w:rsidR="00A5438A" w:rsidRDefault="00A5438A" w:rsidP="00A5438A">
      <w:pPr>
        <w:pStyle w:val="ListParagraph"/>
        <w:numPr>
          <w:ilvl w:val="0"/>
          <w:numId w:val="10"/>
        </w:numPr>
        <w:spacing w:after="160" w:line="259" w:lineRule="auto"/>
        <w:contextualSpacing/>
      </w:pPr>
      <w:r>
        <w:t>A teacher is in a classroom which has its door wide open. The teacher is able to HEAR some students just outside the door but is unable to SEE them. Explain</w:t>
      </w:r>
      <w:r w:rsidR="006A2632">
        <w:t xml:space="preserve"> using your knowledge of diffraction</w:t>
      </w:r>
      <w:r>
        <w:t>.</w:t>
      </w:r>
    </w:p>
    <w:p w14:paraId="3DC05B1B" w14:textId="77777777" w:rsidR="00A5438A" w:rsidRDefault="00A5438A" w:rsidP="00A5438A">
      <w:pPr>
        <w:pStyle w:val="ListParagraph"/>
        <w:ind w:left="410"/>
        <w:jc w:val="right"/>
      </w:pPr>
      <w:r>
        <w:t>(3 marks)</w:t>
      </w:r>
    </w:p>
    <w:p w14:paraId="1773EDC2" w14:textId="77777777" w:rsidR="00A5438A" w:rsidRDefault="00A5438A" w:rsidP="00A5438A">
      <w:pPr>
        <w:pStyle w:val="ListParagraph"/>
        <w:ind w:left="410"/>
        <w:jc w:val="right"/>
      </w:pPr>
    </w:p>
    <w:tbl>
      <w:tblPr>
        <w:tblStyle w:val="TableGrid"/>
        <w:tblW w:w="0" w:type="auto"/>
        <w:tblInd w:w="-5" w:type="dxa"/>
        <w:tblLook w:val="04A0" w:firstRow="1" w:lastRow="0" w:firstColumn="1" w:lastColumn="0" w:noHBand="0" w:noVBand="1"/>
      </w:tblPr>
      <w:tblGrid>
        <w:gridCol w:w="7655"/>
        <w:gridCol w:w="1366"/>
      </w:tblGrid>
      <w:tr w:rsidR="00A5438A" w:rsidRPr="00A5438A" w14:paraId="1FF7E031" w14:textId="77777777" w:rsidTr="008B05EB">
        <w:trPr>
          <w:trHeight w:val="567"/>
        </w:trPr>
        <w:tc>
          <w:tcPr>
            <w:tcW w:w="7655" w:type="dxa"/>
            <w:vAlign w:val="center"/>
          </w:tcPr>
          <w:p w14:paraId="5574E1E0" w14:textId="77777777" w:rsidR="00A5438A" w:rsidRPr="00A5438A" w:rsidRDefault="00A5438A" w:rsidP="00A5438A">
            <w:pPr>
              <w:pStyle w:val="ListParagraph"/>
              <w:ind w:left="741"/>
              <w:rPr>
                <w:color w:val="1F4E79" w:themeColor="accent1" w:themeShade="80"/>
              </w:rPr>
            </w:pPr>
            <w:r w:rsidRPr="00A5438A">
              <w:rPr>
                <w:color w:val="1F4E79" w:themeColor="accent1" w:themeShade="80"/>
              </w:rPr>
              <w:t>Both sound and light are waves.</w:t>
            </w:r>
          </w:p>
        </w:tc>
        <w:tc>
          <w:tcPr>
            <w:tcW w:w="1366" w:type="dxa"/>
            <w:vAlign w:val="center"/>
          </w:tcPr>
          <w:p w14:paraId="000A2346" w14:textId="77777777" w:rsidR="00A5438A" w:rsidRPr="00A5438A" w:rsidRDefault="00A5438A" w:rsidP="00A5438A">
            <w:pPr>
              <w:jc w:val="center"/>
              <w:rPr>
                <w:color w:val="1F4E79" w:themeColor="accent1" w:themeShade="80"/>
              </w:rPr>
            </w:pPr>
            <w:r w:rsidRPr="00A5438A">
              <w:rPr>
                <w:color w:val="1F4E79" w:themeColor="accent1" w:themeShade="80"/>
              </w:rPr>
              <w:t>1 mark</w:t>
            </w:r>
          </w:p>
        </w:tc>
      </w:tr>
      <w:tr w:rsidR="00A5438A" w:rsidRPr="00A5438A" w14:paraId="55C0E6B5" w14:textId="77777777" w:rsidTr="008B05EB">
        <w:trPr>
          <w:trHeight w:val="567"/>
        </w:trPr>
        <w:tc>
          <w:tcPr>
            <w:tcW w:w="7655" w:type="dxa"/>
            <w:vAlign w:val="center"/>
          </w:tcPr>
          <w:p w14:paraId="03606E47" w14:textId="77777777" w:rsidR="00A5438A" w:rsidRPr="00A5438A" w:rsidRDefault="00A5438A" w:rsidP="00A5438A">
            <w:pPr>
              <w:pStyle w:val="ListParagraph"/>
              <w:ind w:left="741"/>
              <w:rPr>
                <w:color w:val="1F4E79" w:themeColor="accent1" w:themeShade="80"/>
              </w:rPr>
            </w:pPr>
            <w:r w:rsidRPr="00A5438A">
              <w:rPr>
                <w:color w:val="1F4E79" w:themeColor="accent1" w:themeShade="80"/>
              </w:rPr>
              <w:t xml:space="preserve">Both diffract and spread out as they pass through the doorway. </w:t>
            </w:r>
          </w:p>
        </w:tc>
        <w:tc>
          <w:tcPr>
            <w:tcW w:w="1366" w:type="dxa"/>
            <w:vAlign w:val="center"/>
          </w:tcPr>
          <w:p w14:paraId="25735CEE" w14:textId="77777777" w:rsidR="00A5438A" w:rsidRPr="00A5438A" w:rsidRDefault="00A5438A" w:rsidP="00A5438A">
            <w:pPr>
              <w:jc w:val="center"/>
              <w:rPr>
                <w:color w:val="1F4E79" w:themeColor="accent1" w:themeShade="80"/>
              </w:rPr>
            </w:pPr>
            <w:r w:rsidRPr="00A5438A">
              <w:rPr>
                <w:color w:val="1F4E79" w:themeColor="accent1" w:themeShade="80"/>
              </w:rPr>
              <w:t>1 mark</w:t>
            </w:r>
          </w:p>
        </w:tc>
      </w:tr>
      <w:tr w:rsidR="00A5438A" w:rsidRPr="00A5438A" w14:paraId="43FCFB26" w14:textId="77777777" w:rsidTr="008B05EB">
        <w:trPr>
          <w:trHeight w:val="567"/>
        </w:trPr>
        <w:tc>
          <w:tcPr>
            <w:tcW w:w="7655" w:type="dxa"/>
            <w:vAlign w:val="center"/>
          </w:tcPr>
          <w:p w14:paraId="645F9C32" w14:textId="77777777" w:rsidR="00A5438A" w:rsidRPr="00A5438A" w:rsidRDefault="00A5438A" w:rsidP="00A670A6">
            <w:pPr>
              <w:pStyle w:val="ListParagraph"/>
              <w:ind w:left="32" w:firstLine="0"/>
              <w:rPr>
                <w:color w:val="1F4E79" w:themeColor="accent1" w:themeShade="80"/>
              </w:rPr>
            </w:pPr>
            <w:r w:rsidRPr="00A5438A">
              <w:rPr>
                <w:color w:val="1F4E79" w:themeColor="accent1" w:themeShade="80"/>
              </w:rPr>
              <w:t xml:space="preserve">However, because of its very small wavelength, </w:t>
            </w:r>
            <w:r w:rsidR="005A189C">
              <w:rPr>
                <w:color w:val="1F4E79" w:themeColor="accent1" w:themeShade="80"/>
              </w:rPr>
              <w:t>t</w:t>
            </w:r>
            <w:r w:rsidRPr="00A5438A">
              <w:rPr>
                <w:color w:val="1F4E79" w:themeColor="accent1" w:themeShade="80"/>
              </w:rPr>
              <w:t xml:space="preserve">he light does not spread out as much as the sound wave and cannot reach the teacher. </w:t>
            </w:r>
          </w:p>
        </w:tc>
        <w:tc>
          <w:tcPr>
            <w:tcW w:w="1366" w:type="dxa"/>
            <w:vAlign w:val="center"/>
          </w:tcPr>
          <w:p w14:paraId="42F82053" w14:textId="77777777" w:rsidR="00A5438A" w:rsidRPr="00A5438A" w:rsidRDefault="00A5438A" w:rsidP="00A5438A">
            <w:pPr>
              <w:jc w:val="center"/>
              <w:rPr>
                <w:color w:val="1F4E79" w:themeColor="accent1" w:themeShade="80"/>
              </w:rPr>
            </w:pPr>
            <w:r w:rsidRPr="00A5438A">
              <w:rPr>
                <w:color w:val="1F4E79" w:themeColor="accent1" w:themeShade="80"/>
              </w:rPr>
              <w:t>1 mark</w:t>
            </w:r>
          </w:p>
        </w:tc>
      </w:tr>
    </w:tbl>
    <w:p w14:paraId="5B3BC954" w14:textId="77777777" w:rsidR="00A5438A" w:rsidRDefault="00A5438A" w:rsidP="00A5438A">
      <w:pPr>
        <w:pStyle w:val="ListParagraph"/>
        <w:ind w:left="410"/>
        <w:jc w:val="right"/>
      </w:pPr>
    </w:p>
    <w:p w14:paraId="1FA78445" w14:textId="77777777" w:rsidR="00A5438A" w:rsidRDefault="00A5438A">
      <w:pPr>
        <w:spacing w:after="160" w:line="259" w:lineRule="auto"/>
        <w:rPr>
          <w:rFonts w:cs="Arial"/>
          <w:b/>
          <w:bCs/>
          <w:szCs w:val="22"/>
        </w:rPr>
      </w:pPr>
      <w:r>
        <w:rPr>
          <w:rFonts w:cs="Arial"/>
          <w:b/>
          <w:bCs/>
          <w:szCs w:val="22"/>
        </w:rPr>
        <w:br w:type="page"/>
      </w:r>
    </w:p>
    <w:p w14:paraId="7889FBFE" w14:textId="77777777" w:rsidR="009C74DB" w:rsidRPr="00FB2CCE" w:rsidRDefault="009C74DB" w:rsidP="0030124E">
      <w:pPr>
        <w:tabs>
          <w:tab w:val="right" w:pos="9356"/>
        </w:tabs>
        <w:rPr>
          <w:rFonts w:cs="Arial"/>
          <w:b/>
          <w:bCs/>
          <w:szCs w:val="22"/>
        </w:rPr>
      </w:pPr>
      <w:r w:rsidRPr="00FB2CCE">
        <w:rPr>
          <w:rFonts w:cs="Arial"/>
          <w:b/>
          <w:bCs/>
          <w:szCs w:val="22"/>
        </w:rPr>
        <w:t>Section Two:  Problem-solving</w:t>
      </w:r>
      <w:r w:rsidRPr="00FB2CCE">
        <w:rPr>
          <w:rFonts w:cs="Arial"/>
          <w:b/>
          <w:bCs/>
          <w:szCs w:val="22"/>
        </w:rPr>
        <w:tab/>
        <w:t>50% (90 Marks)</w:t>
      </w:r>
    </w:p>
    <w:p w14:paraId="60953090" w14:textId="77777777" w:rsidR="009C74DB" w:rsidRPr="00FB2CCE" w:rsidRDefault="009C74DB" w:rsidP="009C74DB">
      <w:pPr>
        <w:tabs>
          <w:tab w:val="right" w:pos="9356"/>
          <w:tab w:val="right" w:pos="9450"/>
        </w:tabs>
        <w:ind w:left="567" w:hanging="567"/>
        <w:rPr>
          <w:rFonts w:cs="Arial"/>
          <w:szCs w:val="22"/>
        </w:rPr>
      </w:pPr>
    </w:p>
    <w:p w14:paraId="5674F6BA" w14:textId="77777777" w:rsidR="009C74DB" w:rsidRPr="00FB2CCE" w:rsidRDefault="009C74DB" w:rsidP="009C74DB">
      <w:pPr>
        <w:tabs>
          <w:tab w:val="right" w:pos="9356"/>
        </w:tabs>
        <w:ind w:left="567" w:hanging="567"/>
        <w:rPr>
          <w:rFonts w:cs="Arial"/>
          <w:szCs w:val="22"/>
        </w:rPr>
      </w:pPr>
      <w:r w:rsidRPr="00FB2CCE">
        <w:rPr>
          <w:rFonts w:cs="Arial"/>
          <w:szCs w:val="22"/>
        </w:rPr>
        <w:t xml:space="preserve">This section has </w:t>
      </w:r>
      <w:r w:rsidR="0030124E">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 the </w:t>
      </w:r>
    </w:p>
    <w:p w14:paraId="602A256B" w14:textId="77777777" w:rsidR="009C74DB" w:rsidRPr="00FB2CCE" w:rsidRDefault="009C74DB" w:rsidP="009C74DB">
      <w:pPr>
        <w:tabs>
          <w:tab w:val="right" w:pos="9356"/>
        </w:tabs>
        <w:ind w:left="567" w:hanging="567"/>
        <w:rPr>
          <w:rFonts w:cs="Arial"/>
          <w:b/>
          <w:szCs w:val="22"/>
        </w:rPr>
      </w:pPr>
      <w:r w:rsidRPr="00FB2CCE">
        <w:rPr>
          <w:rFonts w:cs="Arial"/>
          <w:szCs w:val="22"/>
        </w:rPr>
        <w:t>space provided. Suggested working time for this section is 90 minutes.</w:t>
      </w:r>
    </w:p>
    <w:p w14:paraId="4BEA70A2" w14:textId="77777777" w:rsidR="009C74DB" w:rsidRPr="00FB2CCE" w:rsidRDefault="009C74DB" w:rsidP="009C74DB">
      <w:pPr>
        <w:pBdr>
          <w:bottom w:val="single" w:sz="4" w:space="1" w:color="auto"/>
        </w:pBdr>
        <w:tabs>
          <w:tab w:val="right" w:pos="9356"/>
        </w:tabs>
        <w:autoSpaceDE w:val="0"/>
        <w:autoSpaceDN w:val="0"/>
        <w:adjustRightInd w:val="0"/>
        <w:ind w:left="567" w:hanging="567"/>
        <w:rPr>
          <w:rFonts w:cs="Arial"/>
          <w:szCs w:val="22"/>
        </w:rPr>
      </w:pPr>
    </w:p>
    <w:p w14:paraId="7BEFCCDE" w14:textId="77777777" w:rsidR="009C74DB" w:rsidRPr="00FB2CCE" w:rsidRDefault="009C74DB" w:rsidP="009C74DB">
      <w:pPr>
        <w:tabs>
          <w:tab w:val="right" w:pos="9314"/>
          <w:tab w:val="right" w:pos="9356"/>
        </w:tabs>
        <w:ind w:left="567" w:hanging="567"/>
        <w:rPr>
          <w:rFonts w:cs="Arial"/>
          <w:b/>
          <w:bCs/>
          <w:szCs w:val="22"/>
        </w:rPr>
      </w:pPr>
    </w:p>
    <w:p w14:paraId="39934E92" w14:textId="77777777" w:rsidR="0030124E" w:rsidRDefault="0030124E" w:rsidP="0030124E">
      <w:pPr>
        <w:tabs>
          <w:tab w:val="right" w:pos="9356"/>
        </w:tabs>
        <w:spacing w:after="120"/>
        <w:rPr>
          <w:rFonts w:cs="Arial"/>
          <w:b/>
          <w:bCs/>
          <w:szCs w:val="22"/>
        </w:rPr>
      </w:pPr>
      <w:r>
        <w:rPr>
          <w:rFonts w:cs="Arial"/>
          <w:b/>
          <w:bCs/>
          <w:szCs w:val="22"/>
        </w:rPr>
        <w:t>Question 12</w:t>
      </w:r>
      <w:r>
        <w:rPr>
          <w:rFonts w:cs="Arial"/>
          <w:b/>
          <w:bCs/>
          <w:szCs w:val="22"/>
        </w:rPr>
        <w:tab/>
        <w:t>(17</w:t>
      </w:r>
      <w:r w:rsidRPr="00FB2CCE">
        <w:rPr>
          <w:rFonts w:cs="Arial"/>
          <w:b/>
          <w:bCs/>
          <w:szCs w:val="22"/>
        </w:rPr>
        <w:t xml:space="preserve"> marks)</w:t>
      </w:r>
    </w:p>
    <w:p w14:paraId="6339FC7F" w14:textId="77777777" w:rsidR="0030124E" w:rsidRDefault="0030124E" w:rsidP="0030124E">
      <w:r>
        <w:t>A car is driving on a straight road aligned in a north-south direction. It starts at rest and then accelerates in a northerly direction. The velocity-time graph for the car’s journey is shown below.</w:t>
      </w:r>
    </w:p>
    <w:p w14:paraId="42987C96" w14:textId="77777777" w:rsidR="0030124E" w:rsidRDefault="0030124E" w:rsidP="0030124E"/>
    <w:p w14:paraId="6EF06845" w14:textId="77777777" w:rsidR="0030124E" w:rsidRDefault="0030124E" w:rsidP="0030124E">
      <w:r>
        <w:rPr>
          <w:noProof/>
        </w:rPr>
        <mc:AlternateContent>
          <mc:Choice Requires="wps">
            <w:drawing>
              <wp:anchor distT="45720" distB="45720" distL="114300" distR="114300" simplePos="0" relativeHeight="251763712" behindDoc="1" locked="0" layoutInCell="1" allowOverlap="1" wp14:anchorId="6AC4BE56" wp14:editId="18C6D238">
                <wp:simplePos x="0" y="0"/>
                <wp:positionH relativeFrom="column">
                  <wp:posOffset>38100</wp:posOffset>
                </wp:positionH>
                <wp:positionV relativeFrom="paragraph">
                  <wp:posOffset>54610</wp:posOffset>
                </wp:positionV>
                <wp:extent cx="685800" cy="260350"/>
                <wp:effectExtent l="0" t="0" r="0" b="635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0350"/>
                        </a:xfrm>
                        <a:prstGeom prst="rect">
                          <a:avLst/>
                        </a:prstGeom>
                        <a:solidFill>
                          <a:srgbClr val="FFFFFF"/>
                        </a:solidFill>
                        <a:ln w="9525">
                          <a:noFill/>
                          <a:miter lim="800000"/>
                          <a:headEnd/>
                          <a:tailEnd/>
                        </a:ln>
                      </wps:spPr>
                      <wps:txbx>
                        <w:txbxContent>
                          <w:p w14:paraId="0BC9BAC2" w14:textId="77777777" w:rsidR="007D75D6" w:rsidRPr="00FB2D5B" w:rsidRDefault="007D75D6" w:rsidP="0030124E">
                            <w:pPr>
                              <w:rPr>
                                <w:b/>
                              </w:rPr>
                            </w:pPr>
                            <w:r w:rsidRPr="00FB2D5B">
                              <w:rPr>
                                <w:b/>
                              </w:rPr>
                              <w:t>v (ms</w:t>
                            </w:r>
                            <w:r w:rsidRPr="00FB2D5B">
                              <w:rPr>
                                <w:b/>
                                <w:vertAlign w:val="superscript"/>
                              </w:rPr>
                              <w:t>-1</w:t>
                            </w:r>
                            <w:r w:rsidRPr="00FB2D5B">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4BE56" id="_x0000_s1048" type="#_x0000_t202" style="position:absolute;margin-left:3pt;margin-top:4.3pt;width:54pt;height:20.5pt;z-index:-25155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" stroked="f">
                <v:textbox>
                  <w:txbxContent>
                    <w:p w14:paraId="0BC9BAC2" w14:textId="77777777" w:rsidR="007D75D6" w:rsidRPr="00FB2D5B" w:rsidRDefault="007D75D6" w:rsidP="0030124E">
                      <w:pPr>
                        <w:rPr>
                          <w:b/>
                        </w:rPr>
                      </w:pPr>
                      <w:r w:rsidRPr="00FB2D5B">
                        <w:rPr>
                          <w:b/>
                        </w:rPr>
                        <w:t>v (ms</w:t>
                      </w:r>
                      <w:r w:rsidRPr="00FB2D5B">
                        <w:rPr>
                          <w:b/>
                          <w:vertAlign w:val="superscript"/>
                        </w:rPr>
                        <w:t>-1</w:t>
                      </w:r>
                      <w:r w:rsidRPr="00FB2D5B">
                        <w:rPr>
                          <w:b/>
                        </w:rPr>
                        <w:t>)</w:t>
                      </w:r>
                    </w:p>
                  </w:txbxContent>
                </v:textbox>
              </v:shape>
            </w:pict>
          </mc:Fallback>
        </mc:AlternateContent>
      </w:r>
    </w:p>
    <w:p w14:paraId="550E5434" w14:textId="77777777" w:rsidR="0030124E" w:rsidRDefault="0030124E" w:rsidP="0030124E"/>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64"/>
        <w:gridCol w:w="564"/>
        <w:gridCol w:w="564"/>
        <w:gridCol w:w="564"/>
        <w:gridCol w:w="564"/>
        <w:gridCol w:w="564"/>
        <w:gridCol w:w="564"/>
        <w:gridCol w:w="564"/>
        <w:gridCol w:w="563"/>
        <w:gridCol w:w="563"/>
        <w:gridCol w:w="563"/>
        <w:gridCol w:w="563"/>
        <w:gridCol w:w="563"/>
        <w:gridCol w:w="563"/>
        <w:gridCol w:w="563"/>
        <w:gridCol w:w="563"/>
      </w:tblGrid>
      <w:tr w:rsidR="0030124E" w14:paraId="0D578654" w14:textId="77777777" w:rsidTr="008B05EB">
        <w:trPr>
          <w:trHeight w:val="567"/>
        </w:trPr>
        <w:tc>
          <w:tcPr>
            <w:tcW w:w="564" w:type="dxa"/>
          </w:tcPr>
          <w:p w14:paraId="21C143C8" w14:textId="77777777" w:rsidR="0030124E" w:rsidRDefault="0030124E" w:rsidP="008B05EB">
            <w:r>
              <w:rPr>
                <w:noProof/>
              </w:rPr>
              <mc:AlternateContent>
                <mc:Choice Requires="wps">
                  <w:drawing>
                    <wp:anchor distT="0" distB="0" distL="114300" distR="114300" simplePos="0" relativeHeight="251757568" behindDoc="0" locked="0" layoutInCell="1" allowOverlap="1" wp14:anchorId="1E7B7441" wp14:editId="0127A727">
                      <wp:simplePos x="0" y="0"/>
                      <wp:positionH relativeFrom="column">
                        <wp:posOffset>283845</wp:posOffset>
                      </wp:positionH>
                      <wp:positionV relativeFrom="paragraph">
                        <wp:posOffset>356235</wp:posOffset>
                      </wp:positionV>
                      <wp:extent cx="1422400" cy="1104900"/>
                      <wp:effectExtent l="0" t="0" r="25400" b="19050"/>
                      <wp:wrapNone/>
                      <wp:docPr id="36" name="Straight Connector 36"/>
                      <wp:cNvGraphicFramePr/>
                      <a:graphic xmlns:a="http://schemas.openxmlformats.org/drawingml/2006/main">
                        <a:graphicData uri="http://schemas.microsoft.com/office/word/2010/wordprocessingShape">
                          <wps:wsp>
                            <wps:cNvCnPr/>
                            <wps:spPr>
                              <a:xfrm flipV="1">
                                <a:off x="0" y="0"/>
                                <a:ext cx="1422400" cy="1104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496A7" id="Straight Connector 36"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22.35pt,28.05pt" to="134.3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" strokecolor="black [3200]" strokeweight="1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694425DC" wp14:editId="766D4695">
                      <wp:simplePos x="0" y="0"/>
                      <wp:positionH relativeFrom="column">
                        <wp:posOffset>118745</wp:posOffset>
                      </wp:positionH>
                      <wp:positionV relativeFrom="paragraph">
                        <wp:posOffset>356235</wp:posOffset>
                      </wp:positionV>
                      <wp:extent cx="165100" cy="0"/>
                      <wp:effectExtent l="0" t="0" r="25400" b="19050"/>
                      <wp:wrapNone/>
                      <wp:docPr id="182" name="Straight Connector 182"/>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EE62FC" id="Straight Connector 18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9.35pt,28.05pt" to="22.3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" strokecolor="black [3200]" strokeweight=".5pt">
                      <v:stroke joinstyle="miter"/>
                    </v:line>
                  </w:pict>
                </mc:Fallback>
              </mc:AlternateContent>
            </w:r>
          </w:p>
        </w:tc>
        <w:tc>
          <w:tcPr>
            <w:tcW w:w="564" w:type="dxa"/>
          </w:tcPr>
          <w:p w14:paraId="0E5210EC" w14:textId="77777777" w:rsidR="0030124E" w:rsidRDefault="0030124E" w:rsidP="008B05EB"/>
        </w:tc>
        <w:tc>
          <w:tcPr>
            <w:tcW w:w="564" w:type="dxa"/>
          </w:tcPr>
          <w:p w14:paraId="7D5FE939" w14:textId="77777777" w:rsidR="0030124E" w:rsidRDefault="0030124E" w:rsidP="008B05EB"/>
        </w:tc>
        <w:tc>
          <w:tcPr>
            <w:tcW w:w="564" w:type="dxa"/>
          </w:tcPr>
          <w:p w14:paraId="63833873" w14:textId="77777777" w:rsidR="0030124E" w:rsidRDefault="0030124E" w:rsidP="008B05EB"/>
        </w:tc>
        <w:tc>
          <w:tcPr>
            <w:tcW w:w="564" w:type="dxa"/>
          </w:tcPr>
          <w:p w14:paraId="3C1980A6" w14:textId="77777777" w:rsidR="0030124E" w:rsidRDefault="0030124E" w:rsidP="008B05EB"/>
        </w:tc>
        <w:tc>
          <w:tcPr>
            <w:tcW w:w="564" w:type="dxa"/>
          </w:tcPr>
          <w:p w14:paraId="39693739" w14:textId="77777777" w:rsidR="0030124E" w:rsidRDefault="0030124E" w:rsidP="008B05EB"/>
        </w:tc>
        <w:tc>
          <w:tcPr>
            <w:tcW w:w="564" w:type="dxa"/>
          </w:tcPr>
          <w:p w14:paraId="14785429" w14:textId="77777777" w:rsidR="0030124E" w:rsidRDefault="0030124E" w:rsidP="008B05EB">
            <w:r>
              <w:rPr>
                <w:noProof/>
              </w:rPr>
              <mc:AlternateContent>
                <mc:Choice Requires="wps">
                  <w:drawing>
                    <wp:anchor distT="0" distB="0" distL="114300" distR="114300" simplePos="0" relativeHeight="251759616" behindDoc="0" locked="0" layoutInCell="1" allowOverlap="1" wp14:anchorId="5939A961" wp14:editId="1423D3C5">
                      <wp:simplePos x="0" y="0"/>
                      <wp:positionH relativeFrom="column">
                        <wp:posOffset>274955</wp:posOffset>
                      </wp:positionH>
                      <wp:positionV relativeFrom="paragraph">
                        <wp:posOffset>356235</wp:posOffset>
                      </wp:positionV>
                      <wp:extent cx="1225550" cy="1835150"/>
                      <wp:effectExtent l="0" t="0" r="31750" b="31750"/>
                      <wp:wrapNone/>
                      <wp:docPr id="37" name="Straight Connector 37"/>
                      <wp:cNvGraphicFramePr/>
                      <a:graphic xmlns:a="http://schemas.openxmlformats.org/drawingml/2006/main">
                        <a:graphicData uri="http://schemas.microsoft.com/office/word/2010/wordprocessingShape">
                          <wps:wsp>
                            <wps:cNvCnPr/>
                            <wps:spPr>
                              <a:xfrm>
                                <a:off x="0" y="0"/>
                                <a:ext cx="1225550" cy="18351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513E5" id="Straight Connector 37"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1.65pt,28.05pt" to="118.15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" strokecolor="black [3200]" strokeweight="1pt">
                      <v:stroke joinstyle="miter"/>
                    </v:line>
                  </w:pict>
                </mc:Fallback>
              </mc:AlternateContent>
            </w:r>
          </w:p>
        </w:tc>
        <w:tc>
          <w:tcPr>
            <w:tcW w:w="564" w:type="dxa"/>
          </w:tcPr>
          <w:p w14:paraId="67416330" w14:textId="77777777" w:rsidR="0030124E" w:rsidRDefault="0030124E" w:rsidP="008B05EB"/>
        </w:tc>
        <w:tc>
          <w:tcPr>
            <w:tcW w:w="563" w:type="dxa"/>
          </w:tcPr>
          <w:p w14:paraId="52870E6A" w14:textId="77777777" w:rsidR="0030124E" w:rsidRDefault="0030124E" w:rsidP="008B05EB"/>
        </w:tc>
        <w:tc>
          <w:tcPr>
            <w:tcW w:w="563" w:type="dxa"/>
          </w:tcPr>
          <w:p w14:paraId="2240DA84" w14:textId="77777777" w:rsidR="0030124E" w:rsidRDefault="0030124E" w:rsidP="008B05EB"/>
        </w:tc>
        <w:tc>
          <w:tcPr>
            <w:tcW w:w="563" w:type="dxa"/>
          </w:tcPr>
          <w:p w14:paraId="2D0BC3E9" w14:textId="77777777" w:rsidR="0030124E" w:rsidRDefault="0030124E" w:rsidP="008B05EB"/>
        </w:tc>
        <w:tc>
          <w:tcPr>
            <w:tcW w:w="563" w:type="dxa"/>
          </w:tcPr>
          <w:p w14:paraId="37677FD6" w14:textId="77777777" w:rsidR="0030124E" w:rsidRDefault="0030124E" w:rsidP="008B05EB"/>
        </w:tc>
        <w:tc>
          <w:tcPr>
            <w:tcW w:w="563" w:type="dxa"/>
          </w:tcPr>
          <w:p w14:paraId="18A00571" w14:textId="77777777" w:rsidR="0030124E" w:rsidRDefault="0030124E" w:rsidP="008B05EB"/>
        </w:tc>
        <w:tc>
          <w:tcPr>
            <w:tcW w:w="563" w:type="dxa"/>
          </w:tcPr>
          <w:p w14:paraId="4DFD8B94" w14:textId="77777777" w:rsidR="0030124E" w:rsidRDefault="0030124E" w:rsidP="008B05EB"/>
        </w:tc>
        <w:tc>
          <w:tcPr>
            <w:tcW w:w="563" w:type="dxa"/>
          </w:tcPr>
          <w:p w14:paraId="12E08A34" w14:textId="77777777" w:rsidR="0030124E" w:rsidRDefault="0030124E" w:rsidP="008B05EB"/>
        </w:tc>
        <w:tc>
          <w:tcPr>
            <w:tcW w:w="563" w:type="dxa"/>
          </w:tcPr>
          <w:p w14:paraId="4B22B3C6" w14:textId="77777777" w:rsidR="0030124E" w:rsidRDefault="0030124E" w:rsidP="008B05EB"/>
        </w:tc>
      </w:tr>
      <w:tr w:rsidR="0030124E" w14:paraId="672DFBA6" w14:textId="77777777" w:rsidTr="008B05EB">
        <w:trPr>
          <w:trHeight w:val="567"/>
        </w:trPr>
        <w:tc>
          <w:tcPr>
            <w:tcW w:w="564" w:type="dxa"/>
          </w:tcPr>
          <w:p w14:paraId="71C8FE5C" w14:textId="77777777" w:rsidR="0030124E" w:rsidRDefault="0030124E" w:rsidP="008B05EB">
            <w:r>
              <w:rPr>
                <w:noProof/>
              </w:rPr>
              <mc:AlternateContent>
                <mc:Choice Requires="wps">
                  <w:drawing>
                    <wp:anchor distT="45720" distB="45720" distL="114300" distR="114300" simplePos="0" relativeHeight="251739136" behindDoc="1" locked="0" layoutInCell="1" allowOverlap="1" wp14:anchorId="3D7FE4C3" wp14:editId="6E77EF85">
                      <wp:simplePos x="0" y="0"/>
                      <wp:positionH relativeFrom="column">
                        <wp:posOffset>-211455</wp:posOffset>
                      </wp:positionH>
                      <wp:positionV relativeFrom="paragraph">
                        <wp:posOffset>-137160</wp:posOffset>
                      </wp:positionV>
                      <wp:extent cx="400050" cy="260350"/>
                      <wp:effectExtent l="0" t="0" r="0" b="635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778C04AA" w14:textId="77777777" w:rsidR="007D75D6" w:rsidRDefault="007D75D6" w:rsidP="0030124E">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FE4C3" id="_x0000_s1049" type="#_x0000_t202" style="position:absolute;margin-left:-16.65pt;margin-top:-10.8pt;width:31.5pt;height:20.5pt;z-index:-25157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" stroked="f">
                      <v:textbox>
                        <w:txbxContent>
                          <w:p w14:paraId="778C04AA" w14:textId="77777777" w:rsidR="007D75D6" w:rsidRDefault="007D75D6" w:rsidP="0030124E">
                            <w:r>
                              <w:t>30</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0A2CA3A0" wp14:editId="6D8DF096">
                      <wp:simplePos x="0" y="0"/>
                      <wp:positionH relativeFrom="column">
                        <wp:posOffset>118745</wp:posOffset>
                      </wp:positionH>
                      <wp:positionV relativeFrom="paragraph">
                        <wp:posOffset>351790</wp:posOffset>
                      </wp:positionV>
                      <wp:extent cx="165100" cy="0"/>
                      <wp:effectExtent l="0" t="0" r="25400" b="19050"/>
                      <wp:wrapNone/>
                      <wp:docPr id="184" name="Straight Connector 184"/>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2B2E2" id="Straight Connector 18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9.35pt,27.7pt" to="22.3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" strokecolor="black [3200]" strokeweight=".5pt">
                      <v:stroke joinstyle="miter"/>
                    </v:line>
                  </w:pict>
                </mc:Fallback>
              </mc:AlternateContent>
            </w:r>
          </w:p>
        </w:tc>
        <w:tc>
          <w:tcPr>
            <w:tcW w:w="564" w:type="dxa"/>
          </w:tcPr>
          <w:p w14:paraId="519BE352" w14:textId="77777777" w:rsidR="0030124E" w:rsidRDefault="0030124E" w:rsidP="008B05EB"/>
        </w:tc>
        <w:tc>
          <w:tcPr>
            <w:tcW w:w="564" w:type="dxa"/>
          </w:tcPr>
          <w:p w14:paraId="646C9A7A" w14:textId="77777777" w:rsidR="0030124E" w:rsidRDefault="0030124E" w:rsidP="008B05EB"/>
        </w:tc>
        <w:tc>
          <w:tcPr>
            <w:tcW w:w="564" w:type="dxa"/>
          </w:tcPr>
          <w:p w14:paraId="356F246B" w14:textId="77777777" w:rsidR="0030124E" w:rsidRDefault="0030124E" w:rsidP="008B05EB"/>
        </w:tc>
        <w:tc>
          <w:tcPr>
            <w:tcW w:w="564" w:type="dxa"/>
          </w:tcPr>
          <w:p w14:paraId="03D4FE82" w14:textId="77777777" w:rsidR="0030124E" w:rsidRDefault="0030124E" w:rsidP="008B05EB"/>
        </w:tc>
        <w:tc>
          <w:tcPr>
            <w:tcW w:w="564" w:type="dxa"/>
          </w:tcPr>
          <w:p w14:paraId="1D346857" w14:textId="77777777" w:rsidR="0030124E" w:rsidRDefault="0030124E" w:rsidP="008B05EB">
            <w:r>
              <w:rPr>
                <w:noProof/>
              </w:rPr>
              <mc:AlternateContent>
                <mc:Choice Requires="wps">
                  <w:drawing>
                    <wp:anchor distT="0" distB="0" distL="114300" distR="114300" simplePos="0" relativeHeight="251758592" behindDoc="0" locked="0" layoutInCell="1" allowOverlap="1" wp14:anchorId="7953A4EC" wp14:editId="18EAEA72">
                      <wp:simplePos x="0" y="0"/>
                      <wp:positionH relativeFrom="column">
                        <wp:posOffset>-84455</wp:posOffset>
                      </wp:positionH>
                      <wp:positionV relativeFrom="paragraph">
                        <wp:posOffset>-10160</wp:posOffset>
                      </wp:positionV>
                      <wp:extent cx="717550" cy="0"/>
                      <wp:effectExtent l="0" t="0" r="25400" b="19050"/>
                      <wp:wrapNone/>
                      <wp:docPr id="38" name="Straight Connector 38"/>
                      <wp:cNvGraphicFramePr/>
                      <a:graphic xmlns:a="http://schemas.openxmlformats.org/drawingml/2006/main">
                        <a:graphicData uri="http://schemas.microsoft.com/office/word/2010/wordprocessingShape">
                          <wps:wsp>
                            <wps:cNvCnPr/>
                            <wps:spPr>
                              <a:xfrm>
                                <a:off x="0" y="0"/>
                                <a:ext cx="717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F52199" id="Straight Connector 3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6.65pt,-.8pt" to="49.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" strokecolor="black [3200]" strokeweight="1pt">
                      <v:stroke joinstyle="miter"/>
                    </v:line>
                  </w:pict>
                </mc:Fallback>
              </mc:AlternateContent>
            </w:r>
          </w:p>
        </w:tc>
        <w:tc>
          <w:tcPr>
            <w:tcW w:w="564" w:type="dxa"/>
          </w:tcPr>
          <w:p w14:paraId="7E93A466" w14:textId="77777777" w:rsidR="0030124E" w:rsidRDefault="0030124E" w:rsidP="008B05EB"/>
        </w:tc>
        <w:tc>
          <w:tcPr>
            <w:tcW w:w="564" w:type="dxa"/>
          </w:tcPr>
          <w:p w14:paraId="0116D23F" w14:textId="77777777" w:rsidR="0030124E" w:rsidRDefault="0030124E" w:rsidP="008B05EB"/>
        </w:tc>
        <w:tc>
          <w:tcPr>
            <w:tcW w:w="563" w:type="dxa"/>
          </w:tcPr>
          <w:p w14:paraId="638C71A8" w14:textId="77777777" w:rsidR="0030124E" w:rsidRDefault="0030124E" w:rsidP="008B05EB"/>
        </w:tc>
        <w:tc>
          <w:tcPr>
            <w:tcW w:w="563" w:type="dxa"/>
          </w:tcPr>
          <w:p w14:paraId="1DF131C5" w14:textId="77777777" w:rsidR="0030124E" w:rsidRDefault="0030124E" w:rsidP="008B05EB"/>
        </w:tc>
        <w:tc>
          <w:tcPr>
            <w:tcW w:w="563" w:type="dxa"/>
          </w:tcPr>
          <w:p w14:paraId="490F1B8C" w14:textId="77777777" w:rsidR="0030124E" w:rsidRDefault="0030124E" w:rsidP="008B05EB"/>
        </w:tc>
        <w:tc>
          <w:tcPr>
            <w:tcW w:w="563" w:type="dxa"/>
          </w:tcPr>
          <w:p w14:paraId="63A0A08D" w14:textId="77777777" w:rsidR="0030124E" w:rsidRDefault="0030124E" w:rsidP="008B05EB"/>
        </w:tc>
        <w:tc>
          <w:tcPr>
            <w:tcW w:w="563" w:type="dxa"/>
          </w:tcPr>
          <w:p w14:paraId="243C2122" w14:textId="77777777" w:rsidR="0030124E" w:rsidRDefault="0030124E" w:rsidP="008B05EB"/>
        </w:tc>
        <w:tc>
          <w:tcPr>
            <w:tcW w:w="563" w:type="dxa"/>
          </w:tcPr>
          <w:p w14:paraId="31CFDC03" w14:textId="77777777" w:rsidR="0030124E" w:rsidRDefault="0030124E" w:rsidP="008B05EB"/>
        </w:tc>
        <w:tc>
          <w:tcPr>
            <w:tcW w:w="563" w:type="dxa"/>
          </w:tcPr>
          <w:p w14:paraId="0E381D95" w14:textId="77777777" w:rsidR="0030124E" w:rsidRDefault="0030124E" w:rsidP="008B05EB"/>
        </w:tc>
        <w:tc>
          <w:tcPr>
            <w:tcW w:w="563" w:type="dxa"/>
          </w:tcPr>
          <w:p w14:paraId="19D3A357" w14:textId="77777777" w:rsidR="0030124E" w:rsidRDefault="0030124E" w:rsidP="008B05EB"/>
        </w:tc>
      </w:tr>
      <w:tr w:rsidR="0030124E" w14:paraId="518A37DF" w14:textId="77777777" w:rsidTr="008B05EB">
        <w:trPr>
          <w:trHeight w:val="567"/>
        </w:trPr>
        <w:tc>
          <w:tcPr>
            <w:tcW w:w="564" w:type="dxa"/>
          </w:tcPr>
          <w:p w14:paraId="6A1BEE3D" w14:textId="77777777" w:rsidR="0030124E" w:rsidRDefault="0030124E" w:rsidP="008B05EB">
            <w:r>
              <w:rPr>
                <w:noProof/>
              </w:rPr>
              <mc:AlternateContent>
                <mc:Choice Requires="wps">
                  <w:drawing>
                    <wp:anchor distT="45720" distB="45720" distL="114300" distR="114300" simplePos="0" relativeHeight="251738112" behindDoc="1" locked="0" layoutInCell="1" allowOverlap="1" wp14:anchorId="0730E2DF" wp14:editId="797C351D">
                      <wp:simplePos x="0" y="0"/>
                      <wp:positionH relativeFrom="column">
                        <wp:posOffset>-211455</wp:posOffset>
                      </wp:positionH>
                      <wp:positionV relativeFrom="paragraph">
                        <wp:posOffset>-147955</wp:posOffset>
                      </wp:positionV>
                      <wp:extent cx="400050" cy="260350"/>
                      <wp:effectExtent l="0" t="0" r="0" b="6350"/>
                      <wp:wrapNone/>
                      <wp:docPr id="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7CA1FF1C" w14:textId="77777777" w:rsidR="007D75D6" w:rsidRDefault="007D75D6" w:rsidP="0030124E">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0E2DF" id="_x0000_s1050" type="#_x0000_t202" style="position:absolute;margin-left:-16.65pt;margin-top:-11.65pt;width:31.5pt;height:20.5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" stroked="f">
                      <v:textbox>
                        <w:txbxContent>
                          <w:p w14:paraId="7CA1FF1C" w14:textId="77777777" w:rsidR="007D75D6" w:rsidRDefault="007D75D6" w:rsidP="0030124E">
                            <w:r>
                              <w:t>20</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2D0E8AE7" wp14:editId="21F39304">
                      <wp:simplePos x="0" y="0"/>
                      <wp:positionH relativeFrom="column">
                        <wp:posOffset>283845</wp:posOffset>
                      </wp:positionH>
                      <wp:positionV relativeFrom="paragraph">
                        <wp:posOffset>-744855</wp:posOffset>
                      </wp:positionV>
                      <wp:extent cx="0" cy="2959100"/>
                      <wp:effectExtent l="76200" t="38100" r="57150" b="50800"/>
                      <wp:wrapNone/>
                      <wp:docPr id="186" name="Straight Arrow Connector 186"/>
                      <wp:cNvGraphicFramePr/>
                      <a:graphic xmlns:a="http://schemas.openxmlformats.org/drawingml/2006/main">
                        <a:graphicData uri="http://schemas.microsoft.com/office/word/2010/wordprocessingShape">
                          <wps:wsp>
                            <wps:cNvCnPr/>
                            <wps:spPr>
                              <a:xfrm>
                                <a:off x="0" y="0"/>
                                <a:ext cx="0" cy="295910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3097E" id="Straight Arrow Connector 186" o:spid="_x0000_s1026" type="#_x0000_t32" style="position:absolute;margin-left:22.35pt;margin-top:-58.65pt;width:0;height:23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" strokecolor="black [3200]">
                      <v:stroke startarrow="block" endarrow="block" joinstyle="miter"/>
                    </v:shape>
                  </w:pict>
                </mc:Fallback>
              </mc:AlternateContent>
            </w:r>
          </w:p>
        </w:tc>
        <w:tc>
          <w:tcPr>
            <w:tcW w:w="564" w:type="dxa"/>
          </w:tcPr>
          <w:p w14:paraId="6DC4BDFE" w14:textId="77777777" w:rsidR="0030124E" w:rsidRDefault="0030124E" w:rsidP="008B05EB"/>
        </w:tc>
        <w:tc>
          <w:tcPr>
            <w:tcW w:w="564" w:type="dxa"/>
          </w:tcPr>
          <w:p w14:paraId="2FB9BDF9" w14:textId="77777777" w:rsidR="0030124E" w:rsidRDefault="0030124E" w:rsidP="008B05EB"/>
        </w:tc>
        <w:tc>
          <w:tcPr>
            <w:tcW w:w="564" w:type="dxa"/>
          </w:tcPr>
          <w:p w14:paraId="03B9C750" w14:textId="77777777" w:rsidR="0030124E" w:rsidRDefault="0030124E" w:rsidP="008B05EB"/>
        </w:tc>
        <w:tc>
          <w:tcPr>
            <w:tcW w:w="564" w:type="dxa"/>
          </w:tcPr>
          <w:p w14:paraId="091FF0FA" w14:textId="77777777" w:rsidR="0030124E" w:rsidRDefault="0030124E" w:rsidP="008B05EB"/>
        </w:tc>
        <w:tc>
          <w:tcPr>
            <w:tcW w:w="564" w:type="dxa"/>
          </w:tcPr>
          <w:p w14:paraId="296C610B" w14:textId="77777777" w:rsidR="0030124E" w:rsidRDefault="0030124E" w:rsidP="008B05EB"/>
        </w:tc>
        <w:tc>
          <w:tcPr>
            <w:tcW w:w="564" w:type="dxa"/>
          </w:tcPr>
          <w:p w14:paraId="3DD39BA4" w14:textId="77777777" w:rsidR="0030124E" w:rsidRDefault="0030124E" w:rsidP="008B05EB"/>
        </w:tc>
        <w:tc>
          <w:tcPr>
            <w:tcW w:w="564" w:type="dxa"/>
          </w:tcPr>
          <w:p w14:paraId="7A06C8B4" w14:textId="77777777" w:rsidR="0030124E" w:rsidRDefault="0030124E" w:rsidP="008B05EB"/>
        </w:tc>
        <w:tc>
          <w:tcPr>
            <w:tcW w:w="563" w:type="dxa"/>
          </w:tcPr>
          <w:p w14:paraId="714E9155" w14:textId="77777777" w:rsidR="0030124E" w:rsidRDefault="0030124E" w:rsidP="008B05EB"/>
        </w:tc>
        <w:tc>
          <w:tcPr>
            <w:tcW w:w="563" w:type="dxa"/>
          </w:tcPr>
          <w:p w14:paraId="6E2A521A" w14:textId="77777777" w:rsidR="0030124E" w:rsidRDefault="0030124E" w:rsidP="008B05EB"/>
        </w:tc>
        <w:tc>
          <w:tcPr>
            <w:tcW w:w="563" w:type="dxa"/>
          </w:tcPr>
          <w:p w14:paraId="689CA2C2" w14:textId="77777777" w:rsidR="0030124E" w:rsidRDefault="0030124E" w:rsidP="008B05EB"/>
        </w:tc>
        <w:tc>
          <w:tcPr>
            <w:tcW w:w="563" w:type="dxa"/>
          </w:tcPr>
          <w:p w14:paraId="5C1CDB4B" w14:textId="77777777" w:rsidR="0030124E" w:rsidRDefault="0030124E" w:rsidP="008B05EB"/>
        </w:tc>
        <w:tc>
          <w:tcPr>
            <w:tcW w:w="563" w:type="dxa"/>
          </w:tcPr>
          <w:p w14:paraId="5A15BEE3" w14:textId="77777777" w:rsidR="0030124E" w:rsidRDefault="0030124E" w:rsidP="008B05EB"/>
        </w:tc>
        <w:tc>
          <w:tcPr>
            <w:tcW w:w="563" w:type="dxa"/>
          </w:tcPr>
          <w:p w14:paraId="0F48E0DC" w14:textId="77777777" w:rsidR="0030124E" w:rsidRDefault="0030124E" w:rsidP="008B05EB"/>
        </w:tc>
        <w:tc>
          <w:tcPr>
            <w:tcW w:w="563" w:type="dxa"/>
          </w:tcPr>
          <w:p w14:paraId="79E71BF4" w14:textId="77777777" w:rsidR="0030124E" w:rsidRDefault="0030124E" w:rsidP="008B05EB"/>
        </w:tc>
        <w:tc>
          <w:tcPr>
            <w:tcW w:w="563" w:type="dxa"/>
          </w:tcPr>
          <w:p w14:paraId="32285D26" w14:textId="77777777" w:rsidR="0030124E" w:rsidRDefault="0030124E" w:rsidP="008B05EB"/>
        </w:tc>
      </w:tr>
      <w:tr w:rsidR="0030124E" w:rsidRPr="007A32B2" w14:paraId="32B2C6E2" w14:textId="77777777" w:rsidTr="008B05EB">
        <w:trPr>
          <w:trHeight w:val="567"/>
        </w:trPr>
        <w:tc>
          <w:tcPr>
            <w:tcW w:w="564" w:type="dxa"/>
          </w:tcPr>
          <w:p w14:paraId="3E8E4146" w14:textId="77777777" w:rsidR="0030124E" w:rsidRDefault="0030124E" w:rsidP="008B05EB">
            <w:r>
              <w:rPr>
                <w:noProof/>
              </w:rPr>
              <mc:AlternateContent>
                <mc:Choice Requires="wps">
                  <w:drawing>
                    <wp:anchor distT="45720" distB="45720" distL="114300" distR="114300" simplePos="0" relativeHeight="251749376" behindDoc="1" locked="0" layoutInCell="1" allowOverlap="1" wp14:anchorId="185BC4CA" wp14:editId="1399460A">
                      <wp:simplePos x="0" y="0"/>
                      <wp:positionH relativeFrom="column">
                        <wp:posOffset>-1197610</wp:posOffset>
                      </wp:positionH>
                      <wp:positionV relativeFrom="paragraph">
                        <wp:posOffset>-2914650</wp:posOffset>
                      </wp:positionV>
                      <wp:extent cx="400050" cy="260350"/>
                      <wp:effectExtent l="0" t="0" r="0" b="6350"/>
                      <wp:wrapNone/>
                      <wp:docPr id="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482EBEB6" w14:textId="77777777" w:rsidR="007D75D6" w:rsidRDefault="007D75D6" w:rsidP="0030124E">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BC4CA" id="_x0000_s1051" type="#_x0000_t202" style="position:absolute;margin-left:-94.3pt;margin-top:-229.5pt;width:31.5pt;height:20.5pt;z-index:-25156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" stroked="f">
                      <v:textbox>
                        <w:txbxContent>
                          <w:p w14:paraId="482EBEB6" w14:textId="77777777" w:rsidR="007D75D6" w:rsidRDefault="007D75D6" w:rsidP="0030124E">
                            <w:r>
                              <w:t>10</w:t>
                            </w:r>
                          </w:p>
                        </w:txbxContent>
                      </v:textbox>
                    </v:shape>
                  </w:pict>
                </mc:Fallback>
              </mc:AlternateContent>
            </w:r>
            <w:r>
              <w:rPr>
                <w:noProof/>
              </w:rPr>
              <mc:AlternateContent>
                <mc:Choice Requires="wps">
                  <w:drawing>
                    <wp:anchor distT="45720" distB="45720" distL="114300" distR="114300" simplePos="0" relativeHeight="251737088" behindDoc="1" locked="0" layoutInCell="1" allowOverlap="1" wp14:anchorId="7A209A23" wp14:editId="4FC62CDF">
                      <wp:simplePos x="0" y="0"/>
                      <wp:positionH relativeFrom="column">
                        <wp:posOffset>-211455</wp:posOffset>
                      </wp:positionH>
                      <wp:positionV relativeFrom="paragraph">
                        <wp:posOffset>-139700</wp:posOffset>
                      </wp:positionV>
                      <wp:extent cx="400050" cy="260350"/>
                      <wp:effectExtent l="0" t="0" r="0" b="6350"/>
                      <wp:wrapNone/>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6264A778" w14:textId="77777777" w:rsidR="007D75D6" w:rsidRDefault="007D75D6" w:rsidP="0030124E">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09A23" id="_x0000_s1052" type="#_x0000_t202" style="position:absolute;margin-left:-16.65pt;margin-top:-11pt;width:31.5pt;height:20.5pt;z-index:-25157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" stroked="f">
                      <v:textbox>
                        <w:txbxContent>
                          <w:p w14:paraId="6264A778" w14:textId="77777777" w:rsidR="007D75D6" w:rsidRDefault="007D75D6" w:rsidP="0030124E">
                            <w:r>
                              <w:t>10</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00B4401B" wp14:editId="1E0BFE2A">
                      <wp:simplePos x="0" y="0"/>
                      <wp:positionH relativeFrom="column">
                        <wp:posOffset>118745</wp:posOffset>
                      </wp:positionH>
                      <wp:positionV relativeFrom="paragraph">
                        <wp:posOffset>-12700</wp:posOffset>
                      </wp:positionV>
                      <wp:extent cx="165100" cy="0"/>
                      <wp:effectExtent l="0" t="0" r="25400" b="19050"/>
                      <wp:wrapNone/>
                      <wp:docPr id="189" name="Straight Connector 189"/>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3F520" id="Straight Connector 18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9.35pt,-1pt" to="2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D224722" wp14:editId="370FB955">
                      <wp:simplePos x="0" y="0"/>
                      <wp:positionH relativeFrom="column">
                        <wp:posOffset>283845</wp:posOffset>
                      </wp:positionH>
                      <wp:positionV relativeFrom="paragraph">
                        <wp:posOffset>361950</wp:posOffset>
                      </wp:positionV>
                      <wp:extent cx="5461000" cy="0"/>
                      <wp:effectExtent l="0" t="76200" r="25400" b="95250"/>
                      <wp:wrapNone/>
                      <wp:docPr id="190" name="Straight Arrow Connector 190"/>
                      <wp:cNvGraphicFramePr/>
                      <a:graphic xmlns:a="http://schemas.openxmlformats.org/drawingml/2006/main">
                        <a:graphicData uri="http://schemas.microsoft.com/office/word/2010/wordprocessingShape">
                          <wps:wsp>
                            <wps:cNvCnPr/>
                            <wps:spPr>
                              <a:xfrm>
                                <a:off x="0" y="0"/>
                                <a:ext cx="54610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71BFD" id="Straight Arrow Connector 190" o:spid="_x0000_s1026" type="#_x0000_t32" style="position:absolute;margin-left:22.35pt;margin-top:28.5pt;width:430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" strokecolor="black [3200]">
                      <v:stroke endarrow="block" joinstyle="miter"/>
                    </v:shape>
                  </w:pict>
                </mc:Fallback>
              </mc:AlternateContent>
            </w:r>
          </w:p>
        </w:tc>
        <w:tc>
          <w:tcPr>
            <w:tcW w:w="564" w:type="dxa"/>
          </w:tcPr>
          <w:p w14:paraId="4A7985D4" w14:textId="77777777" w:rsidR="0030124E" w:rsidRDefault="0030124E" w:rsidP="008B05EB"/>
        </w:tc>
        <w:tc>
          <w:tcPr>
            <w:tcW w:w="564" w:type="dxa"/>
          </w:tcPr>
          <w:p w14:paraId="330FEAB0" w14:textId="77777777" w:rsidR="0030124E" w:rsidRDefault="0030124E" w:rsidP="008B05EB">
            <w:r>
              <w:rPr>
                <w:noProof/>
              </w:rPr>
              <mc:AlternateContent>
                <mc:Choice Requires="wps">
                  <w:drawing>
                    <wp:anchor distT="0" distB="0" distL="114300" distR="114300" simplePos="0" relativeHeight="251743232" behindDoc="0" locked="0" layoutInCell="1" allowOverlap="1" wp14:anchorId="7145C918" wp14:editId="1D40880B">
                      <wp:simplePos x="0" y="0"/>
                      <wp:positionH relativeFrom="column">
                        <wp:posOffset>285115</wp:posOffset>
                      </wp:positionH>
                      <wp:positionV relativeFrom="paragraph">
                        <wp:posOffset>361950</wp:posOffset>
                      </wp:positionV>
                      <wp:extent cx="0" cy="158750"/>
                      <wp:effectExtent l="0" t="0" r="19050" b="31750"/>
                      <wp:wrapNone/>
                      <wp:docPr id="191" name="Straight Connector 191"/>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3F563" id="Straight Connector 19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2.45pt,28.5pt" to="22.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" strokecolor="black [3200]">
                      <v:stroke joinstyle="miter"/>
                    </v:line>
                  </w:pict>
                </mc:Fallback>
              </mc:AlternateContent>
            </w:r>
          </w:p>
        </w:tc>
        <w:tc>
          <w:tcPr>
            <w:tcW w:w="564" w:type="dxa"/>
          </w:tcPr>
          <w:p w14:paraId="04AB1F28" w14:textId="77777777" w:rsidR="0030124E" w:rsidRDefault="0030124E" w:rsidP="008B05EB"/>
        </w:tc>
        <w:tc>
          <w:tcPr>
            <w:tcW w:w="564" w:type="dxa"/>
          </w:tcPr>
          <w:p w14:paraId="33D7045E" w14:textId="77777777" w:rsidR="0030124E" w:rsidRDefault="0030124E" w:rsidP="008B05EB"/>
        </w:tc>
        <w:tc>
          <w:tcPr>
            <w:tcW w:w="564" w:type="dxa"/>
          </w:tcPr>
          <w:p w14:paraId="5ACF64E3" w14:textId="77777777" w:rsidR="0030124E" w:rsidRDefault="0030124E" w:rsidP="008B05EB"/>
        </w:tc>
        <w:tc>
          <w:tcPr>
            <w:tcW w:w="564" w:type="dxa"/>
          </w:tcPr>
          <w:p w14:paraId="615E3107" w14:textId="77777777" w:rsidR="0030124E" w:rsidRDefault="0030124E" w:rsidP="008B05EB"/>
        </w:tc>
        <w:tc>
          <w:tcPr>
            <w:tcW w:w="564" w:type="dxa"/>
          </w:tcPr>
          <w:p w14:paraId="758BCE34" w14:textId="77777777" w:rsidR="0030124E" w:rsidRDefault="0030124E" w:rsidP="008B05EB"/>
        </w:tc>
        <w:tc>
          <w:tcPr>
            <w:tcW w:w="563" w:type="dxa"/>
          </w:tcPr>
          <w:p w14:paraId="0F7299FA" w14:textId="77777777" w:rsidR="0030124E" w:rsidRDefault="0030124E" w:rsidP="008B05EB"/>
        </w:tc>
        <w:tc>
          <w:tcPr>
            <w:tcW w:w="563" w:type="dxa"/>
          </w:tcPr>
          <w:p w14:paraId="3A89D3AD" w14:textId="77777777" w:rsidR="0030124E" w:rsidRDefault="0030124E" w:rsidP="008B05EB"/>
        </w:tc>
        <w:tc>
          <w:tcPr>
            <w:tcW w:w="563" w:type="dxa"/>
          </w:tcPr>
          <w:p w14:paraId="548A751B" w14:textId="77777777" w:rsidR="0030124E" w:rsidRDefault="0030124E" w:rsidP="008B05EB"/>
        </w:tc>
        <w:tc>
          <w:tcPr>
            <w:tcW w:w="563" w:type="dxa"/>
          </w:tcPr>
          <w:p w14:paraId="5EBB5DCE" w14:textId="77777777" w:rsidR="0030124E" w:rsidRDefault="0030124E" w:rsidP="008B05EB"/>
        </w:tc>
        <w:tc>
          <w:tcPr>
            <w:tcW w:w="563" w:type="dxa"/>
          </w:tcPr>
          <w:p w14:paraId="550A8F3C" w14:textId="77777777" w:rsidR="0030124E" w:rsidRDefault="0030124E" w:rsidP="008B05EB"/>
        </w:tc>
        <w:tc>
          <w:tcPr>
            <w:tcW w:w="563" w:type="dxa"/>
          </w:tcPr>
          <w:p w14:paraId="1125E41D" w14:textId="77777777" w:rsidR="0030124E" w:rsidRDefault="0030124E" w:rsidP="008B05EB"/>
        </w:tc>
        <w:tc>
          <w:tcPr>
            <w:tcW w:w="563" w:type="dxa"/>
          </w:tcPr>
          <w:p w14:paraId="75ACF4EA" w14:textId="77777777" w:rsidR="0030124E" w:rsidRDefault="0030124E" w:rsidP="008B05EB"/>
        </w:tc>
        <w:tc>
          <w:tcPr>
            <w:tcW w:w="563" w:type="dxa"/>
          </w:tcPr>
          <w:p w14:paraId="073CA0AF" w14:textId="77777777" w:rsidR="0030124E" w:rsidRPr="007A32B2" w:rsidRDefault="0030124E" w:rsidP="008B05EB">
            <w:pPr>
              <w:rPr>
                <w:b/>
              </w:rPr>
            </w:pPr>
            <w:r w:rsidRPr="007A32B2">
              <w:rPr>
                <w:b/>
                <w:noProof/>
              </w:rPr>
              <mc:AlternateContent>
                <mc:Choice Requires="wps">
                  <w:drawing>
                    <wp:anchor distT="45720" distB="45720" distL="114300" distR="114300" simplePos="0" relativeHeight="251756544" behindDoc="1" locked="0" layoutInCell="1" allowOverlap="1" wp14:anchorId="4FAFDE3E" wp14:editId="28EDDEF8">
                      <wp:simplePos x="0" y="0"/>
                      <wp:positionH relativeFrom="column">
                        <wp:posOffset>127000</wp:posOffset>
                      </wp:positionH>
                      <wp:positionV relativeFrom="paragraph">
                        <wp:posOffset>39370</wp:posOffset>
                      </wp:positionV>
                      <wp:extent cx="482600" cy="260350"/>
                      <wp:effectExtent l="0" t="0" r="0" b="63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320987FD" w14:textId="77777777" w:rsidR="007D75D6" w:rsidRPr="00FB2D5B" w:rsidRDefault="007D75D6" w:rsidP="0030124E">
                                  <w:pPr>
                                    <w:rPr>
                                      <w:b/>
                                    </w:rPr>
                                  </w:pPr>
                                  <w:r w:rsidRPr="00FB2D5B">
                                    <w:rPr>
                                      <w:b/>
                                    </w:rP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FDE3E" id="_x0000_s1053" type="#_x0000_t202" style="position:absolute;margin-left:10pt;margin-top:3.1pt;width:38pt;height:20.5pt;z-index:-25155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" stroked="f">
                      <v:textbox>
                        <w:txbxContent>
                          <w:p w14:paraId="320987FD" w14:textId="77777777" w:rsidR="007D75D6" w:rsidRPr="00FB2D5B" w:rsidRDefault="007D75D6" w:rsidP="0030124E">
                            <w:pPr>
                              <w:rPr>
                                <w:b/>
                              </w:rPr>
                            </w:pPr>
                            <w:r w:rsidRPr="00FB2D5B">
                              <w:rPr>
                                <w:b/>
                              </w:rPr>
                              <w:t>t (s)</w:t>
                            </w:r>
                          </w:p>
                        </w:txbxContent>
                      </v:textbox>
                    </v:shape>
                  </w:pict>
                </mc:Fallback>
              </mc:AlternateContent>
            </w:r>
          </w:p>
        </w:tc>
      </w:tr>
      <w:tr w:rsidR="0030124E" w14:paraId="41B69FF1" w14:textId="77777777" w:rsidTr="008B05EB">
        <w:trPr>
          <w:trHeight w:val="567"/>
        </w:trPr>
        <w:tc>
          <w:tcPr>
            <w:tcW w:w="564" w:type="dxa"/>
          </w:tcPr>
          <w:p w14:paraId="0F849B01" w14:textId="77777777" w:rsidR="0030124E" w:rsidRDefault="0030124E" w:rsidP="008B05EB"/>
        </w:tc>
        <w:tc>
          <w:tcPr>
            <w:tcW w:w="564" w:type="dxa"/>
          </w:tcPr>
          <w:p w14:paraId="6D3B331A" w14:textId="77777777" w:rsidR="0030124E" w:rsidRDefault="0030124E" w:rsidP="008B05EB"/>
        </w:tc>
        <w:tc>
          <w:tcPr>
            <w:tcW w:w="564" w:type="dxa"/>
          </w:tcPr>
          <w:p w14:paraId="13246010" w14:textId="77777777" w:rsidR="0030124E" w:rsidRDefault="0030124E" w:rsidP="008B05EB"/>
        </w:tc>
        <w:tc>
          <w:tcPr>
            <w:tcW w:w="564" w:type="dxa"/>
          </w:tcPr>
          <w:p w14:paraId="758603C6" w14:textId="77777777" w:rsidR="0030124E" w:rsidRDefault="0030124E" w:rsidP="008B05EB"/>
        </w:tc>
        <w:tc>
          <w:tcPr>
            <w:tcW w:w="564" w:type="dxa"/>
          </w:tcPr>
          <w:p w14:paraId="314BCB73" w14:textId="77777777" w:rsidR="0030124E" w:rsidRDefault="0030124E" w:rsidP="008B05EB"/>
        </w:tc>
        <w:tc>
          <w:tcPr>
            <w:tcW w:w="564" w:type="dxa"/>
          </w:tcPr>
          <w:p w14:paraId="43C8D2D1" w14:textId="77777777" w:rsidR="0030124E" w:rsidRDefault="0030124E" w:rsidP="008B05EB">
            <w:r>
              <w:rPr>
                <w:noProof/>
              </w:rPr>
              <mc:AlternateContent>
                <mc:Choice Requires="wps">
                  <w:drawing>
                    <wp:anchor distT="0" distB="0" distL="114300" distR="114300" simplePos="0" relativeHeight="251744256" behindDoc="0" locked="0" layoutInCell="1" allowOverlap="1" wp14:anchorId="488F9FE4" wp14:editId="48F5D8D3">
                      <wp:simplePos x="0" y="0"/>
                      <wp:positionH relativeFrom="column">
                        <wp:posOffset>-84455</wp:posOffset>
                      </wp:positionH>
                      <wp:positionV relativeFrom="paragraph">
                        <wp:posOffset>-4445</wp:posOffset>
                      </wp:positionV>
                      <wp:extent cx="0" cy="158750"/>
                      <wp:effectExtent l="0" t="0" r="19050" b="25400"/>
                      <wp:wrapNone/>
                      <wp:docPr id="192" name="Straight Connector 192"/>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2EA8B" id="Straight Connector 19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35pt" to="-6.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" strokecolor="black [3200]">
                      <v:stroke joinstyle="miter"/>
                    </v:line>
                  </w:pict>
                </mc:Fallback>
              </mc:AlternateContent>
            </w:r>
          </w:p>
        </w:tc>
        <w:tc>
          <w:tcPr>
            <w:tcW w:w="564" w:type="dxa"/>
          </w:tcPr>
          <w:p w14:paraId="0A4C862D" w14:textId="77777777" w:rsidR="0030124E" w:rsidRDefault="0030124E" w:rsidP="008B05EB">
            <w:r>
              <w:rPr>
                <w:noProof/>
              </w:rPr>
              <mc:AlternateContent>
                <mc:Choice Requires="wps">
                  <w:drawing>
                    <wp:anchor distT="0" distB="0" distL="114300" distR="114300" simplePos="0" relativeHeight="251745280" behindDoc="0" locked="0" layoutInCell="1" allowOverlap="1" wp14:anchorId="1A8BFF2E" wp14:editId="07C94A1A">
                      <wp:simplePos x="0" y="0"/>
                      <wp:positionH relativeFrom="column">
                        <wp:posOffset>274955</wp:posOffset>
                      </wp:positionH>
                      <wp:positionV relativeFrom="paragraph">
                        <wp:posOffset>-4445</wp:posOffset>
                      </wp:positionV>
                      <wp:extent cx="0" cy="158750"/>
                      <wp:effectExtent l="0" t="0" r="19050" b="25400"/>
                      <wp:wrapNone/>
                      <wp:docPr id="193" name="Straight Connector 193"/>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DDB3" id="Straight Connector 193"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5pt" to="21.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" strokecolor="black [3200]">
                      <v:stroke joinstyle="miter"/>
                    </v:line>
                  </w:pict>
                </mc:Fallback>
              </mc:AlternateContent>
            </w:r>
          </w:p>
        </w:tc>
        <w:tc>
          <w:tcPr>
            <w:tcW w:w="564" w:type="dxa"/>
          </w:tcPr>
          <w:p w14:paraId="34C4358E" w14:textId="77777777" w:rsidR="0030124E" w:rsidRDefault="0030124E" w:rsidP="008B05EB"/>
        </w:tc>
        <w:tc>
          <w:tcPr>
            <w:tcW w:w="563" w:type="dxa"/>
          </w:tcPr>
          <w:p w14:paraId="66474DD1" w14:textId="77777777" w:rsidR="0030124E" w:rsidRDefault="0030124E" w:rsidP="008B05EB"/>
        </w:tc>
        <w:tc>
          <w:tcPr>
            <w:tcW w:w="563" w:type="dxa"/>
          </w:tcPr>
          <w:p w14:paraId="588144D5" w14:textId="77777777" w:rsidR="0030124E" w:rsidRDefault="0030124E" w:rsidP="008B05EB">
            <w:r>
              <w:rPr>
                <w:noProof/>
              </w:rPr>
              <mc:AlternateContent>
                <mc:Choice Requires="wps">
                  <w:drawing>
                    <wp:anchor distT="0" distB="0" distL="114300" distR="114300" simplePos="0" relativeHeight="251746304" behindDoc="0" locked="0" layoutInCell="1" allowOverlap="1" wp14:anchorId="502C785F" wp14:editId="5512C5CD">
                      <wp:simplePos x="0" y="0"/>
                      <wp:positionH relativeFrom="column">
                        <wp:posOffset>-68580</wp:posOffset>
                      </wp:positionH>
                      <wp:positionV relativeFrom="paragraph">
                        <wp:posOffset>-4445</wp:posOffset>
                      </wp:positionV>
                      <wp:extent cx="0" cy="158750"/>
                      <wp:effectExtent l="0" t="0" r="19050" b="25400"/>
                      <wp:wrapNone/>
                      <wp:docPr id="194" name="Straight Connector 194"/>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42789" id="Straight Connector 19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5pt" to="-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" strokecolor="black [3200]">
                      <v:stroke joinstyle="miter"/>
                    </v:line>
                  </w:pict>
                </mc:Fallback>
              </mc:AlternateContent>
            </w:r>
          </w:p>
        </w:tc>
        <w:tc>
          <w:tcPr>
            <w:tcW w:w="563" w:type="dxa"/>
          </w:tcPr>
          <w:p w14:paraId="723A8D85" w14:textId="77777777" w:rsidR="0030124E" w:rsidRDefault="0030124E" w:rsidP="008B05EB"/>
        </w:tc>
        <w:tc>
          <w:tcPr>
            <w:tcW w:w="563" w:type="dxa"/>
          </w:tcPr>
          <w:p w14:paraId="4B5427F8" w14:textId="77777777" w:rsidR="0030124E" w:rsidRDefault="0030124E" w:rsidP="008B05EB">
            <w:r>
              <w:rPr>
                <w:noProof/>
              </w:rPr>
              <mc:AlternateContent>
                <mc:Choice Requires="wps">
                  <w:drawing>
                    <wp:anchor distT="0" distB="0" distL="114300" distR="114300" simplePos="0" relativeHeight="251747328" behindDoc="0" locked="0" layoutInCell="1" allowOverlap="1" wp14:anchorId="4C3B3BE3" wp14:editId="17755B51">
                      <wp:simplePos x="0" y="0"/>
                      <wp:positionH relativeFrom="column">
                        <wp:posOffset>-72390</wp:posOffset>
                      </wp:positionH>
                      <wp:positionV relativeFrom="paragraph">
                        <wp:posOffset>-4445</wp:posOffset>
                      </wp:positionV>
                      <wp:extent cx="0" cy="158750"/>
                      <wp:effectExtent l="0" t="0" r="19050" b="25400"/>
                      <wp:wrapNone/>
                      <wp:docPr id="195" name="Straight Connector 195"/>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40C0D" id="Straight Connector 19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5pt" to="-5.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" strokecolor="black [3200]">
                      <v:stroke joinstyle="miter"/>
                    </v:line>
                  </w:pict>
                </mc:Fallback>
              </mc:AlternateContent>
            </w:r>
          </w:p>
        </w:tc>
        <w:tc>
          <w:tcPr>
            <w:tcW w:w="563" w:type="dxa"/>
          </w:tcPr>
          <w:p w14:paraId="768E2A49" w14:textId="77777777" w:rsidR="0030124E" w:rsidRDefault="0030124E" w:rsidP="008B05EB">
            <w:r>
              <w:rPr>
                <w:noProof/>
              </w:rPr>
              <mc:AlternateContent>
                <mc:Choice Requires="wps">
                  <w:drawing>
                    <wp:anchor distT="0" distB="0" distL="114300" distR="114300" simplePos="0" relativeHeight="251748352" behindDoc="0" locked="0" layoutInCell="1" allowOverlap="1" wp14:anchorId="0C3D02D4" wp14:editId="1BA22EAC">
                      <wp:simplePos x="0" y="0"/>
                      <wp:positionH relativeFrom="column">
                        <wp:posOffset>281305</wp:posOffset>
                      </wp:positionH>
                      <wp:positionV relativeFrom="paragraph">
                        <wp:posOffset>-4445</wp:posOffset>
                      </wp:positionV>
                      <wp:extent cx="0" cy="158750"/>
                      <wp:effectExtent l="0" t="0" r="19050" b="25400"/>
                      <wp:wrapNone/>
                      <wp:docPr id="196" name="Straight Connector 196"/>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361BF" id="Straight Connector 19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5pt" to="22.1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" strokecolor="black [3200]">
                      <v:stroke joinstyle="miter"/>
                    </v:line>
                  </w:pict>
                </mc:Fallback>
              </mc:AlternateContent>
            </w:r>
          </w:p>
        </w:tc>
        <w:tc>
          <w:tcPr>
            <w:tcW w:w="563" w:type="dxa"/>
          </w:tcPr>
          <w:p w14:paraId="46F92084" w14:textId="77777777" w:rsidR="0030124E" w:rsidRDefault="0030124E" w:rsidP="008B05EB"/>
        </w:tc>
        <w:tc>
          <w:tcPr>
            <w:tcW w:w="563" w:type="dxa"/>
          </w:tcPr>
          <w:p w14:paraId="5E61344E" w14:textId="77777777" w:rsidR="0030124E" w:rsidRDefault="0030124E" w:rsidP="008B05EB"/>
        </w:tc>
        <w:tc>
          <w:tcPr>
            <w:tcW w:w="563" w:type="dxa"/>
          </w:tcPr>
          <w:p w14:paraId="522071B2" w14:textId="77777777" w:rsidR="0030124E" w:rsidRDefault="0030124E" w:rsidP="008B05EB"/>
        </w:tc>
      </w:tr>
      <w:tr w:rsidR="0030124E" w14:paraId="4AE903F0" w14:textId="77777777" w:rsidTr="008B05EB">
        <w:trPr>
          <w:trHeight w:val="567"/>
        </w:trPr>
        <w:tc>
          <w:tcPr>
            <w:tcW w:w="564" w:type="dxa"/>
          </w:tcPr>
          <w:p w14:paraId="1622B812" w14:textId="77777777" w:rsidR="0030124E" w:rsidRDefault="0030124E" w:rsidP="008B05EB"/>
        </w:tc>
        <w:tc>
          <w:tcPr>
            <w:tcW w:w="564" w:type="dxa"/>
          </w:tcPr>
          <w:p w14:paraId="4CFC4402" w14:textId="77777777" w:rsidR="0030124E" w:rsidRDefault="0030124E" w:rsidP="008B05EB"/>
        </w:tc>
        <w:tc>
          <w:tcPr>
            <w:tcW w:w="564" w:type="dxa"/>
          </w:tcPr>
          <w:p w14:paraId="04C9E6C8" w14:textId="77777777" w:rsidR="0030124E" w:rsidRDefault="0030124E" w:rsidP="008B05EB">
            <w:r>
              <w:rPr>
                <w:noProof/>
              </w:rPr>
              <mc:AlternateContent>
                <mc:Choice Requires="wps">
                  <w:drawing>
                    <wp:anchor distT="45720" distB="45720" distL="114300" distR="114300" simplePos="0" relativeHeight="251750400" behindDoc="1" locked="0" layoutInCell="1" allowOverlap="1" wp14:anchorId="37E5440B" wp14:editId="71701F61">
                      <wp:simplePos x="0" y="0"/>
                      <wp:positionH relativeFrom="column">
                        <wp:posOffset>120015</wp:posOffset>
                      </wp:positionH>
                      <wp:positionV relativeFrom="paragraph">
                        <wp:posOffset>-205740</wp:posOffset>
                      </wp:positionV>
                      <wp:extent cx="400050" cy="260350"/>
                      <wp:effectExtent l="0" t="0" r="0" b="635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2BF9D97C" w14:textId="77777777" w:rsidR="007D75D6" w:rsidRDefault="007D75D6" w:rsidP="0030124E">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5440B" id="_x0000_s1054" type="#_x0000_t202" style="position:absolute;margin-left:9.45pt;margin-top:-16.2pt;width:31.5pt;height:20.5pt;z-index:-251566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" stroked="f">
                      <v:textbox>
                        <w:txbxContent>
                          <w:p w14:paraId="2BF9D97C" w14:textId="77777777" w:rsidR="007D75D6" w:rsidRDefault="007D75D6" w:rsidP="0030124E">
                            <w:r>
                              <w:t>20</w:t>
                            </w:r>
                          </w:p>
                        </w:txbxContent>
                      </v:textbox>
                    </v:shape>
                  </w:pict>
                </mc:Fallback>
              </mc:AlternateContent>
            </w:r>
          </w:p>
        </w:tc>
        <w:tc>
          <w:tcPr>
            <w:tcW w:w="564" w:type="dxa"/>
          </w:tcPr>
          <w:p w14:paraId="2B19373A" w14:textId="77777777" w:rsidR="0030124E" w:rsidRDefault="0030124E" w:rsidP="008B05EB"/>
        </w:tc>
        <w:tc>
          <w:tcPr>
            <w:tcW w:w="564" w:type="dxa"/>
          </w:tcPr>
          <w:p w14:paraId="016862FF" w14:textId="77777777" w:rsidR="0030124E" w:rsidRDefault="0030124E" w:rsidP="008B05EB"/>
        </w:tc>
        <w:tc>
          <w:tcPr>
            <w:tcW w:w="564" w:type="dxa"/>
          </w:tcPr>
          <w:p w14:paraId="1CAA8996" w14:textId="77777777" w:rsidR="0030124E" w:rsidRDefault="0030124E" w:rsidP="008B05EB">
            <w:r>
              <w:rPr>
                <w:noProof/>
              </w:rPr>
              <mc:AlternateContent>
                <mc:Choice Requires="wps">
                  <w:drawing>
                    <wp:anchor distT="45720" distB="45720" distL="114300" distR="114300" simplePos="0" relativeHeight="251751424" behindDoc="1" locked="0" layoutInCell="1" allowOverlap="1" wp14:anchorId="7570ADB8" wp14:editId="7EC551D1">
                      <wp:simplePos x="0" y="0"/>
                      <wp:positionH relativeFrom="column">
                        <wp:posOffset>-230505</wp:posOffset>
                      </wp:positionH>
                      <wp:positionV relativeFrom="paragraph">
                        <wp:posOffset>-193040</wp:posOffset>
                      </wp:positionV>
                      <wp:extent cx="400050" cy="260350"/>
                      <wp:effectExtent l="0" t="0" r="0" b="635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4F1B9314" w14:textId="77777777" w:rsidR="007D75D6" w:rsidRDefault="007D75D6" w:rsidP="0030124E">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0ADB8" id="_x0000_s1055" type="#_x0000_t202" style="position:absolute;margin-left:-18.15pt;margin-top:-15.2pt;width:31.5pt;height:20.5pt;z-index:-25156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" stroked="f">
                      <v:textbox>
                        <w:txbxContent>
                          <w:p w14:paraId="4F1B9314" w14:textId="77777777" w:rsidR="007D75D6" w:rsidRDefault="007D75D6" w:rsidP="0030124E">
                            <w:r>
                              <w:t>40</w:t>
                            </w:r>
                          </w:p>
                        </w:txbxContent>
                      </v:textbox>
                    </v:shape>
                  </w:pict>
                </mc:Fallback>
              </mc:AlternateContent>
            </w:r>
          </w:p>
        </w:tc>
        <w:tc>
          <w:tcPr>
            <w:tcW w:w="564" w:type="dxa"/>
          </w:tcPr>
          <w:p w14:paraId="6FE64D97" w14:textId="77777777" w:rsidR="0030124E" w:rsidRDefault="0030124E" w:rsidP="008B05EB"/>
        </w:tc>
        <w:tc>
          <w:tcPr>
            <w:tcW w:w="564" w:type="dxa"/>
          </w:tcPr>
          <w:p w14:paraId="713B8633" w14:textId="77777777" w:rsidR="0030124E" w:rsidRDefault="0030124E" w:rsidP="008B05EB">
            <w:r>
              <w:rPr>
                <w:noProof/>
              </w:rPr>
              <mc:AlternateContent>
                <mc:Choice Requires="wps">
                  <w:drawing>
                    <wp:anchor distT="45720" distB="45720" distL="114300" distR="114300" simplePos="0" relativeHeight="251752448" behindDoc="1" locked="0" layoutInCell="1" allowOverlap="1" wp14:anchorId="72E0C75E" wp14:editId="344D5883">
                      <wp:simplePos x="0" y="0"/>
                      <wp:positionH relativeFrom="column">
                        <wp:posOffset>-235585</wp:posOffset>
                      </wp:positionH>
                      <wp:positionV relativeFrom="paragraph">
                        <wp:posOffset>-193040</wp:posOffset>
                      </wp:positionV>
                      <wp:extent cx="400050" cy="260350"/>
                      <wp:effectExtent l="0" t="0" r="0" b="63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3DA0A3D0" w14:textId="77777777" w:rsidR="007D75D6" w:rsidRDefault="007D75D6" w:rsidP="0030124E">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0C75E" id="_x0000_s1056" type="#_x0000_t202" style="position:absolute;margin-left:-18.55pt;margin-top:-15.2pt;width:31.5pt;height:20.5pt;z-index:-251564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" stroked="f">
                      <v:textbox>
                        <w:txbxContent>
                          <w:p w14:paraId="3DA0A3D0" w14:textId="77777777" w:rsidR="007D75D6" w:rsidRDefault="007D75D6" w:rsidP="0030124E">
                            <w:r>
                              <w:t>60</w:t>
                            </w:r>
                          </w:p>
                        </w:txbxContent>
                      </v:textbox>
                    </v:shape>
                  </w:pict>
                </mc:Fallback>
              </mc:AlternateContent>
            </w:r>
          </w:p>
        </w:tc>
        <w:tc>
          <w:tcPr>
            <w:tcW w:w="563" w:type="dxa"/>
          </w:tcPr>
          <w:p w14:paraId="56B93775" w14:textId="77777777" w:rsidR="0030124E" w:rsidRDefault="0030124E" w:rsidP="008B05EB"/>
        </w:tc>
        <w:tc>
          <w:tcPr>
            <w:tcW w:w="563" w:type="dxa"/>
          </w:tcPr>
          <w:p w14:paraId="1A9155A1" w14:textId="77777777" w:rsidR="0030124E" w:rsidRDefault="0030124E" w:rsidP="008B05EB">
            <w:r>
              <w:rPr>
                <w:noProof/>
              </w:rPr>
              <mc:AlternateContent>
                <mc:Choice Requires="wps">
                  <w:drawing>
                    <wp:anchor distT="45720" distB="45720" distL="114300" distR="114300" simplePos="0" relativeHeight="251755520" behindDoc="1" locked="0" layoutInCell="1" allowOverlap="1" wp14:anchorId="16495AB5" wp14:editId="17297F50">
                      <wp:simplePos x="0" y="0"/>
                      <wp:positionH relativeFrom="column">
                        <wp:posOffset>1188720</wp:posOffset>
                      </wp:positionH>
                      <wp:positionV relativeFrom="paragraph">
                        <wp:posOffset>-180340</wp:posOffset>
                      </wp:positionV>
                      <wp:extent cx="482600" cy="260350"/>
                      <wp:effectExtent l="0" t="0" r="0" b="635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27C48970" w14:textId="77777777" w:rsidR="007D75D6" w:rsidRDefault="007D75D6" w:rsidP="0030124E">
                                  <w:r>
                                    <w:t>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95AB5" id="_x0000_s1057" type="#_x0000_t202" style="position:absolute;margin-left:93.6pt;margin-top:-14.2pt;width:38pt;height:20.5pt;z-index:-25156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" stroked="f">
                      <v:textbox>
                        <w:txbxContent>
                          <w:p w14:paraId="27C48970" w14:textId="77777777" w:rsidR="007D75D6" w:rsidRDefault="007D75D6" w:rsidP="0030124E">
                            <w:r>
                              <w:t>120</w:t>
                            </w:r>
                          </w:p>
                        </w:txbxContent>
                      </v:textbox>
                    </v:shape>
                  </w:pict>
                </mc:Fallback>
              </mc:AlternateContent>
            </w:r>
            <w:r>
              <w:rPr>
                <w:noProof/>
              </w:rPr>
              <mc:AlternateContent>
                <mc:Choice Requires="wps">
                  <w:drawing>
                    <wp:anchor distT="45720" distB="45720" distL="114300" distR="114300" simplePos="0" relativeHeight="251754496" behindDoc="1" locked="0" layoutInCell="1" allowOverlap="1" wp14:anchorId="2E05E453" wp14:editId="331509D6">
                      <wp:simplePos x="0" y="0"/>
                      <wp:positionH relativeFrom="column">
                        <wp:posOffset>477520</wp:posOffset>
                      </wp:positionH>
                      <wp:positionV relativeFrom="paragraph">
                        <wp:posOffset>-180340</wp:posOffset>
                      </wp:positionV>
                      <wp:extent cx="450850" cy="260350"/>
                      <wp:effectExtent l="0" t="0" r="6350" b="635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350"/>
                              </a:xfrm>
                              <a:prstGeom prst="rect">
                                <a:avLst/>
                              </a:prstGeom>
                              <a:solidFill>
                                <a:srgbClr val="FFFFFF"/>
                              </a:solidFill>
                              <a:ln w="9525">
                                <a:noFill/>
                                <a:miter lim="800000"/>
                                <a:headEnd/>
                                <a:tailEnd/>
                              </a:ln>
                            </wps:spPr>
                            <wps:txbx>
                              <w:txbxContent>
                                <w:p w14:paraId="7CADCE39" w14:textId="77777777" w:rsidR="007D75D6" w:rsidRDefault="007D75D6" w:rsidP="0030124E">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5E453" id="_x0000_s1058" type="#_x0000_t202" style="position:absolute;margin-left:37.6pt;margin-top:-14.2pt;width:35.5pt;height:20.5pt;z-index:-251561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" stroked="f">
                      <v:textbox>
                        <w:txbxContent>
                          <w:p w14:paraId="7CADCE39" w14:textId="77777777" w:rsidR="007D75D6" w:rsidRDefault="007D75D6" w:rsidP="0030124E">
                            <w:r>
                              <w:t>100</w:t>
                            </w:r>
                          </w:p>
                        </w:txbxContent>
                      </v:textbox>
                    </v:shape>
                  </w:pict>
                </mc:Fallback>
              </mc:AlternateContent>
            </w:r>
            <w:r>
              <w:rPr>
                <w:noProof/>
              </w:rPr>
              <mc:AlternateContent>
                <mc:Choice Requires="wps">
                  <w:drawing>
                    <wp:anchor distT="45720" distB="45720" distL="114300" distR="114300" simplePos="0" relativeHeight="251753472" behindDoc="1" locked="0" layoutInCell="1" allowOverlap="1" wp14:anchorId="49272DBC" wp14:editId="7F125AB6">
                      <wp:simplePos x="0" y="0"/>
                      <wp:positionH relativeFrom="column">
                        <wp:posOffset>-246380</wp:posOffset>
                      </wp:positionH>
                      <wp:positionV relativeFrom="paragraph">
                        <wp:posOffset>-193040</wp:posOffset>
                      </wp:positionV>
                      <wp:extent cx="400050" cy="260350"/>
                      <wp:effectExtent l="0" t="0" r="0" b="635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18C029F6" w14:textId="77777777" w:rsidR="007D75D6" w:rsidRDefault="007D75D6" w:rsidP="0030124E">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72DBC" id="_x0000_s1059" type="#_x0000_t202" style="position:absolute;margin-left:-19.4pt;margin-top:-15.2pt;width:31.5pt;height:20.5pt;z-index:-25156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" stroked="f">
                      <v:textbox>
                        <w:txbxContent>
                          <w:p w14:paraId="18C029F6" w14:textId="77777777" w:rsidR="007D75D6" w:rsidRDefault="007D75D6" w:rsidP="0030124E">
                            <w:r>
                              <w:t>80</w:t>
                            </w:r>
                          </w:p>
                        </w:txbxContent>
                      </v:textbox>
                    </v:shape>
                  </w:pict>
                </mc:Fallback>
              </mc:AlternateContent>
            </w:r>
          </w:p>
        </w:tc>
        <w:tc>
          <w:tcPr>
            <w:tcW w:w="563" w:type="dxa"/>
          </w:tcPr>
          <w:p w14:paraId="1F168894" w14:textId="77777777" w:rsidR="0030124E" w:rsidRDefault="0030124E" w:rsidP="008B05EB">
            <w:r>
              <w:rPr>
                <w:noProof/>
              </w:rPr>
              <mc:AlternateContent>
                <mc:Choice Requires="wps">
                  <w:drawing>
                    <wp:anchor distT="0" distB="0" distL="114300" distR="114300" simplePos="0" relativeHeight="251760640" behindDoc="0" locked="0" layoutInCell="1" allowOverlap="1" wp14:anchorId="7E2EFB03" wp14:editId="6B60AEE1">
                      <wp:simplePos x="0" y="0"/>
                      <wp:positionH relativeFrom="column">
                        <wp:posOffset>69215</wp:posOffset>
                      </wp:positionH>
                      <wp:positionV relativeFrom="paragraph">
                        <wp:posOffset>359410</wp:posOffset>
                      </wp:positionV>
                      <wp:extent cx="1651000" cy="0"/>
                      <wp:effectExtent l="0" t="0" r="25400" b="19050"/>
                      <wp:wrapNone/>
                      <wp:docPr id="44" name="Straight Connector 44"/>
                      <wp:cNvGraphicFramePr/>
                      <a:graphic xmlns:a="http://schemas.openxmlformats.org/drawingml/2006/main">
                        <a:graphicData uri="http://schemas.microsoft.com/office/word/2010/wordprocessingShape">
                          <wps:wsp>
                            <wps:cNvCnPr/>
                            <wps:spPr>
                              <a:xfrm>
                                <a:off x="0" y="0"/>
                                <a:ext cx="1651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79AB09" id="Straight Connector 44" o:spid="_x0000_s1026" style="position:absolute;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5pt,28.3pt" to="135.4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" strokecolor="black [3200]" strokeweight="1pt">
                      <v:stroke joinstyle="miter"/>
                    </v:line>
                  </w:pict>
                </mc:Fallback>
              </mc:AlternateContent>
            </w:r>
          </w:p>
        </w:tc>
        <w:tc>
          <w:tcPr>
            <w:tcW w:w="563" w:type="dxa"/>
          </w:tcPr>
          <w:p w14:paraId="3E8250CF" w14:textId="77777777" w:rsidR="0030124E" w:rsidRDefault="0030124E" w:rsidP="008B05EB"/>
        </w:tc>
        <w:tc>
          <w:tcPr>
            <w:tcW w:w="563" w:type="dxa"/>
          </w:tcPr>
          <w:p w14:paraId="2862F423" w14:textId="77777777" w:rsidR="0030124E" w:rsidRDefault="0030124E" w:rsidP="008B05EB"/>
        </w:tc>
        <w:tc>
          <w:tcPr>
            <w:tcW w:w="563" w:type="dxa"/>
          </w:tcPr>
          <w:p w14:paraId="773C9B82" w14:textId="77777777" w:rsidR="0030124E" w:rsidRDefault="0030124E" w:rsidP="008B05EB"/>
        </w:tc>
        <w:tc>
          <w:tcPr>
            <w:tcW w:w="563" w:type="dxa"/>
          </w:tcPr>
          <w:p w14:paraId="6B26BE4A" w14:textId="77777777" w:rsidR="0030124E" w:rsidRDefault="0030124E" w:rsidP="008B05EB"/>
        </w:tc>
        <w:tc>
          <w:tcPr>
            <w:tcW w:w="563" w:type="dxa"/>
          </w:tcPr>
          <w:p w14:paraId="485F04A9" w14:textId="77777777" w:rsidR="0030124E" w:rsidRDefault="0030124E" w:rsidP="008B05EB">
            <w:r>
              <w:rPr>
                <w:noProof/>
              </w:rPr>
              <mc:AlternateContent>
                <mc:Choice Requires="wps">
                  <w:drawing>
                    <wp:anchor distT="45720" distB="45720" distL="114300" distR="114300" simplePos="0" relativeHeight="251762688" behindDoc="1" locked="0" layoutInCell="1" allowOverlap="1" wp14:anchorId="7721D343" wp14:editId="67B2B656">
                      <wp:simplePos x="0" y="0"/>
                      <wp:positionH relativeFrom="column">
                        <wp:posOffset>-240665</wp:posOffset>
                      </wp:positionH>
                      <wp:positionV relativeFrom="paragraph">
                        <wp:posOffset>-180340</wp:posOffset>
                      </wp:positionV>
                      <wp:extent cx="482600" cy="260350"/>
                      <wp:effectExtent l="0" t="0" r="0" b="635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4AFC44D2" w14:textId="77777777" w:rsidR="007D75D6" w:rsidRDefault="007D75D6" w:rsidP="0030124E">
                                  <w:r>
                                    <w:t>140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1D343" id="_x0000_s1060" type="#_x0000_t202" style="position:absolute;margin-left:-18.95pt;margin-top:-14.2pt;width:38pt;height:20.5pt;z-index:-251553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" stroked="f">
                      <v:textbox>
                        <w:txbxContent>
                          <w:p w14:paraId="4AFC44D2" w14:textId="77777777" w:rsidR="007D75D6" w:rsidRDefault="007D75D6" w:rsidP="0030124E">
                            <w:r>
                              <w:t>140</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4E09EAF7" wp14:editId="6D87EAE2">
                      <wp:simplePos x="0" y="0"/>
                      <wp:positionH relativeFrom="column">
                        <wp:posOffset>-75565</wp:posOffset>
                      </wp:positionH>
                      <wp:positionV relativeFrom="paragraph">
                        <wp:posOffset>-370840</wp:posOffset>
                      </wp:positionV>
                      <wp:extent cx="0" cy="158750"/>
                      <wp:effectExtent l="0" t="0" r="19050" b="25400"/>
                      <wp:wrapNone/>
                      <wp:docPr id="46" name="Straight Connector 46"/>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C82F8" id="Straight Connector 46"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29.2pt" to="-5.9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" strokecolor="black [3200]">
                      <v:stroke joinstyle="miter"/>
                    </v:line>
                  </w:pict>
                </mc:Fallback>
              </mc:AlternateContent>
            </w:r>
          </w:p>
        </w:tc>
      </w:tr>
      <w:tr w:rsidR="0030124E" w14:paraId="70996B39" w14:textId="77777777" w:rsidTr="008B05EB">
        <w:trPr>
          <w:trHeight w:val="567"/>
        </w:trPr>
        <w:tc>
          <w:tcPr>
            <w:tcW w:w="564" w:type="dxa"/>
          </w:tcPr>
          <w:p w14:paraId="6848DD76" w14:textId="77777777" w:rsidR="0030124E" w:rsidRDefault="0030124E" w:rsidP="008B05EB">
            <w:r>
              <w:rPr>
                <w:noProof/>
              </w:rPr>
              <mc:AlternateContent>
                <mc:Choice Requires="wps">
                  <w:drawing>
                    <wp:anchor distT="45720" distB="45720" distL="114300" distR="114300" simplePos="0" relativeHeight="251741184" behindDoc="1" locked="0" layoutInCell="1" allowOverlap="1" wp14:anchorId="124AC230" wp14:editId="59085612">
                      <wp:simplePos x="0" y="0"/>
                      <wp:positionH relativeFrom="column">
                        <wp:posOffset>-211455</wp:posOffset>
                      </wp:positionH>
                      <wp:positionV relativeFrom="paragraph">
                        <wp:posOffset>-153035</wp:posOffset>
                      </wp:positionV>
                      <wp:extent cx="457200" cy="260350"/>
                      <wp:effectExtent l="0" t="0" r="0" b="635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0350"/>
                              </a:xfrm>
                              <a:prstGeom prst="rect">
                                <a:avLst/>
                              </a:prstGeom>
                              <a:solidFill>
                                <a:srgbClr val="FFFFFF"/>
                              </a:solidFill>
                              <a:ln w="9525">
                                <a:noFill/>
                                <a:miter lim="800000"/>
                                <a:headEnd/>
                                <a:tailEnd/>
                              </a:ln>
                            </wps:spPr>
                            <wps:txbx>
                              <w:txbxContent>
                                <w:p w14:paraId="159C0F26" w14:textId="77777777" w:rsidR="007D75D6" w:rsidRDefault="007D75D6" w:rsidP="0030124E">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AC230" id="_x0000_s1061" type="#_x0000_t202" style="position:absolute;margin-left:-16.65pt;margin-top:-12.05pt;width:36pt;height:20.5pt;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" stroked="f">
                      <v:textbox>
                        <w:txbxContent>
                          <w:p w14:paraId="159C0F26" w14:textId="77777777" w:rsidR="007D75D6" w:rsidRDefault="007D75D6" w:rsidP="0030124E">
                            <w:r>
                              <w:t>-20</w:t>
                            </w:r>
                          </w:p>
                        </w:txbxContent>
                      </v:textbox>
                    </v:shape>
                  </w:pict>
                </mc:Fallback>
              </mc:AlternateContent>
            </w:r>
          </w:p>
        </w:tc>
        <w:tc>
          <w:tcPr>
            <w:tcW w:w="564" w:type="dxa"/>
          </w:tcPr>
          <w:p w14:paraId="1EFDEE63" w14:textId="77777777" w:rsidR="0030124E" w:rsidRDefault="0030124E" w:rsidP="008B05EB"/>
        </w:tc>
        <w:tc>
          <w:tcPr>
            <w:tcW w:w="564" w:type="dxa"/>
          </w:tcPr>
          <w:p w14:paraId="0EAF0DAE" w14:textId="77777777" w:rsidR="0030124E" w:rsidRDefault="0030124E" w:rsidP="008B05EB"/>
        </w:tc>
        <w:tc>
          <w:tcPr>
            <w:tcW w:w="564" w:type="dxa"/>
          </w:tcPr>
          <w:p w14:paraId="6CAC8B26" w14:textId="77777777" w:rsidR="0030124E" w:rsidRDefault="0030124E" w:rsidP="008B05EB"/>
        </w:tc>
        <w:tc>
          <w:tcPr>
            <w:tcW w:w="564" w:type="dxa"/>
          </w:tcPr>
          <w:p w14:paraId="326320D3" w14:textId="77777777" w:rsidR="0030124E" w:rsidRDefault="0030124E" w:rsidP="008B05EB"/>
        </w:tc>
        <w:tc>
          <w:tcPr>
            <w:tcW w:w="564" w:type="dxa"/>
          </w:tcPr>
          <w:p w14:paraId="1FEF0769" w14:textId="77777777" w:rsidR="0030124E" w:rsidRDefault="0030124E" w:rsidP="008B05EB"/>
        </w:tc>
        <w:tc>
          <w:tcPr>
            <w:tcW w:w="564" w:type="dxa"/>
          </w:tcPr>
          <w:p w14:paraId="2FFC08EF" w14:textId="77777777" w:rsidR="0030124E" w:rsidRDefault="0030124E" w:rsidP="008B05EB"/>
        </w:tc>
        <w:tc>
          <w:tcPr>
            <w:tcW w:w="564" w:type="dxa"/>
          </w:tcPr>
          <w:p w14:paraId="72EF7EBB" w14:textId="77777777" w:rsidR="0030124E" w:rsidRDefault="0030124E" w:rsidP="008B05EB"/>
        </w:tc>
        <w:tc>
          <w:tcPr>
            <w:tcW w:w="563" w:type="dxa"/>
          </w:tcPr>
          <w:p w14:paraId="68DDB7D4" w14:textId="77777777" w:rsidR="0030124E" w:rsidRDefault="0030124E" w:rsidP="008B05EB"/>
        </w:tc>
        <w:tc>
          <w:tcPr>
            <w:tcW w:w="563" w:type="dxa"/>
          </w:tcPr>
          <w:p w14:paraId="1CE22F70" w14:textId="77777777" w:rsidR="0030124E" w:rsidRDefault="0030124E" w:rsidP="008B05EB"/>
        </w:tc>
        <w:tc>
          <w:tcPr>
            <w:tcW w:w="563" w:type="dxa"/>
          </w:tcPr>
          <w:p w14:paraId="2C4292FC" w14:textId="77777777" w:rsidR="0030124E" w:rsidRDefault="0030124E" w:rsidP="008B05EB"/>
        </w:tc>
        <w:tc>
          <w:tcPr>
            <w:tcW w:w="563" w:type="dxa"/>
          </w:tcPr>
          <w:p w14:paraId="110DA956" w14:textId="77777777" w:rsidR="0030124E" w:rsidRDefault="0030124E" w:rsidP="008B05EB"/>
        </w:tc>
        <w:tc>
          <w:tcPr>
            <w:tcW w:w="563" w:type="dxa"/>
          </w:tcPr>
          <w:p w14:paraId="54260F46" w14:textId="77777777" w:rsidR="0030124E" w:rsidRDefault="0030124E" w:rsidP="008B05EB"/>
        </w:tc>
        <w:tc>
          <w:tcPr>
            <w:tcW w:w="563" w:type="dxa"/>
          </w:tcPr>
          <w:p w14:paraId="5324D1C3" w14:textId="77777777" w:rsidR="0030124E" w:rsidRDefault="0030124E" w:rsidP="008B05EB"/>
        </w:tc>
        <w:tc>
          <w:tcPr>
            <w:tcW w:w="563" w:type="dxa"/>
          </w:tcPr>
          <w:p w14:paraId="468FFDCE" w14:textId="77777777" w:rsidR="0030124E" w:rsidRDefault="0030124E" w:rsidP="008B05EB"/>
        </w:tc>
        <w:tc>
          <w:tcPr>
            <w:tcW w:w="563" w:type="dxa"/>
          </w:tcPr>
          <w:p w14:paraId="1D08AB1E" w14:textId="77777777" w:rsidR="0030124E" w:rsidRDefault="0030124E" w:rsidP="008B05EB"/>
        </w:tc>
      </w:tr>
      <w:tr w:rsidR="0030124E" w14:paraId="3A88C0FE" w14:textId="77777777" w:rsidTr="008B05EB">
        <w:trPr>
          <w:trHeight w:val="567"/>
        </w:trPr>
        <w:tc>
          <w:tcPr>
            <w:tcW w:w="564" w:type="dxa"/>
          </w:tcPr>
          <w:p w14:paraId="48B354EE" w14:textId="77777777" w:rsidR="0030124E" w:rsidRDefault="0030124E" w:rsidP="008B05EB">
            <w:r>
              <w:rPr>
                <w:noProof/>
              </w:rPr>
              <mc:AlternateContent>
                <mc:Choice Requires="wps">
                  <w:drawing>
                    <wp:anchor distT="45720" distB="45720" distL="114300" distR="114300" simplePos="0" relativeHeight="251742208" behindDoc="1" locked="0" layoutInCell="1" allowOverlap="1" wp14:anchorId="2FDAD7F1" wp14:editId="799B0580">
                      <wp:simplePos x="0" y="0"/>
                      <wp:positionH relativeFrom="column">
                        <wp:posOffset>-211455</wp:posOffset>
                      </wp:positionH>
                      <wp:positionV relativeFrom="paragraph">
                        <wp:posOffset>-875030</wp:posOffset>
                      </wp:positionV>
                      <wp:extent cx="400050" cy="260350"/>
                      <wp:effectExtent l="0" t="0" r="0" b="635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76460644" w14:textId="77777777" w:rsidR="007D75D6" w:rsidRDefault="007D75D6" w:rsidP="0030124E">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AD7F1" id="_x0000_s1062" type="#_x0000_t202" style="position:absolute;margin-left:-16.65pt;margin-top:-68.9pt;width:31.5pt;height:20.5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" stroked="f">
                      <v:textbox>
                        <w:txbxContent>
                          <w:p w14:paraId="76460644" w14:textId="77777777" w:rsidR="007D75D6" w:rsidRDefault="007D75D6" w:rsidP="0030124E">
                            <w:r>
                              <w:t>-10</w:t>
                            </w:r>
                          </w:p>
                        </w:txbxContent>
                      </v:textbox>
                    </v:shape>
                  </w:pict>
                </mc:Fallback>
              </mc:AlternateContent>
            </w:r>
            <w:r>
              <w:rPr>
                <w:noProof/>
              </w:rPr>
              <mc:AlternateContent>
                <mc:Choice Requires="wps">
                  <w:drawing>
                    <wp:anchor distT="45720" distB="45720" distL="114300" distR="114300" simplePos="0" relativeHeight="251740160" behindDoc="1" locked="0" layoutInCell="1" allowOverlap="1" wp14:anchorId="4B2EEE3E" wp14:editId="6276AC58">
                      <wp:simplePos x="0" y="0"/>
                      <wp:positionH relativeFrom="column">
                        <wp:posOffset>-211455</wp:posOffset>
                      </wp:positionH>
                      <wp:positionV relativeFrom="paragraph">
                        <wp:posOffset>-144780</wp:posOffset>
                      </wp:positionV>
                      <wp:extent cx="400050" cy="260350"/>
                      <wp:effectExtent l="0" t="0" r="0" b="635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6726C7BB" w14:textId="77777777" w:rsidR="007D75D6" w:rsidRDefault="007D75D6" w:rsidP="0030124E">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EE3E" id="_x0000_s1063" type="#_x0000_t202" style="position:absolute;margin-left:-16.65pt;margin-top:-11.4pt;width:31.5pt;height:20.5pt;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" stroked="f">
                      <v:textbox>
                        <w:txbxContent>
                          <w:p w14:paraId="6726C7BB" w14:textId="77777777" w:rsidR="007D75D6" w:rsidRDefault="007D75D6" w:rsidP="0030124E">
                            <w:r>
                              <w:t>-30</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DBE946A" wp14:editId="1350AEA8">
                      <wp:simplePos x="0" y="0"/>
                      <wp:positionH relativeFrom="column">
                        <wp:posOffset>106045</wp:posOffset>
                      </wp:positionH>
                      <wp:positionV relativeFrom="paragraph">
                        <wp:posOffset>-735330</wp:posOffset>
                      </wp:positionV>
                      <wp:extent cx="165100" cy="0"/>
                      <wp:effectExtent l="0" t="0" r="25400" b="19050"/>
                      <wp:wrapNone/>
                      <wp:docPr id="201" name="Straight Connector 201"/>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F2610B" id="Straight Connector 20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8.35pt,-57.9pt" to="21.3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19491828" wp14:editId="2430880E">
                      <wp:simplePos x="0" y="0"/>
                      <wp:positionH relativeFrom="column">
                        <wp:posOffset>106045</wp:posOffset>
                      </wp:positionH>
                      <wp:positionV relativeFrom="paragraph">
                        <wp:posOffset>-373380</wp:posOffset>
                      </wp:positionV>
                      <wp:extent cx="165100" cy="0"/>
                      <wp:effectExtent l="0" t="0" r="25400" b="19050"/>
                      <wp:wrapNone/>
                      <wp:docPr id="202" name="Straight Connector 202"/>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D6A29" id="Straight Connector 20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35pt,-29.4pt" to="21.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4E04C89" wp14:editId="5BE52099">
                      <wp:simplePos x="0" y="0"/>
                      <wp:positionH relativeFrom="column">
                        <wp:posOffset>106045</wp:posOffset>
                      </wp:positionH>
                      <wp:positionV relativeFrom="paragraph">
                        <wp:posOffset>-5080</wp:posOffset>
                      </wp:positionV>
                      <wp:extent cx="165100" cy="0"/>
                      <wp:effectExtent l="0" t="0" r="25400" b="19050"/>
                      <wp:wrapNone/>
                      <wp:docPr id="203" name="Straight Connector 203"/>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74BF2" id="Straight Connector 20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8.35pt,-.4pt" to="21.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uitgEAALoDAAAOAAAAZHJzL2Uyb0RvYy54bWysU8GOEzEMvSPxD1HudKZFrN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" strokecolor="black [3200]" strokeweight=".5pt">
                      <v:stroke joinstyle="miter"/>
                    </v:line>
                  </w:pict>
                </mc:Fallback>
              </mc:AlternateContent>
            </w:r>
          </w:p>
        </w:tc>
        <w:tc>
          <w:tcPr>
            <w:tcW w:w="564" w:type="dxa"/>
          </w:tcPr>
          <w:p w14:paraId="55C94213" w14:textId="77777777" w:rsidR="0030124E" w:rsidRDefault="0030124E" w:rsidP="008B05EB"/>
        </w:tc>
        <w:tc>
          <w:tcPr>
            <w:tcW w:w="564" w:type="dxa"/>
          </w:tcPr>
          <w:p w14:paraId="24F8B762" w14:textId="77777777" w:rsidR="0030124E" w:rsidRDefault="0030124E" w:rsidP="008B05EB"/>
        </w:tc>
        <w:tc>
          <w:tcPr>
            <w:tcW w:w="564" w:type="dxa"/>
          </w:tcPr>
          <w:p w14:paraId="749FF454" w14:textId="77777777" w:rsidR="0030124E" w:rsidRDefault="0030124E" w:rsidP="008B05EB"/>
        </w:tc>
        <w:tc>
          <w:tcPr>
            <w:tcW w:w="564" w:type="dxa"/>
          </w:tcPr>
          <w:p w14:paraId="376D3087" w14:textId="77777777" w:rsidR="0030124E" w:rsidRDefault="0030124E" w:rsidP="008B05EB"/>
        </w:tc>
        <w:tc>
          <w:tcPr>
            <w:tcW w:w="564" w:type="dxa"/>
          </w:tcPr>
          <w:p w14:paraId="72EB882D" w14:textId="77777777" w:rsidR="0030124E" w:rsidRDefault="0030124E" w:rsidP="008B05EB"/>
        </w:tc>
        <w:tc>
          <w:tcPr>
            <w:tcW w:w="564" w:type="dxa"/>
          </w:tcPr>
          <w:p w14:paraId="50D41E15" w14:textId="77777777" w:rsidR="0030124E" w:rsidRDefault="0030124E" w:rsidP="008B05EB"/>
        </w:tc>
        <w:tc>
          <w:tcPr>
            <w:tcW w:w="564" w:type="dxa"/>
          </w:tcPr>
          <w:p w14:paraId="7492EFA8" w14:textId="77777777" w:rsidR="0030124E" w:rsidRDefault="0030124E" w:rsidP="008B05EB"/>
        </w:tc>
        <w:tc>
          <w:tcPr>
            <w:tcW w:w="563" w:type="dxa"/>
          </w:tcPr>
          <w:p w14:paraId="4400ECAD" w14:textId="77777777" w:rsidR="0030124E" w:rsidRDefault="0030124E" w:rsidP="008B05EB"/>
        </w:tc>
        <w:tc>
          <w:tcPr>
            <w:tcW w:w="563" w:type="dxa"/>
          </w:tcPr>
          <w:p w14:paraId="7284915F" w14:textId="77777777" w:rsidR="0030124E" w:rsidRDefault="0030124E" w:rsidP="008B05EB"/>
        </w:tc>
        <w:tc>
          <w:tcPr>
            <w:tcW w:w="563" w:type="dxa"/>
          </w:tcPr>
          <w:p w14:paraId="62C9D242" w14:textId="77777777" w:rsidR="0030124E" w:rsidRDefault="0030124E" w:rsidP="008B05EB"/>
        </w:tc>
        <w:tc>
          <w:tcPr>
            <w:tcW w:w="563" w:type="dxa"/>
          </w:tcPr>
          <w:p w14:paraId="73942BC7" w14:textId="77777777" w:rsidR="0030124E" w:rsidRDefault="0030124E" w:rsidP="008B05EB"/>
        </w:tc>
        <w:tc>
          <w:tcPr>
            <w:tcW w:w="563" w:type="dxa"/>
          </w:tcPr>
          <w:p w14:paraId="16607086" w14:textId="77777777" w:rsidR="0030124E" w:rsidRDefault="0030124E" w:rsidP="008B05EB"/>
        </w:tc>
        <w:tc>
          <w:tcPr>
            <w:tcW w:w="563" w:type="dxa"/>
          </w:tcPr>
          <w:p w14:paraId="0CC988A5" w14:textId="77777777" w:rsidR="0030124E" w:rsidRDefault="0030124E" w:rsidP="008B05EB"/>
        </w:tc>
        <w:tc>
          <w:tcPr>
            <w:tcW w:w="563" w:type="dxa"/>
          </w:tcPr>
          <w:p w14:paraId="2A8BCBC1" w14:textId="77777777" w:rsidR="0030124E" w:rsidRDefault="0030124E" w:rsidP="008B05EB"/>
        </w:tc>
        <w:tc>
          <w:tcPr>
            <w:tcW w:w="563" w:type="dxa"/>
          </w:tcPr>
          <w:p w14:paraId="50146C3A" w14:textId="77777777" w:rsidR="0030124E" w:rsidRDefault="0030124E" w:rsidP="008B05EB"/>
        </w:tc>
      </w:tr>
    </w:tbl>
    <w:p w14:paraId="2B609489" w14:textId="77777777" w:rsidR="0030124E" w:rsidRDefault="0030124E" w:rsidP="0030124E"/>
    <w:p w14:paraId="332F1174" w14:textId="77777777" w:rsidR="0030124E" w:rsidRDefault="0030124E" w:rsidP="0030124E"/>
    <w:p w14:paraId="2FBD6622" w14:textId="77777777" w:rsidR="0030124E" w:rsidRDefault="0030124E" w:rsidP="0030124E">
      <w:pPr>
        <w:pStyle w:val="ListParagraph"/>
        <w:numPr>
          <w:ilvl w:val="0"/>
          <w:numId w:val="11"/>
        </w:numPr>
        <w:spacing w:after="160" w:line="259" w:lineRule="auto"/>
        <w:ind w:hanging="720"/>
        <w:contextualSpacing/>
      </w:pPr>
      <w:r>
        <w:t>State the time intervals where the car is:</w:t>
      </w:r>
    </w:p>
    <w:p w14:paraId="1003FBC6" w14:textId="77777777" w:rsidR="0030124E" w:rsidRDefault="0030124E" w:rsidP="0030124E">
      <w:pPr>
        <w:pStyle w:val="ListParagraph"/>
        <w:jc w:val="right"/>
      </w:pPr>
      <w:r>
        <w:t>(6 marks)</w:t>
      </w:r>
    </w:p>
    <w:p w14:paraId="03DE911B" w14:textId="77777777" w:rsidR="0030124E" w:rsidRDefault="0030124E" w:rsidP="0030124E">
      <w:pPr>
        <w:pStyle w:val="ListParagraph"/>
      </w:pPr>
    </w:p>
    <w:p w14:paraId="0C7178CD" w14:textId="77777777" w:rsidR="0030124E" w:rsidRDefault="0030124E" w:rsidP="0030124E">
      <w:pPr>
        <w:pStyle w:val="ListParagraph"/>
        <w:numPr>
          <w:ilvl w:val="0"/>
          <w:numId w:val="12"/>
        </w:numPr>
        <w:spacing w:after="160" w:line="259" w:lineRule="auto"/>
        <w:contextualSpacing/>
      </w:pPr>
      <w:r>
        <w:t>travelling NORTH:</w:t>
      </w:r>
      <w:r>
        <w:tab/>
      </w:r>
      <w:r>
        <w:tab/>
      </w:r>
      <w:r>
        <w:tab/>
        <w:t>t = _________________________________</w:t>
      </w:r>
    </w:p>
    <w:p w14:paraId="78340897" w14:textId="77777777" w:rsidR="0030124E" w:rsidRDefault="0030124E" w:rsidP="0030124E">
      <w:pPr>
        <w:pStyle w:val="ListParagraph"/>
        <w:ind w:left="1440"/>
      </w:pPr>
    </w:p>
    <w:p w14:paraId="7F3A8AED" w14:textId="77777777" w:rsidR="0030124E" w:rsidRDefault="0030124E" w:rsidP="0030124E">
      <w:pPr>
        <w:pStyle w:val="ListParagraph"/>
        <w:numPr>
          <w:ilvl w:val="0"/>
          <w:numId w:val="12"/>
        </w:numPr>
        <w:spacing w:after="160" w:line="259" w:lineRule="auto"/>
        <w:contextualSpacing/>
      </w:pPr>
      <w:r>
        <w:t>travelling SOUTH:</w:t>
      </w:r>
      <w:r>
        <w:tab/>
      </w:r>
      <w:r>
        <w:tab/>
      </w:r>
      <w:r>
        <w:tab/>
        <w:t>t = _________________________________</w:t>
      </w:r>
    </w:p>
    <w:p w14:paraId="03F0B2E4" w14:textId="77777777" w:rsidR="0030124E" w:rsidRDefault="0030124E" w:rsidP="0030124E">
      <w:pPr>
        <w:pStyle w:val="ListParagraph"/>
      </w:pPr>
    </w:p>
    <w:p w14:paraId="440B93FE" w14:textId="77777777" w:rsidR="0030124E" w:rsidRDefault="0030124E" w:rsidP="0030124E">
      <w:pPr>
        <w:pStyle w:val="ListParagraph"/>
        <w:numPr>
          <w:ilvl w:val="0"/>
          <w:numId w:val="12"/>
        </w:numPr>
        <w:spacing w:after="160" w:line="259" w:lineRule="auto"/>
        <w:contextualSpacing/>
      </w:pPr>
      <w:r>
        <w:t xml:space="preserve">travelling with a constant velocity: </w:t>
      </w:r>
      <w:r>
        <w:tab/>
        <w:t>t = _________________________________</w:t>
      </w:r>
    </w:p>
    <w:p w14:paraId="0B3955D6" w14:textId="77777777" w:rsidR="0030124E" w:rsidRDefault="0030124E" w:rsidP="0030124E">
      <w:pPr>
        <w:pStyle w:val="ListParagraph"/>
      </w:pPr>
    </w:p>
    <w:p w14:paraId="319EAF10" w14:textId="77777777" w:rsidR="0030124E" w:rsidRDefault="0030124E" w:rsidP="0030124E">
      <w:pPr>
        <w:pStyle w:val="ListParagraph"/>
        <w:numPr>
          <w:ilvl w:val="0"/>
          <w:numId w:val="12"/>
        </w:numPr>
        <w:spacing w:after="160" w:line="259" w:lineRule="auto"/>
        <w:contextualSpacing/>
      </w:pPr>
      <w:r>
        <w:t xml:space="preserve">experiencing a decrease in speed: </w:t>
      </w:r>
      <w:r>
        <w:tab/>
        <w:t>t = _________________________________</w:t>
      </w:r>
    </w:p>
    <w:p w14:paraId="2FAEB4C2" w14:textId="77777777" w:rsidR="0030124E" w:rsidRDefault="0030124E" w:rsidP="0030124E">
      <w:pPr>
        <w:pStyle w:val="ListParagraph"/>
      </w:pPr>
    </w:p>
    <w:p w14:paraId="5C5935F0" w14:textId="77777777" w:rsidR="0030124E" w:rsidRDefault="0030124E" w:rsidP="0030124E">
      <w:pPr>
        <w:pStyle w:val="ListParagraph"/>
        <w:numPr>
          <w:ilvl w:val="0"/>
          <w:numId w:val="12"/>
        </w:numPr>
        <w:spacing w:after="160" w:line="259" w:lineRule="auto"/>
        <w:contextualSpacing/>
      </w:pPr>
      <w:r>
        <w:t>stationary:</w:t>
      </w:r>
      <w:r>
        <w:tab/>
      </w:r>
      <w:r>
        <w:tab/>
      </w:r>
      <w:r>
        <w:tab/>
      </w:r>
      <w:r>
        <w:tab/>
        <w:t>t = _________________________________</w:t>
      </w:r>
    </w:p>
    <w:p w14:paraId="6577329E" w14:textId="77777777" w:rsidR="0030124E" w:rsidRDefault="0030124E" w:rsidP="0030124E">
      <w:pPr>
        <w:pStyle w:val="ListParagraph"/>
      </w:pPr>
    </w:p>
    <w:p w14:paraId="28DDCFF6" w14:textId="77777777" w:rsidR="007D75D6" w:rsidRDefault="007D75D6" w:rsidP="0030124E">
      <w:pPr>
        <w:pStyle w:val="ListParagraph"/>
        <w:numPr>
          <w:ilvl w:val="0"/>
          <w:numId w:val="12"/>
        </w:numPr>
        <w:spacing w:after="160" w:line="259" w:lineRule="auto"/>
        <w:contextualSpacing/>
      </w:pPr>
      <w:r>
        <w:t xml:space="preserve">starts travelling in a southerly </w:t>
      </w:r>
      <w:r w:rsidR="0030124E">
        <w:t xml:space="preserve"> direction:</w:t>
      </w:r>
      <w:r w:rsidR="0030124E">
        <w:tab/>
      </w:r>
      <w:r w:rsidR="0030124E">
        <w:tab/>
      </w:r>
      <w:r w:rsidR="0030124E">
        <w:tab/>
      </w:r>
    </w:p>
    <w:p w14:paraId="607FCDCF" w14:textId="77777777" w:rsidR="007D75D6" w:rsidRDefault="007D75D6" w:rsidP="007D75D6">
      <w:pPr>
        <w:pStyle w:val="ListParagraph"/>
      </w:pPr>
    </w:p>
    <w:p w14:paraId="220755F1" w14:textId="77777777" w:rsidR="0030124E" w:rsidRDefault="0030124E" w:rsidP="007D75D6">
      <w:pPr>
        <w:pStyle w:val="ListParagraph"/>
        <w:spacing w:after="160" w:line="259" w:lineRule="auto"/>
        <w:ind w:left="4320" w:firstLine="720"/>
        <w:contextualSpacing/>
      </w:pPr>
      <w:r>
        <w:t>t = _________________________________</w:t>
      </w:r>
    </w:p>
    <w:p w14:paraId="0E78CCEE" w14:textId="77777777" w:rsidR="0037282F" w:rsidRDefault="0037282F">
      <w:pPr>
        <w:spacing w:after="160" w:line="259" w:lineRule="auto"/>
      </w:pPr>
      <w:r>
        <w:br w:type="page"/>
      </w:r>
    </w:p>
    <w:p w14:paraId="4B5A79C9" w14:textId="77777777" w:rsidR="0030124E" w:rsidRDefault="0030124E" w:rsidP="0030124E"/>
    <w:tbl>
      <w:tblPr>
        <w:tblStyle w:val="TableGrid"/>
        <w:tblW w:w="0" w:type="auto"/>
        <w:tblLook w:val="04A0" w:firstRow="1" w:lastRow="0" w:firstColumn="1" w:lastColumn="0" w:noHBand="0" w:noVBand="1"/>
      </w:tblPr>
      <w:tblGrid>
        <w:gridCol w:w="7508"/>
        <w:gridCol w:w="1508"/>
      </w:tblGrid>
      <w:tr w:rsidR="0037282F" w:rsidRPr="003838F8" w14:paraId="386C7CE2" w14:textId="77777777" w:rsidTr="008B05EB">
        <w:trPr>
          <w:trHeight w:val="567"/>
        </w:trPr>
        <w:tc>
          <w:tcPr>
            <w:tcW w:w="7508" w:type="dxa"/>
            <w:vAlign w:val="center"/>
          </w:tcPr>
          <w:p w14:paraId="68FEFE1E" w14:textId="77777777" w:rsidR="0037282F" w:rsidRPr="003838F8" w:rsidRDefault="0037282F" w:rsidP="003B541D">
            <w:pPr>
              <w:pStyle w:val="ListParagraph"/>
              <w:numPr>
                <w:ilvl w:val="0"/>
                <w:numId w:val="14"/>
              </w:numPr>
              <w:contextualSpacing/>
              <w:rPr>
                <w:color w:val="1F4E79" w:themeColor="accent1" w:themeShade="80"/>
              </w:rPr>
            </w:pPr>
            <w:r w:rsidRPr="003838F8">
              <w:rPr>
                <w:color w:val="1F4E79" w:themeColor="accent1" w:themeShade="80"/>
              </w:rPr>
              <w:t xml:space="preserve">t = 0 s </w:t>
            </w:r>
            <w:r w:rsidR="003B541D">
              <w:rPr>
                <w:color w:val="1F4E79" w:themeColor="accent1" w:themeShade="80"/>
              </w:rPr>
              <w:t>to</w:t>
            </w:r>
            <w:r w:rsidRPr="003838F8">
              <w:rPr>
                <w:color w:val="1F4E79" w:themeColor="accent1" w:themeShade="80"/>
              </w:rPr>
              <w:t xml:space="preserve"> 80 s</w:t>
            </w:r>
          </w:p>
        </w:tc>
        <w:tc>
          <w:tcPr>
            <w:tcW w:w="1508" w:type="dxa"/>
            <w:vAlign w:val="center"/>
          </w:tcPr>
          <w:p w14:paraId="1967A688" w14:textId="77777777" w:rsidR="0037282F" w:rsidRPr="003838F8" w:rsidRDefault="0037282F" w:rsidP="008B05EB">
            <w:pPr>
              <w:jc w:val="center"/>
              <w:rPr>
                <w:color w:val="1F4E79" w:themeColor="accent1" w:themeShade="80"/>
              </w:rPr>
            </w:pPr>
            <w:r w:rsidRPr="003838F8">
              <w:rPr>
                <w:color w:val="1F4E79" w:themeColor="accent1" w:themeShade="80"/>
              </w:rPr>
              <w:t>1 mark</w:t>
            </w:r>
          </w:p>
        </w:tc>
      </w:tr>
      <w:tr w:rsidR="0037282F" w:rsidRPr="003838F8" w14:paraId="2E427060" w14:textId="77777777" w:rsidTr="008B05EB">
        <w:trPr>
          <w:trHeight w:val="567"/>
        </w:trPr>
        <w:tc>
          <w:tcPr>
            <w:tcW w:w="7508" w:type="dxa"/>
            <w:vAlign w:val="center"/>
          </w:tcPr>
          <w:p w14:paraId="34FFBCE6" w14:textId="77777777" w:rsidR="0037282F" w:rsidRPr="003838F8" w:rsidRDefault="0037282F" w:rsidP="0037282F">
            <w:pPr>
              <w:pStyle w:val="ListParagraph"/>
              <w:numPr>
                <w:ilvl w:val="0"/>
                <w:numId w:val="14"/>
              </w:numPr>
              <w:contextualSpacing/>
              <w:rPr>
                <w:color w:val="1F4E79" w:themeColor="accent1" w:themeShade="80"/>
              </w:rPr>
            </w:pPr>
            <w:r w:rsidRPr="003838F8">
              <w:rPr>
                <w:color w:val="1F4E79" w:themeColor="accent1" w:themeShade="80"/>
              </w:rPr>
              <w:t>t = 80 s to 140 s</w:t>
            </w:r>
          </w:p>
        </w:tc>
        <w:tc>
          <w:tcPr>
            <w:tcW w:w="1508" w:type="dxa"/>
            <w:vAlign w:val="center"/>
          </w:tcPr>
          <w:p w14:paraId="51FE9261" w14:textId="77777777" w:rsidR="0037282F" w:rsidRPr="003838F8" w:rsidRDefault="0037282F" w:rsidP="008B05EB">
            <w:pPr>
              <w:jc w:val="center"/>
              <w:rPr>
                <w:color w:val="1F4E79" w:themeColor="accent1" w:themeShade="80"/>
              </w:rPr>
            </w:pPr>
            <w:r w:rsidRPr="003838F8">
              <w:rPr>
                <w:color w:val="1F4E79" w:themeColor="accent1" w:themeShade="80"/>
              </w:rPr>
              <w:t>1 mark</w:t>
            </w:r>
          </w:p>
        </w:tc>
      </w:tr>
      <w:tr w:rsidR="0037282F" w:rsidRPr="003838F8" w14:paraId="0B4AC5EB" w14:textId="77777777" w:rsidTr="008B05EB">
        <w:trPr>
          <w:trHeight w:val="567"/>
        </w:trPr>
        <w:tc>
          <w:tcPr>
            <w:tcW w:w="7508" w:type="dxa"/>
            <w:vAlign w:val="center"/>
          </w:tcPr>
          <w:p w14:paraId="45DDE43F" w14:textId="77777777" w:rsidR="0037282F" w:rsidRPr="003838F8" w:rsidRDefault="0037282F" w:rsidP="0037282F">
            <w:pPr>
              <w:pStyle w:val="ListParagraph"/>
              <w:numPr>
                <w:ilvl w:val="0"/>
                <w:numId w:val="14"/>
              </w:numPr>
              <w:contextualSpacing/>
              <w:rPr>
                <w:color w:val="1F4E79" w:themeColor="accent1" w:themeShade="80"/>
              </w:rPr>
            </w:pPr>
            <w:r w:rsidRPr="003838F8">
              <w:rPr>
                <w:color w:val="1F4E79" w:themeColor="accent1" w:themeShade="80"/>
              </w:rPr>
              <w:t>t = 40 s to 60 s and t = 94 s (93-95) to 140 s</w:t>
            </w:r>
          </w:p>
        </w:tc>
        <w:tc>
          <w:tcPr>
            <w:tcW w:w="1508" w:type="dxa"/>
            <w:vAlign w:val="center"/>
          </w:tcPr>
          <w:p w14:paraId="6C8A28C4" w14:textId="77777777" w:rsidR="0037282F" w:rsidRPr="003838F8" w:rsidRDefault="0037282F" w:rsidP="008B05EB">
            <w:pPr>
              <w:jc w:val="center"/>
              <w:rPr>
                <w:color w:val="1F4E79" w:themeColor="accent1" w:themeShade="80"/>
              </w:rPr>
            </w:pPr>
            <w:r w:rsidRPr="003838F8">
              <w:rPr>
                <w:color w:val="1F4E79" w:themeColor="accent1" w:themeShade="80"/>
              </w:rPr>
              <w:t>1 mark</w:t>
            </w:r>
          </w:p>
        </w:tc>
      </w:tr>
      <w:tr w:rsidR="0037282F" w:rsidRPr="003838F8" w14:paraId="6BE4F5FE" w14:textId="77777777" w:rsidTr="008B05EB">
        <w:trPr>
          <w:trHeight w:val="567"/>
        </w:trPr>
        <w:tc>
          <w:tcPr>
            <w:tcW w:w="7508" w:type="dxa"/>
            <w:vAlign w:val="center"/>
          </w:tcPr>
          <w:p w14:paraId="4E976C43" w14:textId="77777777" w:rsidR="0037282F" w:rsidRPr="003838F8" w:rsidRDefault="0037282F" w:rsidP="0037282F">
            <w:pPr>
              <w:pStyle w:val="ListParagraph"/>
              <w:numPr>
                <w:ilvl w:val="0"/>
                <w:numId w:val="14"/>
              </w:numPr>
              <w:contextualSpacing/>
              <w:rPr>
                <w:color w:val="1F4E79" w:themeColor="accent1" w:themeShade="80"/>
              </w:rPr>
            </w:pPr>
            <w:r w:rsidRPr="003838F8">
              <w:rPr>
                <w:color w:val="1F4E79" w:themeColor="accent1" w:themeShade="80"/>
              </w:rPr>
              <w:t>t = 60 s – 80 s</w:t>
            </w:r>
          </w:p>
        </w:tc>
        <w:tc>
          <w:tcPr>
            <w:tcW w:w="1508" w:type="dxa"/>
            <w:vAlign w:val="center"/>
          </w:tcPr>
          <w:p w14:paraId="22212068" w14:textId="77777777" w:rsidR="0037282F" w:rsidRPr="003838F8" w:rsidRDefault="0037282F" w:rsidP="008B05EB">
            <w:pPr>
              <w:jc w:val="center"/>
              <w:rPr>
                <w:color w:val="1F4E79" w:themeColor="accent1" w:themeShade="80"/>
              </w:rPr>
            </w:pPr>
            <w:r w:rsidRPr="003838F8">
              <w:rPr>
                <w:color w:val="1F4E79" w:themeColor="accent1" w:themeShade="80"/>
              </w:rPr>
              <w:t>1 mark</w:t>
            </w:r>
          </w:p>
        </w:tc>
      </w:tr>
      <w:tr w:rsidR="0037282F" w:rsidRPr="003838F8" w14:paraId="51F49C5C" w14:textId="77777777" w:rsidTr="008B05EB">
        <w:trPr>
          <w:trHeight w:val="567"/>
        </w:trPr>
        <w:tc>
          <w:tcPr>
            <w:tcW w:w="7508" w:type="dxa"/>
            <w:vAlign w:val="center"/>
          </w:tcPr>
          <w:p w14:paraId="49BE04AA" w14:textId="77777777" w:rsidR="0037282F" w:rsidRPr="003838F8" w:rsidRDefault="0037282F" w:rsidP="003B541D">
            <w:pPr>
              <w:pStyle w:val="ListParagraph"/>
              <w:numPr>
                <w:ilvl w:val="0"/>
                <w:numId w:val="14"/>
              </w:numPr>
              <w:contextualSpacing/>
              <w:rPr>
                <w:color w:val="1F4E79" w:themeColor="accent1" w:themeShade="80"/>
              </w:rPr>
            </w:pPr>
            <w:r w:rsidRPr="003838F8">
              <w:rPr>
                <w:color w:val="1F4E79" w:themeColor="accent1" w:themeShade="80"/>
              </w:rPr>
              <w:t xml:space="preserve">t = 0 s </w:t>
            </w:r>
            <w:r w:rsidR="003B541D">
              <w:rPr>
                <w:color w:val="1F4E79" w:themeColor="accent1" w:themeShade="80"/>
              </w:rPr>
              <w:t>and</w:t>
            </w:r>
            <w:r w:rsidRPr="003838F8">
              <w:rPr>
                <w:color w:val="1F4E79" w:themeColor="accent1" w:themeShade="80"/>
              </w:rPr>
              <w:t xml:space="preserve"> 80 s</w:t>
            </w:r>
          </w:p>
        </w:tc>
        <w:tc>
          <w:tcPr>
            <w:tcW w:w="1508" w:type="dxa"/>
            <w:vAlign w:val="center"/>
          </w:tcPr>
          <w:p w14:paraId="19C5BD1C" w14:textId="77777777" w:rsidR="0037282F" w:rsidRPr="003838F8" w:rsidRDefault="0037282F" w:rsidP="008B05EB">
            <w:pPr>
              <w:jc w:val="center"/>
              <w:rPr>
                <w:color w:val="1F4E79" w:themeColor="accent1" w:themeShade="80"/>
              </w:rPr>
            </w:pPr>
            <w:r w:rsidRPr="003838F8">
              <w:rPr>
                <w:color w:val="1F4E79" w:themeColor="accent1" w:themeShade="80"/>
              </w:rPr>
              <w:t>1 mark</w:t>
            </w:r>
          </w:p>
        </w:tc>
      </w:tr>
      <w:tr w:rsidR="0037282F" w:rsidRPr="003838F8" w14:paraId="35C509F3" w14:textId="77777777" w:rsidTr="008B05EB">
        <w:trPr>
          <w:trHeight w:val="567"/>
        </w:trPr>
        <w:tc>
          <w:tcPr>
            <w:tcW w:w="7508" w:type="dxa"/>
            <w:vAlign w:val="center"/>
          </w:tcPr>
          <w:p w14:paraId="301F5050" w14:textId="77777777" w:rsidR="0037282F" w:rsidRPr="003838F8" w:rsidRDefault="0037282F" w:rsidP="0037282F">
            <w:pPr>
              <w:pStyle w:val="ListParagraph"/>
              <w:numPr>
                <w:ilvl w:val="0"/>
                <w:numId w:val="14"/>
              </w:numPr>
              <w:contextualSpacing/>
              <w:rPr>
                <w:color w:val="1F4E79" w:themeColor="accent1" w:themeShade="80"/>
              </w:rPr>
            </w:pPr>
            <w:r w:rsidRPr="003838F8">
              <w:rPr>
                <w:color w:val="1F4E79" w:themeColor="accent1" w:themeShade="80"/>
              </w:rPr>
              <w:t>t = 80 s</w:t>
            </w:r>
            <w:r w:rsidR="00747773">
              <w:rPr>
                <w:color w:val="1F4E79" w:themeColor="accent1" w:themeShade="80"/>
              </w:rPr>
              <w:t xml:space="preserve"> – 140 s</w:t>
            </w:r>
          </w:p>
        </w:tc>
        <w:tc>
          <w:tcPr>
            <w:tcW w:w="1508" w:type="dxa"/>
            <w:vAlign w:val="center"/>
          </w:tcPr>
          <w:p w14:paraId="3C58CD34" w14:textId="77777777" w:rsidR="0037282F" w:rsidRPr="0037282F" w:rsidRDefault="0037282F" w:rsidP="0037282F">
            <w:pPr>
              <w:pStyle w:val="ListParagraph"/>
              <w:numPr>
                <w:ilvl w:val="0"/>
                <w:numId w:val="15"/>
              </w:numPr>
              <w:jc w:val="center"/>
              <w:rPr>
                <w:color w:val="1F4E79" w:themeColor="accent1" w:themeShade="80"/>
              </w:rPr>
            </w:pPr>
            <w:r w:rsidRPr="0037282F">
              <w:rPr>
                <w:color w:val="1F4E79" w:themeColor="accent1" w:themeShade="80"/>
              </w:rPr>
              <w:t>mark</w:t>
            </w:r>
          </w:p>
        </w:tc>
      </w:tr>
    </w:tbl>
    <w:p w14:paraId="631B82BF" w14:textId="77777777" w:rsidR="0037282F" w:rsidRDefault="0037282F" w:rsidP="0037282F">
      <w:pPr>
        <w:spacing w:after="160" w:line="259" w:lineRule="auto"/>
      </w:pPr>
    </w:p>
    <w:p w14:paraId="3173C090" w14:textId="77777777" w:rsidR="0030124E" w:rsidRPr="0037282F" w:rsidRDefault="0030124E" w:rsidP="0037282F">
      <w:pPr>
        <w:pStyle w:val="ListParagraph"/>
        <w:numPr>
          <w:ilvl w:val="0"/>
          <w:numId w:val="11"/>
        </w:numPr>
        <w:spacing w:after="160" w:line="259" w:lineRule="auto"/>
        <w:ind w:hanging="720"/>
        <w:rPr>
          <w:bCs/>
        </w:rPr>
      </w:pPr>
      <w:r>
        <w:t>Calculate the car’s acceleration at the following times:</w:t>
      </w:r>
    </w:p>
    <w:p w14:paraId="40AF32B9" w14:textId="77777777" w:rsidR="0030124E" w:rsidRDefault="0030124E" w:rsidP="0030124E">
      <w:pPr>
        <w:pStyle w:val="ListParagraph"/>
        <w:jc w:val="right"/>
      </w:pPr>
      <w:r>
        <w:t>(4 marks)</w:t>
      </w:r>
    </w:p>
    <w:p w14:paraId="1C39B7F4" w14:textId="77777777" w:rsidR="0030124E" w:rsidRDefault="0030124E" w:rsidP="0030124E">
      <w:pPr>
        <w:pStyle w:val="ListParagraph"/>
      </w:pPr>
    </w:p>
    <w:p w14:paraId="6D52CFD3" w14:textId="77777777" w:rsidR="0030124E" w:rsidRDefault="0030124E" w:rsidP="0030124E">
      <w:pPr>
        <w:pStyle w:val="ListParagraph"/>
        <w:numPr>
          <w:ilvl w:val="0"/>
          <w:numId w:val="13"/>
        </w:numPr>
        <w:spacing w:after="160" w:line="259" w:lineRule="auto"/>
        <w:contextualSpacing/>
      </w:pPr>
      <w:r>
        <w:t>t = 20 s</w:t>
      </w:r>
    </w:p>
    <w:p w14:paraId="1CFBB6BC" w14:textId="77777777" w:rsidR="0030124E" w:rsidRDefault="0030124E" w:rsidP="0030124E">
      <w:pPr>
        <w:pStyle w:val="ListParagraph"/>
        <w:ind w:left="1440"/>
      </w:pPr>
    </w:p>
    <w:tbl>
      <w:tblPr>
        <w:tblStyle w:val="TableGrid"/>
        <w:tblW w:w="0" w:type="auto"/>
        <w:tblInd w:w="-5" w:type="dxa"/>
        <w:tblLook w:val="04A0" w:firstRow="1" w:lastRow="0" w:firstColumn="1" w:lastColumn="0" w:noHBand="0" w:noVBand="1"/>
      </w:tblPr>
      <w:tblGrid>
        <w:gridCol w:w="7513"/>
        <w:gridCol w:w="1508"/>
      </w:tblGrid>
      <w:tr w:rsidR="0037282F" w:rsidRPr="003838F8" w14:paraId="46C3ABA2" w14:textId="77777777" w:rsidTr="008B05EB">
        <w:trPr>
          <w:trHeight w:val="567"/>
        </w:trPr>
        <w:tc>
          <w:tcPr>
            <w:tcW w:w="7513" w:type="dxa"/>
            <w:vAlign w:val="center"/>
          </w:tcPr>
          <w:p w14:paraId="7F9DFF1E" w14:textId="77777777" w:rsidR="0037282F" w:rsidRPr="003838F8" w:rsidRDefault="0037282F"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a= </m:t>
                </m:r>
                <m:f>
                  <m:fPr>
                    <m:ctrlPr>
                      <w:rPr>
                        <w:rFonts w:ascii="Cambria Math" w:hAnsi="Cambria Math"/>
                        <w:color w:val="1F4E79" w:themeColor="accent1" w:themeShade="80"/>
                      </w:rPr>
                    </m:ctrlPr>
                  </m:fPr>
                  <m:num>
                    <m:d>
                      <m:dPr>
                        <m:ctrlPr>
                          <w:rPr>
                            <w:rFonts w:ascii="Cambria Math" w:hAnsi="Cambria Math"/>
                            <w:color w:val="1F4E79" w:themeColor="accent1" w:themeShade="80"/>
                          </w:rPr>
                        </m:ctrlPr>
                      </m:dPr>
                      <m:e>
                        <m:r>
                          <m:rPr>
                            <m:sty m:val="p"/>
                          </m:rPr>
                          <w:rPr>
                            <w:rFonts w:ascii="Cambria Math" w:hAnsi="Cambria Math"/>
                            <w:color w:val="1F4E79" w:themeColor="accent1" w:themeShade="80"/>
                          </w:rPr>
                          <m:t>30-0</m:t>
                        </m:r>
                      </m:e>
                    </m:d>
                  </m:num>
                  <m:den>
                    <m:d>
                      <m:dPr>
                        <m:ctrlPr>
                          <w:rPr>
                            <w:rFonts w:ascii="Cambria Math" w:hAnsi="Cambria Math"/>
                            <w:color w:val="1F4E79" w:themeColor="accent1" w:themeShade="80"/>
                          </w:rPr>
                        </m:ctrlPr>
                      </m:dPr>
                      <m:e>
                        <m:r>
                          <m:rPr>
                            <m:sty m:val="p"/>
                          </m:rPr>
                          <w:rPr>
                            <w:rFonts w:ascii="Cambria Math" w:hAnsi="Cambria Math"/>
                            <w:color w:val="1F4E79" w:themeColor="accent1" w:themeShade="80"/>
                          </w:rPr>
                          <m:t>40-0</m:t>
                        </m:r>
                      </m:e>
                    </m:d>
                  </m:den>
                </m:f>
              </m:oMath>
            </m:oMathPara>
          </w:p>
        </w:tc>
        <w:tc>
          <w:tcPr>
            <w:tcW w:w="1508" w:type="dxa"/>
            <w:vAlign w:val="center"/>
          </w:tcPr>
          <w:p w14:paraId="391070C9" w14:textId="77777777" w:rsidR="0037282F" w:rsidRPr="003838F8" w:rsidRDefault="0037282F" w:rsidP="008B05EB">
            <w:pPr>
              <w:jc w:val="center"/>
              <w:rPr>
                <w:color w:val="1F4E79" w:themeColor="accent1" w:themeShade="80"/>
              </w:rPr>
            </w:pPr>
            <w:r w:rsidRPr="003838F8">
              <w:rPr>
                <w:color w:val="1F4E79" w:themeColor="accent1" w:themeShade="80"/>
              </w:rPr>
              <w:t>1 mark</w:t>
            </w:r>
          </w:p>
        </w:tc>
      </w:tr>
      <w:tr w:rsidR="0037282F" w:rsidRPr="003838F8" w14:paraId="0A0A2B22" w14:textId="77777777" w:rsidTr="008B05EB">
        <w:trPr>
          <w:trHeight w:val="567"/>
        </w:trPr>
        <w:tc>
          <w:tcPr>
            <w:tcW w:w="7513" w:type="dxa"/>
            <w:vAlign w:val="center"/>
          </w:tcPr>
          <w:p w14:paraId="5B9C3845" w14:textId="77777777" w:rsidR="0037282F" w:rsidRPr="003838F8" w:rsidRDefault="0037282F"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=0.750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ms</m:t>
                    </m:r>
                  </m:e>
                  <m:sup>
                    <m:r>
                      <m:rPr>
                        <m:sty m:val="p"/>
                      </m:rPr>
                      <w:rPr>
                        <w:rFonts w:ascii="Cambria Math" w:hAnsi="Cambria Math"/>
                        <w:color w:val="1F4E79" w:themeColor="accent1" w:themeShade="80"/>
                      </w:rPr>
                      <m:t>-2</m:t>
                    </m:r>
                  </m:sup>
                </m:sSup>
              </m:oMath>
            </m:oMathPara>
          </w:p>
        </w:tc>
        <w:tc>
          <w:tcPr>
            <w:tcW w:w="1508" w:type="dxa"/>
            <w:vAlign w:val="center"/>
          </w:tcPr>
          <w:p w14:paraId="278DE801" w14:textId="77777777" w:rsidR="0037282F" w:rsidRPr="003838F8" w:rsidRDefault="0037282F" w:rsidP="008B05EB">
            <w:pPr>
              <w:jc w:val="center"/>
              <w:rPr>
                <w:color w:val="1F4E79" w:themeColor="accent1" w:themeShade="80"/>
              </w:rPr>
            </w:pPr>
            <w:r w:rsidRPr="003838F8">
              <w:rPr>
                <w:color w:val="1F4E79" w:themeColor="accent1" w:themeShade="80"/>
              </w:rPr>
              <w:t>1 mark</w:t>
            </w:r>
          </w:p>
        </w:tc>
      </w:tr>
    </w:tbl>
    <w:p w14:paraId="432576BE" w14:textId="77777777" w:rsidR="0030124E" w:rsidRDefault="0030124E" w:rsidP="0037282F"/>
    <w:p w14:paraId="0F492421" w14:textId="77777777" w:rsidR="0030124E" w:rsidRDefault="0030124E" w:rsidP="0030124E">
      <w:pPr>
        <w:pStyle w:val="ListParagraph"/>
        <w:numPr>
          <w:ilvl w:val="0"/>
          <w:numId w:val="13"/>
        </w:numPr>
        <w:spacing w:after="160" w:line="259" w:lineRule="auto"/>
        <w:contextualSpacing/>
      </w:pPr>
      <w:r>
        <w:t>t = 80 s</w:t>
      </w:r>
    </w:p>
    <w:p w14:paraId="03FBB5F2" w14:textId="77777777" w:rsidR="0037282F" w:rsidRDefault="0037282F" w:rsidP="0037282F">
      <w:pPr>
        <w:pStyle w:val="ListParagraph"/>
        <w:spacing w:after="160" w:line="259" w:lineRule="auto"/>
        <w:ind w:left="1440" w:firstLine="0"/>
        <w:contextualSpacing/>
      </w:pPr>
    </w:p>
    <w:tbl>
      <w:tblPr>
        <w:tblStyle w:val="TableGrid"/>
        <w:tblW w:w="0" w:type="auto"/>
        <w:tblInd w:w="-5" w:type="dxa"/>
        <w:tblLook w:val="04A0" w:firstRow="1" w:lastRow="0" w:firstColumn="1" w:lastColumn="0" w:noHBand="0" w:noVBand="1"/>
      </w:tblPr>
      <w:tblGrid>
        <w:gridCol w:w="7513"/>
        <w:gridCol w:w="1508"/>
      </w:tblGrid>
      <w:tr w:rsidR="0037282F" w:rsidRPr="00BB38A3" w14:paraId="263182AB" w14:textId="77777777" w:rsidTr="008B05EB">
        <w:trPr>
          <w:trHeight w:val="567"/>
        </w:trPr>
        <w:tc>
          <w:tcPr>
            <w:tcW w:w="7513" w:type="dxa"/>
            <w:vAlign w:val="center"/>
          </w:tcPr>
          <w:p w14:paraId="6A7FC1FA" w14:textId="77777777" w:rsidR="0037282F" w:rsidRPr="00BB38A3" w:rsidRDefault="0037282F"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a= </m:t>
                </m:r>
                <m:f>
                  <m:fPr>
                    <m:ctrlPr>
                      <w:rPr>
                        <w:rFonts w:ascii="Cambria Math" w:hAnsi="Cambria Math"/>
                        <w:color w:val="1F4E79" w:themeColor="accent1" w:themeShade="80"/>
                      </w:rPr>
                    </m:ctrlPr>
                  </m:fPr>
                  <m:num>
                    <m:d>
                      <m:dPr>
                        <m:ctrlPr>
                          <w:rPr>
                            <w:rFonts w:ascii="Cambria Math" w:hAnsi="Cambria Math"/>
                            <w:color w:val="1F4E79" w:themeColor="accent1" w:themeShade="80"/>
                          </w:rPr>
                        </m:ctrlPr>
                      </m:dPr>
                      <m:e>
                        <m:r>
                          <m:rPr>
                            <m:sty m:val="p"/>
                          </m:rPr>
                          <w:rPr>
                            <w:rFonts w:ascii="Cambria Math" w:hAnsi="Cambria Math"/>
                            <w:color w:val="1F4E79" w:themeColor="accent1" w:themeShade="80"/>
                          </w:rPr>
                          <m:t>-20-30</m:t>
                        </m:r>
                      </m:e>
                    </m:d>
                  </m:num>
                  <m:den>
                    <m:d>
                      <m:dPr>
                        <m:ctrlPr>
                          <w:rPr>
                            <w:rFonts w:ascii="Cambria Math" w:hAnsi="Cambria Math"/>
                            <w:color w:val="1F4E79" w:themeColor="accent1" w:themeShade="80"/>
                          </w:rPr>
                        </m:ctrlPr>
                      </m:dPr>
                      <m:e>
                        <m:r>
                          <m:rPr>
                            <m:sty m:val="p"/>
                          </m:rPr>
                          <w:rPr>
                            <w:rFonts w:ascii="Cambria Math" w:hAnsi="Cambria Math"/>
                            <w:color w:val="1F4E79" w:themeColor="accent1" w:themeShade="80"/>
                          </w:rPr>
                          <m:t>94-60</m:t>
                        </m:r>
                      </m:e>
                    </m:d>
                  </m:den>
                </m:f>
              </m:oMath>
            </m:oMathPara>
          </w:p>
        </w:tc>
        <w:tc>
          <w:tcPr>
            <w:tcW w:w="1508" w:type="dxa"/>
            <w:vAlign w:val="center"/>
          </w:tcPr>
          <w:p w14:paraId="320C8AB1" w14:textId="77777777" w:rsidR="0037282F" w:rsidRPr="00BB38A3" w:rsidRDefault="0037282F" w:rsidP="008B05EB">
            <w:pPr>
              <w:jc w:val="center"/>
              <w:rPr>
                <w:color w:val="1F4E79" w:themeColor="accent1" w:themeShade="80"/>
              </w:rPr>
            </w:pPr>
            <w:r w:rsidRPr="00BB38A3">
              <w:rPr>
                <w:color w:val="1F4E79" w:themeColor="accent1" w:themeShade="80"/>
              </w:rPr>
              <w:t>1 mark</w:t>
            </w:r>
          </w:p>
        </w:tc>
      </w:tr>
      <w:tr w:rsidR="0037282F" w:rsidRPr="00BB38A3" w14:paraId="2696B0D3" w14:textId="77777777" w:rsidTr="008B05EB">
        <w:trPr>
          <w:trHeight w:val="567"/>
        </w:trPr>
        <w:tc>
          <w:tcPr>
            <w:tcW w:w="7513" w:type="dxa"/>
            <w:vAlign w:val="center"/>
          </w:tcPr>
          <w:p w14:paraId="546E8FD8" w14:textId="77777777" w:rsidR="0037282F" w:rsidRPr="00BB38A3" w:rsidRDefault="0037282F"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=-1.47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ms</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 xml:space="preserve"> (-1.52 to-1.43)</m:t>
                </m:r>
              </m:oMath>
            </m:oMathPara>
          </w:p>
        </w:tc>
        <w:tc>
          <w:tcPr>
            <w:tcW w:w="1508" w:type="dxa"/>
            <w:vAlign w:val="center"/>
          </w:tcPr>
          <w:p w14:paraId="4AAB3ED8" w14:textId="77777777" w:rsidR="0037282F" w:rsidRPr="00BB38A3" w:rsidRDefault="0037282F" w:rsidP="008B05EB">
            <w:pPr>
              <w:jc w:val="center"/>
              <w:rPr>
                <w:color w:val="1F4E79" w:themeColor="accent1" w:themeShade="80"/>
              </w:rPr>
            </w:pPr>
            <w:r w:rsidRPr="00BB38A3">
              <w:rPr>
                <w:color w:val="1F4E79" w:themeColor="accent1" w:themeShade="80"/>
              </w:rPr>
              <w:t>1 mark</w:t>
            </w:r>
          </w:p>
        </w:tc>
      </w:tr>
    </w:tbl>
    <w:p w14:paraId="7E0A45A5" w14:textId="77777777" w:rsidR="0030124E" w:rsidRDefault="0030124E" w:rsidP="0030124E"/>
    <w:p w14:paraId="6B1ED794" w14:textId="77777777" w:rsidR="0030124E" w:rsidRDefault="0030124E" w:rsidP="0030124E">
      <w:pPr>
        <w:pStyle w:val="ListParagraph"/>
        <w:numPr>
          <w:ilvl w:val="0"/>
          <w:numId w:val="11"/>
        </w:numPr>
        <w:spacing w:after="160" w:line="259" w:lineRule="auto"/>
        <w:ind w:hanging="720"/>
        <w:contextualSpacing/>
      </w:pPr>
      <w:r>
        <w:t>Calculate the car’s final displacement at t = 140 s (ie - the end of the journey).</w:t>
      </w:r>
    </w:p>
    <w:p w14:paraId="194146B9" w14:textId="77777777" w:rsidR="0030124E" w:rsidRDefault="007D3FD1" w:rsidP="0030124E">
      <w:pPr>
        <w:pStyle w:val="ListParagraph"/>
        <w:jc w:val="right"/>
      </w:pPr>
      <w:r>
        <w:t>(4</w:t>
      </w:r>
      <w:r w:rsidR="0030124E">
        <w:t xml:space="preserve"> marks)</w:t>
      </w:r>
    </w:p>
    <w:p w14:paraId="7842E7B8" w14:textId="77777777" w:rsidR="0017363D" w:rsidRDefault="0017363D" w:rsidP="0030124E">
      <w:pPr>
        <w:pStyle w:val="ListParagraph"/>
        <w:jc w:val="right"/>
      </w:pPr>
    </w:p>
    <w:tbl>
      <w:tblPr>
        <w:tblStyle w:val="TableGrid"/>
        <w:tblW w:w="0" w:type="auto"/>
        <w:tblInd w:w="-5" w:type="dxa"/>
        <w:tblLook w:val="04A0" w:firstRow="1" w:lastRow="0" w:firstColumn="1" w:lastColumn="0" w:noHBand="0" w:noVBand="1"/>
      </w:tblPr>
      <w:tblGrid>
        <w:gridCol w:w="7513"/>
        <w:gridCol w:w="1418"/>
      </w:tblGrid>
      <w:tr w:rsidR="0017363D" w14:paraId="1A6FBC4D" w14:textId="77777777" w:rsidTr="0017363D">
        <w:trPr>
          <w:trHeight w:val="567"/>
        </w:trPr>
        <w:tc>
          <w:tcPr>
            <w:tcW w:w="7513" w:type="dxa"/>
            <w:vAlign w:val="center"/>
          </w:tcPr>
          <w:p w14:paraId="39C066BE" w14:textId="77777777" w:rsidR="0017363D" w:rsidRPr="0017363D" w:rsidRDefault="0017363D" w:rsidP="0017363D">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∆s=area underneath the graph</m:t>
                </m:r>
              </m:oMath>
            </m:oMathPara>
          </w:p>
        </w:tc>
        <w:tc>
          <w:tcPr>
            <w:tcW w:w="1418" w:type="dxa"/>
            <w:vAlign w:val="center"/>
          </w:tcPr>
          <w:p w14:paraId="25326C41" w14:textId="77777777" w:rsidR="0017363D" w:rsidRPr="00BB38A3" w:rsidRDefault="0017363D" w:rsidP="0017363D">
            <w:pPr>
              <w:jc w:val="center"/>
              <w:rPr>
                <w:color w:val="1F4E79" w:themeColor="accent1" w:themeShade="80"/>
              </w:rPr>
            </w:pPr>
            <w:r w:rsidRPr="00BB38A3">
              <w:rPr>
                <w:color w:val="1F4E79" w:themeColor="accent1" w:themeShade="80"/>
              </w:rPr>
              <w:t>1 mark</w:t>
            </w:r>
          </w:p>
        </w:tc>
      </w:tr>
      <w:tr w:rsidR="0017363D" w14:paraId="42355427" w14:textId="77777777" w:rsidTr="0017363D">
        <w:trPr>
          <w:trHeight w:val="567"/>
        </w:trPr>
        <w:tc>
          <w:tcPr>
            <w:tcW w:w="7513" w:type="dxa"/>
            <w:vAlign w:val="center"/>
          </w:tcPr>
          <w:p w14:paraId="4B97A2C6" w14:textId="77777777" w:rsidR="0017363D" w:rsidRPr="00BB38A3" w:rsidRDefault="0017363D" w:rsidP="0017363D">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∆s= </m:t>
                </m:r>
                <m:d>
                  <m:dPr>
                    <m:ctrlPr>
                      <w:rPr>
                        <w:rFonts w:ascii="Cambria Math" w:hAnsi="Cambria Math"/>
                        <w:color w:val="1F4E79" w:themeColor="accent1" w:themeShade="80"/>
                      </w:rPr>
                    </m:ctrlPr>
                  </m:dPr>
                  <m:e>
                    <m:r>
                      <m:rPr>
                        <m:sty m:val="p"/>
                      </m:rPr>
                      <w:rPr>
                        <w:rFonts w:ascii="Cambria Math" w:hAnsi="Cambria Math"/>
                        <w:color w:val="1F4E79" w:themeColor="accent1" w:themeShade="80"/>
                      </w:rPr>
                      <m:t>0.5 ×30 ×40+20 × 30+0.5 × 30 ×20</m:t>
                    </m:r>
                  </m:e>
                </m:d>
                <m:r>
                  <m:rPr>
                    <m:sty m:val="p"/>
                  </m:rPr>
                  <w:rPr>
                    <w:rFonts w:ascii="Cambria Math" w:hAnsi="Cambria Math"/>
                    <w:color w:val="1F4E79" w:themeColor="accent1" w:themeShade="80"/>
                  </w:rPr>
                  <m:t xml:space="preserve">- </m:t>
                </m:r>
                <m:d>
                  <m:dPr>
                    <m:ctrlPr>
                      <w:rPr>
                        <w:rFonts w:ascii="Cambria Math" w:hAnsi="Cambria Math"/>
                        <w:color w:val="1F4E79" w:themeColor="accent1" w:themeShade="80"/>
                      </w:rPr>
                    </m:ctrlPr>
                  </m:dPr>
                  <m:e>
                    <m:r>
                      <m:rPr>
                        <m:sty m:val="p"/>
                      </m:rPr>
                      <w:rPr>
                        <w:rFonts w:ascii="Cambria Math" w:hAnsi="Cambria Math"/>
                        <w:color w:val="1F4E79" w:themeColor="accent1" w:themeShade="80"/>
                      </w:rPr>
                      <m:t>0.5 ×14 ×20+46 ×20)</m:t>
                    </m:r>
                  </m:e>
                </m:d>
              </m:oMath>
            </m:oMathPara>
          </w:p>
        </w:tc>
        <w:tc>
          <w:tcPr>
            <w:tcW w:w="1418" w:type="dxa"/>
            <w:vAlign w:val="center"/>
          </w:tcPr>
          <w:p w14:paraId="1693E142" w14:textId="77777777" w:rsidR="0017363D" w:rsidRPr="00BB38A3" w:rsidRDefault="0017363D" w:rsidP="0017363D">
            <w:pPr>
              <w:jc w:val="center"/>
              <w:rPr>
                <w:color w:val="1F4E79" w:themeColor="accent1" w:themeShade="80"/>
              </w:rPr>
            </w:pPr>
            <w:r w:rsidRPr="00BB38A3">
              <w:rPr>
                <w:color w:val="1F4E79" w:themeColor="accent1" w:themeShade="80"/>
              </w:rPr>
              <w:t>1 mark</w:t>
            </w:r>
          </w:p>
        </w:tc>
      </w:tr>
      <w:tr w:rsidR="0017363D" w14:paraId="0FD2679C" w14:textId="77777777" w:rsidTr="0017363D">
        <w:trPr>
          <w:trHeight w:val="567"/>
        </w:trPr>
        <w:tc>
          <w:tcPr>
            <w:tcW w:w="7513" w:type="dxa"/>
            <w:vAlign w:val="center"/>
          </w:tcPr>
          <w:p w14:paraId="12EA3855" w14:textId="77777777" w:rsidR="0017363D" w:rsidRPr="00BB38A3" w:rsidRDefault="0017363D" w:rsidP="0017363D">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=4.40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 xml:space="preserve"> m</m:t>
                </m:r>
                <m:r>
                  <m:rPr>
                    <m:sty m:val="p"/>
                  </m:rPr>
                  <w:rPr>
                    <w:rFonts w:ascii="Cambria Math" w:eastAsiaTheme="minorEastAsia" w:hAnsi="Cambria Math"/>
                    <w:color w:val="1F4E79" w:themeColor="accent1" w:themeShade="80"/>
                  </w:rPr>
                  <m:t xml:space="preserve">  (4.30 × </m:t>
                </m:r>
                <m:sSup>
                  <m:sSupPr>
                    <m:ctrlPr>
                      <w:rPr>
                        <w:rFonts w:ascii="Cambria Math" w:eastAsiaTheme="minorEastAsia" w:hAnsi="Cambria Math"/>
                        <w:color w:val="1F4E79" w:themeColor="accent1" w:themeShade="80"/>
                      </w:rPr>
                    </m:ctrlPr>
                  </m:sSupPr>
                  <m:e>
                    <m:r>
                      <m:rPr>
                        <m:sty m:val="p"/>
                      </m:rPr>
                      <w:rPr>
                        <w:rFonts w:ascii="Cambria Math" w:eastAsiaTheme="minorEastAsia" w:hAnsi="Cambria Math"/>
                        <w:color w:val="1F4E79" w:themeColor="accent1" w:themeShade="80"/>
                      </w:rPr>
                      <m:t>10</m:t>
                    </m:r>
                  </m:e>
                  <m:sup>
                    <m:r>
                      <m:rPr>
                        <m:sty m:val="p"/>
                      </m:rPr>
                      <w:rPr>
                        <w:rFonts w:ascii="Cambria Math" w:eastAsiaTheme="minorEastAsia" w:hAnsi="Cambria Math"/>
                        <w:color w:val="1F4E79" w:themeColor="accent1" w:themeShade="80"/>
                      </w:rPr>
                      <m:t>2</m:t>
                    </m:r>
                  </m:sup>
                </m:sSup>
                <m:r>
                  <m:rPr>
                    <m:sty m:val="p"/>
                  </m:rPr>
                  <w:rPr>
                    <w:rFonts w:ascii="Cambria Math" w:eastAsiaTheme="minorEastAsia" w:hAnsi="Cambria Math"/>
                    <w:color w:val="1F4E79" w:themeColor="accent1" w:themeShade="80"/>
                  </w:rPr>
                  <m:t xml:space="preserve"> to 4.30 × </m:t>
                </m:r>
                <m:sSup>
                  <m:sSupPr>
                    <m:ctrlPr>
                      <w:rPr>
                        <w:rFonts w:ascii="Cambria Math" w:eastAsiaTheme="minorEastAsia" w:hAnsi="Cambria Math"/>
                        <w:color w:val="1F4E79" w:themeColor="accent1" w:themeShade="80"/>
                      </w:rPr>
                    </m:ctrlPr>
                  </m:sSupPr>
                  <m:e>
                    <m:r>
                      <m:rPr>
                        <m:sty m:val="p"/>
                      </m:rPr>
                      <w:rPr>
                        <w:rFonts w:ascii="Cambria Math" w:eastAsiaTheme="minorEastAsia" w:hAnsi="Cambria Math"/>
                        <w:color w:val="1F4E79" w:themeColor="accent1" w:themeShade="80"/>
                      </w:rPr>
                      <m:t>10</m:t>
                    </m:r>
                  </m:e>
                  <m:sup>
                    <m:r>
                      <m:rPr>
                        <m:sty m:val="p"/>
                      </m:rPr>
                      <w:rPr>
                        <w:rFonts w:ascii="Cambria Math" w:eastAsiaTheme="minorEastAsia" w:hAnsi="Cambria Math"/>
                        <w:color w:val="1F4E79" w:themeColor="accent1" w:themeShade="80"/>
                      </w:rPr>
                      <m:t>2</m:t>
                    </m:r>
                  </m:sup>
                </m:sSup>
                <m:r>
                  <m:rPr>
                    <m:sty m:val="p"/>
                  </m:rPr>
                  <w:rPr>
                    <w:rFonts w:ascii="Cambria Math" w:eastAsiaTheme="minorEastAsia" w:hAnsi="Cambria Math"/>
                    <w:color w:val="1F4E79" w:themeColor="accent1" w:themeShade="80"/>
                  </w:rPr>
                  <m:t>)</m:t>
                </m:r>
              </m:oMath>
            </m:oMathPara>
          </w:p>
        </w:tc>
        <w:tc>
          <w:tcPr>
            <w:tcW w:w="1418" w:type="dxa"/>
            <w:vAlign w:val="center"/>
          </w:tcPr>
          <w:p w14:paraId="7B914A0A" w14:textId="77777777" w:rsidR="0017363D" w:rsidRPr="00BB38A3" w:rsidRDefault="0017363D" w:rsidP="0017363D">
            <w:pPr>
              <w:jc w:val="center"/>
              <w:rPr>
                <w:color w:val="1F4E79" w:themeColor="accent1" w:themeShade="80"/>
              </w:rPr>
            </w:pPr>
            <w:r w:rsidRPr="00BB38A3">
              <w:rPr>
                <w:color w:val="1F4E79" w:themeColor="accent1" w:themeShade="80"/>
              </w:rPr>
              <w:t>1 mark</w:t>
            </w:r>
          </w:p>
        </w:tc>
      </w:tr>
      <w:tr w:rsidR="0017363D" w14:paraId="2B0E7465" w14:textId="77777777" w:rsidTr="0017363D">
        <w:trPr>
          <w:trHeight w:val="567"/>
        </w:trPr>
        <w:tc>
          <w:tcPr>
            <w:tcW w:w="7513" w:type="dxa"/>
            <w:vAlign w:val="center"/>
          </w:tcPr>
          <w:p w14:paraId="15DD7675" w14:textId="77777777" w:rsidR="0017363D" w:rsidRDefault="0017363D" w:rsidP="0017363D">
            <w:pPr>
              <w:pStyle w:val="ListParagraph"/>
              <w:ind w:left="0" w:firstLine="0"/>
            </w:pPr>
            <w:r w:rsidRPr="0017363D">
              <w:rPr>
                <w:color w:val="1F4E79" w:themeColor="accent1" w:themeShade="80"/>
              </w:rPr>
              <w:t>NORTH</w:t>
            </w:r>
          </w:p>
        </w:tc>
        <w:tc>
          <w:tcPr>
            <w:tcW w:w="1418" w:type="dxa"/>
            <w:vAlign w:val="center"/>
          </w:tcPr>
          <w:p w14:paraId="6C16357A" w14:textId="77777777" w:rsidR="0017363D" w:rsidRPr="00BB38A3" w:rsidRDefault="0017363D" w:rsidP="0017363D">
            <w:pPr>
              <w:jc w:val="center"/>
              <w:rPr>
                <w:color w:val="1F4E79" w:themeColor="accent1" w:themeShade="80"/>
              </w:rPr>
            </w:pPr>
            <w:r w:rsidRPr="00BB38A3">
              <w:rPr>
                <w:color w:val="1F4E79" w:themeColor="accent1" w:themeShade="80"/>
              </w:rPr>
              <w:t>1 mark</w:t>
            </w:r>
          </w:p>
        </w:tc>
      </w:tr>
    </w:tbl>
    <w:p w14:paraId="64940FE5" w14:textId="77777777" w:rsidR="0017363D" w:rsidRDefault="0017363D" w:rsidP="0030124E">
      <w:pPr>
        <w:pStyle w:val="ListParagraph"/>
        <w:jc w:val="right"/>
      </w:pPr>
    </w:p>
    <w:p w14:paraId="1F32AFCA" w14:textId="77777777" w:rsidR="0030124E" w:rsidRDefault="0030124E" w:rsidP="0030124E">
      <w:pPr>
        <w:pStyle w:val="ListParagraph"/>
        <w:jc w:val="right"/>
      </w:pPr>
    </w:p>
    <w:p w14:paraId="768EABED" w14:textId="77777777" w:rsidR="0030124E" w:rsidRDefault="0030124E" w:rsidP="006C474C"/>
    <w:p w14:paraId="5A66913E" w14:textId="77777777" w:rsidR="0030124E" w:rsidRDefault="0030124E" w:rsidP="0030124E">
      <w:pPr>
        <w:pStyle w:val="ListParagraph"/>
        <w:jc w:val="right"/>
      </w:pPr>
    </w:p>
    <w:p w14:paraId="2BDED1F7" w14:textId="77777777" w:rsidR="006C474C" w:rsidRDefault="006C474C">
      <w:pPr>
        <w:spacing w:after="160" w:line="259" w:lineRule="auto"/>
        <w:rPr>
          <w:rFonts w:eastAsia="Times New Roman" w:cs="Arial"/>
          <w:szCs w:val="22"/>
        </w:rPr>
      </w:pPr>
      <w:r>
        <w:br w:type="page"/>
      </w:r>
    </w:p>
    <w:p w14:paraId="1E29AD6D" w14:textId="77777777" w:rsidR="0030124E" w:rsidRDefault="0030124E" w:rsidP="0030124E">
      <w:pPr>
        <w:pStyle w:val="ListParagraph"/>
        <w:numPr>
          <w:ilvl w:val="0"/>
          <w:numId w:val="11"/>
        </w:numPr>
        <w:spacing w:after="160" w:line="259" w:lineRule="auto"/>
        <w:ind w:hanging="720"/>
        <w:contextualSpacing/>
      </w:pPr>
      <w:r>
        <w:t>On the gird below, draw an ‘acceleration v time’ graph for the car’s journey.</w:t>
      </w:r>
    </w:p>
    <w:p w14:paraId="3FEEE705" w14:textId="77777777" w:rsidR="0030124E" w:rsidRDefault="007D3FD1" w:rsidP="0030124E">
      <w:pPr>
        <w:pStyle w:val="ListParagraph"/>
        <w:jc w:val="right"/>
      </w:pPr>
      <w:r>
        <w:t>(3</w:t>
      </w:r>
      <w:r w:rsidR="0030124E">
        <w:t xml:space="preserve"> marks)</w:t>
      </w:r>
    </w:p>
    <w:p w14:paraId="4B217C0A" w14:textId="77777777" w:rsidR="0030124E" w:rsidRDefault="0030124E" w:rsidP="006C474C">
      <w:r w:rsidRPr="007A32B2">
        <w:rPr>
          <w:b/>
          <w:noProof/>
        </w:rPr>
        <mc:AlternateContent>
          <mc:Choice Requires="wps">
            <w:drawing>
              <wp:anchor distT="45720" distB="45720" distL="114300" distR="114300" simplePos="0" relativeHeight="251791360" behindDoc="0" locked="0" layoutInCell="1" allowOverlap="1" wp14:anchorId="00207F1A" wp14:editId="79B8C309">
                <wp:simplePos x="0" y="0"/>
                <wp:positionH relativeFrom="column">
                  <wp:posOffset>80010</wp:posOffset>
                </wp:positionH>
                <wp:positionV relativeFrom="paragraph">
                  <wp:posOffset>88900</wp:posOffset>
                </wp:positionV>
                <wp:extent cx="685800" cy="260350"/>
                <wp:effectExtent l="0" t="0" r="0" b="635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0350"/>
                        </a:xfrm>
                        <a:prstGeom prst="rect">
                          <a:avLst/>
                        </a:prstGeom>
                        <a:solidFill>
                          <a:srgbClr val="FFFFFF"/>
                        </a:solidFill>
                        <a:ln w="9525">
                          <a:noFill/>
                          <a:miter lim="800000"/>
                          <a:headEnd/>
                          <a:tailEnd/>
                        </a:ln>
                      </wps:spPr>
                      <wps:txbx>
                        <w:txbxContent>
                          <w:p w14:paraId="38A80B90" w14:textId="77777777" w:rsidR="007D75D6" w:rsidRPr="00FB2D5B" w:rsidRDefault="007D75D6" w:rsidP="0030124E">
                            <w:pPr>
                              <w:rPr>
                                <w:b/>
                              </w:rPr>
                            </w:pPr>
                            <w:r>
                              <w:rPr>
                                <w:b/>
                              </w:rPr>
                              <w:t>a</w:t>
                            </w:r>
                            <w:r w:rsidRPr="00FB2D5B">
                              <w:rPr>
                                <w:b/>
                              </w:rPr>
                              <w:t xml:space="preserve"> (</w:t>
                            </w:r>
                            <w:r>
                              <w:rPr>
                                <w:b/>
                              </w:rPr>
                              <w:t>m</w:t>
                            </w:r>
                            <w:r w:rsidRPr="00FB2D5B">
                              <w:rPr>
                                <w:b/>
                              </w:rPr>
                              <w:t>s</w:t>
                            </w:r>
                            <w:r w:rsidRPr="00E1540F">
                              <w:rPr>
                                <w:b/>
                                <w:vertAlign w:val="superscript"/>
                              </w:rPr>
                              <w:t>-2</w:t>
                            </w:r>
                            <w:r w:rsidRPr="00FB2D5B">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07F1A" id="_x0000_s1064" type="#_x0000_t202" style="position:absolute;margin-left:6.3pt;margin-top:7pt;width:54pt;height:20.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" stroked="f">
                <v:textbox>
                  <w:txbxContent>
                    <w:p w14:paraId="38A80B90" w14:textId="77777777" w:rsidR="007D75D6" w:rsidRPr="00FB2D5B" w:rsidRDefault="007D75D6" w:rsidP="0030124E">
                      <w:pPr>
                        <w:rPr>
                          <w:b/>
                        </w:rPr>
                      </w:pPr>
                      <w:r>
                        <w:rPr>
                          <w:b/>
                        </w:rPr>
                        <w:t>a</w:t>
                      </w:r>
                      <w:r w:rsidRPr="00FB2D5B">
                        <w:rPr>
                          <w:b/>
                        </w:rPr>
                        <w:t xml:space="preserve"> (</w:t>
                      </w:r>
                      <w:r>
                        <w:rPr>
                          <w:b/>
                        </w:rPr>
                        <w:t>m</w:t>
                      </w:r>
                      <w:r w:rsidRPr="00FB2D5B">
                        <w:rPr>
                          <w:b/>
                        </w:rPr>
                        <w:t>s</w:t>
                      </w:r>
                      <w:r w:rsidRPr="00E1540F">
                        <w:rPr>
                          <w:b/>
                          <w:vertAlign w:val="superscript"/>
                        </w:rPr>
                        <w:t>-2</w:t>
                      </w:r>
                      <w:r w:rsidRPr="00FB2D5B">
                        <w:rPr>
                          <w:b/>
                        </w:rPr>
                        <w:t>)</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401F321F" wp14:editId="07D2AF40">
                <wp:simplePos x="0" y="0"/>
                <wp:positionH relativeFrom="column">
                  <wp:posOffset>190500</wp:posOffset>
                </wp:positionH>
                <wp:positionV relativeFrom="paragraph">
                  <wp:posOffset>299085</wp:posOffset>
                </wp:positionV>
                <wp:extent cx="165100" cy="0"/>
                <wp:effectExtent l="0" t="0" r="25400" b="19050"/>
                <wp:wrapNone/>
                <wp:docPr id="269" name="Straight Connector 269"/>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74DFB" id="Straight Connector 269"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3.55pt" to="2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" strokecolor="black [3200]" strokeweight=".5pt">
                <v:stroke joinstyle="miter"/>
              </v:line>
            </w:pict>
          </mc:Fallback>
        </mc:AlternateContent>
      </w:r>
    </w:p>
    <w:p w14:paraId="21D0746C" w14:textId="77777777" w:rsidR="0030124E" w:rsidRDefault="0030124E" w:rsidP="006C474C"/>
    <w:p w14:paraId="550F164B" w14:textId="77777777" w:rsidR="006C474C" w:rsidRDefault="006C474C" w:rsidP="006C474C">
      <w:pPr>
        <w:pStyle w:val="ListParagraph"/>
      </w:pPr>
      <w:r>
        <w:rPr>
          <w:noProof/>
        </w:rPr>
        <mc:AlternateContent>
          <mc:Choice Requires="wps">
            <w:drawing>
              <wp:anchor distT="45720" distB="45720" distL="114300" distR="114300" simplePos="0" relativeHeight="251823104" behindDoc="1" locked="0" layoutInCell="1" allowOverlap="1" wp14:anchorId="640ACD26" wp14:editId="0D6D0698">
                <wp:simplePos x="0" y="0"/>
                <wp:positionH relativeFrom="column">
                  <wp:posOffset>-307340</wp:posOffset>
                </wp:positionH>
                <wp:positionV relativeFrom="paragraph">
                  <wp:posOffset>2256790</wp:posOffset>
                </wp:positionV>
                <wp:extent cx="552450" cy="260350"/>
                <wp:effectExtent l="0" t="0" r="0" b="635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0350"/>
                        </a:xfrm>
                        <a:prstGeom prst="rect">
                          <a:avLst/>
                        </a:prstGeom>
                        <a:solidFill>
                          <a:srgbClr val="FFFFFF"/>
                        </a:solidFill>
                        <a:ln w="9525">
                          <a:noFill/>
                          <a:miter lim="800000"/>
                          <a:headEnd/>
                          <a:tailEnd/>
                        </a:ln>
                      </wps:spPr>
                      <wps:txbx>
                        <w:txbxContent>
                          <w:p w14:paraId="7AB9B754" w14:textId="77777777" w:rsidR="007D75D6" w:rsidRDefault="007D75D6" w:rsidP="006C474C">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ACD26" id="_x0000_s1065" type="#_x0000_t202" style="position:absolute;left:0;text-align:left;margin-left:-24.2pt;margin-top:177.7pt;width:43.5pt;height:20.5pt;z-index:-25149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" stroked="f">
                <v:textbox>
                  <w:txbxContent>
                    <w:p w14:paraId="7AB9B754" w14:textId="77777777" w:rsidR="007D75D6" w:rsidRDefault="007D75D6" w:rsidP="006C474C">
                      <w:r>
                        <w:t>-1.00</w:t>
                      </w:r>
                    </w:p>
                  </w:txbxContent>
                </v:textbox>
              </v:shape>
            </w:pict>
          </mc:Fallback>
        </mc:AlternateContent>
      </w:r>
      <w:r>
        <w:rPr>
          <w:noProof/>
        </w:rPr>
        <mc:AlternateContent>
          <mc:Choice Requires="wps">
            <w:drawing>
              <wp:anchor distT="45720" distB="45720" distL="114300" distR="114300" simplePos="0" relativeHeight="251822080" behindDoc="1" locked="0" layoutInCell="1" allowOverlap="1" wp14:anchorId="2AA2BC41" wp14:editId="401CC495">
                <wp:simplePos x="0" y="0"/>
                <wp:positionH relativeFrom="column">
                  <wp:posOffset>-307340</wp:posOffset>
                </wp:positionH>
                <wp:positionV relativeFrom="paragraph">
                  <wp:posOffset>2974340</wp:posOffset>
                </wp:positionV>
                <wp:extent cx="584200" cy="260350"/>
                <wp:effectExtent l="0" t="0" r="6350" b="635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60350"/>
                        </a:xfrm>
                        <a:prstGeom prst="rect">
                          <a:avLst/>
                        </a:prstGeom>
                        <a:solidFill>
                          <a:srgbClr val="FFFFFF"/>
                        </a:solidFill>
                        <a:ln w="9525">
                          <a:noFill/>
                          <a:miter lim="800000"/>
                          <a:headEnd/>
                          <a:tailEnd/>
                        </a:ln>
                      </wps:spPr>
                      <wps:txbx>
                        <w:txbxContent>
                          <w:p w14:paraId="352B9005" w14:textId="77777777" w:rsidR="007D75D6" w:rsidRDefault="007D75D6" w:rsidP="006C474C">
                            <w: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2BC41" id="_x0000_s1066" type="#_x0000_t202" style="position:absolute;left:0;text-align:left;margin-left:-24.2pt;margin-top:234.2pt;width:46pt;height:20.5pt;z-index:-25149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" stroked="f">
                <v:textbox>
                  <w:txbxContent>
                    <w:p w14:paraId="352B9005" w14:textId="77777777" w:rsidR="007D75D6" w:rsidRDefault="007D75D6" w:rsidP="006C474C">
                      <w:r>
                        <w:t>-2.00</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2AAE6019" wp14:editId="7EA95BFF">
                <wp:simplePos x="0" y="0"/>
                <wp:positionH relativeFrom="column">
                  <wp:posOffset>349250</wp:posOffset>
                </wp:positionH>
                <wp:positionV relativeFrom="paragraph">
                  <wp:posOffset>152400</wp:posOffset>
                </wp:positionV>
                <wp:extent cx="6350" cy="3213100"/>
                <wp:effectExtent l="76200" t="38100" r="69850" b="63500"/>
                <wp:wrapNone/>
                <wp:docPr id="267" name="Straight Arrow Connector 267"/>
                <wp:cNvGraphicFramePr/>
                <a:graphic xmlns:a="http://schemas.openxmlformats.org/drawingml/2006/main">
                  <a:graphicData uri="http://schemas.microsoft.com/office/word/2010/wordprocessingShape">
                    <wps:wsp>
                      <wps:cNvCnPr/>
                      <wps:spPr>
                        <a:xfrm flipH="1">
                          <a:off x="0" y="0"/>
                          <a:ext cx="6350" cy="321310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B2E64" id="Straight Arrow Connector 267" o:spid="_x0000_s1026" type="#_x0000_t32" style="position:absolute;margin-left:27.5pt;margin-top:12pt;width:.5pt;height:253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" strokecolor="black [3213]" strokeweight="1pt">
                <v:stroke startarrow="block" endarrow="block" joinstyle="miter"/>
              </v:shape>
            </w:pict>
          </mc:Fallback>
        </mc:AlternateConten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64"/>
        <w:gridCol w:w="564"/>
        <w:gridCol w:w="564"/>
        <w:gridCol w:w="564"/>
        <w:gridCol w:w="564"/>
        <w:gridCol w:w="564"/>
        <w:gridCol w:w="564"/>
        <w:gridCol w:w="564"/>
        <w:gridCol w:w="563"/>
        <w:gridCol w:w="563"/>
        <w:gridCol w:w="563"/>
        <w:gridCol w:w="563"/>
        <w:gridCol w:w="563"/>
        <w:gridCol w:w="563"/>
        <w:gridCol w:w="563"/>
        <w:gridCol w:w="563"/>
      </w:tblGrid>
      <w:tr w:rsidR="006C474C" w14:paraId="5275FF53" w14:textId="77777777" w:rsidTr="008B05EB">
        <w:trPr>
          <w:trHeight w:val="567"/>
        </w:trPr>
        <w:tc>
          <w:tcPr>
            <w:tcW w:w="564" w:type="dxa"/>
          </w:tcPr>
          <w:p w14:paraId="6340CE3B" w14:textId="77777777" w:rsidR="006C474C" w:rsidRDefault="006C474C" w:rsidP="008B05EB">
            <w:r>
              <w:rPr>
                <w:noProof/>
              </w:rPr>
              <mc:AlternateContent>
                <mc:Choice Requires="wps">
                  <w:drawing>
                    <wp:anchor distT="45720" distB="45720" distL="114300" distR="114300" simplePos="0" relativeHeight="251821056" behindDoc="1" locked="0" layoutInCell="1" allowOverlap="1" wp14:anchorId="423B3954" wp14:editId="7513105F">
                      <wp:simplePos x="0" y="0"/>
                      <wp:positionH relativeFrom="column">
                        <wp:posOffset>-262255</wp:posOffset>
                      </wp:positionH>
                      <wp:positionV relativeFrom="paragraph">
                        <wp:posOffset>-139065</wp:posOffset>
                      </wp:positionV>
                      <wp:extent cx="469900" cy="260350"/>
                      <wp:effectExtent l="0" t="0" r="6350" b="635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60350"/>
                              </a:xfrm>
                              <a:prstGeom prst="rect">
                                <a:avLst/>
                              </a:prstGeom>
                              <a:solidFill>
                                <a:srgbClr val="FFFFFF"/>
                              </a:solidFill>
                              <a:ln w="9525">
                                <a:noFill/>
                                <a:miter lim="800000"/>
                                <a:headEnd/>
                                <a:tailEnd/>
                              </a:ln>
                            </wps:spPr>
                            <wps:txbx>
                              <w:txbxContent>
                                <w:p w14:paraId="3B5A61AB" w14:textId="77777777" w:rsidR="007D75D6" w:rsidRDefault="007D75D6" w:rsidP="006C474C">
                                  <w: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B3954" id="_x0000_s1067" type="#_x0000_t202" style="position:absolute;margin-left:-20.65pt;margin-top:-10.95pt;width:37pt;height:20.5pt;z-index:-25149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" stroked="f">
                      <v:textbox>
                        <w:txbxContent>
                          <w:p w14:paraId="3B5A61AB" w14:textId="77777777" w:rsidR="007D75D6" w:rsidRDefault="007D75D6" w:rsidP="006C474C">
                            <w:r>
                              <w:t>2.00</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776809F0" wp14:editId="6D523F16">
                      <wp:simplePos x="0" y="0"/>
                      <wp:positionH relativeFrom="column">
                        <wp:posOffset>106045</wp:posOffset>
                      </wp:positionH>
                      <wp:positionV relativeFrom="paragraph">
                        <wp:posOffset>-12065</wp:posOffset>
                      </wp:positionV>
                      <wp:extent cx="165100" cy="0"/>
                      <wp:effectExtent l="0" t="0" r="25400" b="19050"/>
                      <wp:wrapNone/>
                      <wp:docPr id="264" name="Straight Connector 264"/>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A366C" id="Straight Connector 264"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8.35pt,-.95pt" to="21.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3ztQEAALoDAAAOAAAAZHJzL2Uyb0RvYy54bWysU8GOEzEMvSPxD1HudKYVVG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794432" behindDoc="0" locked="0" layoutInCell="1" allowOverlap="1" wp14:anchorId="074B156C" wp14:editId="66818F66">
                      <wp:simplePos x="0" y="0"/>
                      <wp:positionH relativeFrom="column">
                        <wp:posOffset>118745</wp:posOffset>
                      </wp:positionH>
                      <wp:positionV relativeFrom="paragraph">
                        <wp:posOffset>356235</wp:posOffset>
                      </wp:positionV>
                      <wp:extent cx="165100" cy="0"/>
                      <wp:effectExtent l="0" t="0" r="25400" b="19050"/>
                      <wp:wrapNone/>
                      <wp:docPr id="240" name="Straight Connector 240"/>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9FC044" id="Straight Connector 240"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9.35pt,28.05pt" to="22.3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" strokecolor="black [3200]" strokeweight=".5pt">
                      <v:stroke joinstyle="miter"/>
                    </v:line>
                  </w:pict>
                </mc:Fallback>
              </mc:AlternateContent>
            </w:r>
          </w:p>
        </w:tc>
        <w:tc>
          <w:tcPr>
            <w:tcW w:w="564" w:type="dxa"/>
          </w:tcPr>
          <w:p w14:paraId="1561BFCE" w14:textId="77777777" w:rsidR="006C474C" w:rsidRDefault="006C474C" w:rsidP="008B05EB"/>
        </w:tc>
        <w:tc>
          <w:tcPr>
            <w:tcW w:w="564" w:type="dxa"/>
          </w:tcPr>
          <w:p w14:paraId="6207FDC7" w14:textId="77777777" w:rsidR="006C474C" w:rsidRDefault="006C474C" w:rsidP="008B05EB"/>
        </w:tc>
        <w:tc>
          <w:tcPr>
            <w:tcW w:w="564" w:type="dxa"/>
          </w:tcPr>
          <w:p w14:paraId="679FA11E" w14:textId="77777777" w:rsidR="006C474C" w:rsidRDefault="006C474C" w:rsidP="008B05EB"/>
        </w:tc>
        <w:tc>
          <w:tcPr>
            <w:tcW w:w="564" w:type="dxa"/>
          </w:tcPr>
          <w:p w14:paraId="71F4F654" w14:textId="77777777" w:rsidR="006C474C" w:rsidRDefault="006C474C" w:rsidP="008B05EB"/>
        </w:tc>
        <w:tc>
          <w:tcPr>
            <w:tcW w:w="564" w:type="dxa"/>
          </w:tcPr>
          <w:p w14:paraId="5D9AED13" w14:textId="77777777" w:rsidR="006C474C" w:rsidRDefault="006C474C" w:rsidP="008B05EB"/>
        </w:tc>
        <w:tc>
          <w:tcPr>
            <w:tcW w:w="564" w:type="dxa"/>
          </w:tcPr>
          <w:p w14:paraId="1B85D5C9" w14:textId="77777777" w:rsidR="006C474C" w:rsidRDefault="006C474C" w:rsidP="008B05EB"/>
        </w:tc>
        <w:tc>
          <w:tcPr>
            <w:tcW w:w="564" w:type="dxa"/>
          </w:tcPr>
          <w:p w14:paraId="7867385D" w14:textId="77777777" w:rsidR="006C474C" w:rsidRDefault="006C474C" w:rsidP="008B05EB"/>
        </w:tc>
        <w:tc>
          <w:tcPr>
            <w:tcW w:w="563" w:type="dxa"/>
          </w:tcPr>
          <w:p w14:paraId="2AEA3867" w14:textId="77777777" w:rsidR="006C474C" w:rsidRDefault="006C474C" w:rsidP="008B05EB"/>
        </w:tc>
        <w:tc>
          <w:tcPr>
            <w:tcW w:w="563" w:type="dxa"/>
          </w:tcPr>
          <w:p w14:paraId="7682A18E" w14:textId="77777777" w:rsidR="006C474C" w:rsidRDefault="006C474C" w:rsidP="008B05EB"/>
        </w:tc>
        <w:tc>
          <w:tcPr>
            <w:tcW w:w="563" w:type="dxa"/>
          </w:tcPr>
          <w:p w14:paraId="0C7CB222" w14:textId="77777777" w:rsidR="006C474C" w:rsidRDefault="006C474C" w:rsidP="008B05EB"/>
        </w:tc>
        <w:tc>
          <w:tcPr>
            <w:tcW w:w="563" w:type="dxa"/>
          </w:tcPr>
          <w:p w14:paraId="26CA8B69" w14:textId="77777777" w:rsidR="006C474C" w:rsidRDefault="006C474C" w:rsidP="008B05EB"/>
        </w:tc>
        <w:tc>
          <w:tcPr>
            <w:tcW w:w="563" w:type="dxa"/>
          </w:tcPr>
          <w:p w14:paraId="4352F271" w14:textId="77777777" w:rsidR="006C474C" w:rsidRDefault="006C474C" w:rsidP="008B05EB"/>
        </w:tc>
        <w:tc>
          <w:tcPr>
            <w:tcW w:w="563" w:type="dxa"/>
          </w:tcPr>
          <w:p w14:paraId="602BB4D6" w14:textId="77777777" w:rsidR="006C474C" w:rsidRDefault="006C474C" w:rsidP="008B05EB"/>
        </w:tc>
        <w:tc>
          <w:tcPr>
            <w:tcW w:w="563" w:type="dxa"/>
          </w:tcPr>
          <w:p w14:paraId="07C56324" w14:textId="77777777" w:rsidR="006C474C" w:rsidRDefault="006C474C" w:rsidP="008B05EB"/>
        </w:tc>
        <w:tc>
          <w:tcPr>
            <w:tcW w:w="563" w:type="dxa"/>
          </w:tcPr>
          <w:p w14:paraId="3A79170C" w14:textId="77777777" w:rsidR="006C474C" w:rsidRDefault="006C474C" w:rsidP="008B05EB"/>
        </w:tc>
      </w:tr>
      <w:tr w:rsidR="006C474C" w14:paraId="1C8FA3E6" w14:textId="77777777" w:rsidTr="008B05EB">
        <w:trPr>
          <w:trHeight w:val="567"/>
        </w:trPr>
        <w:tc>
          <w:tcPr>
            <w:tcW w:w="564" w:type="dxa"/>
          </w:tcPr>
          <w:p w14:paraId="13D0F66F" w14:textId="77777777" w:rsidR="006C474C" w:rsidRDefault="006C474C" w:rsidP="008B05EB">
            <w:r>
              <w:rPr>
                <w:noProof/>
              </w:rPr>
              <mc:AlternateContent>
                <mc:Choice Requires="wps">
                  <w:drawing>
                    <wp:anchor distT="0" distB="0" distL="114300" distR="114300" simplePos="0" relativeHeight="251795456" behindDoc="0" locked="0" layoutInCell="1" allowOverlap="1" wp14:anchorId="13671A9E" wp14:editId="7574DBB6">
                      <wp:simplePos x="0" y="0"/>
                      <wp:positionH relativeFrom="column">
                        <wp:posOffset>118745</wp:posOffset>
                      </wp:positionH>
                      <wp:positionV relativeFrom="paragraph">
                        <wp:posOffset>351790</wp:posOffset>
                      </wp:positionV>
                      <wp:extent cx="165100" cy="0"/>
                      <wp:effectExtent l="0" t="0" r="25400" b="19050"/>
                      <wp:wrapNone/>
                      <wp:docPr id="241" name="Straight Connector 241"/>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C4B18" id="Straight Connector 24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9.35pt,27.7pt" to="22.3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" strokecolor="black [3200]" strokeweight=".5pt">
                      <v:stroke joinstyle="miter"/>
                    </v:line>
                  </w:pict>
                </mc:Fallback>
              </mc:AlternateContent>
            </w:r>
          </w:p>
        </w:tc>
        <w:tc>
          <w:tcPr>
            <w:tcW w:w="564" w:type="dxa"/>
          </w:tcPr>
          <w:p w14:paraId="528ACDA6" w14:textId="77777777" w:rsidR="006C474C" w:rsidRDefault="006C474C" w:rsidP="008B05EB"/>
        </w:tc>
        <w:tc>
          <w:tcPr>
            <w:tcW w:w="564" w:type="dxa"/>
          </w:tcPr>
          <w:p w14:paraId="32004487" w14:textId="77777777" w:rsidR="006C474C" w:rsidRDefault="006C474C" w:rsidP="008B05EB"/>
        </w:tc>
        <w:tc>
          <w:tcPr>
            <w:tcW w:w="564" w:type="dxa"/>
          </w:tcPr>
          <w:p w14:paraId="4F51C61C" w14:textId="77777777" w:rsidR="006C474C" w:rsidRDefault="006C474C" w:rsidP="008B05EB"/>
        </w:tc>
        <w:tc>
          <w:tcPr>
            <w:tcW w:w="564" w:type="dxa"/>
          </w:tcPr>
          <w:p w14:paraId="0F29FC90" w14:textId="77777777" w:rsidR="006C474C" w:rsidRDefault="006C474C" w:rsidP="008B05EB"/>
        </w:tc>
        <w:tc>
          <w:tcPr>
            <w:tcW w:w="564" w:type="dxa"/>
          </w:tcPr>
          <w:p w14:paraId="58CAD25D" w14:textId="77777777" w:rsidR="006C474C" w:rsidRDefault="006C474C" w:rsidP="008B05EB"/>
        </w:tc>
        <w:tc>
          <w:tcPr>
            <w:tcW w:w="564" w:type="dxa"/>
          </w:tcPr>
          <w:p w14:paraId="77F52082" w14:textId="77777777" w:rsidR="006C474C" w:rsidRDefault="006C474C" w:rsidP="008B05EB"/>
        </w:tc>
        <w:tc>
          <w:tcPr>
            <w:tcW w:w="564" w:type="dxa"/>
          </w:tcPr>
          <w:p w14:paraId="11ED1C8E" w14:textId="77777777" w:rsidR="006C474C" w:rsidRDefault="006C474C" w:rsidP="008B05EB"/>
        </w:tc>
        <w:tc>
          <w:tcPr>
            <w:tcW w:w="563" w:type="dxa"/>
          </w:tcPr>
          <w:p w14:paraId="506D3AD8" w14:textId="77777777" w:rsidR="006C474C" w:rsidRDefault="006C474C" w:rsidP="008B05EB"/>
        </w:tc>
        <w:tc>
          <w:tcPr>
            <w:tcW w:w="563" w:type="dxa"/>
          </w:tcPr>
          <w:p w14:paraId="09774059" w14:textId="77777777" w:rsidR="006C474C" w:rsidRDefault="006C474C" w:rsidP="008B05EB"/>
        </w:tc>
        <w:tc>
          <w:tcPr>
            <w:tcW w:w="563" w:type="dxa"/>
          </w:tcPr>
          <w:p w14:paraId="3EEC3B92" w14:textId="77777777" w:rsidR="006C474C" w:rsidRDefault="006C474C" w:rsidP="008B05EB"/>
        </w:tc>
        <w:tc>
          <w:tcPr>
            <w:tcW w:w="563" w:type="dxa"/>
          </w:tcPr>
          <w:p w14:paraId="07B63472" w14:textId="77777777" w:rsidR="006C474C" w:rsidRDefault="006C474C" w:rsidP="008B05EB"/>
        </w:tc>
        <w:tc>
          <w:tcPr>
            <w:tcW w:w="563" w:type="dxa"/>
          </w:tcPr>
          <w:p w14:paraId="7406BC2C" w14:textId="77777777" w:rsidR="006C474C" w:rsidRDefault="006C474C" w:rsidP="008B05EB"/>
        </w:tc>
        <w:tc>
          <w:tcPr>
            <w:tcW w:w="563" w:type="dxa"/>
          </w:tcPr>
          <w:p w14:paraId="416DDE1E" w14:textId="77777777" w:rsidR="006C474C" w:rsidRDefault="006C474C" w:rsidP="008B05EB"/>
        </w:tc>
        <w:tc>
          <w:tcPr>
            <w:tcW w:w="563" w:type="dxa"/>
          </w:tcPr>
          <w:p w14:paraId="2EEF01BC" w14:textId="77777777" w:rsidR="006C474C" w:rsidRDefault="006C474C" w:rsidP="008B05EB"/>
        </w:tc>
        <w:tc>
          <w:tcPr>
            <w:tcW w:w="563" w:type="dxa"/>
          </w:tcPr>
          <w:p w14:paraId="22226529" w14:textId="77777777" w:rsidR="006C474C" w:rsidRDefault="006C474C" w:rsidP="008B05EB"/>
        </w:tc>
      </w:tr>
      <w:tr w:rsidR="006C474C" w14:paraId="027BCAD7" w14:textId="77777777" w:rsidTr="008B05EB">
        <w:trPr>
          <w:trHeight w:val="567"/>
        </w:trPr>
        <w:tc>
          <w:tcPr>
            <w:tcW w:w="564" w:type="dxa"/>
          </w:tcPr>
          <w:p w14:paraId="4D8F6567" w14:textId="77777777" w:rsidR="006C474C" w:rsidRDefault="006C474C" w:rsidP="008B05EB">
            <w:r>
              <w:rPr>
                <w:noProof/>
              </w:rPr>
              <mc:AlternateContent>
                <mc:Choice Requires="wps">
                  <w:drawing>
                    <wp:anchor distT="0" distB="0" distL="114300" distR="114300" simplePos="0" relativeHeight="251824128" behindDoc="0" locked="0" layoutInCell="1" allowOverlap="1" wp14:anchorId="1F1DDDCA" wp14:editId="57D24DD9">
                      <wp:simplePos x="0" y="0"/>
                      <wp:positionH relativeFrom="column">
                        <wp:posOffset>277495</wp:posOffset>
                      </wp:positionH>
                      <wp:positionV relativeFrom="paragraph">
                        <wp:posOffset>150495</wp:posOffset>
                      </wp:positionV>
                      <wp:extent cx="1428750" cy="6350"/>
                      <wp:effectExtent l="0" t="0" r="19050" b="31750"/>
                      <wp:wrapNone/>
                      <wp:docPr id="275" name="Straight Connector 275"/>
                      <wp:cNvGraphicFramePr/>
                      <a:graphic xmlns:a="http://schemas.openxmlformats.org/drawingml/2006/main">
                        <a:graphicData uri="http://schemas.microsoft.com/office/word/2010/wordprocessingShape">
                          <wps:wsp>
                            <wps:cNvCnPr/>
                            <wps:spPr>
                              <a:xfrm flipV="1">
                                <a:off x="0" y="0"/>
                                <a:ext cx="1428750" cy="6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21371B" id="Straight Connector 275" o:spid="_x0000_s1026" style="position:absolute;flip:y;z-index:251824128;visibility:visible;mso-wrap-style:square;mso-wrap-distance-left:9pt;mso-wrap-distance-top:0;mso-wrap-distance-right:9pt;mso-wrap-distance-bottom:0;mso-position-horizontal:absolute;mso-position-horizontal-relative:text;mso-position-vertical:absolute;mso-position-vertical-relative:text" from="21.85pt,11.85pt" to="134.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" strokecolor="black [3200]" strokeweight="1pt">
                      <v:stroke joinstyle="miter"/>
                    </v:line>
                  </w:pict>
                </mc:Fallback>
              </mc:AlternateContent>
            </w:r>
            <w:r>
              <w:rPr>
                <w:noProof/>
              </w:rPr>
              <mc:AlternateContent>
                <mc:Choice Requires="wps">
                  <w:drawing>
                    <wp:anchor distT="45720" distB="45720" distL="114300" distR="114300" simplePos="0" relativeHeight="251820032" behindDoc="1" locked="0" layoutInCell="1" allowOverlap="1" wp14:anchorId="3A0151E7" wp14:editId="5FAFDD1D">
                      <wp:simplePos x="0" y="0"/>
                      <wp:positionH relativeFrom="column">
                        <wp:posOffset>-262255</wp:posOffset>
                      </wp:positionH>
                      <wp:positionV relativeFrom="paragraph">
                        <wp:posOffset>-154305</wp:posOffset>
                      </wp:positionV>
                      <wp:extent cx="469900" cy="260350"/>
                      <wp:effectExtent l="0" t="0" r="6350" b="635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60350"/>
                              </a:xfrm>
                              <a:prstGeom prst="rect">
                                <a:avLst/>
                              </a:prstGeom>
                              <a:solidFill>
                                <a:srgbClr val="FFFFFF"/>
                              </a:solidFill>
                              <a:ln w="9525">
                                <a:noFill/>
                                <a:miter lim="800000"/>
                                <a:headEnd/>
                                <a:tailEnd/>
                              </a:ln>
                            </wps:spPr>
                            <wps:txbx>
                              <w:txbxContent>
                                <w:p w14:paraId="1F927EE2" w14:textId="77777777" w:rsidR="007D75D6" w:rsidRDefault="007D75D6" w:rsidP="006C474C">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151E7" id="_x0000_s1068" type="#_x0000_t202" style="position:absolute;margin-left:-20.65pt;margin-top:-12.15pt;width:37pt;height:20.5pt;z-index:-251496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" stroked="f">
                      <v:textbox>
                        <w:txbxContent>
                          <w:p w14:paraId="1F927EE2" w14:textId="77777777" w:rsidR="007D75D6" w:rsidRDefault="007D75D6" w:rsidP="006C474C">
                            <w:r>
                              <w:t>1.00</w:t>
                            </w:r>
                          </w:p>
                        </w:txbxContent>
                      </v:textbox>
                    </v:shape>
                  </w:pict>
                </mc:Fallback>
              </mc:AlternateContent>
            </w:r>
          </w:p>
        </w:tc>
        <w:tc>
          <w:tcPr>
            <w:tcW w:w="564" w:type="dxa"/>
          </w:tcPr>
          <w:p w14:paraId="521A6AD5" w14:textId="77777777" w:rsidR="006C474C" w:rsidRDefault="006C474C" w:rsidP="008B05EB"/>
        </w:tc>
        <w:tc>
          <w:tcPr>
            <w:tcW w:w="564" w:type="dxa"/>
          </w:tcPr>
          <w:p w14:paraId="5A815933" w14:textId="77777777" w:rsidR="006C474C" w:rsidRDefault="006C474C" w:rsidP="008B05EB"/>
        </w:tc>
        <w:tc>
          <w:tcPr>
            <w:tcW w:w="564" w:type="dxa"/>
          </w:tcPr>
          <w:p w14:paraId="2F47E1FB" w14:textId="77777777" w:rsidR="006C474C" w:rsidRDefault="006C474C" w:rsidP="008B05EB"/>
        </w:tc>
        <w:tc>
          <w:tcPr>
            <w:tcW w:w="564" w:type="dxa"/>
          </w:tcPr>
          <w:p w14:paraId="73B51599" w14:textId="77777777" w:rsidR="006C474C" w:rsidRDefault="006C474C" w:rsidP="008B05EB"/>
        </w:tc>
        <w:tc>
          <w:tcPr>
            <w:tcW w:w="564" w:type="dxa"/>
          </w:tcPr>
          <w:p w14:paraId="050A905D" w14:textId="77777777" w:rsidR="006C474C" w:rsidRDefault="006C474C" w:rsidP="008B05EB"/>
        </w:tc>
        <w:tc>
          <w:tcPr>
            <w:tcW w:w="564" w:type="dxa"/>
          </w:tcPr>
          <w:p w14:paraId="0150E3FB" w14:textId="77777777" w:rsidR="006C474C" w:rsidRDefault="006C474C" w:rsidP="008B05EB"/>
        </w:tc>
        <w:tc>
          <w:tcPr>
            <w:tcW w:w="564" w:type="dxa"/>
          </w:tcPr>
          <w:p w14:paraId="1746BD66" w14:textId="77777777" w:rsidR="006C474C" w:rsidRDefault="006C474C" w:rsidP="008B05EB"/>
        </w:tc>
        <w:tc>
          <w:tcPr>
            <w:tcW w:w="563" w:type="dxa"/>
          </w:tcPr>
          <w:p w14:paraId="0FDCA1CA" w14:textId="77777777" w:rsidR="006C474C" w:rsidRDefault="006C474C" w:rsidP="008B05EB"/>
        </w:tc>
        <w:tc>
          <w:tcPr>
            <w:tcW w:w="563" w:type="dxa"/>
          </w:tcPr>
          <w:p w14:paraId="1E37760C" w14:textId="77777777" w:rsidR="006C474C" w:rsidRDefault="006C474C" w:rsidP="008B05EB"/>
        </w:tc>
        <w:tc>
          <w:tcPr>
            <w:tcW w:w="563" w:type="dxa"/>
          </w:tcPr>
          <w:p w14:paraId="50B87A45" w14:textId="77777777" w:rsidR="006C474C" w:rsidRDefault="006C474C" w:rsidP="008B05EB"/>
        </w:tc>
        <w:tc>
          <w:tcPr>
            <w:tcW w:w="563" w:type="dxa"/>
          </w:tcPr>
          <w:p w14:paraId="50378B56" w14:textId="77777777" w:rsidR="006C474C" w:rsidRDefault="006C474C" w:rsidP="008B05EB"/>
        </w:tc>
        <w:tc>
          <w:tcPr>
            <w:tcW w:w="563" w:type="dxa"/>
          </w:tcPr>
          <w:p w14:paraId="7DE9315D" w14:textId="77777777" w:rsidR="006C474C" w:rsidRDefault="006C474C" w:rsidP="008B05EB"/>
        </w:tc>
        <w:tc>
          <w:tcPr>
            <w:tcW w:w="563" w:type="dxa"/>
          </w:tcPr>
          <w:p w14:paraId="7617B5CB" w14:textId="77777777" w:rsidR="006C474C" w:rsidRDefault="006C474C" w:rsidP="008B05EB"/>
        </w:tc>
        <w:tc>
          <w:tcPr>
            <w:tcW w:w="563" w:type="dxa"/>
          </w:tcPr>
          <w:p w14:paraId="06A61413" w14:textId="77777777" w:rsidR="006C474C" w:rsidRDefault="006C474C" w:rsidP="008B05EB"/>
        </w:tc>
        <w:tc>
          <w:tcPr>
            <w:tcW w:w="563" w:type="dxa"/>
          </w:tcPr>
          <w:p w14:paraId="2C5CE2F6" w14:textId="77777777" w:rsidR="006C474C" w:rsidRDefault="006C474C" w:rsidP="008B05EB"/>
        </w:tc>
      </w:tr>
      <w:tr w:rsidR="006C474C" w:rsidRPr="007A32B2" w14:paraId="2606BE90" w14:textId="77777777" w:rsidTr="008B05EB">
        <w:trPr>
          <w:trHeight w:val="567"/>
        </w:trPr>
        <w:tc>
          <w:tcPr>
            <w:tcW w:w="564" w:type="dxa"/>
          </w:tcPr>
          <w:p w14:paraId="62215AEB" w14:textId="77777777" w:rsidR="006C474C" w:rsidRDefault="006C474C" w:rsidP="008B05EB">
            <w:r>
              <w:rPr>
                <w:noProof/>
              </w:rPr>
              <mc:AlternateContent>
                <mc:Choice Requires="wps">
                  <w:drawing>
                    <wp:anchor distT="45720" distB="45720" distL="114300" distR="114300" simplePos="0" relativeHeight="251806720" behindDoc="1" locked="0" layoutInCell="1" allowOverlap="1" wp14:anchorId="78C28556" wp14:editId="59823258">
                      <wp:simplePos x="0" y="0"/>
                      <wp:positionH relativeFrom="column">
                        <wp:posOffset>-1197610</wp:posOffset>
                      </wp:positionH>
                      <wp:positionV relativeFrom="paragraph">
                        <wp:posOffset>-2914650</wp:posOffset>
                      </wp:positionV>
                      <wp:extent cx="400050" cy="260350"/>
                      <wp:effectExtent l="0" t="0" r="0" b="635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01C163E7" w14:textId="77777777" w:rsidR="007D75D6" w:rsidRDefault="007D75D6" w:rsidP="006C474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28556" id="_x0000_s1069" type="#_x0000_t202" style="position:absolute;margin-left:-94.3pt;margin-top:-229.5pt;width:31.5pt;height:20.5pt;z-index:-25150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" stroked="f">
                      <v:textbox>
                        <w:txbxContent>
                          <w:p w14:paraId="01C163E7" w14:textId="77777777" w:rsidR="007D75D6" w:rsidRDefault="007D75D6" w:rsidP="006C474C">
                            <w:r>
                              <w:t>10</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72D24EC7" wp14:editId="09252F51">
                      <wp:simplePos x="0" y="0"/>
                      <wp:positionH relativeFrom="column">
                        <wp:posOffset>118745</wp:posOffset>
                      </wp:positionH>
                      <wp:positionV relativeFrom="paragraph">
                        <wp:posOffset>-12700</wp:posOffset>
                      </wp:positionV>
                      <wp:extent cx="165100" cy="0"/>
                      <wp:effectExtent l="0" t="0" r="25400" b="19050"/>
                      <wp:wrapNone/>
                      <wp:docPr id="244" name="Straight Connector 244"/>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441FF3" id="Straight Connector 244"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9.35pt,-1pt" to="2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7294F630" wp14:editId="57B57F61">
                      <wp:simplePos x="0" y="0"/>
                      <wp:positionH relativeFrom="column">
                        <wp:posOffset>283845</wp:posOffset>
                      </wp:positionH>
                      <wp:positionV relativeFrom="paragraph">
                        <wp:posOffset>361950</wp:posOffset>
                      </wp:positionV>
                      <wp:extent cx="5461000" cy="0"/>
                      <wp:effectExtent l="0" t="76200" r="25400" b="95250"/>
                      <wp:wrapNone/>
                      <wp:docPr id="245" name="Straight Arrow Connector 245"/>
                      <wp:cNvGraphicFramePr/>
                      <a:graphic xmlns:a="http://schemas.openxmlformats.org/drawingml/2006/main">
                        <a:graphicData uri="http://schemas.microsoft.com/office/word/2010/wordprocessingShape">
                          <wps:wsp>
                            <wps:cNvCnPr/>
                            <wps:spPr>
                              <a:xfrm>
                                <a:off x="0" y="0"/>
                                <a:ext cx="54610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8A65A" id="Straight Arrow Connector 245" o:spid="_x0000_s1026" type="#_x0000_t32" style="position:absolute;margin-left:22.35pt;margin-top:28.5pt;width:430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" strokecolor="black [3200]">
                      <v:stroke endarrow="block" joinstyle="miter"/>
                    </v:shape>
                  </w:pict>
                </mc:Fallback>
              </mc:AlternateContent>
            </w:r>
          </w:p>
        </w:tc>
        <w:tc>
          <w:tcPr>
            <w:tcW w:w="564" w:type="dxa"/>
          </w:tcPr>
          <w:p w14:paraId="73225487" w14:textId="77777777" w:rsidR="006C474C" w:rsidRDefault="006C474C" w:rsidP="008B05EB"/>
        </w:tc>
        <w:tc>
          <w:tcPr>
            <w:tcW w:w="564" w:type="dxa"/>
          </w:tcPr>
          <w:p w14:paraId="0711C76B" w14:textId="77777777" w:rsidR="006C474C" w:rsidRDefault="006C474C" w:rsidP="008B05EB">
            <w:r>
              <w:rPr>
                <w:noProof/>
              </w:rPr>
              <mc:AlternateContent>
                <mc:Choice Requires="wps">
                  <w:drawing>
                    <wp:anchor distT="0" distB="0" distL="114300" distR="114300" simplePos="0" relativeHeight="251800576" behindDoc="0" locked="0" layoutInCell="1" allowOverlap="1" wp14:anchorId="68E49476" wp14:editId="2420661C">
                      <wp:simplePos x="0" y="0"/>
                      <wp:positionH relativeFrom="column">
                        <wp:posOffset>285115</wp:posOffset>
                      </wp:positionH>
                      <wp:positionV relativeFrom="paragraph">
                        <wp:posOffset>361950</wp:posOffset>
                      </wp:positionV>
                      <wp:extent cx="0" cy="158750"/>
                      <wp:effectExtent l="0" t="0" r="19050" b="31750"/>
                      <wp:wrapNone/>
                      <wp:docPr id="246" name="Straight Connector 246"/>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BDF30" id="Straight Connector 246"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22.45pt,28.5pt" to="22.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" strokecolor="black [3200]">
                      <v:stroke joinstyle="miter"/>
                    </v:line>
                  </w:pict>
                </mc:Fallback>
              </mc:AlternateContent>
            </w:r>
          </w:p>
        </w:tc>
        <w:tc>
          <w:tcPr>
            <w:tcW w:w="564" w:type="dxa"/>
          </w:tcPr>
          <w:p w14:paraId="501C0E8A" w14:textId="77777777" w:rsidR="006C474C" w:rsidRDefault="006C474C" w:rsidP="008B05EB"/>
        </w:tc>
        <w:tc>
          <w:tcPr>
            <w:tcW w:w="564" w:type="dxa"/>
          </w:tcPr>
          <w:p w14:paraId="5F66A696" w14:textId="77777777" w:rsidR="006C474C" w:rsidRDefault="006C474C" w:rsidP="008B05EB">
            <w:r>
              <w:rPr>
                <w:noProof/>
              </w:rPr>
              <mc:AlternateContent>
                <mc:Choice Requires="wps">
                  <w:drawing>
                    <wp:anchor distT="0" distB="0" distL="114300" distR="114300" simplePos="0" relativeHeight="251825152" behindDoc="0" locked="0" layoutInCell="1" allowOverlap="1" wp14:anchorId="09FA0197" wp14:editId="571BA0EC">
                      <wp:simplePos x="0" y="0"/>
                      <wp:positionH relativeFrom="column">
                        <wp:posOffset>273685</wp:posOffset>
                      </wp:positionH>
                      <wp:positionV relativeFrom="paragraph">
                        <wp:posOffset>361950</wp:posOffset>
                      </wp:positionV>
                      <wp:extent cx="717550" cy="0"/>
                      <wp:effectExtent l="0" t="0" r="25400" b="19050"/>
                      <wp:wrapNone/>
                      <wp:docPr id="276" name="Straight Connector 276"/>
                      <wp:cNvGraphicFramePr/>
                      <a:graphic xmlns:a="http://schemas.openxmlformats.org/drawingml/2006/main">
                        <a:graphicData uri="http://schemas.microsoft.com/office/word/2010/wordprocessingShape">
                          <wps:wsp>
                            <wps:cNvCnPr/>
                            <wps:spPr>
                              <a:xfrm>
                                <a:off x="0" y="0"/>
                                <a:ext cx="717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62040" id="Straight Connector 276"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21.55pt,28.5pt" to="78.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" strokecolor="black [3200]" strokeweight="1.5pt">
                      <v:stroke joinstyle="miter"/>
                    </v:line>
                  </w:pict>
                </mc:Fallback>
              </mc:AlternateContent>
            </w:r>
          </w:p>
        </w:tc>
        <w:tc>
          <w:tcPr>
            <w:tcW w:w="564" w:type="dxa"/>
          </w:tcPr>
          <w:p w14:paraId="0011BC43" w14:textId="77777777" w:rsidR="006C474C" w:rsidRDefault="006C474C" w:rsidP="008B05EB">
            <w:r>
              <w:rPr>
                <w:noProof/>
              </w:rPr>
              <mc:AlternateContent>
                <mc:Choice Requires="wps">
                  <w:drawing>
                    <wp:anchor distT="0" distB="0" distL="114300" distR="114300" simplePos="0" relativeHeight="251828224" behindDoc="0" locked="0" layoutInCell="1" allowOverlap="1" wp14:anchorId="59F957DF" wp14:editId="4DACF38E">
                      <wp:simplePos x="0" y="0"/>
                      <wp:positionH relativeFrom="column">
                        <wp:posOffset>-84455</wp:posOffset>
                      </wp:positionH>
                      <wp:positionV relativeFrom="paragraph">
                        <wp:posOffset>-215900</wp:posOffset>
                      </wp:positionV>
                      <wp:extent cx="0" cy="577850"/>
                      <wp:effectExtent l="0" t="0" r="19050" b="12700"/>
                      <wp:wrapNone/>
                      <wp:docPr id="280" name="Straight Connector 280"/>
                      <wp:cNvGraphicFramePr/>
                      <a:graphic xmlns:a="http://schemas.openxmlformats.org/drawingml/2006/main">
                        <a:graphicData uri="http://schemas.microsoft.com/office/word/2010/wordprocessingShape">
                          <wps:wsp>
                            <wps:cNvCnPr/>
                            <wps:spPr>
                              <a:xfrm>
                                <a:off x="0" y="0"/>
                                <a:ext cx="0" cy="57785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F078F" id="Straight Connector 280"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6.65pt,-17pt" to="-6.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" strokecolor="black [3200]" strokeweight="1pt">
                      <v:stroke dashstyle="dash" joinstyle="miter"/>
                    </v:line>
                  </w:pict>
                </mc:Fallback>
              </mc:AlternateContent>
            </w:r>
          </w:p>
        </w:tc>
        <w:tc>
          <w:tcPr>
            <w:tcW w:w="564" w:type="dxa"/>
          </w:tcPr>
          <w:p w14:paraId="436FFBCE" w14:textId="77777777" w:rsidR="006C474C" w:rsidRDefault="006C474C" w:rsidP="008B05EB"/>
        </w:tc>
        <w:tc>
          <w:tcPr>
            <w:tcW w:w="564" w:type="dxa"/>
          </w:tcPr>
          <w:p w14:paraId="3A1BE0C9" w14:textId="77777777" w:rsidR="006C474C" w:rsidRDefault="006C474C" w:rsidP="008B05EB"/>
        </w:tc>
        <w:tc>
          <w:tcPr>
            <w:tcW w:w="563" w:type="dxa"/>
          </w:tcPr>
          <w:p w14:paraId="5A8B430E" w14:textId="77777777" w:rsidR="006C474C" w:rsidRDefault="006C474C" w:rsidP="008B05EB"/>
        </w:tc>
        <w:tc>
          <w:tcPr>
            <w:tcW w:w="563" w:type="dxa"/>
          </w:tcPr>
          <w:p w14:paraId="2B98473B" w14:textId="77777777" w:rsidR="006C474C" w:rsidRDefault="006C474C" w:rsidP="008B05EB"/>
        </w:tc>
        <w:tc>
          <w:tcPr>
            <w:tcW w:w="563" w:type="dxa"/>
          </w:tcPr>
          <w:p w14:paraId="0BF15F6E" w14:textId="77777777" w:rsidR="006C474C" w:rsidRDefault="006C474C" w:rsidP="008B05EB">
            <w:r>
              <w:rPr>
                <w:noProof/>
              </w:rPr>
              <mc:AlternateContent>
                <mc:Choice Requires="wps">
                  <w:drawing>
                    <wp:anchor distT="0" distB="0" distL="114300" distR="114300" simplePos="0" relativeHeight="251827200" behindDoc="0" locked="0" layoutInCell="1" allowOverlap="1" wp14:anchorId="7F087DDA" wp14:editId="03D10A49">
                      <wp:simplePos x="0" y="0"/>
                      <wp:positionH relativeFrom="column">
                        <wp:posOffset>56515</wp:posOffset>
                      </wp:positionH>
                      <wp:positionV relativeFrom="paragraph">
                        <wp:posOffset>361950</wp:posOffset>
                      </wp:positionV>
                      <wp:extent cx="1657350" cy="0"/>
                      <wp:effectExtent l="0" t="0" r="19050" b="19050"/>
                      <wp:wrapNone/>
                      <wp:docPr id="278" name="Straight Connector 278"/>
                      <wp:cNvGraphicFramePr/>
                      <a:graphic xmlns:a="http://schemas.openxmlformats.org/drawingml/2006/main">
                        <a:graphicData uri="http://schemas.microsoft.com/office/word/2010/wordprocessingShape">
                          <wps:wsp>
                            <wps:cNvCnPr/>
                            <wps:spPr>
                              <a:xfrm>
                                <a:off x="0" y="0"/>
                                <a:ext cx="16573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48016" id="Straight Connector 278"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4.45pt,28.5pt" to="134.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" strokecolor="black [3200]" strokeweight="1.5pt">
                      <v:stroke joinstyle="miter"/>
                    </v:line>
                  </w:pict>
                </mc:Fallback>
              </mc:AlternateContent>
            </w:r>
          </w:p>
        </w:tc>
        <w:tc>
          <w:tcPr>
            <w:tcW w:w="563" w:type="dxa"/>
          </w:tcPr>
          <w:p w14:paraId="45E6ACE4" w14:textId="77777777" w:rsidR="006C474C" w:rsidRDefault="006C474C" w:rsidP="008B05EB"/>
        </w:tc>
        <w:tc>
          <w:tcPr>
            <w:tcW w:w="563" w:type="dxa"/>
          </w:tcPr>
          <w:p w14:paraId="3D838DEE" w14:textId="77777777" w:rsidR="006C474C" w:rsidRDefault="006C474C" w:rsidP="008B05EB"/>
        </w:tc>
        <w:tc>
          <w:tcPr>
            <w:tcW w:w="563" w:type="dxa"/>
          </w:tcPr>
          <w:p w14:paraId="7AE8BAE6" w14:textId="77777777" w:rsidR="006C474C" w:rsidRDefault="006C474C" w:rsidP="008B05EB"/>
        </w:tc>
        <w:tc>
          <w:tcPr>
            <w:tcW w:w="563" w:type="dxa"/>
          </w:tcPr>
          <w:p w14:paraId="4D5708C8" w14:textId="77777777" w:rsidR="006C474C" w:rsidRDefault="006C474C" w:rsidP="008B05EB"/>
        </w:tc>
        <w:tc>
          <w:tcPr>
            <w:tcW w:w="563" w:type="dxa"/>
          </w:tcPr>
          <w:p w14:paraId="1EF8CAFB" w14:textId="77777777" w:rsidR="006C474C" w:rsidRPr="007A32B2" w:rsidRDefault="006C474C" w:rsidP="008B05EB">
            <w:pPr>
              <w:rPr>
                <w:b/>
              </w:rPr>
            </w:pPr>
            <w:r w:rsidRPr="007A32B2">
              <w:rPr>
                <w:b/>
                <w:noProof/>
              </w:rPr>
              <mc:AlternateContent>
                <mc:Choice Requires="wps">
                  <w:drawing>
                    <wp:anchor distT="45720" distB="45720" distL="114300" distR="114300" simplePos="0" relativeHeight="251813888" behindDoc="1" locked="0" layoutInCell="1" allowOverlap="1" wp14:anchorId="05845030" wp14:editId="400507B8">
                      <wp:simplePos x="0" y="0"/>
                      <wp:positionH relativeFrom="column">
                        <wp:posOffset>129540</wp:posOffset>
                      </wp:positionH>
                      <wp:positionV relativeFrom="paragraph">
                        <wp:posOffset>38100</wp:posOffset>
                      </wp:positionV>
                      <wp:extent cx="482600" cy="260350"/>
                      <wp:effectExtent l="0" t="0" r="0" b="635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42FE04B0" w14:textId="77777777" w:rsidR="007D75D6" w:rsidRPr="00FB2D5B" w:rsidRDefault="007D75D6" w:rsidP="006C474C">
                                  <w:pPr>
                                    <w:rPr>
                                      <w:b/>
                                    </w:rPr>
                                  </w:pPr>
                                  <w:r w:rsidRPr="00FB2D5B">
                                    <w:rPr>
                                      <w:b/>
                                    </w:rP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45030" id="_x0000_s1070" type="#_x0000_t202" style="position:absolute;margin-left:10.2pt;margin-top:3pt;width:38pt;height:20.5pt;z-index:-25150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" stroked="f">
                      <v:textbox>
                        <w:txbxContent>
                          <w:p w14:paraId="42FE04B0" w14:textId="77777777" w:rsidR="007D75D6" w:rsidRPr="00FB2D5B" w:rsidRDefault="007D75D6" w:rsidP="006C474C">
                            <w:pPr>
                              <w:rPr>
                                <w:b/>
                              </w:rPr>
                            </w:pPr>
                            <w:r w:rsidRPr="00FB2D5B">
                              <w:rPr>
                                <w:b/>
                              </w:rPr>
                              <w:t>t (s)</w:t>
                            </w:r>
                          </w:p>
                        </w:txbxContent>
                      </v:textbox>
                    </v:shape>
                  </w:pict>
                </mc:Fallback>
              </mc:AlternateContent>
            </w:r>
          </w:p>
        </w:tc>
      </w:tr>
      <w:tr w:rsidR="006C474C" w14:paraId="160D1BC8" w14:textId="77777777" w:rsidTr="008B05EB">
        <w:trPr>
          <w:trHeight w:val="567"/>
        </w:trPr>
        <w:tc>
          <w:tcPr>
            <w:tcW w:w="564" w:type="dxa"/>
          </w:tcPr>
          <w:p w14:paraId="6BC95FFE" w14:textId="77777777" w:rsidR="006C474C" w:rsidRDefault="006C474C" w:rsidP="008B05EB"/>
        </w:tc>
        <w:tc>
          <w:tcPr>
            <w:tcW w:w="564" w:type="dxa"/>
          </w:tcPr>
          <w:p w14:paraId="277490A1" w14:textId="77777777" w:rsidR="006C474C" w:rsidRDefault="006C474C" w:rsidP="008B05EB"/>
        </w:tc>
        <w:tc>
          <w:tcPr>
            <w:tcW w:w="564" w:type="dxa"/>
          </w:tcPr>
          <w:p w14:paraId="3DDD45FB" w14:textId="77777777" w:rsidR="006C474C" w:rsidRDefault="006C474C" w:rsidP="008B05EB"/>
        </w:tc>
        <w:tc>
          <w:tcPr>
            <w:tcW w:w="564" w:type="dxa"/>
          </w:tcPr>
          <w:p w14:paraId="6CD291B0" w14:textId="77777777" w:rsidR="006C474C" w:rsidRDefault="006C474C" w:rsidP="008B05EB"/>
        </w:tc>
        <w:tc>
          <w:tcPr>
            <w:tcW w:w="564" w:type="dxa"/>
          </w:tcPr>
          <w:p w14:paraId="652BEF2B" w14:textId="77777777" w:rsidR="006C474C" w:rsidRDefault="006C474C" w:rsidP="008B05EB"/>
        </w:tc>
        <w:tc>
          <w:tcPr>
            <w:tcW w:w="564" w:type="dxa"/>
          </w:tcPr>
          <w:p w14:paraId="6183238E" w14:textId="77777777" w:rsidR="006C474C" w:rsidRDefault="006C474C" w:rsidP="008B05EB">
            <w:r>
              <w:rPr>
                <w:noProof/>
              </w:rPr>
              <mc:AlternateContent>
                <mc:Choice Requires="wps">
                  <w:drawing>
                    <wp:anchor distT="0" distB="0" distL="114300" distR="114300" simplePos="0" relativeHeight="251801600" behindDoc="0" locked="0" layoutInCell="1" allowOverlap="1" wp14:anchorId="1C060639" wp14:editId="2E296D29">
                      <wp:simplePos x="0" y="0"/>
                      <wp:positionH relativeFrom="column">
                        <wp:posOffset>-84455</wp:posOffset>
                      </wp:positionH>
                      <wp:positionV relativeFrom="paragraph">
                        <wp:posOffset>-4445</wp:posOffset>
                      </wp:positionV>
                      <wp:extent cx="0" cy="158750"/>
                      <wp:effectExtent l="0" t="0" r="19050" b="25400"/>
                      <wp:wrapNone/>
                      <wp:docPr id="248" name="Straight Connector 248"/>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B1336" id="Straight Connector 24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35pt" to="-6.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" strokecolor="black [3200]">
                      <v:stroke joinstyle="miter"/>
                    </v:line>
                  </w:pict>
                </mc:Fallback>
              </mc:AlternateContent>
            </w:r>
          </w:p>
        </w:tc>
        <w:tc>
          <w:tcPr>
            <w:tcW w:w="564" w:type="dxa"/>
          </w:tcPr>
          <w:p w14:paraId="7EF7DDBE" w14:textId="77777777" w:rsidR="006C474C" w:rsidRDefault="006C474C" w:rsidP="008B05EB">
            <w:r>
              <w:rPr>
                <w:noProof/>
              </w:rPr>
              <mc:AlternateContent>
                <mc:Choice Requires="wps">
                  <w:drawing>
                    <wp:anchor distT="0" distB="0" distL="114300" distR="114300" simplePos="0" relativeHeight="251829248" behindDoc="0" locked="0" layoutInCell="1" allowOverlap="1" wp14:anchorId="064D7712" wp14:editId="64DD915A">
                      <wp:simplePos x="0" y="0"/>
                      <wp:positionH relativeFrom="column">
                        <wp:posOffset>262255</wp:posOffset>
                      </wp:positionH>
                      <wp:positionV relativeFrom="paragraph">
                        <wp:posOffset>33655</wp:posOffset>
                      </wp:positionV>
                      <wp:extent cx="12700" cy="1060450"/>
                      <wp:effectExtent l="0" t="0" r="25400" b="6350"/>
                      <wp:wrapNone/>
                      <wp:docPr id="281" name="Straight Connector 281"/>
                      <wp:cNvGraphicFramePr/>
                      <a:graphic xmlns:a="http://schemas.openxmlformats.org/drawingml/2006/main">
                        <a:graphicData uri="http://schemas.microsoft.com/office/word/2010/wordprocessingShape">
                          <wps:wsp>
                            <wps:cNvCnPr/>
                            <wps:spPr>
                              <a:xfrm>
                                <a:off x="0" y="0"/>
                                <a:ext cx="12700" cy="106045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28D7B" id="Straight Connector 281"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65pt" to="21.6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" strokecolor="black [3200]" strokeweight="1pt">
                      <v:stroke dashstyle="dash" joinstyle="miter"/>
                    </v:line>
                  </w:pict>
                </mc:Fallback>
              </mc:AlternateContent>
            </w:r>
            <w:r>
              <w:rPr>
                <w:noProof/>
              </w:rPr>
              <mc:AlternateContent>
                <mc:Choice Requires="wps">
                  <w:drawing>
                    <wp:anchor distT="0" distB="0" distL="114300" distR="114300" simplePos="0" relativeHeight="251802624" behindDoc="0" locked="0" layoutInCell="1" allowOverlap="1" wp14:anchorId="231E2328" wp14:editId="563779DD">
                      <wp:simplePos x="0" y="0"/>
                      <wp:positionH relativeFrom="column">
                        <wp:posOffset>274955</wp:posOffset>
                      </wp:positionH>
                      <wp:positionV relativeFrom="paragraph">
                        <wp:posOffset>-4445</wp:posOffset>
                      </wp:positionV>
                      <wp:extent cx="0" cy="158750"/>
                      <wp:effectExtent l="0" t="0" r="19050" b="25400"/>
                      <wp:wrapNone/>
                      <wp:docPr id="249" name="Straight Connector 249"/>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C9B40" id="Straight Connector 24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5pt" to="21.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" strokecolor="black [3200]">
                      <v:stroke joinstyle="miter"/>
                    </v:line>
                  </w:pict>
                </mc:Fallback>
              </mc:AlternateContent>
            </w:r>
          </w:p>
        </w:tc>
        <w:tc>
          <w:tcPr>
            <w:tcW w:w="564" w:type="dxa"/>
          </w:tcPr>
          <w:p w14:paraId="0602B617" w14:textId="77777777" w:rsidR="006C474C" w:rsidRDefault="006C474C" w:rsidP="008B05EB"/>
        </w:tc>
        <w:tc>
          <w:tcPr>
            <w:tcW w:w="563" w:type="dxa"/>
          </w:tcPr>
          <w:p w14:paraId="311051C5" w14:textId="77777777" w:rsidR="006C474C" w:rsidRDefault="006C474C" w:rsidP="008B05EB"/>
        </w:tc>
        <w:tc>
          <w:tcPr>
            <w:tcW w:w="563" w:type="dxa"/>
          </w:tcPr>
          <w:p w14:paraId="5A1DBBFF" w14:textId="77777777" w:rsidR="006C474C" w:rsidRDefault="006C474C" w:rsidP="008B05EB">
            <w:r>
              <w:rPr>
                <w:noProof/>
              </w:rPr>
              <mc:AlternateContent>
                <mc:Choice Requires="wps">
                  <w:drawing>
                    <wp:anchor distT="0" distB="0" distL="114300" distR="114300" simplePos="0" relativeHeight="251803648" behindDoc="0" locked="0" layoutInCell="1" allowOverlap="1" wp14:anchorId="294B064D" wp14:editId="3E3D8AD8">
                      <wp:simplePos x="0" y="0"/>
                      <wp:positionH relativeFrom="column">
                        <wp:posOffset>-68580</wp:posOffset>
                      </wp:positionH>
                      <wp:positionV relativeFrom="paragraph">
                        <wp:posOffset>-4445</wp:posOffset>
                      </wp:positionV>
                      <wp:extent cx="0" cy="158750"/>
                      <wp:effectExtent l="0" t="0" r="19050" b="25400"/>
                      <wp:wrapNone/>
                      <wp:docPr id="250" name="Straight Connector 250"/>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03D1B" id="Straight Connector 25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5pt" to="-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" strokecolor="black [3200]">
                      <v:stroke joinstyle="miter"/>
                    </v:line>
                  </w:pict>
                </mc:Fallback>
              </mc:AlternateContent>
            </w:r>
          </w:p>
        </w:tc>
        <w:tc>
          <w:tcPr>
            <w:tcW w:w="563" w:type="dxa"/>
          </w:tcPr>
          <w:p w14:paraId="41C1FFC7" w14:textId="77777777" w:rsidR="006C474C" w:rsidRDefault="006C474C" w:rsidP="008B05EB"/>
        </w:tc>
        <w:tc>
          <w:tcPr>
            <w:tcW w:w="563" w:type="dxa"/>
          </w:tcPr>
          <w:p w14:paraId="4A7E3C79" w14:textId="77777777" w:rsidR="006C474C" w:rsidRDefault="006C474C" w:rsidP="008B05EB">
            <w:r>
              <w:rPr>
                <w:noProof/>
              </w:rPr>
              <mc:AlternateContent>
                <mc:Choice Requires="wps">
                  <w:drawing>
                    <wp:anchor distT="0" distB="0" distL="114300" distR="114300" simplePos="0" relativeHeight="251804672" behindDoc="0" locked="0" layoutInCell="1" allowOverlap="1" wp14:anchorId="5A045643" wp14:editId="736E215A">
                      <wp:simplePos x="0" y="0"/>
                      <wp:positionH relativeFrom="column">
                        <wp:posOffset>-72390</wp:posOffset>
                      </wp:positionH>
                      <wp:positionV relativeFrom="paragraph">
                        <wp:posOffset>-4445</wp:posOffset>
                      </wp:positionV>
                      <wp:extent cx="0" cy="158750"/>
                      <wp:effectExtent l="0" t="0" r="19050" b="25400"/>
                      <wp:wrapNone/>
                      <wp:docPr id="251" name="Straight Connector 251"/>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FED53" id="Straight Connector 25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5pt" to="-5.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" strokecolor="black [3200]">
                      <v:stroke joinstyle="miter"/>
                    </v:line>
                  </w:pict>
                </mc:Fallback>
              </mc:AlternateContent>
            </w:r>
          </w:p>
        </w:tc>
        <w:tc>
          <w:tcPr>
            <w:tcW w:w="563" w:type="dxa"/>
          </w:tcPr>
          <w:p w14:paraId="67E2DD39" w14:textId="77777777" w:rsidR="006C474C" w:rsidRDefault="006C474C" w:rsidP="008B05EB">
            <w:r>
              <w:rPr>
                <w:noProof/>
              </w:rPr>
              <mc:AlternateContent>
                <mc:Choice Requires="wps">
                  <w:drawing>
                    <wp:anchor distT="0" distB="0" distL="114300" distR="114300" simplePos="0" relativeHeight="251805696" behindDoc="0" locked="0" layoutInCell="1" allowOverlap="1" wp14:anchorId="630271CE" wp14:editId="6FD4CC44">
                      <wp:simplePos x="0" y="0"/>
                      <wp:positionH relativeFrom="column">
                        <wp:posOffset>281305</wp:posOffset>
                      </wp:positionH>
                      <wp:positionV relativeFrom="paragraph">
                        <wp:posOffset>-4445</wp:posOffset>
                      </wp:positionV>
                      <wp:extent cx="0" cy="158750"/>
                      <wp:effectExtent l="0" t="0" r="19050" b="25400"/>
                      <wp:wrapNone/>
                      <wp:docPr id="252" name="Straight Connector 252"/>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66114" id="Straight Connector 25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5pt" to="22.1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" strokecolor="black [3200]">
                      <v:stroke joinstyle="miter"/>
                    </v:line>
                  </w:pict>
                </mc:Fallback>
              </mc:AlternateContent>
            </w:r>
          </w:p>
        </w:tc>
        <w:tc>
          <w:tcPr>
            <w:tcW w:w="563" w:type="dxa"/>
          </w:tcPr>
          <w:p w14:paraId="054DC9CC" w14:textId="77777777" w:rsidR="006C474C" w:rsidRDefault="006C474C" w:rsidP="008B05EB"/>
        </w:tc>
        <w:tc>
          <w:tcPr>
            <w:tcW w:w="563" w:type="dxa"/>
          </w:tcPr>
          <w:p w14:paraId="144354C7" w14:textId="77777777" w:rsidR="006C474C" w:rsidRDefault="006C474C" w:rsidP="008B05EB"/>
        </w:tc>
        <w:tc>
          <w:tcPr>
            <w:tcW w:w="563" w:type="dxa"/>
          </w:tcPr>
          <w:p w14:paraId="76181C93" w14:textId="77777777" w:rsidR="006C474C" w:rsidRDefault="006C474C" w:rsidP="008B05EB"/>
        </w:tc>
      </w:tr>
      <w:tr w:rsidR="006C474C" w14:paraId="43A2B8D8" w14:textId="77777777" w:rsidTr="008B05EB">
        <w:trPr>
          <w:trHeight w:val="567"/>
        </w:trPr>
        <w:tc>
          <w:tcPr>
            <w:tcW w:w="564" w:type="dxa"/>
          </w:tcPr>
          <w:p w14:paraId="0FEF7C2F" w14:textId="77777777" w:rsidR="006C474C" w:rsidRDefault="006C474C" w:rsidP="008B05EB"/>
        </w:tc>
        <w:tc>
          <w:tcPr>
            <w:tcW w:w="564" w:type="dxa"/>
          </w:tcPr>
          <w:p w14:paraId="717BD736" w14:textId="77777777" w:rsidR="006C474C" w:rsidRDefault="006C474C" w:rsidP="008B05EB"/>
        </w:tc>
        <w:tc>
          <w:tcPr>
            <w:tcW w:w="564" w:type="dxa"/>
          </w:tcPr>
          <w:p w14:paraId="36FC1F0A" w14:textId="77777777" w:rsidR="006C474C" w:rsidRDefault="006C474C" w:rsidP="008B05EB">
            <w:r>
              <w:rPr>
                <w:noProof/>
              </w:rPr>
              <mc:AlternateContent>
                <mc:Choice Requires="wps">
                  <w:drawing>
                    <wp:anchor distT="45720" distB="45720" distL="114300" distR="114300" simplePos="0" relativeHeight="251807744" behindDoc="1" locked="0" layoutInCell="1" allowOverlap="1" wp14:anchorId="51AD4423" wp14:editId="7F1BE13B">
                      <wp:simplePos x="0" y="0"/>
                      <wp:positionH relativeFrom="column">
                        <wp:posOffset>120015</wp:posOffset>
                      </wp:positionH>
                      <wp:positionV relativeFrom="paragraph">
                        <wp:posOffset>-205740</wp:posOffset>
                      </wp:positionV>
                      <wp:extent cx="400050" cy="260350"/>
                      <wp:effectExtent l="0" t="0" r="0" b="635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3377FE10" w14:textId="77777777" w:rsidR="007D75D6" w:rsidRDefault="007D75D6" w:rsidP="006C474C">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D4423" id="_x0000_s1071" type="#_x0000_t202" style="position:absolute;margin-left:9.45pt;margin-top:-16.2pt;width:31.5pt;height:20.5pt;z-index:-251508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" stroked="f">
                      <v:textbox>
                        <w:txbxContent>
                          <w:p w14:paraId="3377FE10" w14:textId="77777777" w:rsidR="007D75D6" w:rsidRDefault="007D75D6" w:rsidP="006C474C">
                            <w:r>
                              <w:t>20</w:t>
                            </w:r>
                          </w:p>
                        </w:txbxContent>
                      </v:textbox>
                    </v:shape>
                  </w:pict>
                </mc:Fallback>
              </mc:AlternateContent>
            </w:r>
          </w:p>
        </w:tc>
        <w:tc>
          <w:tcPr>
            <w:tcW w:w="564" w:type="dxa"/>
          </w:tcPr>
          <w:p w14:paraId="1D5A8C8C" w14:textId="77777777" w:rsidR="006C474C" w:rsidRDefault="006C474C" w:rsidP="008B05EB"/>
        </w:tc>
        <w:tc>
          <w:tcPr>
            <w:tcW w:w="564" w:type="dxa"/>
          </w:tcPr>
          <w:p w14:paraId="35CE9D71" w14:textId="77777777" w:rsidR="006C474C" w:rsidRDefault="006C474C" w:rsidP="008B05EB"/>
        </w:tc>
        <w:tc>
          <w:tcPr>
            <w:tcW w:w="564" w:type="dxa"/>
          </w:tcPr>
          <w:p w14:paraId="527AD5EF" w14:textId="77777777" w:rsidR="006C474C" w:rsidRDefault="006C474C" w:rsidP="008B05EB">
            <w:r>
              <w:rPr>
                <w:noProof/>
              </w:rPr>
              <mc:AlternateContent>
                <mc:Choice Requires="wps">
                  <w:drawing>
                    <wp:anchor distT="45720" distB="45720" distL="114300" distR="114300" simplePos="0" relativeHeight="251808768" behindDoc="1" locked="0" layoutInCell="1" allowOverlap="1" wp14:anchorId="6B9C9190" wp14:editId="70892856">
                      <wp:simplePos x="0" y="0"/>
                      <wp:positionH relativeFrom="column">
                        <wp:posOffset>-230505</wp:posOffset>
                      </wp:positionH>
                      <wp:positionV relativeFrom="paragraph">
                        <wp:posOffset>-193040</wp:posOffset>
                      </wp:positionV>
                      <wp:extent cx="400050" cy="260350"/>
                      <wp:effectExtent l="0" t="0" r="0" b="635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47926001" w14:textId="77777777" w:rsidR="007D75D6" w:rsidRDefault="007D75D6" w:rsidP="006C474C">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C9190" id="_x0000_s1072" type="#_x0000_t202" style="position:absolute;margin-left:-18.15pt;margin-top:-15.2pt;width:31.5pt;height:20.5pt;z-index:-25150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" stroked="f">
                      <v:textbox>
                        <w:txbxContent>
                          <w:p w14:paraId="47926001" w14:textId="77777777" w:rsidR="007D75D6" w:rsidRDefault="007D75D6" w:rsidP="006C474C">
                            <w:r>
                              <w:t>40</w:t>
                            </w:r>
                          </w:p>
                        </w:txbxContent>
                      </v:textbox>
                    </v:shape>
                  </w:pict>
                </mc:Fallback>
              </mc:AlternateContent>
            </w:r>
          </w:p>
        </w:tc>
        <w:tc>
          <w:tcPr>
            <w:tcW w:w="564" w:type="dxa"/>
          </w:tcPr>
          <w:p w14:paraId="5579D3C3" w14:textId="77777777" w:rsidR="006C474C" w:rsidRDefault="006C474C" w:rsidP="008B05EB"/>
        </w:tc>
        <w:tc>
          <w:tcPr>
            <w:tcW w:w="564" w:type="dxa"/>
          </w:tcPr>
          <w:p w14:paraId="3DBDD208" w14:textId="77777777" w:rsidR="006C474C" w:rsidRDefault="006C474C" w:rsidP="008B05EB">
            <w:r>
              <w:rPr>
                <w:noProof/>
              </w:rPr>
              <mc:AlternateContent>
                <mc:Choice Requires="wps">
                  <w:drawing>
                    <wp:anchor distT="45720" distB="45720" distL="114300" distR="114300" simplePos="0" relativeHeight="251809792" behindDoc="1" locked="0" layoutInCell="1" allowOverlap="1" wp14:anchorId="58DD6227" wp14:editId="400B5633">
                      <wp:simplePos x="0" y="0"/>
                      <wp:positionH relativeFrom="column">
                        <wp:posOffset>-235585</wp:posOffset>
                      </wp:positionH>
                      <wp:positionV relativeFrom="paragraph">
                        <wp:posOffset>-193040</wp:posOffset>
                      </wp:positionV>
                      <wp:extent cx="400050" cy="260350"/>
                      <wp:effectExtent l="0" t="0" r="0" b="635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263D9DE6" w14:textId="77777777" w:rsidR="007D75D6" w:rsidRDefault="007D75D6" w:rsidP="006C474C">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D6227" id="_x0000_s1073" type="#_x0000_t202" style="position:absolute;margin-left:-18.55pt;margin-top:-15.2pt;width:31.5pt;height:20.5pt;z-index:-25150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" stroked="f">
                      <v:textbox>
                        <w:txbxContent>
                          <w:p w14:paraId="263D9DE6" w14:textId="77777777" w:rsidR="007D75D6" w:rsidRDefault="007D75D6" w:rsidP="006C474C">
                            <w:r>
                              <w:t>60</w:t>
                            </w:r>
                          </w:p>
                        </w:txbxContent>
                      </v:textbox>
                    </v:shape>
                  </w:pict>
                </mc:Fallback>
              </mc:AlternateContent>
            </w:r>
          </w:p>
        </w:tc>
        <w:tc>
          <w:tcPr>
            <w:tcW w:w="563" w:type="dxa"/>
          </w:tcPr>
          <w:p w14:paraId="24DF52AE" w14:textId="77777777" w:rsidR="006C474C" w:rsidRDefault="006C474C" w:rsidP="008B05EB"/>
        </w:tc>
        <w:tc>
          <w:tcPr>
            <w:tcW w:w="563" w:type="dxa"/>
          </w:tcPr>
          <w:p w14:paraId="267393B0" w14:textId="77777777" w:rsidR="006C474C" w:rsidRDefault="006C474C" w:rsidP="008B05EB">
            <w:r>
              <w:rPr>
                <w:noProof/>
              </w:rPr>
              <mc:AlternateContent>
                <mc:Choice Requires="wps">
                  <w:drawing>
                    <wp:anchor distT="45720" distB="45720" distL="114300" distR="114300" simplePos="0" relativeHeight="251812864" behindDoc="1" locked="0" layoutInCell="1" allowOverlap="1" wp14:anchorId="0DF6A8D0" wp14:editId="4AB6F593">
                      <wp:simplePos x="0" y="0"/>
                      <wp:positionH relativeFrom="column">
                        <wp:posOffset>1188720</wp:posOffset>
                      </wp:positionH>
                      <wp:positionV relativeFrom="paragraph">
                        <wp:posOffset>-180340</wp:posOffset>
                      </wp:positionV>
                      <wp:extent cx="482600" cy="260350"/>
                      <wp:effectExtent l="0" t="0" r="0" b="6350"/>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64751725" w14:textId="77777777" w:rsidR="007D75D6" w:rsidRDefault="007D75D6" w:rsidP="006C474C">
                                  <w:r>
                                    <w:t>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6A8D0" id="_x0000_s1074" type="#_x0000_t202" style="position:absolute;margin-left:93.6pt;margin-top:-14.2pt;width:38pt;height:20.5pt;z-index:-25150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" stroked="f">
                      <v:textbox>
                        <w:txbxContent>
                          <w:p w14:paraId="64751725" w14:textId="77777777" w:rsidR="007D75D6" w:rsidRDefault="007D75D6" w:rsidP="006C474C">
                            <w:r>
                              <w:t>120</w:t>
                            </w:r>
                          </w:p>
                        </w:txbxContent>
                      </v:textbox>
                    </v:shape>
                  </w:pict>
                </mc:Fallback>
              </mc:AlternateContent>
            </w:r>
            <w:r>
              <w:rPr>
                <w:noProof/>
              </w:rPr>
              <mc:AlternateContent>
                <mc:Choice Requires="wps">
                  <w:drawing>
                    <wp:anchor distT="45720" distB="45720" distL="114300" distR="114300" simplePos="0" relativeHeight="251811840" behindDoc="1" locked="0" layoutInCell="1" allowOverlap="1" wp14:anchorId="67F7E337" wp14:editId="2BD49484">
                      <wp:simplePos x="0" y="0"/>
                      <wp:positionH relativeFrom="column">
                        <wp:posOffset>477520</wp:posOffset>
                      </wp:positionH>
                      <wp:positionV relativeFrom="paragraph">
                        <wp:posOffset>-180340</wp:posOffset>
                      </wp:positionV>
                      <wp:extent cx="450850" cy="260350"/>
                      <wp:effectExtent l="0" t="0" r="6350" b="635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350"/>
                              </a:xfrm>
                              <a:prstGeom prst="rect">
                                <a:avLst/>
                              </a:prstGeom>
                              <a:solidFill>
                                <a:srgbClr val="FFFFFF"/>
                              </a:solidFill>
                              <a:ln w="9525">
                                <a:noFill/>
                                <a:miter lim="800000"/>
                                <a:headEnd/>
                                <a:tailEnd/>
                              </a:ln>
                            </wps:spPr>
                            <wps:txbx>
                              <w:txbxContent>
                                <w:p w14:paraId="79592FC2" w14:textId="77777777" w:rsidR="007D75D6" w:rsidRDefault="007D75D6" w:rsidP="006C474C">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7E337" id="_x0000_s1075" type="#_x0000_t202" style="position:absolute;margin-left:37.6pt;margin-top:-14.2pt;width:35.5pt;height:20.5pt;z-index:-25150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" stroked="f">
                      <v:textbox>
                        <w:txbxContent>
                          <w:p w14:paraId="79592FC2" w14:textId="77777777" w:rsidR="007D75D6" w:rsidRDefault="007D75D6" w:rsidP="006C474C">
                            <w:r>
                              <w:t>100</w:t>
                            </w:r>
                          </w:p>
                        </w:txbxContent>
                      </v:textbox>
                    </v:shape>
                  </w:pict>
                </mc:Fallback>
              </mc:AlternateContent>
            </w:r>
            <w:r>
              <w:rPr>
                <w:noProof/>
              </w:rPr>
              <mc:AlternateContent>
                <mc:Choice Requires="wps">
                  <w:drawing>
                    <wp:anchor distT="45720" distB="45720" distL="114300" distR="114300" simplePos="0" relativeHeight="251810816" behindDoc="1" locked="0" layoutInCell="1" allowOverlap="1" wp14:anchorId="15525623" wp14:editId="12BF2973">
                      <wp:simplePos x="0" y="0"/>
                      <wp:positionH relativeFrom="column">
                        <wp:posOffset>-246380</wp:posOffset>
                      </wp:positionH>
                      <wp:positionV relativeFrom="paragraph">
                        <wp:posOffset>-193040</wp:posOffset>
                      </wp:positionV>
                      <wp:extent cx="400050" cy="260350"/>
                      <wp:effectExtent l="0" t="0" r="0" b="635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1EFACDDB" w14:textId="77777777" w:rsidR="007D75D6" w:rsidRDefault="007D75D6" w:rsidP="006C474C">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25623" id="_x0000_s1076" type="#_x0000_t202" style="position:absolute;margin-left:-19.4pt;margin-top:-15.2pt;width:31.5pt;height:20.5pt;z-index:-25150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" stroked="f">
                      <v:textbox>
                        <w:txbxContent>
                          <w:p w14:paraId="1EFACDDB" w14:textId="77777777" w:rsidR="007D75D6" w:rsidRDefault="007D75D6" w:rsidP="006C474C">
                            <w:r>
                              <w:t>80</w:t>
                            </w:r>
                          </w:p>
                        </w:txbxContent>
                      </v:textbox>
                    </v:shape>
                  </w:pict>
                </mc:Fallback>
              </mc:AlternateContent>
            </w:r>
          </w:p>
        </w:tc>
        <w:tc>
          <w:tcPr>
            <w:tcW w:w="563" w:type="dxa"/>
          </w:tcPr>
          <w:p w14:paraId="16B7FDAA" w14:textId="77777777" w:rsidR="006C474C" w:rsidRDefault="006C474C" w:rsidP="008B05EB">
            <w:r>
              <w:rPr>
                <w:noProof/>
              </w:rPr>
              <mc:AlternateContent>
                <mc:Choice Requires="wps">
                  <w:drawing>
                    <wp:anchor distT="0" distB="0" distL="114300" distR="114300" simplePos="0" relativeHeight="251830272" behindDoc="0" locked="0" layoutInCell="1" allowOverlap="1" wp14:anchorId="4AA5E51D" wp14:editId="59535630">
                      <wp:simplePos x="0" y="0"/>
                      <wp:positionH relativeFrom="column">
                        <wp:posOffset>56515</wp:posOffset>
                      </wp:positionH>
                      <wp:positionV relativeFrom="paragraph">
                        <wp:posOffset>-332740</wp:posOffset>
                      </wp:positionV>
                      <wp:extent cx="12700" cy="1060450"/>
                      <wp:effectExtent l="0" t="0" r="25400" b="6350"/>
                      <wp:wrapNone/>
                      <wp:docPr id="282" name="Straight Connector 282"/>
                      <wp:cNvGraphicFramePr/>
                      <a:graphic xmlns:a="http://schemas.openxmlformats.org/drawingml/2006/main">
                        <a:graphicData uri="http://schemas.microsoft.com/office/word/2010/wordprocessingShape">
                          <wps:wsp>
                            <wps:cNvCnPr/>
                            <wps:spPr>
                              <a:xfrm>
                                <a:off x="0" y="0"/>
                                <a:ext cx="12700" cy="106045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C8FDA" id="Straight Connector 282"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6.2pt" to="5.4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" strokecolor="black [3200]" strokeweight="1pt">
                      <v:stroke dashstyle="dash" joinstyle="miter"/>
                    </v:line>
                  </w:pict>
                </mc:Fallback>
              </mc:AlternateContent>
            </w:r>
          </w:p>
        </w:tc>
        <w:tc>
          <w:tcPr>
            <w:tcW w:w="563" w:type="dxa"/>
          </w:tcPr>
          <w:p w14:paraId="2B8B1197" w14:textId="77777777" w:rsidR="006C474C" w:rsidRDefault="006C474C" w:rsidP="008B05EB"/>
        </w:tc>
        <w:tc>
          <w:tcPr>
            <w:tcW w:w="563" w:type="dxa"/>
          </w:tcPr>
          <w:p w14:paraId="112E957D" w14:textId="77777777" w:rsidR="006C474C" w:rsidRDefault="006C474C" w:rsidP="008B05EB"/>
        </w:tc>
        <w:tc>
          <w:tcPr>
            <w:tcW w:w="563" w:type="dxa"/>
          </w:tcPr>
          <w:p w14:paraId="4329A8C3" w14:textId="77777777" w:rsidR="006C474C" w:rsidRDefault="006C474C" w:rsidP="008B05EB"/>
        </w:tc>
        <w:tc>
          <w:tcPr>
            <w:tcW w:w="563" w:type="dxa"/>
          </w:tcPr>
          <w:p w14:paraId="303C1E34" w14:textId="77777777" w:rsidR="006C474C" w:rsidRDefault="006C474C" w:rsidP="008B05EB"/>
        </w:tc>
        <w:tc>
          <w:tcPr>
            <w:tcW w:w="563" w:type="dxa"/>
          </w:tcPr>
          <w:p w14:paraId="0D5F70CF" w14:textId="77777777" w:rsidR="006C474C" w:rsidRDefault="006C474C" w:rsidP="008B05EB">
            <w:r>
              <w:rPr>
                <w:noProof/>
              </w:rPr>
              <mc:AlternateContent>
                <mc:Choice Requires="wps">
                  <w:drawing>
                    <wp:anchor distT="45720" distB="45720" distL="114300" distR="114300" simplePos="0" relativeHeight="251815936" behindDoc="1" locked="0" layoutInCell="1" allowOverlap="1" wp14:anchorId="6D1E424E" wp14:editId="3CE2A67E">
                      <wp:simplePos x="0" y="0"/>
                      <wp:positionH relativeFrom="column">
                        <wp:posOffset>-240665</wp:posOffset>
                      </wp:positionH>
                      <wp:positionV relativeFrom="paragraph">
                        <wp:posOffset>-180340</wp:posOffset>
                      </wp:positionV>
                      <wp:extent cx="482600" cy="260350"/>
                      <wp:effectExtent l="0" t="0" r="0" b="635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6469A318" w14:textId="77777777" w:rsidR="007D75D6" w:rsidRDefault="007D75D6" w:rsidP="006C474C">
                                  <w:r>
                                    <w:t>140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E424E" id="_x0000_s1077" type="#_x0000_t202" style="position:absolute;margin-left:-18.95pt;margin-top:-14.2pt;width:38pt;height:20.5pt;z-index:-25150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" stroked="f">
                      <v:textbox>
                        <w:txbxContent>
                          <w:p w14:paraId="6469A318" w14:textId="77777777" w:rsidR="007D75D6" w:rsidRDefault="007D75D6" w:rsidP="006C474C">
                            <w:r>
                              <w:t>140</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5E1A08DD" wp14:editId="27D2DF01">
                      <wp:simplePos x="0" y="0"/>
                      <wp:positionH relativeFrom="column">
                        <wp:posOffset>-75565</wp:posOffset>
                      </wp:positionH>
                      <wp:positionV relativeFrom="paragraph">
                        <wp:posOffset>-370840</wp:posOffset>
                      </wp:positionV>
                      <wp:extent cx="0" cy="158750"/>
                      <wp:effectExtent l="0" t="0" r="19050" b="25400"/>
                      <wp:wrapNone/>
                      <wp:docPr id="260" name="Straight Connector 260"/>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69B25" id="Straight Connector 260"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29.2pt" to="-5.9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" strokecolor="black [3200]">
                      <v:stroke joinstyle="miter"/>
                    </v:line>
                  </w:pict>
                </mc:Fallback>
              </mc:AlternateContent>
            </w:r>
          </w:p>
        </w:tc>
      </w:tr>
      <w:tr w:rsidR="006C474C" w14:paraId="557109F7" w14:textId="77777777" w:rsidTr="008B05EB">
        <w:trPr>
          <w:trHeight w:val="567"/>
        </w:trPr>
        <w:tc>
          <w:tcPr>
            <w:tcW w:w="564" w:type="dxa"/>
          </w:tcPr>
          <w:p w14:paraId="549A0A3D" w14:textId="77777777" w:rsidR="006C474C" w:rsidRDefault="006C474C" w:rsidP="008B05EB"/>
        </w:tc>
        <w:tc>
          <w:tcPr>
            <w:tcW w:w="564" w:type="dxa"/>
          </w:tcPr>
          <w:p w14:paraId="3487A2D9" w14:textId="77777777" w:rsidR="006C474C" w:rsidRDefault="006C474C" w:rsidP="008B05EB"/>
        </w:tc>
        <w:tc>
          <w:tcPr>
            <w:tcW w:w="564" w:type="dxa"/>
          </w:tcPr>
          <w:p w14:paraId="527F2CC2" w14:textId="77777777" w:rsidR="006C474C" w:rsidRDefault="006C474C" w:rsidP="008B05EB"/>
        </w:tc>
        <w:tc>
          <w:tcPr>
            <w:tcW w:w="564" w:type="dxa"/>
          </w:tcPr>
          <w:p w14:paraId="73E4E4B7" w14:textId="77777777" w:rsidR="006C474C" w:rsidRDefault="006C474C" w:rsidP="008B05EB"/>
        </w:tc>
        <w:tc>
          <w:tcPr>
            <w:tcW w:w="564" w:type="dxa"/>
          </w:tcPr>
          <w:p w14:paraId="2F27434E" w14:textId="77777777" w:rsidR="006C474C" w:rsidRDefault="006C474C" w:rsidP="008B05EB"/>
        </w:tc>
        <w:tc>
          <w:tcPr>
            <w:tcW w:w="564" w:type="dxa"/>
          </w:tcPr>
          <w:p w14:paraId="104DE6DF" w14:textId="77777777" w:rsidR="006C474C" w:rsidRDefault="006C474C" w:rsidP="008B05EB"/>
        </w:tc>
        <w:tc>
          <w:tcPr>
            <w:tcW w:w="564" w:type="dxa"/>
          </w:tcPr>
          <w:p w14:paraId="179EC332" w14:textId="77777777" w:rsidR="006C474C" w:rsidRDefault="006C474C" w:rsidP="008B05EB">
            <w:r>
              <w:rPr>
                <w:noProof/>
              </w:rPr>
              <mc:AlternateContent>
                <mc:Choice Requires="wps">
                  <w:drawing>
                    <wp:anchor distT="0" distB="0" distL="114300" distR="114300" simplePos="0" relativeHeight="251826176" behindDoc="0" locked="0" layoutInCell="1" allowOverlap="1" wp14:anchorId="5FC1DF3C" wp14:editId="2B9DF1A4">
                      <wp:simplePos x="0" y="0"/>
                      <wp:positionH relativeFrom="column">
                        <wp:posOffset>274955</wp:posOffset>
                      </wp:positionH>
                      <wp:positionV relativeFrom="paragraph">
                        <wp:posOffset>361315</wp:posOffset>
                      </wp:positionV>
                      <wp:extent cx="1212850" cy="0"/>
                      <wp:effectExtent l="0" t="0" r="25400" b="19050"/>
                      <wp:wrapNone/>
                      <wp:docPr id="277" name="Straight Connector 277"/>
                      <wp:cNvGraphicFramePr/>
                      <a:graphic xmlns:a="http://schemas.openxmlformats.org/drawingml/2006/main">
                        <a:graphicData uri="http://schemas.microsoft.com/office/word/2010/wordprocessingShape">
                          <wps:wsp>
                            <wps:cNvCnPr/>
                            <wps:spPr>
                              <a:xfrm>
                                <a:off x="0" y="0"/>
                                <a:ext cx="12128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46A062" id="Straight Connector 277"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1.65pt,28.45pt" to="117.1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" strokecolor="black [3200]" strokeweight="1pt">
                      <v:stroke joinstyle="miter"/>
                    </v:line>
                  </w:pict>
                </mc:Fallback>
              </mc:AlternateContent>
            </w:r>
          </w:p>
        </w:tc>
        <w:tc>
          <w:tcPr>
            <w:tcW w:w="564" w:type="dxa"/>
          </w:tcPr>
          <w:p w14:paraId="40B301E6" w14:textId="77777777" w:rsidR="006C474C" w:rsidRDefault="006C474C" w:rsidP="008B05EB"/>
        </w:tc>
        <w:tc>
          <w:tcPr>
            <w:tcW w:w="563" w:type="dxa"/>
          </w:tcPr>
          <w:p w14:paraId="2E5C98E4" w14:textId="77777777" w:rsidR="006C474C" w:rsidRDefault="006C474C" w:rsidP="008B05EB"/>
        </w:tc>
        <w:tc>
          <w:tcPr>
            <w:tcW w:w="563" w:type="dxa"/>
          </w:tcPr>
          <w:p w14:paraId="31622F7B" w14:textId="77777777" w:rsidR="006C474C" w:rsidRDefault="006C474C" w:rsidP="008B05EB"/>
        </w:tc>
        <w:tc>
          <w:tcPr>
            <w:tcW w:w="563" w:type="dxa"/>
          </w:tcPr>
          <w:p w14:paraId="1EC4548E" w14:textId="77777777" w:rsidR="006C474C" w:rsidRDefault="006C474C" w:rsidP="008B05EB"/>
        </w:tc>
        <w:tc>
          <w:tcPr>
            <w:tcW w:w="563" w:type="dxa"/>
          </w:tcPr>
          <w:p w14:paraId="6CECA160" w14:textId="77777777" w:rsidR="006C474C" w:rsidRDefault="006C474C" w:rsidP="008B05EB"/>
        </w:tc>
        <w:tc>
          <w:tcPr>
            <w:tcW w:w="563" w:type="dxa"/>
          </w:tcPr>
          <w:p w14:paraId="4CF7DF41" w14:textId="77777777" w:rsidR="006C474C" w:rsidRDefault="006C474C" w:rsidP="008B05EB"/>
        </w:tc>
        <w:tc>
          <w:tcPr>
            <w:tcW w:w="563" w:type="dxa"/>
          </w:tcPr>
          <w:p w14:paraId="5C3C925C" w14:textId="77777777" w:rsidR="006C474C" w:rsidRDefault="006C474C" w:rsidP="008B05EB"/>
        </w:tc>
        <w:tc>
          <w:tcPr>
            <w:tcW w:w="563" w:type="dxa"/>
          </w:tcPr>
          <w:p w14:paraId="1AC7B3C8" w14:textId="77777777" w:rsidR="006C474C" w:rsidRDefault="006C474C" w:rsidP="008B05EB"/>
        </w:tc>
        <w:tc>
          <w:tcPr>
            <w:tcW w:w="563" w:type="dxa"/>
          </w:tcPr>
          <w:p w14:paraId="7A48C9C2" w14:textId="77777777" w:rsidR="006C474C" w:rsidRDefault="006C474C" w:rsidP="008B05EB"/>
        </w:tc>
      </w:tr>
      <w:tr w:rsidR="006C474C" w14:paraId="5404ED02" w14:textId="77777777" w:rsidTr="008B05EB">
        <w:trPr>
          <w:trHeight w:val="567"/>
        </w:trPr>
        <w:tc>
          <w:tcPr>
            <w:tcW w:w="564" w:type="dxa"/>
          </w:tcPr>
          <w:p w14:paraId="6C98378C" w14:textId="77777777" w:rsidR="006C474C" w:rsidRDefault="006C474C" w:rsidP="008B05EB">
            <w:r>
              <w:rPr>
                <w:noProof/>
              </w:rPr>
              <mc:AlternateContent>
                <mc:Choice Requires="wps">
                  <w:drawing>
                    <wp:anchor distT="0" distB="0" distL="114300" distR="114300" simplePos="0" relativeHeight="251817984" behindDoc="0" locked="0" layoutInCell="1" allowOverlap="1" wp14:anchorId="654BE92F" wp14:editId="2C3D8A4A">
                      <wp:simplePos x="0" y="0"/>
                      <wp:positionH relativeFrom="column">
                        <wp:posOffset>93345</wp:posOffset>
                      </wp:positionH>
                      <wp:positionV relativeFrom="paragraph">
                        <wp:posOffset>369570</wp:posOffset>
                      </wp:positionV>
                      <wp:extent cx="165100" cy="0"/>
                      <wp:effectExtent l="0" t="0" r="25400" b="19050"/>
                      <wp:wrapNone/>
                      <wp:docPr id="265" name="Straight Connector 265"/>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36FB" id="Straight Connector 265"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9.1pt" to="20.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4FEF0708" wp14:editId="1FEDA90E">
                      <wp:simplePos x="0" y="0"/>
                      <wp:positionH relativeFrom="column">
                        <wp:posOffset>106045</wp:posOffset>
                      </wp:positionH>
                      <wp:positionV relativeFrom="paragraph">
                        <wp:posOffset>-735330</wp:posOffset>
                      </wp:positionV>
                      <wp:extent cx="165100" cy="0"/>
                      <wp:effectExtent l="0" t="0" r="25400" b="19050"/>
                      <wp:wrapNone/>
                      <wp:docPr id="261" name="Straight Connector 261"/>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8E0D92" id="Straight Connector 261"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8.35pt,-57.9pt" to="21.3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14:anchorId="7B7B4E2E" wp14:editId="44734195">
                      <wp:simplePos x="0" y="0"/>
                      <wp:positionH relativeFrom="column">
                        <wp:posOffset>106045</wp:posOffset>
                      </wp:positionH>
                      <wp:positionV relativeFrom="paragraph">
                        <wp:posOffset>-373380</wp:posOffset>
                      </wp:positionV>
                      <wp:extent cx="165100" cy="0"/>
                      <wp:effectExtent l="0" t="0" r="25400" b="19050"/>
                      <wp:wrapNone/>
                      <wp:docPr id="262" name="Straight Connector 262"/>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8CBC1B" id="Straight Connector 26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8.35pt,-29.4pt" to="21.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799552" behindDoc="0" locked="0" layoutInCell="1" allowOverlap="1" wp14:anchorId="14A7C92C" wp14:editId="03DD60E0">
                      <wp:simplePos x="0" y="0"/>
                      <wp:positionH relativeFrom="column">
                        <wp:posOffset>106045</wp:posOffset>
                      </wp:positionH>
                      <wp:positionV relativeFrom="paragraph">
                        <wp:posOffset>-5080</wp:posOffset>
                      </wp:positionV>
                      <wp:extent cx="165100" cy="0"/>
                      <wp:effectExtent l="0" t="0" r="25400" b="19050"/>
                      <wp:wrapNone/>
                      <wp:docPr id="263" name="Straight Connector 263"/>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FF075" id="Straight Connector 26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8.35pt,-.4pt" to="21.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2CbtQEAALoDAAAOAAAAZHJzL2Uyb0RvYy54bWysU8GOEzEMvSPxD1HudKZFVG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" strokecolor="black [3200]" strokeweight=".5pt">
                      <v:stroke joinstyle="miter"/>
                    </v:line>
                  </w:pict>
                </mc:Fallback>
              </mc:AlternateContent>
            </w:r>
          </w:p>
        </w:tc>
        <w:tc>
          <w:tcPr>
            <w:tcW w:w="564" w:type="dxa"/>
          </w:tcPr>
          <w:p w14:paraId="2697E880" w14:textId="77777777" w:rsidR="006C474C" w:rsidRDefault="006C474C" w:rsidP="008B05EB"/>
        </w:tc>
        <w:tc>
          <w:tcPr>
            <w:tcW w:w="564" w:type="dxa"/>
          </w:tcPr>
          <w:p w14:paraId="2CBF4D0B" w14:textId="77777777" w:rsidR="006C474C" w:rsidRDefault="006C474C" w:rsidP="008B05EB"/>
        </w:tc>
        <w:tc>
          <w:tcPr>
            <w:tcW w:w="564" w:type="dxa"/>
          </w:tcPr>
          <w:p w14:paraId="41FB70F8" w14:textId="77777777" w:rsidR="006C474C" w:rsidRDefault="006C474C" w:rsidP="008B05EB"/>
        </w:tc>
        <w:tc>
          <w:tcPr>
            <w:tcW w:w="564" w:type="dxa"/>
          </w:tcPr>
          <w:p w14:paraId="6629A8FE" w14:textId="77777777" w:rsidR="006C474C" w:rsidRDefault="006C474C" w:rsidP="008B05EB"/>
        </w:tc>
        <w:tc>
          <w:tcPr>
            <w:tcW w:w="564" w:type="dxa"/>
          </w:tcPr>
          <w:p w14:paraId="6744FC60" w14:textId="77777777" w:rsidR="006C474C" w:rsidRDefault="006C474C" w:rsidP="008B05EB"/>
        </w:tc>
        <w:tc>
          <w:tcPr>
            <w:tcW w:w="564" w:type="dxa"/>
          </w:tcPr>
          <w:p w14:paraId="5C92E27D" w14:textId="77777777" w:rsidR="006C474C" w:rsidRDefault="006C474C" w:rsidP="008B05EB"/>
        </w:tc>
        <w:tc>
          <w:tcPr>
            <w:tcW w:w="564" w:type="dxa"/>
          </w:tcPr>
          <w:p w14:paraId="0A07B9AB" w14:textId="77777777" w:rsidR="006C474C" w:rsidRDefault="006C474C" w:rsidP="008B05EB"/>
        </w:tc>
        <w:tc>
          <w:tcPr>
            <w:tcW w:w="563" w:type="dxa"/>
          </w:tcPr>
          <w:p w14:paraId="656A89F2" w14:textId="77777777" w:rsidR="006C474C" w:rsidRDefault="006C474C" w:rsidP="008B05EB"/>
        </w:tc>
        <w:tc>
          <w:tcPr>
            <w:tcW w:w="563" w:type="dxa"/>
          </w:tcPr>
          <w:p w14:paraId="433AE4ED" w14:textId="77777777" w:rsidR="006C474C" w:rsidRDefault="006C474C" w:rsidP="008B05EB"/>
        </w:tc>
        <w:tc>
          <w:tcPr>
            <w:tcW w:w="563" w:type="dxa"/>
          </w:tcPr>
          <w:p w14:paraId="456D3409" w14:textId="77777777" w:rsidR="006C474C" w:rsidRDefault="006C474C" w:rsidP="008B05EB"/>
        </w:tc>
        <w:tc>
          <w:tcPr>
            <w:tcW w:w="563" w:type="dxa"/>
          </w:tcPr>
          <w:p w14:paraId="0972123E" w14:textId="77777777" w:rsidR="006C474C" w:rsidRDefault="006C474C" w:rsidP="008B05EB"/>
        </w:tc>
        <w:tc>
          <w:tcPr>
            <w:tcW w:w="563" w:type="dxa"/>
          </w:tcPr>
          <w:p w14:paraId="7832873F" w14:textId="77777777" w:rsidR="006C474C" w:rsidRDefault="006C474C" w:rsidP="008B05EB"/>
        </w:tc>
        <w:tc>
          <w:tcPr>
            <w:tcW w:w="563" w:type="dxa"/>
          </w:tcPr>
          <w:p w14:paraId="457B7AF7" w14:textId="77777777" w:rsidR="006C474C" w:rsidRDefault="006C474C" w:rsidP="008B05EB"/>
        </w:tc>
        <w:tc>
          <w:tcPr>
            <w:tcW w:w="563" w:type="dxa"/>
          </w:tcPr>
          <w:p w14:paraId="2D2931F8" w14:textId="77777777" w:rsidR="006C474C" w:rsidRDefault="006C474C" w:rsidP="008B05EB"/>
        </w:tc>
        <w:tc>
          <w:tcPr>
            <w:tcW w:w="563" w:type="dxa"/>
          </w:tcPr>
          <w:p w14:paraId="206EC193" w14:textId="77777777" w:rsidR="006C474C" w:rsidRDefault="006C474C" w:rsidP="008B05EB"/>
        </w:tc>
      </w:tr>
    </w:tbl>
    <w:p w14:paraId="5C053FF0" w14:textId="77777777" w:rsidR="006C474C" w:rsidRDefault="006C474C" w:rsidP="006C474C"/>
    <w:p w14:paraId="5072CEB3" w14:textId="77777777" w:rsidR="0030124E" w:rsidRPr="009D0C71" w:rsidRDefault="0030124E" w:rsidP="0030124E">
      <w:pPr>
        <w:tabs>
          <w:tab w:val="right" w:pos="9356"/>
        </w:tabs>
        <w:spacing w:after="120"/>
        <w:rPr>
          <w:rFonts w:cs="Arial"/>
          <w:bCs/>
          <w:szCs w:val="22"/>
        </w:rPr>
      </w:pPr>
    </w:p>
    <w:p w14:paraId="5F70942C" w14:textId="77777777" w:rsidR="001E6D3A" w:rsidRDefault="001E6D3A" w:rsidP="0030124E">
      <w:pPr>
        <w:spacing w:after="160" w:line="259" w:lineRule="auto"/>
        <w:rPr>
          <w:rFonts w:cs="Arial"/>
          <w:b/>
          <w:bCs/>
          <w:szCs w:val="22"/>
        </w:rPr>
      </w:pPr>
    </w:p>
    <w:tbl>
      <w:tblPr>
        <w:tblStyle w:val="TableGrid"/>
        <w:tblW w:w="0" w:type="auto"/>
        <w:tblLook w:val="04A0" w:firstRow="1" w:lastRow="0" w:firstColumn="1" w:lastColumn="0" w:noHBand="0" w:noVBand="1"/>
      </w:tblPr>
      <w:tblGrid>
        <w:gridCol w:w="7650"/>
        <w:gridCol w:w="1366"/>
      </w:tblGrid>
      <w:tr w:rsidR="001E6D3A" w:rsidRPr="005A0917" w14:paraId="587398C6" w14:textId="77777777" w:rsidTr="008B05EB">
        <w:trPr>
          <w:trHeight w:val="567"/>
        </w:trPr>
        <w:tc>
          <w:tcPr>
            <w:tcW w:w="7650" w:type="dxa"/>
            <w:vAlign w:val="center"/>
          </w:tcPr>
          <w:p w14:paraId="7CF15271" w14:textId="77777777" w:rsidR="001E6D3A" w:rsidRPr="005A0917" w:rsidRDefault="001E6D3A" w:rsidP="008B05EB">
            <w:pPr>
              <w:rPr>
                <w:color w:val="1F4E79" w:themeColor="accent1" w:themeShade="80"/>
              </w:rPr>
            </w:pPr>
            <w:r w:rsidRPr="005A0917">
              <w:rPr>
                <w:color w:val="1F4E79" w:themeColor="accent1" w:themeShade="80"/>
              </w:rPr>
              <w:t>t = 0 s to 40 s; a = 0.750 ms</w:t>
            </w:r>
            <w:r w:rsidRPr="005A0917">
              <w:rPr>
                <w:color w:val="1F4E79" w:themeColor="accent1" w:themeShade="80"/>
                <w:vertAlign w:val="superscript"/>
              </w:rPr>
              <w:t>-2</w:t>
            </w:r>
            <w:r w:rsidRPr="005A0917">
              <w:rPr>
                <w:color w:val="1F4E79" w:themeColor="accent1" w:themeShade="80"/>
              </w:rPr>
              <w:t xml:space="preserve">. </w:t>
            </w:r>
          </w:p>
        </w:tc>
        <w:tc>
          <w:tcPr>
            <w:tcW w:w="1366" w:type="dxa"/>
            <w:vAlign w:val="center"/>
          </w:tcPr>
          <w:p w14:paraId="50F4BFEC" w14:textId="77777777" w:rsidR="001E6D3A" w:rsidRPr="005A0917" w:rsidRDefault="001E6D3A" w:rsidP="008B05EB">
            <w:pPr>
              <w:jc w:val="center"/>
              <w:rPr>
                <w:color w:val="1F4E79" w:themeColor="accent1" w:themeShade="80"/>
              </w:rPr>
            </w:pPr>
            <w:r w:rsidRPr="005A0917">
              <w:rPr>
                <w:color w:val="1F4E79" w:themeColor="accent1" w:themeShade="80"/>
              </w:rPr>
              <w:t>1 mark</w:t>
            </w:r>
          </w:p>
        </w:tc>
      </w:tr>
      <w:tr w:rsidR="001E6D3A" w:rsidRPr="005A0917" w14:paraId="5D33939A" w14:textId="77777777" w:rsidTr="008B05EB">
        <w:trPr>
          <w:trHeight w:val="567"/>
        </w:trPr>
        <w:tc>
          <w:tcPr>
            <w:tcW w:w="7650" w:type="dxa"/>
            <w:vAlign w:val="center"/>
          </w:tcPr>
          <w:p w14:paraId="65B8CE2D" w14:textId="77777777" w:rsidR="001E6D3A" w:rsidRPr="005A0917" w:rsidRDefault="001E6D3A" w:rsidP="008B05EB">
            <w:pPr>
              <w:rPr>
                <w:color w:val="1F4E79" w:themeColor="accent1" w:themeShade="80"/>
              </w:rPr>
            </w:pPr>
            <w:r w:rsidRPr="005A0917">
              <w:rPr>
                <w:color w:val="1F4E79" w:themeColor="accent1" w:themeShade="80"/>
              </w:rPr>
              <w:t>t = 60 s to 94 s; a = -1.47 ms</w:t>
            </w:r>
            <w:r w:rsidRPr="005A0917">
              <w:rPr>
                <w:color w:val="1F4E79" w:themeColor="accent1" w:themeShade="80"/>
                <w:vertAlign w:val="superscript"/>
              </w:rPr>
              <w:t>-2</w:t>
            </w:r>
            <w:r w:rsidRPr="005A0917">
              <w:rPr>
                <w:color w:val="1F4E79" w:themeColor="accent1" w:themeShade="80"/>
              </w:rPr>
              <w:t xml:space="preserve">. </w:t>
            </w:r>
          </w:p>
        </w:tc>
        <w:tc>
          <w:tcPr>
            <w:tcW w:w="1366" w:type="dxa"/>
            <w:vAlign w:val="center"/>
          </w:tcPr>
          <w:p w14:paraId="7DCA83EA" w14:textId="77777777" w:rsidR="001E6D3A" w:rsidRPr="005A0917" w:rsidRDefault="001E6D3A" w:rsidP="008B05EB">
            <w:pPr>
              <w:jc w:val="center"/>
              <w:rPr>
                <w:color w:val="1F4E79" w:themeColor="accent1" w:themeShade="80"/>
              </w:rPr>
            </w:pPr>
            <w:r w:rsidRPr="005A0917">
              <w:rPr>
                <w:color w:val="1F4E79" w:themeColor="accent1" w:themeShade="80"/>
              </w:rPr>
              <w:t>1 mark</w:t>
            </w:r>
          </w:p>
        </w:tc>
      </w:tr>
      <w:tr w:rsidR="001E6D3A" w:rsidRPr="005A0917" w14:paraId="25218CE5" w14:textId="77777777" w:rsidTr="008B05EB">
        <w:trPr>
          <w:trHeight w:val="567"/>
        </w:trPr>
        <w:tc>
          <w:tcPr>
            <w:tcW w:w="7650" w:type="dxa"/>
            <w:vAlign w:val="center"/>
          </w:tcPr>
          <w:p w14:paraId="1EB274DB" w14:textId="77777777" w:rsidR="001E6D3A" w:rsidRPr="005A0917" w:rsidRDefault="001E6D3A" w:rsidP="008B05EB">
            <w:pPr>
              <w:rPr>
                <w:color w:val="1F4E79" w:themeColor="accent1" w:themeShade="80"/>
              </w:rPr>
            </w:pPr>
            <w:r w:rsidRPr="005A0917">
              <w:rPr>
                <w:color w:val="1F4E79" w:themeColor="accent1" w:themeShade="80"/>
              </w:rPr>
              <w:t>t = 40 s to 60 s and t = 94 s to 140 s; a = 0 ms</w:t>
            </w:r>
            <w:r w:rsidRPr="005A0917">
              <w:rPr>
                <w:color w:val="1F4E79" w:themeColor="accent1" w:themeShade="80"/>
                <w:vertAlign w:val="superscript"/>
              </w:rPr>
              <w:t>-2</w:t>
            </w:r>
            <w:r w:rsidRPr="005A0917">
              <w:rPr>
                <w:color w:val="1F4E79" w:themeColor="accent1" w:themeShade="80"/>
              </w:rPr>
              <w:t xml:space="preserve">. </w:t>
            </w:r>
          </w:p>
        </w:tc>
        <w:tc>
          <w:tcPr>
            <w:tcW w:w="1366" w:type="dxa"/>
            <w:vAlign w:val="center"/>
          </w:tcPr>
          <w:p w14:paraId="3F39BD57" w14:textId="77777777" w:rsidR="001E6D3A" w:rsidRPr="005A0917" w:rsidRDefault="001E6D3A" w:rsidP="008B05EB">
            <w:pPr>
              <w:jc w:val="center"/>
              <w:rPr>
                <w:color w:val="1F4E79" w:themeColor="accent1" w:themeShade="80"/>
              </w:rPr>
            </w:pPr>
            <w:r w:rsidRPr="005A0917">
              <w:rPr>
                <w:color w:val="1F4E79" w:themeColor="accent1" w:themeShade="80"/>
              </w:rPr>
              <w:t>1 mark</w:t>
            </w:r>
          </w:p>
        </w:tc>
      </w:tr>
    </w:tbl>
    <w:p w14:paraId="13270250" w14:textId="77777777" w:rsidR="0074699F" w:rsidRDefault="0074699F" w:rsidP="0030124E">
      <w:pPr>
        <w:spacing w:after="160" w:line="259" w:lineRule="auto"/>
        <w:rPr>
          <w:rFonts w:cs="Arial"/>
          <w:b/>
          <w:bCs/>
          <w:szCs w:val="22"/>
        </w:rPr>
      </w:pPr>
    </w:p>
    <w:p w14:paraId="5A9077B9" w14:textId="77777777" w:rsidR="0074699F" w:rsidRDefault="0074699F">
      <w:pPr>
        <w:spacing w:after="160" w:line="259" w:lineRule="auto"/>
        <w:rPr>
          <w:rFonts w:cs="Arial"/>
          <w:b/>
          <w:bCs/>
          <w:szCs w:val="22"/>
        </w:rPr>
      </w:pPr>
      <w:r>
        <w:rPr>
          <w:rFonts w:cs="Arial"/>
          <w:b/>
          <w:bCs/>
          <w:szCs w:val="22"/>
        </w:rPr>
        <w:br w:type="page"/>
      </w:r>
    </w:p>
    <w:p w14:paraId="734DEB0A" w14:textId="77777777" w:rsidR="0074699F" w:rsidRDefault="002443E2" w:rsidP="0074699F">
      <w:pPr>
        <w:tabs>
          <w:tab w:val="right" w:pos="9356"/>
        </w:tabs>
        <w:spacing w:after="120"/>
        <w:rPr>
          <w:rFonts w:cs="Arial"/>
          <w:b/>
          <w:bCs/>
          <w:szCs w:val="22"/>
        </w:rPr>
      </w:pPr>
      <w:r>
        <w:rPr>
          <w:rFonts w:cs="Arial"/>
          <w:b/>
          <w:bCs/>
          <w:szCs w:val="22"/>
        </w:rPr>
        <w:t>Question 13</w:t>
      </w:r>
      <w:r>
        <w:rPr>
          <w:rFonts w:cs="Arial"/>
          <w:b/>
          <w:bCs/>
          <w:szCs w:val="22"/>
        </w:rPr>
        <w:tab/>
        <w:t>(12</w:t>
      </w:r>
      <w:r w:rsidR="0074699F" w:rsidRPr="00FB2CCE">
        <w:rPr>
          <w:rFonts w:cs="Arial"/>
          <w:b/>
          <w:bCs/>
          <w:szCs w:val="22"/>
        </w:rPr>
        <w:t xml:space="preserve"> marks)</w:t>
      </w:r>
    </w:p>
    <w:p w14:paraId="0F3EE1FC" w14:textId="77777777" w:rsidR="0074699F" w:rsidRDefault="0074699F" w:rsidP="0074699F">
      <w:r>
        <w:t>The questions that follow relate to the electric circuit below:</w:t>
      </w:r>
    </w:p>
    <w:p w14:paraId="7A70440E" w14:textId="77777777" w:rsidR="0074699F" w:rsidRDefault="0074699F" w:rsidP="0074699F">
      <w:r>
        <w:rPr>
          <w:noProof/>
        </w:rPr>
        <mc:AlternateContent>
          <mc:Choice Requires="wps">
            <w:drawing>
              <wp:anchor distT="0" distB="0" distL="114300" distR="114300" simplePos="0" relativeHeight="251865088" behindDoc="1" locked="0" layoutInCell="1" allowOverlap="1" wp14:anchorId="0C56146F" wp14:editId="5D5A936E">
                <wp:simplePos x="0" y="0"/>
                <wp:positionH relativeFrom="column">
                  <wp:posOffset>2154555</wp:posOffset>
                </wp:positionH>
                <wp:positionV relativeFrom="paragraph">
                  <wp:posOffset>177800</wp:posOffset>
                </wp:positionV>
                <wp:extent cx="914400" cy="260350"/>
                <wp:effectExtent l="0" t="0" r="0" b="6350"/>
                <wp:wrapNone/>
                <wp:docPr id="208" name="Text Box 208"/>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4DBFFB1C" w14:textId="77777777" w:rsidR="007D75D6" w:rsidRDefault="007D75D6" w:rsidP="0074699F">
                            <w:r>
                              <w:t>12.0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6146F" id="Text Box 208" o:spid="_x0000_s1078" type="#_x0000_t202" style="position:absolute;margin-left:169.65pt;margin-top:14pt;width:1in;height:20.5pt;z-index:-251451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" fillcolor="white [3201]" stroked="f" strokeweight=".5pt">
                <v:textbox>
                  <w:txbxContent>
                    <w:p w14:paraId="4DBFFB1C" w14:textId="77777777" w:rsidR="007D75D6" w:rsidRDefault="007D75D6" w:rsidP="0074699F">
                      <w:r>
                        <w:t>12.0 V</w:t>
                      </w:r>
                    </w:p>
                  </w:txbxContent>
                </v:textbox>
              </v:shape>
            </w:pict>
          </mc:Fallback>
        </mc:AlternateContent>
      </w:r>
    </w:p>
    <w:p w14:paraId="59113AB6" w14:textId="77777777" w:rsidR="0074699F" w:rsidRDefault="0074699F" w:rsidP="0074699F">
      <w:r>
        <w:rPr>
          <w:noProof/>
        </w:rPr>
        <mc:AlternateContent>
          <mc:Choice Requires="wps">
            <w:drawing>
              <wp:anchor distT="0" distB="0" distL="114300" distR="114300" simplePos="0" relativeHeight="251863040" behindDoc="1" locked="0" layoutInCell="1" allowOverlap="1" wp14:anchorId="76D6CA22" wp14:editId="29157F20">
                <wp:simplePos x="0" y="0"/>
                <wp:positionH relativeFrom="column">
                  <wp:posOffset>1092200</wp:posOffset>
                </wp:positionH>
                <wp:positionV relativeFrom="paragraph">
                  <wp:posOffset>1460500</wp:posOffset>
                </wp:positionV>
                <wp:extent cx="914400" cy="260350"/>
                <wp:effectExtent l="0" t="0" r="0" b="6350"/>
                <wp:wrapNone/>
                <wp:docPr id="209" name="Text Box 209"/>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43E579D9" w14:textId="77777777" w:rsidR="007D75D6" w:rsidRDefault="007D75D6" w:rsidP="0074699F">
                            <w:r>
                              <w:t xml:space="preserve">15.0 </w:t>
                            </w:r>
                            <w:r>
                              <w:rPr>
                                <w:rFonts w:cstheme="minorHAnsi"/>
                              </w:rPr>
                              <w:t>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6CA22" id="Text Box 209" o:spid="_x0000_s1079" type="#_x0000_t202" style="position:absolute;margin-left:86pt;margin-top:115pt;width:1in;height:20.5pt;z-index:-251453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" fillcolor="white [3201]" stroked="f" strokeweight=".5pt">
                <v:textbox>
                  <w:txbxContent>
                    <w:p w14:paraId="43E579D9" w14:textId="77777777" w:rsidR="007D75D6" w:rsidRDefault="007D75D6" w:rsidP="0074699F">
                      <w:r>
                        <w:t xml:space="preserve">15.0 </w:t>
                      </w:r>
                      <w:r>
                        <w:rPr>
                          <w:rFonts w:cstheme="minorHAnsi"/>
                        </w:rPr>
                        <w:t>Ω</w:t>
                      </w:r>
                    </w:p>
                  </w:txbxContent>
                </v:textbox>
              </v:shape>
            </w:pict>
          </mc:Fallback>
        </mc:AlternateContent>
      </w:r>
      <w:r>
        <w:rPr>
          <w:noProof/>
        </w:rPr>
        <mc:AlternateContent>
          <mc:Choice Requires="wps">
            <w:drawing>
              <wp:anchor distT="0" distB="0" distL="114300" distR="114300" simplePos="0" relativeHeight="251864064" behindDoc="1" locked="0" layoutInCell="1" allowOverlap="1" wp14:anchorId="38BAC35F" wp14:editId="6FE5D7B2">
                <wp:simplePos x="0" y="0"/>
                <wp:positionH relativeFrom="column">
                  <wp:posOffset>2000250</wp:posOffset>
                </wp:positionH>
                <wp:positionV relativeFrom="paragraph">
                  <wp:posOffset>1473200</wp:posOffset>
                </wp:positionV>
                <wp:extent cx="914400" cy="260350"/>
                <wp:effectExtent l="0" t="0" r="0" b="6350"/>
                <wp:wrapNone/>
                <wp:docPr id="211" name="Text Box 211"/>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7EB03AEB" w14:textId="77777777" w:rsidR="007D75D6" w:rsidRDefault="007D75D6" w:rsidP="0074699F">
                            <w:r>
                              <w:t xml:space="preserve">5.00 </w:t>
                            </w:r>
                            <w:r>
                              <w:rPr>
                                <w:rFonts w:cstheme="minorHAnsi"/>
                              </w:rPr>
                              <w:t>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AC35F" id="Text Box 211" o:spid="_x0000_s1080" type="#_x0000_t202" style="position:absolute;margin-left:157.5pt;margin-top:116pt;width:1in;height:20.5pt;z-index:-251452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" fillcolor="white [3201]" stroked="f" strokeweight=".5pt">
                <v:textbox>
                  <w:txbxContent>
                    <w:p w14:paraId="7EB03AEB" w14:textId="77777777" w:rsidR="007D75D6" w:rsidRDefault="007D75D6" w:rsidP="0074699F">
                      <w:r>
                        <w:t xml:space="preserve">5.00 </w:t>
                      </w:r>
                      <w:r>
                        <w:rPr>
                          <w:rFonts w:cstheme="minorHAnsi"/>
                        </w:rPr>
                        <w:t>Ω</w:t>
                      </w: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5F90ACBE" wp14:editId="4C3FD036">
                <wp:simplePos x="0" y="0"/>
                <wp:positionH relativeFrom="column">
                  <wp:posOffset>1949450</wp:posOffset>
                </wp:positionH>
                <wp:positionV relativeFrom="paragraph">
                  <wp:posOffset>800100</wp:posOffset>
                </wp:positionV>
                <wp:extent cx="0" cy="387350"/>
                <wp:effectExtent l="0" t="0" r="19050" b="12700"/>
                <wp:wrapNone/>
                <wp:docPr id="228" name="Straight Connector 228"/>
                <wp:cNvGraphicFramePr/>
                <a:graphic xmlns:a="http://schemas.openxmlformats.org/drawingml/2006/main">
                  <a:graphicData uri="http://schemas.microsoft.com/office/word/2010/wordprocessingShape">
                    <wps:wsp>
                      <wps:cNvCnPr/>
                      <wps:spPr>
                        <a:xfrm flipV="1">
                          <a:off x="0" y="0"/>
                          <a:ext cx="0" cy="38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ABDB9" id="Straight Connector 228"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53.5pt,63pt" to="153.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" strokecolor="black [3200]" strokeweight="1pt">
                <v:stroke joinstyle="miter"/>
              </v:line>
            </w:pict>
          </mc:Fallback>
        </mc:AlternateContent>
      </w:r>
      <w:r>
        <w:rPr>
          <w:noProof/>
        </w:rPr>
        <mc:AlternateContent>
          <mc:Choice Requires="wps">
            <w:drawing>
              <wp:anchor distT="0" distB="0" distL="114300" distR="114300" simplePos="0" relativeHeight="251844608" behindDoc="0" locked="0" layoutInCell="1" allowOverlap="1" wp14:anchorId="472383A1" wp14:editId="387D936D">
                <wp:simplePos x="0" y="0"/>
                <wp:positionH relativeFrom="column">
                  <wp:posOffset>1943100</wp:posOffset>
                </wp:positionH>
                <wp:positionV relativeFrom="paragraph">
                  <wp:posOffset>1987550</wp:posOffset>
                </wp:positionV>
                <wp:extent cx="0" cy="387350"/>
                <wp:effectExtent l="0" t="0" r="19050" b="12700"/>
                <wp:wrapNone/>
                <wp:docPr id="231" name="Straight Connector 231"/>
                <wp:cNvGraphicFramePr/>
                <a:graphic xmlns:a="http://schemas.openxmlformats.org/drawingml/2006/main">
                  <a:graphicData uri="http://schemas.microsoft.com/office/word/2010/wordprocessingShape">
                    <wps:wsp>
                      <wps:cNvCnPr/>
                      <wps:spPr>
                        <a:xfrm flipV="1">
                          <a:off x="0" y="0"/>
                          <a:ext cx="0" cy="38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6F550" id="Straight Connector 231"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153pt,156.5pt" to="15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448D9191" wp14:editId="061640C5">
                <wp:simplePos x="0" y="0"/>
                <wp:positionH relativeFrom="column">
                  <wp:posOffset>1828800</wp:posOffset>
                </wp:positionH>
                <wp:positionV relativeFrom="paragraph">
                  <wp:posOffset>1187450</wp:posOffset>
                </wp:positionV>
                <wp:extent cx="228600" cy="800100"/>
                <wp:effectExtent l="0" t="0" r="19050" b="19050"/>
                <wp:wrapNone/>
                <wp:docPr id="232" name="Rectangle 232"/>
                <wp:cNvGraphicFramePr/>
                <a:graphic xmlns:a="http://schemas.openxmlformats.org/drawingml/2006/main">
                  <a:graphicData uri="http://schemas.microsoft.com/office/word/2010/wordprocessingShape">
                    <wps:wsp>
                      <wps:cNvSpPr/>
                      <wps:spPr>
                        <a:xfrm>
                          <a:off x="0" y="0"/>
                          <a:ext cx="228600" cy="800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21B105" id="Rectangle 232" o:spid="_x0000_s1026" style="position:absolute;margin-left:2in;margin-top:93.5pt;width:18pt;height:63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" fillcolor="white [3212]" strokecolor="black [3213]" strokeweight="1pt"/>
            </w:pict>
          </mc:Fallback>
        </mc:AlternateContent>
      </w:r>
      <w:r>
        <w:rPr>
          <w:noProof/>
        </w:rPr>
        <mc:AlternateContent>
          <mc:Choice Requires="wps">
            <w:drawing>
              <wp:anchor distT="0" distB="0" distL="114300" distR="114300" simplePos="0" relativeHeight="251846656" behindDoc="0" locked="0" layoutInCell="1" allowOverlap="1" wp14:anchorId="1EBF77EC" wp14:editId="32684E9C">
                <wp:simplePos x="0" y="0"/>
                <wp:positionH relativeFrom="column">
                  <wp:posOffset>1028700</wp:posOffset>
                </wp:positionH>
                <wp:positionV relativeFrom="paragraph">
                  <wp:posOffset>2368550</wp:posOffset>
                </wp:positionV>
                <wp:extent cx="914400" cy="0"/>
                <wp:effectExtent l="0" t="0" r="19050" b="19050"/>
                <wp:wrapNone/>
                <wp:docPr id="233" name="Straight Connector 233"/>
                <wp:cNvGraphicFramePr/>
                <a:graphic xmlns:a="http://schemas.openxmlformats.org/drawingml/2006/main">
                  <a:graphicData uri="http://schemas.microsoft.com/office/word/2010/wordprocessingShape">
                    <wps:wsp>
                      <wps:cNvCnPr/>
                      <wps:spPr>
                        <a:xfrm>
                          <a:off x="0" y="0"/>
                          <a:ext cx="914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31C780" id="Straight Connector 233"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86.5pt" to="15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" strokecolor="black [3200]" strokeweight="1pt">
                <v:stroke joinstyle="miter"/>
              </v:line>
            </w:pict>
          </mc:Fallback>
        </mc:AlternateContent>
      </w:r>
      <w:r>
        <w:rPr>
          <w:noProof/>
        </w:rPr>
        <mc:AlternateContent>
          <mc:Choice Requires="wps">
            <w:drawing>
              <wp:anchor distT="0" distB="0" distL="114300" distR="114300" simplePos="0" relativeHeight="251845632" behindDoc="0" locked="0" layoutInCell="1" allowOverlap="1" wp14:anchorId="669C8126" wp14:editId="1D137DC7">
                <wp:simplePos x="0" y="0"/>
                <wp:positionH relativeFrom="column">
                  <wp:posOffset>1028700</wp:posOffset>
                </wp:positionH>
                <wp:positionV relativeFrom="paragraph">
                  <wp:posOffset>800100</wp:posOffset>
                </wp:positionV>
                <wp:extent cx="91440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914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5E50EA" id="Straight Connector 237"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63pt" to="15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862016" behindDoc="0" locked="0" layoutInCell="1" allowOverlap="1" wp14:anchorId="0FCCEF26" wp14:editId="43FF2C97">
                <wp:simplePos x="0" y="0"/>
                <wp:positionH relativeFrom="column">
                  <wp:posOffset>2857500</wp:posOffset>
                </wp:positionH>
                <wp:positionV relativeFrom="paragraph">
                  <wp:posOffset>2971800</wp:posOffset>
                </wp:positionV>
                <wp:extent cx="914400" cy="260350"/>
                <wp:effectExtent l="0" t="0" r="0" b="6350"/>
                <wp:wrapNone/>
                <wp:docPr id="239" name="Text Box 239"/>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4D83BB3D" w14:textId="77777777" w:rsidR="007D75D6" w:rsidRDefault="007D75D6" w:rsidP="0074699F">
                            <w:r>
                              <w:t xml:space="preserve">10.0 </w:t>
                            </w:r>
                            <w:r>
                              <w:rPr>
                                <w:rFonts w:cstheme="minorHAnsi"/>
                              </w:rPr>
                              <w:t>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CEF26" id="Text Box 239" o:spid="_x0000_s1081" type="#_x0000_t202" style="position:absolute;margin-left:225pt;margin-top:234pt;width:1in;height:20.5pt;z-index:25186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" fillcolor="white [3201]" stroked="f" strokeweight=".5pt">
                <v:textbox>
                  <w:txbxContent>
                    <w:p w14:paraId="4D83BB3D" w14:textId="77777777" w:rsidR="007D75D6" w:rsidRDefault="007D75D6" w:rsidP="0074699F">
                      <w:r>
                        <w:t xml:space="preserve">10.0 </w:t>
                      </w:r>
                      <w:r>
                        <w:rPr>
                          <w:rFonts w:cstheme="minorHAnsi"/>
                        </w:rPr>
                        <w:t>Ω</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2F5E8801" wp14:editId="58945E76">
                <wp:simplePos x="0" y="0"/>
                <wp:positionH relativeFrom="column">
                  <wp:posOffset>2514600</wp:posOffset>
                </wp:positionH>
                <wp:positionV relativeFrom="paragraph">
                  <wp:posOffset>457200</wp:posOffset>
                </wp:positionV>
                <wp:extent cx="1600200" cy="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1600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23A10" id="Straight Connector 48"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198pt,36pt" to="3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859968" behindDoc="0" locked="0" layoutInCell="1" allowOverlap="1" wp14:anchorId="4EF8B560" wp14:editId="3652FBEB">
                <wp:simplePos x="0" y="0"/>
                <wp:positionH relativeFrom="column">
                  <wp:posOffset>4114800</wp:posOffset>
                </wp:positionH>
                <wp:positionV relativeFrom="paragraph">
                  <wp:posOffset>457200</wp:posOffset>
                </wp:positionV>
                <wp:extent cx="0" cy="68580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0" cy="6858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ACBD6E" id="Straight Connector 49"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324pt,36pt" to="324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" strokecolor="black [3200]" strokeweight="1pt">
                <v:stroke joinstyle="miter"/>
              </v:line>
            </w:pict>
          </mc:Fallback>
        </mc:AlternateContent>
      </w:r>
      <w:r>
        <w:rPr>
          <w:noProof/>
        </w:rPr>
        <mc:AlternateContent>
          <mc:Choice Requires="wps">
            <w:drawing>
              <wp:anchor distT="0" distB="0" distL="114300" distR="114300" simplePos="0" relativeHeight="251858944" behindDoc="0" locked="0" layoutInCell="1" allowOverlap="1" wp14:anchorId="28972A42" wp14:editId="4A3CEF2E">
                <wp:simplePos x="0" y="0"/>
                <wp:positionH relativeFrom="column">
                  <wp:posOffset>4114800</wp:posOffset>
                </wp:positionH>
                <wp:positionV relativeFrom="paragraph">
                  <wp:posOffset>1143000</wp:posOffset>
                </wp:positionV>
                <wp:extent cx="228600" cy="228600"/>
                <wp:effectExtent l="0" t="0" r="19050" b="19050"/>
                <wp:wrapNone/>
                <wp:docPr id="242" name="Straight Connector 242"/>
                <wp:cNvGraphicFramePr/>
                <a:graphic xmlns:a="http://schemas.openxmlformats.org/drawingml/2006/main">
                  <a:graphicData uri="http://schemas.microsoft.com/office/word/2010/wordprocessingShape">
                    <wps:wsp>
                      <wps:cNvCnPr/>
                      <wps:spPr>
                        <a:xfrm>
                          <a:off x="0" y="0"/>
                          <a:ext cx="22860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98D4B" id="Straight Connector 242"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324pt,90pt" to="34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" strokecolor="black [3200]" strokeweight="1pt">
                <v:stroke joinstyle="miter"/>
              </v:line>
            </w:pict>
          </mc:Fallback>
        </mc:AlternateContent>
      </w:r>
      <w:r>
        <w:rPr>
          <w:noProof/>
        </w:rPr>
        <mc:AlternateContent>
          <mc:Choice Requires="wps">
            <w:drawing>
              <wp:anchor distT="0" distB="0" distL="114300" distR="114300" simplePos="0" relativeHeight="251857920" behindDoc="0" locked="0" layoutInCell="1" allowOverlap="1" wp14:anchorId="1EB0A34F" wp14:editId="7975E13E">
                <wp:simplePos x="0" y="0"/>
                <wp:positionH relativeFrom="column">
                  <wp:posOffset>4114800</wp:posOffset>
                </wp:positionH>
                <wp:positionV relativeFrom="paragraph">
                  <wp:posOffset>1460500</wp:posOffset>
                </wp:positionV>
                <wp:extent cx="0" cy="1257300"/>
                <wp:effectExtent l="0" t="0" r="19050" b="19050"/>
                <wp:wrapNone/>
                <wp:docPr id="50" name="Straight Connector 50"/>
                <wp:cNvGraphicFramePr/>
                <a:graphic xmlns:a="http://schemas.openxmlformats.org/drawingml/2006/main">
                  <a:graphicData uri="http://schemas.microsoft.com/office/word/2010/wordprocessingShape">
                    <wps:wsp>
                      <wps:cNvCnPr/>
                      <wps:spPr>
                        <a:xfrm flipV="1">
                          <a:off x="0" y="0"/>
                          <a:ext cx="0" cy="12573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EA3C5" id="Straight Connector 50"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324pt,115pt" to="32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856896" behindDoc="0" locked="0" layoutInCell="1" allowOverlap="1" wp14:anchorId="3A4EF5AB" wp14:editId="02337B90">
                <wp:simplePos x="0" y="0"/>
                <wp:positionH relativeFrom="column">
                  <wp:posOffset>3543300</wp:posOffset>
                </wp:positionH>
                <wp:positionV relativeFrom="paragraph">
                  <wp:posOffset>2717800</wp:posOffset>
                </wp:positionV>
                <wp:extent cx="5715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EBA4F2" id="Straight Connector 51"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279pt,214pt" to="32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" strokecolor="black [3213]" strokeweight="1pt">
                <v:stroke joinstyle="miter"/>
              </v:line>
            </w:pict>
          </mc:Fallback>
        </mc:AlternateContent>
      </w:r>
      <w:r>
        <w:rPr>
          <w:noProof/>
        </w:rPr>
        <mc:AlternateContent>
          <mc:Choice Requires="wps">
            <w:drawing>
              <wp:anchor distT="0" distB="0" distL="114300" distR="114300" simplePos="0" relativeHeight="251855872" behindDoc="0" locked="0" layoutInCell="1" allowOverlap="1" wp14:anchorId="0C180002" wp14:editId="0FC50527">
                <wp:simplePos x="0" y="0"/>
                <wp:positionH relativeFrom="column">
                  <wp:posOffset>457200</wp:posOffset>
                </wp:positionH>
                <wp:positionV relativeFrom="paragraph">
                  <wp:posOffset>2133600</wp:posOffset>
                </wp:positionV>
                <wp:extent cx="571500" cy="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571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CC51B" id="Straight Connector 52"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36pt,168pt" to="8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854848" behindDoc="0" locked="0" layoutInCell="1" allowOverlap="1" wp14:anchorId="14636B06" wp14:editId="450D82CF">
                <wp:simplePos x="0" y="0"/>
                <wp:positionH relativeFrom="column">
                  <wp:posOffset>457200</wp:posOffset>
                </wp:positionH>
                <wp:positionV relativeFrom="paragraph">
                  <wp:posOffset>1028700</wp:posOffset>
                </wp:positionV>
                <wp:extent cx="57150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571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BA9F8" id="Straight Connector 53"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36pt,81pt" to="8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" strokecolor="black [3200]" strokeweight="1pt">
                <v:stroke joinstyle="miter"/>
              </v:line>
            </w:pict>
          </mc:Fallback>
        </mc:AlternateContent>
      </w:r>
      <w:r>
        <w:rPr>
          <w:noProof/>
        </w:rPr>
        <mc:AlternateContent>
          <mc:Choice Requires="wps">
            <w:drawing>
              <wp:anchor distT="0" distB="0" distL="114300" distR="114300" simplePos="0" relativeHeight="251853824" behindDoc="0" locked="0" layoutInCell="1" allowOverlap="1" wp14:anchorId="3260152E" wp14:editId="2B195CEE">
                <wp:simplePos x="0" y="0"/>
                <wp:positionH relativeFrom="column">
                  <wp:posOffset>457200</wp:posOffset>
                </wp:positionH>
                <wp:positionV relativeFrom="paragraph">
                  <wp:posOffset>1809750</wp:posOffset>
                </wp:positionV>
                <wp:extent cx="0" cy="323850"/>
                <wp:effectExtent l="0" t="0" r="19050" b="19050"/>
                <wp:wrapNone/>
                <wp:docPr id="54" name="Straight Connector 54"/>
                <wp:cNvGraphicFramePr/>
                <a:graphic xmlns:a="http://schemas.openxmlformats.org/drawingml/2006/main">
                  <a:graphicData uri="http://schemas.microsoft.com/office/word/2010/wordprocessingShape">
                    <wps:wsp>
                      <wps:cNvCnPr/>
                      <wps:spPr>
                        <a:xfrm flipV="1">
                          <a:off x="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5FEEB" id="Straight Connector 54"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36pt,142.5pt" to="3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852800" behindDoc="0" locked="0" layoutInCell="1" allowOverlap="1" wp14:anchorId="070EDA6D" wp14:editId="5FDE3168">
                <wp:simplePos x="0" y="0"/>
                <wp:positionH relativeFrom="column">
                  <wp:posOffset>457200</wp:posOffset>
                </wp:positionH>
                <wp:positionV relativeFrom="paragraph">
                  <wp:posOffset>1028700</wp:posOffset>
                </wp:positionV>
                <wp:extent cx="0" cy="32385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D33B7" id="Straight Connector 55"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36pt,81pt" to="3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" strokecolor="black [3200]" strokeweight="1pt">
                <v:stroke joinstyle="miter"/>
              </v:line>
            </w:pict>
          </mc:Fallback>
        </mc:AlternateContent>
      </w:r>
      <w:r>
        <w:rPr>
          <w:noProof/>
        </w:rPr>
        <mc:AlternateContent>
          <mc:Choice Requires="wps">
            <w:drawing>
              <wp:anchor distT="0" distB="0" distL="114300" distR="114300" simplePos="0" relativeHeight="251851776" behindDoc="0" locked="0" layoutInCell="1" allowOverlap="1" wp14:anchorId="6A1A4A41" wp14:editId="0D9F99E6">
                <wp:simplePos x="0" y="0"/>
                <wp:positionH relativeFrom="column">
                  <wp:posOffset>1371600</wp:posOffset>
                </wp:positionH>
                <wp:positionV relativeFrom="paragraph">
                  <wp:posOffset>457200</wp:posOffset>
                </wp:positionV>
                <wp:extent cx="10287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1028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176E47" id="Straight Connector 56"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108pt,36pt" to="18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850752" behindDoc="0" locked="0" layoutInCell="1" allowOverlap="1" wp14:anchorId="3EDFD0D1" wp14:editId="2B5AA79C">
                <wp:simplePos x="0" y="0"/>
                <wp:positionH relativeFrom="column">
                  <wp:posOffset>2400300</wp:posOffset>
                </wp:positionH>
                <wp:positionV relativeFrom="paragraph">
                  <wp:posOffset>2717800</wp:posOffset>
                </wp:positionV>
                <wp:extent cx="34290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34814C" id="Straight Connector 57"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189pt,214pt" to="3in,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" strokecolor="black [3200]" strokeweight="1pt">
                <v:stroke joinstyle="miter"/>
              </v:line>
            </w:pict>
          </mc:Fallback>
        </mc:AlternateContent>
      </w:r>
      <w:r>
        <w:rPr>
          <w:noProof/>
        </w:rPr>
        <mc:AlternateContent>
          <mc:Choice Requires="wps">
            <w:drawing>
              <wp:anchor distT="0" distB="0" distL="114300" distR="114300" simplePos="0" relativeHeight="251849728" behindDoc="0" locked="0" layoutInCell="1" allowOverlap="1" wp14:anchorId="4FDCE2AA" wp14:editId="67F0692D">
                <wp:simplePos x="0" y="0"/>
                <wp:positionH relativeFrom="column">
                  <wp:posOffset>1371600</wp:posOffset>
                </wp:positionH>
                <wp:positionV relativeFrom="paragraph">
                  <wp:posOffset>2717800</wp:posOffset>
                </wp:positionV>
                <wp:extent cx="5715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571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9BF36" id="Straight Connector 58"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14pt" to="153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" strokecolor="black [3200]" strokeweight="1pt">
                <v:stroke joinstyle="miter"/>
              </v:line>
            </w:pict>
          </mc:Fallback>
        </mc:AlternateContent>
      </w:r>
      <w:r>
        <w:rPr>
          <w:noProof/>
        </w:rPr>
        <mc:AlternateContent>
          <mc:Choice Requires="wps">
            <w:drawing>
              <wp:anchor distT="0" distB="0" distL="114300" distR="114300" simplePos="0" relativeHeight="251834368" behindDoc="0" locked="0" layoutInCell="1" allowOverlap="1" wp14:anchorId="0CFFBFE3" wp14:editId="4A712774">
                <wp:simplePos x="0" y="0"/>
                <wp:positionH relativeFrom="column">
                  <wp:posOffset>2743200</wp:posOffset>
                </wp:positionH>
                <wp:positionV relativeFrom="paragraph">
                  <wp:posOffset>2603500</wp:posOffset>
                </wp:positionV>
                <wp:extent cx="800100" cy="254000"/>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800100" cy="25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711EA" id="Rectangle 59" o:spid="_x0000_s1026" style="position:absolute;margin-left:3in;margin-top:205pt;width:63pt;height:20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" fillcolor="white [3212]" strokecolor="black [3213]" strokeweight="1pt"/>
            </w:pict>
          </mc:Fallback>
        </mc:AlternateContent>
      </w:r>
      <w:r>
        <w:rPr>
          <w:noProof/>
        </w:rPr>
        <mc:AlternateContent>
          <mc:Choice Requires="wps">
            <w:drawing>
              <wp:anchor distT="0" distB="0" distL="114300" distR="114300" simplePos="0" relativeHeight="251839488" behindDoc="0" locked="0" layoutInCell="1" allowOverlap="1" wp14:anchorId="72036B9F" wp14:editId="0844B4D7">
                <wp:simplePos x="0" y="0"/>
                <wp:positionH relativeFrom="column">
                  <wp:posOffset>1943100</wp:posOffset>
                </wp:positionH>
                <wp:positionV relativeFrom="paragraph">
                  <wp:posOffset>2520950</wp:posOffset>
                </wp:positionV>
                <wp:extent cx="457200" cy="457200"/>
                <wp:effectExtent l="0" t="0" r="19050" b="19050"/>
                <wp:wrapNone/>
                <wp:docPr id="60" name="Oval 6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99B8FB" id="Oval 60" o:spid="_x0000_s1026" style="position:absolute;margin-left:153pt;margin-top:198.5pt;width:36pt;height:36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840512" behindDoc="0" locked="0" layoutInCell="1" allowOverlap="1" wp14:anchorId="4EDA5C2B" wp14:editId="2A0EC313">
                <wp:simplePos x="0" y="0"/>
                <wp:positionH relativeFrom="column">
                  <wp:posOffset>2057400</wp:posOffset>
                </wp:positionH>
                <wp:positionV relativeFrom="paragraph">
                  <wp:posOffset>2628900</wp:posOffset>
                </wp:positionV>
                <wp:extent cx="154305" cy="2286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54305" cy="228600"/>
                        </a:xfrm>
                        <a:prstGeom prst="rect">
                          <a:avLst/>
                        </a:prstGeom>
                        <a:solidFill>
                          <a:schemeClr val="lt1"/>
                        </a:solidFill>
                        <a:ln w="6350">
                          <a:noFill/>
                        </a:ln>
                      </wps:spPr>
                      <wps:txbx>
                        <w:txbxContent>
                          <w:p w14:paraId="41B15761" w14:textId="77777777" w:rsidR="007D75D6" w:rsidRDefault="007D75D6" w:rsidP="0074699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A5C2B" id="Text Box 61" o:spid="_x0000_s1082" type="#_x0000_t202" style="position:absolute;margin-left:162pt;margin-top:207pt;width:12.15pt;height:1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" fillcolor="white [3201]" stroked="f" strokeweight=".5pt">
                <v:textbox>
                  <w:txbxContent>
                    <w:p w14:paraId="41B15761" w14:textId="77777777" w:rsidR="007D75D6" w:rsidRDefault="007D75D6" w:rsidP="0074699F">
                      <w:r>
                        <w:t>A</w:t>
                      </w:r>
                    </w:p>
                  </w:txbxContent>
                </v:textbox>
              </v:shape>
            </w:pict>
          </mc:Fallback>
        </mc:AlternateContent>
      </w:r>
      <w:r>
        <w:rPr>
          <w:noProof/>
        </w:rPr>
        <mc:AlternateContent>
          <mc:Choice Requires="wps">
            <w:drawing>
              <wp:anchor distT="0" distB="0" distL="114300" distR="114300" simplePos="0" relativeHeight="251848704" behindDoc="0" locked="0" layoutInCell="1" allowOverlap="1" wp14:anchorId="135E877F" wp14:editId="2C80D394">
                <wp:simplePos x="0" y="0"/>
                <wp:positionH relativeFrom="column">
                  <wp:posOffset>1371600</wp:posOffset>
                </wp:positionH>
                <wp:positionV relativeFrom="paragraph">
                  <wp:posOffset>2374900</wp:posOffset>
                </wp:positionV>
                <wp:extent cx="0" cy="342900"/>
                <wp:effectExtent l="0" t="0" r="19050" b="19050"/>
                <wp:wrapNone/>
                <wp:docPr id="62" name="Straight Connector 62"/>
                <wp:cNvGraphicFramePr/>
                <a:graphic xmlns:a="http://schemas.openxmlformats.org/drawingml/2006/main">
                  <a:graphicData uri="http://schemas.microsoft.com/office/word/2010/wordprocessingShape">
                    <wps:wsp>
                      <wps:cNvCnPr/>
                      <wps:spPr>
                        <a:xfrm flipV="1">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56414" id="Straight Connector 62"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08pt,187pt" to="10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" strokecolor="black [3200]" strokeweight="1pt">
                <v:stroke joinstyle="miter"/>
              </v:line>
            </w:pict>
          </mc:Fallback>
        </mc:AlternateContent>
      </w:r>
      <w:r>
        <w:rPr>
          <w:noProof/>
        </w:rPr>
        <mc:AlternateContent>
          <mc:Choice Requires="wps">
            <w:drawing>
              <wp:anchor distT="0" distB="0" distL="114300" distR="114300" simplePos="0" relativeHeight="251847680" behindDoc="0" locked="0" layoutInCell="1" allowOverlap="1" wp14:anchorId="65419055" wp14:editId="1F4AF63B">
                <wp:simplePos x="0" y="0"/>
                <wp:positionH relativeFrom="column">
                  <wp:posOffset>1371600</wp:posOffset>
                </wp:positionH>
                <wp:positionV relativeFrom="paragraph">
                  <wp:posOffset>457200</wp:posOffset>
                </wp:positionV>
                <wp:extent cx="0" cy="342900"/>
                <wp:effectExtent l="0" t="0" r="19050" b="19050"/>
                <wp:wrapNone/>
                <wp:docPr id="63" name="Straight Connector 63"/>
                <wp:cNvGraphicFramePr/>
                <a:graphic xmlns:a="http://schemas.openxmlformats.org/drawingml/2006/main">
                  <a:graphicData uri="http://schemas.microsoft.com/office/word/2010/wordprocessingShape">
                    <wps:wsp>
                      <wps:cNvCnPr/>
                      <wps:spPr>
                        <a:xfrm flipV="1">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D4621" id="Straight Connector 63"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108pt,36pt" to="10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843584" behindDoc="0" locked="0" layoutInCell="1" allowOverlap="1" wp14:anchorId="19D4F7BF" wp14:editId="1A312AB6">
                <wp:simplePos x="0" y="0"/>
                <wp:positionH relativeFrom="column">
                  <wp:posOffset>1028700</wp:posOffset>
                </wp:positionH>
                <wp:positionV relativeFrom="paragraph">
                  <wp:posOffset>1987550</wp:posOffset>
                </wp:positionV>
                <wp:extent cx="0" cy="387350"/>
                <wp:effectExtent l="0" t="0" r="19050" b="12700"/>
                <wp:wrapNone/>
                <wp:docPr id="64" name="Straight Connector 64"/>
                <wp:cNvGraphicFramePr/>
                <a:graphic xmlns:a="http://schemas.openxmlformats.org/drawingml/2006/main">
                  <a:graphicData uri="http://schemas.microsoft.com/office/word/2010/wordprocessingShape">
                    <wps:wsp>
                      <wps:cNvCnPr/>
                      <wps:spPr>
                        <a:xfrm flipV="1">
                          <a:off x="0" y="0"/>
                          <a:ext cx="0" cy="38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039D9D" id="Straight Connector 64"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81pt,156.5pt" to="8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" strokecolor="black [3200]" strokeweight="1pt">
                <v:stroke joinstyle="miter"/>
              </v:line>
            </w:pict>
          </mc:Fallback>
        </mc:AlternateContent>
      </w:r>
      <w:r>
        <w:rPr>
          <w:noProof/>
        </w:rPr>
        <mc:AlternateContent>
          <mc:Choice Requires="wps">
            <w:drawing>
              <wp:anchor distT="0" distB="0" distL="114300" distR="114300" simplePos="0" relativeHeight="251841536" behindDoc="0" locked="0" layoutInCell="1" allowOverlap="1" wp14:anchorId="6B40572A" wp14:editId="1E5CD84D">
                <wp:simplePos x="0" y="0"/>
                <wp:positionH relativeFrom="column">
                  <wp:posOffset>1028700</wp:posOffset>
                </wp:positionH>
                <wp:positionV relativeFrom="paragraph">
                  <wp:posOffset>800100</wp:posOffset>
                </wp:positionV>
                <wp:extent cx="0" cy="387350"/>
                <wp:effectExtent l="0" t="0" r="19050" b="12700"/>
                <wp:wrapNone/>
                <wp:docPr id="65" name="Straight Connector 65"/>
                <wp:cNvGraphicFramePr/>
                <a:graphic xmlns:a="http://schemas.openxmlformats.org/drawingml/2006/main">
                  <a:graphicData uri="http://schemas.microsoft.com/office/word/2010/wordprocessingShape">
                    <wps:wsp>
                      <wps:cNvCnPr/>
                      <wps:spPr>
                        <a:xfrm flipV="1">
                          <a:off x="0" y="0"/>
                          <a:ext cx="0" cy="38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39E04" id="Straight Connector 65"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81pt,63pt" to="8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835392" behindDoc="0" locked="0" layoutInCell="1" allowOverlap="1" wp14:anchorId="6AE2C721" wp14:editId="18FE2FEE">
                <wp:simplePos x="0" y="0"/>
                <wp:positionH relativeFrom="column">
                  <wp:posOffset>914400</wp:posOffset>
                </wp:positionH>
                <wp:positionV relativeFrom="paragraph">
                  <wp:posOffset>1187450</wp:posOffset>
                </wp:positionV>
                <wp:extent cx="228600" cy="8001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228600" cy="800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0FA158" id="Rectangle 66" o:spid="_x0000_s1026" style="position:absolute;margin-left:1in;margin-top:93.5pt;width:18pt;height:63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" fillcolor="white [3212]" strokecolor="black [3213]" strokeweight="1pt"/>
            </w:pict>
          </mc:Fallback>
        </mc:AlternateContent>
      </w:r>
      <w:r>
        <w:rPr>
          <w:noProof/>
        </w:rPr>
        <mc:AlternateContent>
          <mc:Choice Requires="wps">
            <w:drawing>
              <wp:anchor distT="0" distB="0" distL="114300" distR="114300" simplePos="0" relativeHeight="251838464" behindDoc="0" locked="0" layoutInCell="1" allowOverlap="1" wp14:anchorId="6A818983" wp14:editId="06854E72">
                <wp:simplePos x="0" y="0"/>
                <wp:positionH relativeFrom="column">
                  <wp:posOffset>342900</wp:posOffset>
                </wp:positionH>
                <wp:positionV relativeFrom="paragraph">
                  <wp:posOffset>1460500</wp:posOffset>
                </wp:positionV>
                <wp:extent cx="154305" cy="2286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54305" cy="228600"/>
                        </a:xfrm>
                        <a:prstGeom prst="rect">
                          <a:avLst/>
                        </a:prstGeom>
                        <a:solidFill>
                          <a:schemeClr val="lt1"/>
                        </a:solidFill>
                        <a:ln w="6350">
                          <a:noFill/>
                        </a:ln>
                      </wps:spPr>
                      <wps:txbx>
                        <w:txbxContent>
                          <w:p w14:paraId="22667506" w14:textId="77777777" w:rsidR="007D75D6" w:rsidRDefault="007D75D6" w:rsidP="0074699F">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18983" id="Text Box 67" o:spid="_x0000_s1083" type="#_x0000_t202" style="position:absolute;margin-left:27pt;margin-top:115pt;width:12.15pt;height:1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" fillcolor="white [3201]" stroked="f" strokeweight=".5pt">
                <v:textbox>
                  <w:txbxContent>
                    <w:p w14:paraId="22667506" w14:textId="77777777" w:rsidR="007D75D6" w:rsidRDefault="007D75D6" w:rsidP="0074699F">
                      <w:r>
                        <w:t>V</w:t>
                      </w:r>
                    </w:p>
                  </w:txbxContent>
                </v:textbox>
              </v:shape>
            </w:pict>
          </mc:Fallback>
        </mc:AlternateContent>
      </w:r>
      <w:r>
        <w:rPr>
          <w:noProof/>
        </w:rPr>
        <mc:AlternateContent>
          <mc:Choice Requires="wps">
            <w:drawing>
              <wp:anchor distT="0" distB="0" distL="114300" distR="114300" simplePos="0" relativeHeight="251837440" behindDoc="0" locked="0" layoutInCell="1" allowOverlap="1" wp14:anchorId="431F1573" wp14:editId="1A86B2CC">
                <wp:simplePos x="0" y="0"/>
                <wp:positionH relativeFrom="column">
                  <wp:posOffset>228600</wp:posOffset>
                </wp:positionH>
                <wp:positionV relativeFrom="paragraph">
                  <wp:posOffset>1352550</wp:posOffset>
                </wp:positionV>
                <wp:extent cx="457200" cy="457200"/>
                <wp:effectExtent l="0" t="0" r="19050" b="19050"/>
                <wp:wrapNone/>
                <wp:docPr id="68" name="Oval 6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3835E" id="Oval 68" o:spid="_x0000_s1026" style="position:absolute;margin-left:18pt;margin-top:106.5pt;width:36pt;height:36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833344" behindDoc="0" locked="0" layoutInCell="1" allowOverlap="1" wp14:anchorId="3C8603AB" wp14:editId="7C477C80">
                <wp:simplePos x="0" y="0"/>
                <wp:positionH relativeFrom="column">
                  <wp:posOffset>2514600</wp:posOffset>
                </wp:positionH>
                <wp:positionV relativeFrom="paragraph">
                  <wp:posOffset>342900</wp:posOffset>
                </wp:positionV>
                <wp:extent cx="0" cy="22860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77EDBA" id="Straight Connector 69"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98pt,27pt" to="19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832320" behindDoc="0" locked="0" layoutInCell="1" allowOverlap="1" wp14:anchorId="5D804258" wp14:editId="1C7E0FF3">
                <wp:simplePos x="0" y="0"/>
                <wp:positionH relativeFrom="column">
                  <wp:posOffset>2400300</wp:posOffset>
                </wp:positionH>
                <wp:positionV relativeFrom="paragraph">
                  <wp:posOffset>228600</wp:posOffset>
                </wp:positionV>
                <wp:extent cx="0" cy="45720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381799" id="Straight Connector 70"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89pt,18pt" to="18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" strokecolor="black [3200]" strokeweight="1pt">
                <v:stroke joinstyle="miter"/>
              </v:line>
            </w:pict>
          </mc:Fallback>
        </mc:AlternateContent>
      </w:r>
    </w:p>
    <w:p w14:paraId="4FA43C39" w14:textId="77777777" w:rsidR="0074699F" w:rsidRPr="009E44BB" w:rsidRDefault="0074699F" w:rsidP="0074699F"/>
    <w:p w14:paraId="6AA736C3" w14:textId="77777777" w:rsidR="0074699F" w:rsidRPr="009E44BB" w:rsidRDefault="0074699F" w:rsidP="0074699F"/>
    <w:p w14:paraId="2BECD1CC" w14:textId="77777777" w:rsidR="0074699F" w:rsidRPr="009E44BB" w:rsidRDefault="0074699F" w:rsidP="0074699F"/>
    <w:p w14:paraId="37395BB9" w14:textId="77777777" w:rsidR="0074699F" w:rsidRPr="009E44BB" w:rsidRDefault="0074699F" w:rsidP="0074699F"/>
    <w:p w14:paraId="2E808F2A" w14:textId="77777777" w:rsidR="0074699F" w:rsidRPr="009E44BB" w:rsidRDefault="0074699F" w:rsidP="0074699F"/>
    <w:p w14:paraId="150118A0" w14:textId="77777777" w:rsidR="0074699F" w:rsidRPr="009E44BB" w:rsidRDefault="0074699F" w:rsidP="0074699F"/>
    <w:p w14:paraId="661A67D9" w14:textId="77777777" w:rsidR="0074699F" w:rsidRPr="009E44BB" w:rsidRDefault="0074699F" w:rsidP="0074699F"/>
    <w:p w14:paraId="1E0ED2BD" w14:textId="77777777" w:rsidR="0074699F" w:rsidRPr="009E44BB" w:rsidRDefault="0074699F" w:rsidP="0074699F"/>
    <w:p w14:paraId="39B76D82" w14:textId="77777777" w:rsidR="0074699F" w:rsidRPr="009E44BB" w:rsidRDefault="0074699F" w:rsidP="0074699F"/>
    <w:p w14:paraId="4CF0EDB1" w14:textId="77777777" w:rsidR="0074699F" w:rsidRPr="009E44BB" w:rsidRDefault="0074699F" w:rsidP="0074699F"/>
    <w:p w14:paraId="51DB747E" w14:textId="77777777" w:rsidR="0074699F" w:rsidRPr="009E44BB" w:rsidRDefault="0074699F" w:rsidP="0074699F"/>
    <w:p w14:paraId="6B10F3C4" w14:textId="77777777" w:rsidR="0074699F" w:rsidRDefault="0074699F" w:rsidP="0074699F">
      <w:pPr>
        <w:tabs>
          <w:tab w:val="left" w:pos="1150"/>
        </w:tabs>
      </w:pPr>
    </w:p>
    <w:p w14:paraId="046498EC" w14:textId="77777777" w:rsidR="0074699F" w:rsidRDefault="0074699F" w:rsidP="0074699F">
      <w:pPr>
        <w:tabs>
          <w:tab w:val="left" w:pos="1150"/>
        </w:tabs>
      </w:pPr>
    </w:p>
    <w:p w14:paraId="224B4CCF" w14:textId="77777777" w:rsidR="0074699F" w:rsidRDefault="0074699F" w:rsidP="0074699F">
      <w:pPr>
        <w:tabs>
          <w:tab w:val="left" w:pos="1150"/>
        </w:tabs>
      </w:pPr>
    </w:p>
    <w:p w14:paraId="3DCE6815" w14:textId="77777777" w:rsidR="0074699F" w:rsidRDefault="0074699F" w:rsidP="0074699F">
      <w:pPr>
        <w:tabs>
          <w:tab w:val="left" w:pos="1150"/>
        </w:tabs>
      </w:pPr>
    </w:p>
    <w:p w14:paraId="327BC106" w14:textId="77777777" w:rsidR="0074699F" w:rsidRDefault="0074699F" w:rsidP="0074699F">
      <w:pPr>
        <w:tabs>
          <w:tab w:val="left" w:pos="1150"/>
        </w:tabs>
      </w:pPr>
    </w:p>
    <w:p w14:paraId="50A8E363" w14:textId="77777777" w:rsidR="0074699F" w:rsidRDefault="0074699F" w:rsidP="0074699F">
      <w:pPr>
        <w:tabs>
          <w:tab w:val="left" w:pos="1150"/>
        </w:tabs>
      </w:pPr>
    </w:p>
    <w:p w14:paraId="7A282F7E" w14:textId="77777777" w:rsidR="0074699F" w:rsidRDefault="0074699F" w:rsidP="0074699F">
      <w:pPr>
        <w:tabs>
          <w:tab w:val="left" w:pos="1150"/>
        </w:tabs>
      </w:pPr>
    </w:p>
    <w:p w14:paraId="72B2EF81" w14:textId="77777777" w:rsidR="0074699F" w:rsidRDefault="0074699F" w:rsidP="0074699F">
      <w:pPr>
        <w:tabs>
          <w:tab w:val="left" w:pos="1150"/>
        </w:tabs>
      </w:pPr>
    </w:p>
    <w:p w14:paraId="559B1615" w14:textId="77777777" w:rsidR="0074699F" w:rsidRDefault="0074699F" w:rsidP="0074699F">
      <w:pPr>
        <w:tabs>
          <w:tab w:val="left" w:pos="1150"/>
        </w:tabs>
      </w:pPr>
    </w:p>
    <w:p w14:paraId="39AB04F6" w14:textId="77777777" w:rsidR="0074699F" w:rsidRDefault="0074699F" w:rsidP="0074699F">
      <w:pPr>
        <w:tabs>
          <w:tab w:val="left" w:pos="1150"/>
        </w:tabs>
      </w:pPr>
      <w:r>
        <w:t>When the switch is closed, calculate:</w:t>
      </w:r>
    </w:p>
    <w:p w14:paraId="70EA2955" w14:textId="77777777" w:rsidR="0074699F" w:rsidRDefault="0074699F" w:rsidP="0074699F">
      <w:pPr>
        <w:tabs>
          <w:tab w:val="left" w:pos="1150"/>
        </w:tabs>
      </w:pPr>
    </w:p>
    <w:p w14:paraId="62408528" w14:textId="77777777" w:rsidR="0074699F" w:rsidRDefault="0074699F" w:rsidP="0074699F">
      <w:pPr>
        <w:pStyle w:val="ListParagraph"/>
        <w:numPr>
          <w:ilvl w:val="0"/>
          <w:numId w:val="17"/>
        </w:numPr>
        <w:tabs>
          <w:tab w:val="left" w:pos="1150"/>
        </w:tabs>
        <w:spacing w:after="160" w:line="259" w:lineRule="auto"/>
        <w:ind w:hanging="720"/>
        <w:contextualSpacing/>
      </w:pPr>
      <w:r>
        <w:t xml:space="preserve">The total resistance in this circuit. </w:t>
      </w:r>
    </w:p>
    <w:p w14:paraId="6041434B" w14:textId="77777777" w:rsidR="0074699F" w:rsidRDefault="00DC62AF" w:rsidP="0074699F">
      <w:pPr>
        <w:pStyle w:val="ListParagraph"/>
        <w:tabs>
          <w:tab w:val="left" w:pos="1150"/>
        </w:tabs>
        <w:jc w:val="right"/>
      </w:pPr>
      <w:r>
        <w:t>(3</w:t>
      </w:r>
      <w:r w:rsidR="0074699F">
        <w:t xml:space="preserve"> marks)</w:t>
      </w:r>
    </w:p>
    <w:p w14:paraId="42BF8670" w14:textId="77777777" w:rsidR="0074699F" w:rsidRDefault="0074699F" w:rsidP="0074699F">
      <w:pPr>
        <w:pStyle w:val="ListParagraph"/>
        <w:tabs>
          <w:tab w:val="left" w:pos="1150"/>
        </w:tabs>
        <w:jc w:val="right"/>
      </w:pPr>
    </w:p>
    <w:tbl>
      <w:tblPr>
        <w:tblStyle w:val="TableGrid"/>
        <w:tblW w:w="0" w:type="auto"/>
        <w:tblInd w:w="137" w:type="dxa"/>
        <w:tblLook w:val="04A0" w:firstRow="1" w:lastRow="0" w:firstColumn="1" w:lastColumn="0" w:noHBand="0" w:noVBand="1"/>
      </w:tblPr>
      <w:tblGrid>
        <w:gridCol w:w="7513"/>
        <w:gridCol w:w="1366"/>
      </w:tblGrid>
      <w:tr w:rsidR="00413725" w:rsidRPr="00A6785C" w14:paraId="529BE147" w14:textId="77777777" w:rsidTr="008B05EB">
        <w:trPr>
          <w:trHeight w:val="567"/>
        </w:trPr>
        <w:tc>
          <w:tcPr>
            <w:tcW w:w="7513" w:type="dxa"/>
            <w:vAlign w:val="center"/>
          </w:tcPr>
          <w:p w14:paraId="489549A2" w14:textId="77777777" w:rsidR="00413725" w:rsidRPr="00A6785C" w:rsidRDefault="00413725" w:rsidP="00DC62AF">
            <w:pPr>
              <w:pStyle w:val="ListParagraph"/>
              <w:tabs>
                <w:tab w:val="left" w:pos="1150"/>
              </w:tabs>
              <w:ind w:left="743"/>
              <w:rPr>
                <w:color w:val="1F4E79" w:themeColor="accent1" w:themeShade="80"/>
              </w:rPr>
            </w:pPr>
            <w:r w:rsidRPr="00A6785C">
              <w:rPr>
                <w:color w:val="1F4E79" w:themeColor="accent1" w:themeShade="80"/>
              </w:rPr>
              <w:t xml:space="preserve">Parallel circuit: </w:t>
            </w:r>
            <m:oMath>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15</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5</m:t>
                  </m:r>
                </m:den>
              </m:f>
              <m:r>
                <w:rPr>
                  <w:rFonts w:ascii="Cambria Math" w:hAnsi="Cambria Math"/>
                  <w:color w:val="1F4E79" w:themeColor="accent1" w:themeShade="80"/>
                </w:rPr>
                <m:t xml:space="preserve">; </m:t>
              </m:r>
              <m:r>
                <m:rPr>
                  <m:sty m:val="p"/>
                </m:rPr>
                <w:rPr>
                  <w:rFonts w:ascii="Cambria Math" w:hAnsi="Cambria Math"/>
                  <w:color w:val="1F4E79" w:themeColor="accent1" w:themeShade="80"/>
                </w:rPr>
                <m:t>∴R=3.75 Ω</m:t>
              </m:r>
            </m:oMath>
          </w:p>
        </w:tc>
        <w:tc>
          <w:tcPr>
            <w:tcW w:w="1366" w:type="dxa"/>
            <w:vAlign w:val="center"/>
          </w:tcPr>
          <w:p w14:paraId="1C4D0A96" w14:textId="77777777" w:rsidR="00413725" w:rsidRPr="00A6785C" w:rsidRDefault="00413725" w:rsidP="00413725">
            <w:pPr>
              <w:pStyle w:val="ListParagraph"/>
              <w:tabs>
                <w:tab w:val="left" w:pos="1150"/>
              </w:tabs>
              <w:ind w:left="320" w:hanging="320"/>
              <w:jc w:val="center"/>
              <w:rPr>
                <w:color w:val="1F4E79" w:themeColor="accent1" w:themeShade="80"/>
              </w:rPr>
            </w:pPr>
            <w:r w:rsidRPr="00A6785C">
              <w:rPr>
                <w:color w:val="1F4E79" w:themeColor="accent1" w:themeShade="80"/>
              </w:rPr>
              <w:t>1 mark</w:t>
            </w:r>
          </w:p>
        </w:tc>
      </w:tr>
      <w:tr w:rsidR="00413725" w:rsidRPr="00A6785C" w14:paraId="250DADEF" w14:textId="77777777" w:rsidTr="008B05EB">
        <w:trPr>
          <w:trHeight w:val="567"/>
        </w:trPr>
        <w:tc>
          <w:tcPr>
            <w:tcW w:w="7513" w:type="dxa"/>
            <w:vAlign w:val="center"/>
          </w:tcPr>
          <w:p w14:paraId="411E30E4" w14:textId="77777777" w:rsidR="00413725" w:rsidRPr="00A6785C" w:rsidRDefault="00013188" w:rsidP="00413725">
            <w:pPr>
              <w:pStyle w:val="ListParagraph"/>
              <w:tabs>
                <w:tab w:val="left" w:pos="1150"/>
              </w:tabs>
              <w:ind w:left="34"/>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TOTAL</m:t>
                    </m:r>
                  </m:sub>
                </m:sSub>
                <m:r>
                  <m:rPr>
                    <m:sty m:val="p"/>
                  </m:rPr>
                  <w:rPr>
                    <w:rFonts w:ascii="Cambria Math" w:hAnsi="Cambria Math"/>
                    <w:color w:val="1F4E79" w:themeColor="accent1" w:themeShade="80"/>
                  </w:rPr>
                  <m:t>=3.75+10</m:t>
                </m:r>
              </m:oMath>
            </m:oMathPara>
          </w:p>
        </w:tc>
        <w:tc>
          <w:tcPr>
            <w:tcW w:w="1366" w:type="dxa"/>
            <w:vAlign w:val="center"/>
          </w:tcPr>
          <w:p w14:paraId="11953B39" w14:textId="77777777" w:rsidR="00413725" w:rsidRPr="00A6785C" w:rsidRDefault="00413725" w:rsidP="00413725">
            <w:pPr>
              <w:pStyle w:val="ListParagraph"/>
              <w:tabs>
                <w:tab w:val="left" w:pos="1150"/>
              </w:tabs>
              <w:ind w:left="320" w:hanging="320"/>
              <w:jc w:val="center"/>
              <w:rPr>
                <w:color w:val="1F4E79" w:themeColor="accent1" w:themeShade="80"/>
              </w:rPr>
            </w:pPr>
            <w:r w:rsidRPr="00A6785C">
              <w:rPr>
                <w:color w:val="1F4E79" w:themeColor="accent1" w:themeShade="80"/>
              </w:rPr>
              <w:t>1 mark</w:t>
            </w:r>
          </w:p>
        </w:tc>
      </w:tr>
      <w:tr w:rsidR="00413725" w:rsidRPr="00A6785C" w14:paraId="303644E6" w14:textId="77777777" w:rsidTr="008B05EB">
        <w:trPr>
          <w:trHeight w:val="567"/>
        </w:trPr>
        <w:tc>
          <w:tcPr>
            <w:tcW w:w="7513" w:type="dxa"/>
            <w:vAlign w:val="center"/>
          </w:tcPr>
          <w:p w14:paraId="18D67475" w14:textId="77777777" w:rsidR="00413725" w:rsidRPr="00A6785C" w:rsidRDefault="00413725" w:rsidP="00413725">
            <w:pPr>
              <w:pStyle w:val="ListParagraph"/>
              <w:tabs>
                <w:tab w:val="left" w:pos="1150"/>
              </w:tabs>
              <w:ind w:left="34"/>
              <w:rPr>
                <w:color w:val="1F4E79" w:themeColor="accent1" w:themeShade="80"/>
              </w:rPr>
            </w:pPr>
            <m:oMathPara>
              <m:oMathParaPr>
                <m:jc m:val="left"/>
              </m:oMathParaPr>
              <m:oMath>
                <m:r>
                  <m:rPr>
                    <m:sty m:val="p"/>
                  </m:rPr>
                  <w:rPr>
                    <w:rFonts w:ascii="Cambria Math" w:hAnsi="Cambria Math"/>
                    <w:color w:val="1F4E79" w:themeColor="accent1" w:themeShade="80"/>
                  </w:rPr>
                  <m:t>∴</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TOTAL</m:t>
                    </m:r>
                  </m:sub>
                </m:sSub>
                <m:r>
                  <m:rPr>
                    <m:sty m:val="p"/>
                  </m:rPr>
                  <w:rPr>
                    <w:rFonts w:ascii="Cambria Math" w:hAnsi="Cambria Math"/>
                    <w:color w:val="1F4E79" w:themeColor="accent1" w:themeShade="80"/>
                  </w:rPr>
                  <m:t>=13.7 Ω</m:t>
                </m:r>
              </m:oMath>
            </m:oMathPara>
          </w:p>
        </w:tc>
        <w:tc>
          <w:tcPr>
            <w:tcW w:w="1366" w:type="dxa"/>
            <w:vAlign w:val="center"/>
          </w:tcPr>
          <w:p w14:paraId="7FA67728" w14:textId="77777777" w:rsidR="00413725" w:rsidRPr="00A6785C" w:rsidRDefault="00413725" w:rsidP="00413725">
            <w:pPr>
              <w:pStyle w:val="ListParagraph"/>
              <w:tabs>
                <w:tab w:val="left" w:pos="1150"/>
              </w:tabs>
              <w:ind w:left="320" w:hanging="320"/>
              <w:jc w:val="center"/>
              <w:rPr>
                <w:color w:val="1F4E79" w:themeColor="accent1" w:themeShade="80"/>
              </w:rPr>
            </w:pPr>
            <w:r w:rsidRPr="00A6785C">
              <w:rPr>
                <w:color w:val="1F4E79" w:themeColor="accent1" w:themeShade="80"/>
              </w:rPr>
              <w:t>1 mark</w:t>
            </w:r>
          </w:p>
        </w:tc>
      </w:tr>
    </w:tbl>
    <w:p w14:paraId="2CFDFFB3" w14:textId="77777777" w:rsidR="0074699F" w:rsidRDefault="0074699F" w:rsidP="00AF5F19">
      <w:pPr>
        <w:tabs>
          <w:tab w:val="left" w:pos="1150"/>
        </w:tabs>
      </w:pPr>
    </w:p>
    <w:p w14:paraId="27474F32" w14:textId="77777777" w:rsidR="0074699F" w:rsidRDefault="0074699F" w:rsidP="0074699F">
      <w:pPr>
        <w:pStyle w:val="ListParagraph"/>
        <w:numPr>
          <w:ilvl w:val="0"/>
          <w:numId w:val="17"/>
        </w:numPr>
        <w:tabs>
          <w:tab w:val="left" w:pos="1150"/>
        </w:tabs>
        <w:spacing w:after="160" w:line="259" w:lineRule="auto"/>
        <w:ind w:hanging="720"/>
        <w:contextualSpacing/>
      </w:pPr>
      <w:r>
        <w:t xml:space="preserve">The current flowing through the ammeter. </w:t>
      </w:r>
    </w:p>
    <w:p w14:paraId="75B5EA7B" w14:textId="77777777" w:rsidR="0074699F" w:rsidRDefault="00DC62AF" w:rsidP="0074699F">
      <w:pPr>
        <w:pStyle w:val="ListParagraph"/>
        <w:tabs>
          <w:tab w:val="left" w:pos="1150"/>
        </w:tabs>
        <w:jc w:val="right"/>
      </w:pPr>
      <w:r>
        <w:t>(2</w:t>
      </w:r>
      <w:r w:rsidR="0074699F">
        <w:t xml:space="preserve"> marks)</w:t>
      </w:r>
    </w:p>
    <w:p w14:paraId="5EF16F29" w14:textId="77777777" w:rsidR="0074699F" w:rsidRDefault="0074699F" w:rsidP="0074699F">
      <w:pPr>
        <w:pStyle w:val="ListParagraph"/>
        <w:tabs>
          <w:tab w:val="left" w:pos="1150"/>
        </w:tabs>
        <w:jc w:val="right"/>
      </w:pPr>
    </w:p>
    <w:tbl>
      <w:tblPr>
        <w:tblStyle w:val="TableGrid"/>
        <w:tblW w:w="0" w:type="auto"/>
        <w:tblInd w:w="137" w:type="dxa"/>
        <w:tblLook w:val="04A0" w:firstRow="1" w:lastRow="0" w:firstColumn="1" w:lastColumn="0" w:noHBand="0" w:noVBand="1"/>
      </w:tblPr>
      <w:tblGrid>
        <w:gridCol w:w="7513"/>
        <w:gridCol w:w="1366"/>
      </w:tblGrid>
      <w:tr w:rsidR="00E4610B" w:rsidRPr="00A6785C" w14:paraId="4803994B" w14:textId="77777777" w:rsidTr="008B05EB">
        <w:trPr>
          <w:trHeight w:val="567"/>
        </w:trPr>
        <w:tc>
          <w:tcPr>
            <w:tcW w:w="7513" w:type="dxa"/>
            <w:vAlign w:val="center"/>
          </w:tcPr>
          <w:p w14:paraId="6F42691C" w14:textId="77777777" w:rsidR="00E4610B" w:rsidRPr="00A6785C" w:rsidRDefault="00013188" w:rsidP="00DC62AF">
            <w:pPr>
              <w:pStyle w:val="ListParagraph"/>
              <w:tabs>
                <w:tab w:val="left" w:pos="1150"/>
              </w:tabs>
              <w:ind w:left="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I</m:t>
                    </m:r>
                  </m:e>
                  <m:sub>
                    <m:r>
                      <m:rPr>
                        <m:sty m:val="p"/>
                      </m:rPr>
                      <w:rPr>
                        <w:rFonts w:ascii="Cambria Math" w:hAnsi="Cambria Math"/>
                        <w:color w:val="1F4E79" w:themeColor="accent1" w:themeShade="80"/>
                      </w:rPr>
                      <m:t>T</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V</m:t>
                        </m:r>
                      </m:e>
                      <m:sub>
                        <m:r>
                          <m:rPr>
                            <m:sty m:val="p"/>
                          </m:rPr>
                          <w:rPr>
                            <w:rFonts w:ascii="Cambria Math" w:hAnsi="Cambria Math"/>
                            <w:color w:val="1F4E79" w:themeColor="accent1" w:themeShade="80"/>
                          </w:rPr>
                          <m:t>T</m:t>
                        </m:r>
                      </m:sub>
                    </m:sSub>
                  </m:num>
                  <m:den>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T</m:t>
                        </m:r>
                      </m:sub>
                    </m:sSub>
                  </m:den>
                </m:f>
                <m:r>
                  <w:rPr>
                    <w:rFonts w:ascii="Cambria Math" w:hAnsi="Cambria Math"/>
                    <w:color w:val="1F4E79" w:themeColor="accent1" w:themeShade="80"/>
                  </w:rPr>
                  <m:t>=</m:t>
                </m:r>
                <m:r>
                  <m:rPr>
                    <m:sty m:val="p"/>
                  </m:rPr>
                  <w:rPr>
                    <w:rFonts w:ascii="Cambria Math" w:hAnsi="Cambria Math"/>
                    <w:color w:val="1F4E79" w:themeColor="accent1" w:themeShade="80"/>
                    <w:sz w:val="20"/>
                    <w:szCs w:val="20"/>
                  </w:rPr>
                  <m:t xml:space="preserve"> </m:t>
                </m:r>
                <m:f>
                  <m:fPr>
                    <m:ctrlPr>
                      <w:rPr>
                        <w:rFonts w:ascii="Cambria Math" w:hAnsi="Cambria Math"/>
                        <w:color w:val="1F4E79" w:themeColor="accent1" w:themeShade="80"/>
                        <w:sz w:val="20"/>
                        <w:szCs w:val="20"/>
                      </w:rPr>
                    </m:ctrlPr>
                  </m:fPr>
                  <m:num>
                    <m:r>
                      <m:rPr>
                        <m:sty m:val="p"/>
                      </m:rPr>
                      <w:rPr>
                        <w:rFonts w:ascii="Cambria Math" w:hAnsi="Cambria Math"/>
                        <w:color w:val="1F4E79" w:themeColor="accent1" w:themeShade="80"/>
                        <w:sz w:val="20"/>
                        <w:szCs w:val="20"/>
                      </w:rPr>
                      <m:t>12</m:t>
                    </m:r>
                  </m:num>
                  <m:den>
                    <m:r>
                      <m:rPr>
                        <m:sty m:val="p"/>
                      </m:rPr>
                      <w:rPr>
                        <w:rFonts w:ascii="Cambria Math" w:hAnsi="Cambria Math"/>
                        <w:color w:val="1F4E79" w:themeColor="accent1" w:themeShade="80"/>
                        <w:sz w:val="20"/>
                        <w:szCs w:val="20"/>
                      </w:rPr>
                      <m:t>13.7</m:t>
                    </m:r>
                  </m:den>
                </m:f>
                <m:r>
                  <w:rPr>
                    <w:rFonts w:ascii="Cambria Math" w:hAnsi="Cambria Math"/>
                    <w:color w:val="1F4E79" w:themeColor="accent1" w:themeShade="80"/>
                  </w:rPr>
                  <m:t xml:space="preserve"> </m:t>
                </m:r>
              </m:oMath>
            </m:oMathPara>
          </w:p>
        </w:tc>
        <w:tc>
          <w:tcPr>
            <w:tcW w:w="1366" w:type="dxa"/>
            <w:vAlign w:val="center"/>
          </w:tcPr>
          <w:p w14:paraId="32CB9AEF" w14:textId="77777777" w:rsidR="00E4610B" w:rsidRPr="00A6785C" w:rsidRDefault="00E4610B" w:rsidP="00E4610B">
            <w:pPr>
              <w:pStyle w:val="ListParagraph"/>
              <w:tabs>
                <w:tab w:val="left" w:pos="1150"/>
              </w:tabs>
              <w:ind w:left="320" w:hanging="425"/>
              <w:jc w:val="center"/>
              <w:rPr>
                <w:color w:val="1F4E79" w:themeColor="accent1" w:themeShade="80"/>
              </w:rPr>
            </w:pPr>
            <w:r w:rsidRPr="00A6785C">
              <w:rPr>
                <w:color w:val="1F4E79" w:themeColor="accent1" w:themeShade="80"/>
              </w:rPr>
              <w:t>1 mark</w:t>
            </w:r>
          </w:p>
        </w:tc>
      </w:tr>
      <w:tr w:rsidR="00E4610B" w:rsidRPr="00A6785C" w14:paraId="145801CD" w14:textId="77777777" w:rsidTr="008B05EB">
        <w:trPr>
          <w:trHeight w:val="567"/>
        </w:trPr>
        <w:tc>
          <w:tcPr>
            <w:tcW w:w="7513" w:type="dxa"/>
            <w:vAlign w:val="center"/>
          </w:tcPr>
          <w:p w14:paraId="4D1C9D40" w14:textId="77777777" w:rsidR="00E4610B" w:rsidRPr="00A6785C" w:rsidRDefault="00E4610B" w:rsidP="008B05EB">
            <w:pPr>
              <w:pStyle w:val="ListParagraph"/>
              <w:tabs>
                <w:tab w:val="left" w:pos="1150"/>
              </w:tabs>
              <w:ind w:left="0"/>
              <w:rPr>
                <w:color w:val="1F4E79" w:themeColor="accent1" w:themeShade="80"/>
              </w:rPr>
            </w:pPr>
            <m:oMathPara>
              <m:oMathParaPr>
                <m:jc m:val="left"/>
              </m:oMathParaPr>
              <m:oMath>
                <m:r>
                  <m:rPr>
                    <m:sty m:val="p"/>
                  </m:rPr>
                  <w:rPr>
                    <w:rFonts w:ascii="Cambria Math" w:hAnsi="Cambria Math"/>
                    <w:color w:val="1F4E79" w:themeColor="accent1" w:themeShade="80"/>
                  </w:rPr>
                  <m:t>=0.873 A</m:t>
                </m:r>
              </m:oMath>
            </m:oMathPara>
          </w:p>
        </w:tc>
        <w:tc>
          <w:tcPr>
            <w:tcW w:w="1366" w:type="dxa"/>
            <w:vAlign w:val="center"/>
          </w:tcPr>
          <w:p w14:paraId="5DC97345" w14:textId="77777777" w:rsidR="00E4610B" w:rsidRPr="00A6785C" w:rsidRDefault="00E4610B" w:rsidP="00E4610B">
            <w:pPr>
              <w:pStyle w:val="ListParagraph"/>
              <w:tabs>
                <w:tab w:val="left" w:pos="1150"/>
              </w:tabs>
              <w:ind w:left="320" w:hanging="425"/>
              <w:jc w:val="center"/>
              <w:rPr>
                <w:color w:val="1F4E79" w:themeColor="accent1" w:themeShade="80"/>
              </w:rPr>
            </w:pPr>
            <w:r w:rsidRPr="00A6785C">
              <w:rPr>
                <w:color w:val="1F4E79" w:themeColor="accent1" w:themeShade="80"/>
              </w:rPr>
              <w:t>1 mark</w:t>
            </w:r>
          </w:p>
        </w:tc>
      </w:tr>
    </w:tbl>
    <w:p w14:paraId="0F49BFE3" w14:textId="77777777" w:rsidR="0074699F" w:rsidRDefault="0074699F" w:rsidP="00AF5F19">
      <w:pPr>
        <w:pStyle w:val="ListParagraph"/>
        <w:tabs>
          <w:tab w:val="left" w:pos="1150"/>
        </w:tabs>
      </w:pPr>
    </w:p>
    <w:p w14:paraId="1B53139A" w14:textId="77777777" w:rsidR="0074699F" w:rsidRDefault="0074699F" w:rsidP="0074699F">
      <w:pPr>
        <w:pStyle w:val="ListParagraph"/>
        <w:tabs>
          <w:tab w:val="left" w:pos="1150"/>
        </w:tabs>
        <w:jc w:val="right"/>
      </w:pPr>
    </w:p>
    <w:p w14:paraId="5D23ADE5" w14:textId="77777777" w:rsidR="0074699F" w:rsidRDefault="0074699F" w:rsidP="0074699F">
      <w:pPr>
        <w:pStyle w:val="ListParagraph"/>
        <w:tabs>
          <w:tab w:val="left" w:pos="1150"/>
        </w:tabs>
        <w:jc w:val="right"/>
      </w:pPr>
    </w:p>
    <w:p w14:paraId="3CD317D0" w14:textId="77777777" w:rsidR="0074699F" w:rsidRDefault="0074699F" w:rsidP="0074699F">
      <w:pPr>
        <w:pStyle w:val="ListParagraph"/>
        <w:tabs>
          <w:tab w:val="left" w:pos="1150"/>
        </w:tabs>
        <w:jc w:val="right"/>
      </w:pPr>
    </w:p>
    <w:p w14:paraId="09455671" w14:textId="77777777" w:rsidR="0074699F" w:rsidRDefault="0074699F" w:rsidP="0074699F">
      <w:pPr>
        <w:pStyle w:val="ListParagraph"/>
        <w:tabs>
          <w:tab w:val="left" w:pos="1150"/>
        </w:tabs>
        <w:jc w:val="right"/>
      </w:pPr>
    </w:p>
    <w:p w14:paraId="4411D24A" w14:textId="77777777" w:rsidR="0074699F" w:rsidRDefault="0074699F" w:rsidP="0074699F">
      <w:pPr>
        <w:pStyle w:val="ListParagraph"/>
        <w:tabs>
          <w:tab w:val="left" w:pos="1150"/>
        </w:tabs>
        <w:jc w:val="right"/>
      </w:pPr>
    </w:p>
    <w:p w14:paraId="7ABD4549" w14:textId="77777777" w:rsidR="0074699F" w:rsidRDefault="0074699F" w:rsidP="0074699F">
      <w:pPr>
        <w:pStyle w:val="ListParagraph"/>
        <w:tabs>
          <w:tab w:val="left" w:pos="1150"/>
        </w:tabs>
        <w:jc w:val="right"/>
      </w:pPr>
    </w:p>
    <w:p w14:paraId="4A17EAA5" w14:textId="77777777" w:rsidR="0074699F" w:rsidRDefault="0074699F" w:rsidP="0074699F">
      <w:pPr>
        <w:pStyle w:val="ListParagraph"/>
        <w:tabs>
          <w:tab w:val="left" w:pos="1150"/>
        </w:tabs>
        <w:jc w:val="right"/>
      </w:pPr>
    </w:p>
    <w:p w14:paraId="12918FCA" w14:textId="77777777" w:rsidR="00DC62AF" w:rsidRDefault="00DC62AF">
      <w:pPr>
        <w:spacing w:after="160" w:line="259" w:lineRule="auto"/>
        <w:rPr>
          <w:rFonts w:eastAsia="Times New Roman" w:cs="Arial"/>
          <w:szCs w:val="22"/>
        </w:rPr>
      </w:pPr>
      <w:r>
        <w:br w:type="page"/>
      </w:r>
    </w:p>
    <w:p w14:paraId="7545F5AC" w14:textId="77777777" w:rsidR="0074699F" w:rsidRDefault="0074699F" w:rsidP="0074699F">
      <w:pPr>
        <w:pStyle w:val="ListParagraph"/>
        <w:numPr>
          <w:ilvl w:val="0"/>
          <w:numId w:val="17"/>
        </w:numPr>
        <w:tabs>
          <w:tab w:val="left" w:pos="1150"/>
        </w:tabs>
        <w:spacing w:after="160" w:line="259" w:lineRule="auto"/>
        <w:ind w:hanging="720"/>
        <w:contextualSpacing/>
      </w:pPr>
      <w:r>
        <w:t>The reading on the voltmeter.</w:t>
      </w:r>
    </w:p>
    <w:p w14:paraId="17EEB7A8" w14:textId="77777777" w:rsidR="0074699F" w:rsidRDefault="00DC62AF" w:rsidP="0074699F">
      <w:pPr>
        <w:pStyle w:val="ListParagraph"/>
        <w:tabs>
          <w:tab w:val="left" w:pos="1150"/>
        </w:tabs>
        <w:jc w:val="right"/>
      </w:pPr>
      <w:r>
        <w:t>(2</w:t>
      </w:r>
      <w:r w:rsidR="0074699F">
        <w:t xml:space="preserve"> marks)</w:t>
      </w:r>
    </w:p>
    <w:p w14:paraId="3C08585C" w14:textId="77777777" w:rsidR="0074699F" w:rsidRDefault="0074699F" w:rsidP="0074699F">
      <w:pPr>
        <w:pStyle w:val="ListParagraph"/>
        <w:tabs>
          <w:tab w:val="left" w:pos="1150"/>
        </w:tabs>
        <w:jc w:val="right"/>
      </w:pPr>
    </w:p>
    <w:tbl>
      <w:tblPr>
        <w:tblStyle w:val="TableGrid"/>
        <w:tblW w:w="0" w:type="auto"/>
        <w:tblInd w:w="137" w:type="dxa"/>
        <w:tblLook w:val="04A0" w:firstRow="1" w:lastRow="0" w:firstColumn="1" w:lastColumn="0" w:noHBand="0" w:noVBand="1"/>
      </w:tblPr>
      <w:tblGrid>
        <w:gridCol w:w="7513"/>
        <w:gridCol w:w="1366"/>
      </w:tblGrid>
      <w:tr w:rsidR="00CF3AFD" w:rsidRPr="00A6785C" w14:paraId="03756CA1" w14:textId="77777777" w:rsidTr="008B05EB">
        <w:trPr>
          <w:trHeight w:val="567"/>
        </w:trPr>
        <w:tc>
          <w:tcPr>
            <w:tcW w:w="7513" w:type="dxa"/>
            <w:vAlign w:val="center"/>
          </w:tcPr>
          <w:p w14:paraId="2732A155" w14:textId="77777777" w:rsidR="00CF3AFD" w:rsidRPr="00A6785C" w:rsidRDefault="00CF3AFD" w:rsidP="00DC62AF">
            <w:pPr>
              <w:pStyle w:val="ListParagraph"/>
              <w:tabs>
                <w:tab w:val="left" w:pos="1150"/>
              </w:tabs>
              <w:ind w:left="0"/>
              <w:rPr>
                <w:color w:val="1F4E79" w:themeColor="accent1" w:themeShade="80"/>
              </w:rPr>
            </w:pPr>
            <m:oMathPara>
              <m:oMathParaPr>
                <m:jc m:val="left"/>
              </m:oMathParaPr>
              <m:oMath>
                <m:r>
                  <m:rPr>
                    <m:sty m:val="p"/>
                  </m:rPr>
                  <w:rPr>
                    <w:rFonts w:ascii="Cambria Math" w:hAnsi="Cambria Math"/>
                    <w:color w:val="1F4E79" w:themeColor="accent1" w:themeShade="80"/>
                  </w:rPr>
                  <m:t>10.0 Ω resistor:V=IR=0.873 ×3.75</m:t>
                </m:r>
              </m:oMath>
            </m:oMathPara>
          </w:p>
        </w:tc>
        <w:tc>
          <w:tcPr>
            <w:tcW w:w="1366" w:type="dxa"/>
            <w:vAlign w:val="center"/>
          </w:tcPr>
          <w:p w14:paraId="5C640089" w14:textId="77777777" w:rsidR="00CF3AFD" w:rsidRPr="00A6785C" w:rsidRDefault="00CF3AFD" w:rsidP="00CF3AFD">
            <w:pPr>
              <w:pStyle w:val="ListParagraph"/>
              <w:tabs>
                <w:tab w:val="left" w:pos="1150"/>
              </w:tabs>
              <w:ind w:left="320" w:hanging="320"/>
              <w:jc w:val="center"/>
              <w:rPr>
                <w:color w:val="1F4E79" w:themeColor="accent1" w:themeShade="80"/>
              </w:rPr>
            </w:pPr>
            <w:r w:rsidRPr="00A6785C">
              <w:rPr>
                <w:color w:val="1F4E79" w:themeColor="accent1" w:themeShade="80"/>
              </w:rPr>
              <w:t>1 mark</w:t>
            </w:r>
          </w:p>
        </w:tc>
      </w:tr>
      <w:tr w:rsidR="00CF3AFD" w:rsidRPr="00A6785C" w14:paraId="44201174" w14:textId="77777777" w:rsidTr="008B05EB">
        <w:trPr>
          <w:trHeight w:val="567"/>
        </w:trPr>
        <w:tc>
          <w:tcPr>
            <w:tcW w:w="7513" w:type="dxa"/>
            <w:vAlign w:val="center"/>
          </w:tcPr>
          <w:p w14:paraId="4AD4FC55" w14:textId="77777777" w:rsidR="00CF3AFD" w:rsidRPr="00A6785C" w:rsidRDefault="00CF3AFD" w:rsidP="00DC62AF">
            <w:pPr>
              <w:pStyle w:val="ListParagraph"/>
              <w:tabs>
                <w:tab w:val="left" w:pos="1150"/>
              </w:tabs>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=3.27 V</m:t>
                </m:r>
              </m:oMath>
            </m:oMathPara>
          </w:p>
        </w:tc>
        <w:tc>
          <w:tcPr>
            <w:tcW w:w="1366" w:type="dxa"/>
            <w:vAlign w:val="center"/>
          </w:tcPr>
          <w:p w14:paraId="67E12A49" w14:textId="77777777" w:rsidR="00CF3AFD" w:rsidRPr="00A6785C" w:rsidRDefault="00CF3AFD" w:rsidP="00CF3AFD">
            <w:pPr>
              <w:pStyle w:val="ListParagraph"/>
              <w:tabs>
                <w:tab w:val="left" w:pos="1150"/>
              </w:tabs>
              <w:ind w:left="320" w:hanging="320"/>
              <w:jc w:val="center"/>
              <w:rPr>
                <w:color w:val="1F4E79" w:themeColor="accent1" w:themeShade="80"/>
              </w:rPr>
            </w:pPr>
            <w:r w:rsidRPr="00A6785C">
              <w:rPr>
                <w:color w:val="1F4E79" w:themeColor="accent1" w:themeShade="80"/>
              </w:rPr>
              <w:t>1 mark</w:t>
            </w:r>
          </w:p>
        </w:tc>
      </w:tr>
    </w:tbl>
    <w:p w14:paraId="1D4A6E4D" w14:textId="77777777" w:rsidR="0074699F" w:rsidRDefault="0074699F" w:rsidP="006C26E4">
      <w:pPr>
        <w:tabs>
          <w:tab w:val="left" w:pos="1150"/>
        </w:tabs>
      </w:pPr>
    </w:p>
    <w:p w14:paraId="4B764DAC" w14:textId="77777777" w:rsidR="0074699F" w:rsidRDefault="0074699F" w:rsidP="0074699F">
      <w:pPr>
        <w:pStyle w:val="ListParagraph"/>
        <w:tabs>
          <w:tab w:val="left" w:pos="1150"/>
        </w:tabs>
        <w:jc w:val="right"/>
      </w:pPr>
    </w:p>
    <w:p w14:paraId="148EA730" w14:textId="77777777" w:rsidR="0074699F" w:rsidRDefault="0074699F" w:rsidP="0074699F">
      <w:pPr>
        <w:pStyle w:val="ListParagraph"/>
        <w:numPr>
          <w:ilvl w:val="0"/>
          <w:numId w:val="17"/>
        </w:numPr>
        <w:tabs>
          <w:tab w:val="left" w:pos="1150"/>
        </w:tabs>
        <w:spacing w:after="160" w:line="259" w:lineRule="auto"/>
        <w:ind w:hanging="720"/>
        <w:contextualSpacing/>
      </w:pPr>
      <w:r>
        <w:t xml:space="preserve">The power </w:t>
      </w:r>
      <w:r w:rsidR="005A4BEF">
        <w:t xml:space="preserve">dissipated </w:t>
      </w:r>
      <w:r>
        <w:t xml:space="preserve">by the 5.00 </w:t>
      </w:r>
      <w:r>
        <w:rPr>
          <w:rFonts w:cstheme="minorHAnsi"/>
        </w:rPr>
        <w:t>Ω</w:t>
      </w:r>
      <w:r>
        <w:t xml:space="preserve"> resistor. </w:t>
      </w:r>
    </w:p>
    <w:p w14:paraId="3FB09EE6" w14:textId="77777777" w:rsidR="0074699F" w:rsidRDefault="0074699F" w:rsidP="0074699F">
      <w:pPr>
        <w:pStyle w:val="ListParagraph"/>
        <w:tabs>
          <w:tab w:val="left" w:pos="1150"/>
        </w:tabs>
        <w:jc w:val="right"/>
      </w:pPr>
      <w:r>
        <w:t>(3 marks)</w:t>
      </w:r>
    </w:p>
    <w:p w14:paraId="75CCBBD0" w14:textId="77777777" w:rsidR="0030124E" w:rsidRDefault="0030124E" w:rsidP="0030124E">
      <w:pPr>
        <w:spacing w:after="160" w:line="259" w:lineRule="auto"/>
        <w:rPr>
          <w:rFonts w:cs="Arial"/>
          <w:b/>
          <w:bCs/>
          <w:szCs w:val="22"/>
        </w:rPr>
      </w:pPr>
    </w:p>
    <w:tbl>
      <w:tblPr>
        <w:tblStyle w:val="TableGrid"/>
        <w:tblW w:w="0" w:type="auto"/>
        <w:tblInd w:w="137" w:type="dxa"/>
        <w:tblLook w:val="04A0" w:firstRow="1" w:lastRow="0" w:firstColumn="1" w:lastColumn="0" w:noHBand="0" w:noVBand="1"/>
      </w:tblPr>
      <w:tblGrid>
        <w:gridCol w:w="7513"/>
        <w:gridCol w:w="1366"/>
      </w:tblGrid>
      <w:tr w:rsidR="006C26E4" w:rsidRPr="00A6785C" w14:paraId="33D55613" w14:textId="77777777" w:rsidTr="008B05EB">
        <w:trPr>
          <w:trHeight w:val="567"/>
        </w:trPr>
        <w:tc>
          <w:tcPr>
            <w:tcW w:w="7513" w:type="dxa"/>
            <w:vAlign w:val="center"/>
          </w:tcPr>
          <w:p w14:paraId="4A4E07BC" w14:textId="77777777" w:rsidR="006C26E4" w:rsidRPr="00A6785C" w:rsidRDefault="006C26E4" w:rsidP="008B05EB">
            <w:pPr>
              <w:pStyle w:val="ListParagraph"/>
              <w:tabs>
                <w:tab w:val="left" w:pos="1150"/>
              </w:tabs>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P= </m:t>
                </m:r>
                <m:f>
                  <m:fPr>
                    <m:ctrlPr>
                      <w:rPr>
                        <w:rFonts w:ascii="Cambria Math" w:hAnsi="Cambria Math"/>
                        <w:color w:val="1F4E79" w:themeColor="accent1" w:themeShade="80"/>
                      </w:rPr>
                    </m:ctrlPr>
                  </m:fPr>
                  <m:num>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num>
                  <m:den>
                    <m:r>
                      <w:rPr>
                        <w:rFonts w:ascii="Cambria Math" w:hAnsi="Cambria Math"/>
                        <w:color w:val="1F4E79" w:themeColor="accent1" w:themeShade="80"/>
                      </w:rPr>
                      <m:t>R</m:t>
                    </m:r>
                  </m:den>
                </m:f>
                <m:r>
                  <w:rPr>
                    <w:rFonts w:ascii="Cambria Math" w:hAnsi="Cambria Math"/>
                    <w:color w:val="1F4E79" w:themeColor="accent1" w:themeShade="80"/>
                  </w:rPr>
                  <m:t xml:space="preserve"> </m:t>
                </m:r>
                <m:r>
                  <m:rPr>
                    <m:sty m:val="p"/>
                  </m:rPr>
                  <w:rPr>
                    <w:rFonts w:ascii="Cambria Math" w:hAnsi="Cambria Math"/>
                    <w:color w:val="1F4E79" w:themeColor="accent1" w:themeShade="80"/>
                    <w:sz w:val="20"/>
                    <w:szCs w:val="20"/>
                  </w:rPr>
                  <m:t xml:space="preserve">= </m:t>
                </m:r>
                <m:f>
                  <m:fPr>
                    <m:ctrlPr>
                      <w:rPr>
                        <w:rFonts w:ascii="Cambria Math" w:hAnsi="Cambria Math"/>
                        <w:color w:val="1F4E79" w:themeColor="accent1" w:themeShade="80"/>
                        <w:sz w:val="20"/>
                        <w:szCs w:val="20"/>
                      </w:rPr>
                    </m:ctrlPr>
                  </m:fPr>
                  <m:num>
                    <m:sSup>
                      <m:sSupPr>
                        <m:ctrlPr>
                          <w:rPr>
                            <w:rFonts w:ascii="Cambria Math" w:hAnsi="Cambria Math"/>
                            <w:color w:val="1F4E79" w:themeColor="accent1" w:themeShade="80"/>
                            <w:sz w:val="20"/>
                            <w:szCs w:val="20"/>
                          </w:rPr>
                        </m:ctrlPr>
                      </m:sSupPr>
                      <m:e>
                        <m:r>
                          <w:rPr>
                            <w:rFonts w:ascii="Cambria Math" w:hAnsi="Cambria Math"/>
                            <w:color w:val="1F4E79" w:themeColor="accent1" w:themeShade="80"/>
                            <w:sz w:val="20"/>
                            <w:szCs w:val="20"/>
                          </w:rPr>
                          <m:t>3.27</m:t>
                        </m:r>
                      </m:e>
                      <m:sup>
                        <m:r>
                          <w:rPr>
                            <w:rFonts w:ascii="Cambria Math" w:hAnsi="Cambria Math"/>
                            <w:color w:val="1F4E79" w:themeColor="accent1" w:themeShade="80"/>
                            <w:sz w:val="20"/>
                            <w:szCs w:val="20"/>
                          </w:rPr>
                          <m:t>2</m:t>
                        </m:r>
                      </m:sup>
                    </m:sSup>
                  </m:num>
                  <m:den>
                    <m:r>
                      <m:rPr>
                        <m:sty m:val="p"/>
                      </m:rPr>
                      <w:rPr>
                        <w:rFonts w:ascii="Cambria Math" w:hAnsi="Cambria Math"/>
                        <w:color w:val="1F4E79" w:themeColor="accent1" w:themeShade="80"/>
                        <w:sz w:val="20"/>
                        <w:szCs w:val="20"/>
                      </w:rPr>
                      <m:t>5.00</m:t>
                    </m:r>
                  </m:den>
                </m:f>
              </m:oMath>
            </m:oMathPara>
          </w:p>
        </w:tc>
        <w:tc>
          <w:tcPr>
            <w:tcW w:w="1366" w:type="dxa"/>
            <w:vAlign w:val="center"/>
          </w:tcPr>
          <w:p w14:paraId="53D52ABC" w14:textId="77777777" w:rsidR="006C26E4" w:rsidRPr="00A6785C" w:rsidRDefault="006C26E4" w:rsidP="006C26E4">
            <w:pPr>
              <w:pStyle w:val="ListParagraph"/>
              <w:tabs>
                <w:tab w:val="left" w:pos="1150"/>
              </w:tabs>
              <w:ind w:left="320" w:hanging="320"/>
              <w:jc w:val="center"/>
              <w:rPr>
                <w:color w:val="1F4E79" w:themeColor="accent1" w:themeShade="80"/>
              </w:rPr>
            </w:pPr>
            <w:r w:rsidRPr="00A6785C">
              <w:rPr>
                <w:color w:val="1F4E79" w:themeColor="accent1" w:themeShade="80"/>
              </w:rPr>
              <w:t>1 mark</w:t>
            </w:r>
          </w:p>
        </w:tc>
      </w:tr>
      <w:tr w:rsidR="006C26E4" w:rsidRPr="00A6785C" w14:paraId="77FE41FF" w14:textId="77777777" w:rsidTr="008B05EB">
        <w:trPr>
          <w:trHeight w:val="567"/>
        </w:trPr>
        <w:tc>
          <w:tcPr>
            <w:tcW w:w="7513" w:type="dxa"/>
            <w:vAlign w:val="center"/>
          </w:tcPr>
          <w:p w14:paraId="1A53E056" w14:textId="77777777" w:rsidR="006C26E4" w:rsidRPr="00A6785C" w:rsidRDefault="00DC62AF" w:rsidP="008B05EB">
            <w:pPr>
              <w:pStyle w:val="ListParagraph"/>
              <w:tabs>
                <w:tab w:val="left" w:pos="1150"/>
              </w:tabs>
              <w:ind w:left="0"/>
              <w:rPr>
                <w:color w:val="1F4E79" w:themeColor="accent1" w:themeShade="80"/>
              </w:rPr>
            </w:pPr>
            <m:oMathPara>
              <m:oMathParaPr>
                <m:jc m:val="left"/>
              </m:oMathParaPr>
              <m:oMath>
                <m:r>
                  <m:rPr>
                    <m:sty m:val="p"/>
                  </m:rPr>
                  <w:rPr>
                    <w:rFonts w:ascii="Cambria Math" w:hAnsi="Cambria Math"/>
                    <w:color w:val="1F4E79" w:themeColor="accent1" w:themeShade="80"/>
                  </w:rPr>
                  <m:t>=2.14</m:t>
                </m:r>
              </m:oMath>
            </m:oMathPara>
          </w:p>
        </w:tc>
        <w:tc>
          <w:tcPr>
            <w:tcW w:w="1366" w:type="dxa"/>
            <w:vAlign w:val="center"/>
          </w:tcPr>
          <w:p w14:paraId="1ED1F705" w14:textId="77777777" w:rsidR="006C26E4" w:rsidRPr="00A6785C" w:rsidRDefault="006C26E4" w:rsidP="006C26E4">
            <w:pPr>
              <w:pStyle w:val="ListParagraph"/>
              <w:tabs>
                <w:tab w:val="left" w:pos="1150"/>
              </w:tabs>
              <w:ind w:left="320" w:hanging="320"/>
              <w:jc w:val="center"/>
              <w:rPr>
                <w:color w:val="1F4E79" w:themeColor="accent1" w:themeShade="80"/>
              </w:rPr>
            </w:pPr>
            <w:r w:rsidRPr="00A6785C">
              <w:rPr>
                <w:color w:val="1F4E79" w:themeColor="accent1" w:themeShade="80"/>
              </w:rPr>
              <w:t>1 mark</w:t>
            </w:r>
          </w:p>
        </w:tc>
      </w:tr>
      <w:tr w:rsidR="006C26E4" w:rsidRPr="00A6785C" w14:paraId="51890056" w14:textId="77777777" w:rsidTr="00DC62AF">
        <w:trPr>
          <w:trHeight w:val="567"/>
        </w:trPr>
        <w:tc>
          <w:tcPr>
            <w:tcW w:w="7513" w:type="dxa"/>
            <w:vAlign w:val="center"/>
          </w:tcPr>
          <w:p w14:paraId="7036C2E7" w14:textId="77777777" w:rsidR="00DC62AF" w:rsidRPr="00DC62AF" w:rsidRDefault="00DC62AF" w:rsidP="00DC62AF">
            <w:pPr>
              <w:pStyle w:val="ListParagraph"/>
              <w:tabs>
                <w:tab w:val="left" w:pos="1150"/>
              </w:tabs>
              <w:ind w:left="743"/>
              <w:rPr>
                <w:color w:val="1F4E79" w:themeColor="accent1" w:themeShade="80"/>
              </w:rPr>
            </w:pPr>
            <w:r>
              <w:rPr>
                <w:color w:val="1F4E79" w:themeColor="accent1" w:themeShade="80"/>
              </w:rPr>
              <w:t>W (units)</w:t>
            </w:r>
          </w:p>
        </w:tc>
        <w:tc>
          <w:tcPr>
            <w:tcW w:w="1366" w:type="dxa"/>
            <w:vAlign w:val="center"/>
          </w:tcPr>
          <w:p w14:paraId="7FE00E14" w14:textId="77777777" w:rsidR="006C26E4" w:rsidRPr="00A6785C" w:rsidRDefault="006C26E4" w:rsidP="006C26E4">
            <w:pPr>
              <w:pStyle w:val="ListParagraph"/>
              <w:tabs>
                <w:tab w:val="left" w:pos="1150"/>
              </w:tabs>
              <w:ind w:left="320" w:hanging="320"/>
              <w:jc w:val="center"/>
              <w:rPr>
                <w:color w:val="1F4E79" w:themeColor="accent1" w:themeShade="80"/>
              </w:rPr>
            </w:pPr>
            <w:r w:rsidRPr="00A6785C">
              <w:rPr>
                <w:color w:val="1F4E79" w:themeColor="accent1" w:themeShade="80"/>
              </w:rPr>
              <w:t>1 mark</w:t>
            </w:r>
          </w:p>
        </w:tc>
      </w:tr>
    </w:tbl>
    <w:p w14:paraId="0FDED2D0" w14:textId="77777777" w:rsidR="006C26E4" w:rsidRDefault="006C26E4" w:rsidP="0030124E">
      <w:pPr>
        <w:spacing w:after="160" w:line="259" w:lineRule="auto"/>
        <w:rPr>
          <w:rFonts w:cs="Arial"/>
          <w:b/>
          <w:bCs/>
          <w:szCs w:val="22"/>
        </w:rPr>
      </w:pPr>
    </w:p>
    <w:p w14:paraId="724A3ACB" w14:textId="77777777" w:rsidR="002443E2" w:rsidRDefault="002443E2" w:rsidP="002443E2">
      <w:pPr>
        <w:pStyle w:val="ListParagraph"/>
        <w:numPr>
          <w:ilvl w:val="0"/>
          <w:numId w:val="17"/>
        </w:numPr>
        <w:tabs>
          <w:tab w:val="left" w:pos="0"/>
        </w:tabs>
        <w:ind w:hanging="720"/>
      </w:pPr>
      <w:r>
        <w:t xml:space="preserve">Calculate the energy provided by the battery if the circuit is connected for two (2) hours. </w:t>
      </w:r>
    </w:p>
    <w:p w14:paraId="24BE77A8" w14:textId="77777777" w:rsidR="002443E2" w:rsidRDefault="002443E2" w:rsidP="002443E2">
      <w:pPr>
        <w:pStyle w:val="ListParagraph"/>
        <w:tabs>
          <w:tab w:val="left" w:pos="0"/>
        </w:tabs>
        <w:ind w:firstLine="0"/>
        <w:jc w:val="right"/>
      </w:pPr>
      <w:r>
        <w:t>(2 marks)</w:t>
      </w:r>
    </w:p>
    <w:p w14:paraId="3A012FE3" w14:textId="77777777" w:rsidR="00A335E0" w:rsidRDefault="00A335E0">
      <w:pPr>
        <w:spacing w:after="160" w:line="259" w:lineRule="auto"/>
        <w:rPr>
          <w:rFonts w:cs="Arial"/>
          <w:b/>
          <w:bCs/>
          <w:szCs w:val="22"/>
        </w:rPr>
      </w:pPr>
    </w:p>
    <w:tbl>
      <w:tblPr>
        <w:tblStyle w:val="TableGrid"/>
        <w:tblW w:w="0" w:type="auto"/>
        <w:tblInd w:w="137" w:type="dxa"/>
        <w:tblLook w:val="04A0" w:firstRow="1" w:lastRow="0" w:firstColumn="1" w:lastColumn="0" w:noHBand="0" w:noVBand="1"/>
      </w:tblPr>
      <w:tblGrid>
        <w:gridCol w:w="7513"/>
        <w:gridCol w:w="1366"/>
      </w:tblGrid>
      <w:tr w:rsidR="002443E2" w:rsidRPr="002443E2" w14:paraId="64DE81F4" w14:textId="77777777" w:rsidTr="00817498">
        <w:trPr>
          <w:trHeight w:val="567"/>
        </w:trPr>
        <w:tc>
          <w:tcPr>
            <w:tcW w:w="7513" w:type="dxa"/>
            <w:vAlign w:val="center"/>
          </w:tcPr>
          <w:p w14:paraId="5A96F8B8" w14:textId="77777777" w:rsidR="002443E2" w:rsidRPr="002443E2" w:rsidRDefault="002443E2" w:rsidP="002443E2">
            <w:pPr>
              <w:pStyle w:val="ListParagraph"/>
              <w:tabs>
                <w:tab w:val="left" w:pos="1150"/>
              </w:tabs>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Q= VIt=0.873 ×12 × </m:t>
                </m:r>
                <m:d>
                  <m:dPr>
                    <m:ctrlPr>
                      <w:rPr>
                        <w:rFonts w:ascii="Cambria Math" w:hAnsi="Cambria Math"/>
                        <w:color w:val="1F4E79" w:themeColor="accent1" w:themeShade="80"/>
                      </w:rPr>
                    </m:ctrlPr>
                  </m:dPr>
                  <m:e>
                    <m:r>
                      <m:rPr>
                        <m:sty m:val="p"/>
                      </m:rPr>
                      <w:rPr>
                        <w:rFonts w:ascii="Cambria Math" w:hAnsi="Cambria Math"/>
                        <w:color w:val="1F4E79" w:themeColor="accent1" w:themeShade="80"/>
                      </w:rPr>
                      <m:t>2 ×3600</m:t>
                    </m:r>
                  </m:e>
                </m:d>
              </m:oMath>
            </m:oMathPara>
          </w:p>
        </w:tc>
        <w:tc>
          <w:tcPr>
            <w:tcW w:w="1366" w:type="dxa"/>
            <w:vAlign w:val="center"/>
          </w:tcPr>
          <w:p w14:paraId="0198FAEA" w14:textId="77777777" w:rsidR="002443E2" w:rsidRPr="002443E2" w:rsidRDefault="002443E2" w:rsidP="00817498">
            <w:pPr>
              <w:pStyle w:val="ListParagraph"/>
              <w:tabs>
                <w:tab w:val="left" w:pos="1150"/>
              </w:tabs>
              <w:ind w:left="320" w:hanging="320"/>
              <w:jc w:val="center"/>
              <w:rPr>
                <w:color w:val="1F4E79" w:themeColor="accent1" w:themeShade="80"/>
              </w:rPr>
            </w:pPr>
            <w:r w:rsidRPr="002443E2">
              <w:rPr>
                <w:color w:val="1F4E79" w:themeColor="accent1" w:themeShade="80"/>
              </w:rPr>
              <w:t>1 mark</w:t>
            </w:r>
          </w:p>
        </w:tc>
      </w:tr>
      <w:tr w:rsidR="002443E2" w:rsidRPr="002443E2" w14:paraId="58F9B155" w14:textId="77777777" w:rsidTr="00817498">
        <w:trPr>
          <w:trHeight w:val="567"/>
        </w:trPr>
        <w:tc>
          <w:tcPr>
            <w:tcW w:w="7513" w:type="dxa"/>
            <w:vAlign w:val="center"/>
          </w:tcPr>
          <w:p w14:paraId="472C4828" w14:textId="77777777" w:rsidR="002443E2" w:rsidRPr="002443E2" w:rsidRDefault="002443E2" w:rsidP="002443E2">
            <w:pPr>
              <w:pStyle w:val="ListParagraph"/>
              <w:tabs>
                <w:tab w:val="left" w:pos="1150"/>
              </w:tabs>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=7.54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4</m:t>
                    </m:r>
                  </m:sup>
                </m:sSup>
                <m:r>
                  <m:rPr>
                    <m:sty m:val="p"/>
                  </m:rPr>
                  <w:rPr>
                    <w:rFonts w:ascii="Cambria Math" w:hAnsi="Cambria Math"/>
                    <w:color w:val="1F4E79" w:themeColor="accent1" w:themeShade="80"/>
                  </w:rPr>
                  <m:t xml:space="preserve"> J</m:t>
                </m:r>
              </m:oMath>
            </m:oMathPara>
          </w:p>
        </w:tc>
        <w:tc>
          <w:tcPr>
            <w:tcW w:w="1366" w:type="dxa"/>
            <w:vAlign w:val="center"/>
          </w:tcPr>
          <w:p w14:paraId="182B877E" w14:textId="77777777" w:rsidR="002443E2" w:rsidRPr="002443E2" w:rsidRDefault="002443E2" w:rsidP="00817498">
            <w:pPr>
              <w:pStyle w:val="ListParagraph"/>
              <w:tabs>
                <w:tab w:val="left" w:pos="1150"/>
              </w:tabs>
              <w:ind w:left="320" w:hanging="320"/>
              <w:jc w:val="center"/>
              <w:rPr>
                <w:color w:val="1F4E79" w:themeColor="accent1" w:themeShade="80"/>
              </w:rPr>
            </w:pPr>
            <w:r w:rsidRPr="002443E2">
              <w:rPr>
                <w:color w:val="1F4E79" w:themeColor="accent1" w:themeShade="80"/>
              </w:rPr>
              <w:t>1 mark</w:t>
            </w:r>
          </w:p>
        </w:tc>
      </w:tr>
    </w:tbl>
    <w:p w14:paraId="7E14EB6F" w14:textId="77777777" w:rsidR="002443E2" w:rsidRDefault="002443E2">
      <w:pPr>
        <w:spacing w:after="160" w:line="259" w:lineRule="auto"/>
        <w:rPr>
          <w:rFonts w:cs="Arial"/>
          <w:b/>
          <w:bCs/>
          <w:szCs w:val="22"/>
        </w:rPr>
      </w:pPr>
    </w:p>
    <w:p w14:paraId="0398EE33" w14:textId="77777777" w:rsidR="002443E2" w:rsidRDefault="002443E2">
      <w:pPr>
        <w:spacing w:after="160" w:line="259" w:lineRule="auto"/>
        <w:rPr>
          <w:rFonts w:cs="Arial"/>
          <w:b/>
          <w:bCs/>
          <w:szCs w:val="22"/>
        </w:rPr>
      </w:pPr>
      <w:r>
        <w:rPr>
          <w:rFonts w:cs="Arial"/>
          <w:b/>
          <w:bCs/>
          <w:szCs w:val="22"/>
        </w:rPr>
        <w:br w:type="page"/>
      </w:r>
    </w:p>
    <w:p w14:paraId="1CF6CB29" w14:textId="77777777" w:rsidR="00A335E0" w:rsidRDefault="00C02245" w:rsidP="00A335E0">
      <w:pPr>
        <w:tabs>
          <w:tab w:val="right" w:pos="9356"/>
        </w:tabs>
        <w:spacing w:after="120"/>
        <w:rPr>
          <w:rFonts w:cs="Arial"/>
          <w:b/>
          <w:bCs/>
          <w:szCs w:val="22"/>
        </w:rPr>
      </w:pPr>
      <w:r>
        <w:rPr>
          <w:rFonts w:cs="Arial"/>
          <w:b/>
          <w:bCs/>
          <w:szCs w:val="22"/>
        </w:rPr>
        <w:t>Question 14</w:t>
      </w:r>
      <w:r>
        <w:rPr>
          <w:rFonts w:cs="Arial"/>
          <w:b/>
          <w:bCs/>
          <w:szCs w:val="22"/>
        </w:rPr>
        <w:tab/>
        <w:t>(16</w:t>
      </w:r>
      <w:r w:rsidR="00A335E0" w:rsidRPr="00FB2CCE">
        <w:rPr>
          <w:rFonts w:cs="Arial"/>
          <w:b/>
          <w:bCs/>
          <w:szCs w:val="22"/>
        </w:rPr>
        <w:t xml:space="preserve"> marks)</w:t>
      </w:r>
    </w:p>
    <w:p w14:paraId="42DC92F3" w14:textId="77777777" w:rsidR="00A335E0" w:rsidRDefault="00A335E0" w:rsidP="00A335E0">
      <w:r>
        <w:t>Some students are conducting an experiment to determine a value for the specific heat of water. The students have the following equipment:</w:t>
      </w:r>
    </w:p>
    <w:p w14:paraId="22FE50D1" w14:textId="77777777" w:rsidR="00A335E0" w:rsidRDefault="00A335E0" w:rsidP="00A335E0"/>
    <w:p w14:paraId="116F21EB" w14:textId="77777777" w:rsidR="00A335E0" w:rsidRDefault="00A335E0" w:rsidP="00A335E0">
      <w:pPr>
        <w:jc w:val="center"/>
        <w:rPr>
          <w:b/>
        </w:rPr>
      </w:pPr>
      <w:r w:rsidRPr="00C7760B">
        <w:rPr>
          <w:b/>
        </w:rPr>
        <w:t xml:space="preserve">Copper calorimeter, voltmeter, ammeter, </w:t>
      </w:r>
      <w:r w:rsidR="002443E2">
        <w:rPr>
          <w:b/>
        </w:rPr>
        <w:t>s</w:t>
      </w:r>
      <w:r w:rsidRPr="00C7760B">
        <w:rPr>
          <w:b/>
        </w:rPr>
        <w:t>witch, rheostat, electric leads, water, timer, thermometer</w:t>
      </w:r>
    </w:p>
    <w:p w14:paraId="6F74EC7D" w14:textId="77777777" w:rsidR="00A335E0" w:rsidRPr="00C7760B" w:rsidRDefault="00A335E0" w:rsidP="00A335E0">
      <w:pPr>
        <w:jc w:val="center"/>
        <w:rPr>
          <w:b/>
        </w:rPr>
      </w:pPr>
    </w:p>
    <w:p w14:paraId="73A1797C" w14:textId="77777777" w:rsidR="00A335E0" w:rsidRDefault="00A335E0" w:rsidP="00A335E0">
      <w:r>
        <w:t xml:space="preserve">The students build a circuit that enables them to control and measure the current flowing through the heating element of the calorimeter; and measure the potential difference around the heating element of the calorimeter. </w:t>
      </w:r>
    </w:p>
    <w:p w14:paraId="14BE707A" w14:textId="77777777" w:rsidR="00A335E0" w:rsidRDefault="00A335E0" w:rsidP="00A335E0"/>
    <w:p w14:paraId="68EDB77C" w14:textId="77777777" w:rsidR="00A335E0" w:rsidRDefault="00A335E0" w:rsidP="00A335E0">
      <w:pPr>
        <w:pStyle w:val="ListParagraph"/>
        <w:numPr>
          <w:ilvl w:val="0"/>
          <w:numId w:val="19"/>
        </w:numPr>
        <w:spacing w:after="160" w:line="259" w:lineRule="auto"/>
        <w:ind w:hanging="720"/>
        <w:contextualSpacing/>
      </w:pPr>
      <w:r>
        <w:t>The calorimeter is shown with a thermometer below. Draw a circuit diagram representing the rest of the electric circuit the students built.</w:t>
      </w:r>
    </w:p>
    <w:p w14:paraId="02A4EE9C" w14:textId="77777777" w:rsidR="00A335E0" w:rsidRDefault="00A335E0" w:rsidP="00A335E0">
      <w:pPr>
        <w:pStyle w:val="ListParagraph"/>
        <w:jc w:val="right"/>
      </w:pPr>
      <w:r>
        <w:t>(3 marks)</w:t>
      </w:r>
    </w:p>
    <w:p w14:paraId="0C6292FE" w14:textId="77777777" w:rsidR="00A335E0" w:rsidRDefault="00A335E0" w:rsidP="00A335E0">
      <w:pPr>
        <w:pStyle w:val="ListParagraph"/>
        <w:jc w:val="right"/>
      </w:pPr>
    </w:p>
    <w:p w14:paraId="3CADD638" w14:textId="77777777" w:rsidR="00A335E0" w:rsidRDefault="00A335E0" w:rsidP="00A335E0">
      <w:pPr>
        <w:pStyle w:val="ListParagraph"/>
        <w:jc w:val="right"/>
      </w:pPr>
    </w:p>
    <w:p w14:paraId="73FFF8CC" w14:textId="77777777" w:rsidR="00A335E0" w:rsidRDefault="00A335E0" w:rsidP="00A335E0">
      <w:pPr>
        <w:pStyle w:val="ListParagraph"/>
        <w:jc w:val="right"/>
      </w:pPr>
    </w:p>
    <w:p w14:paraId="3DF8B28E" w14:textId="77777777" w:rsidR="007F16D8" w:rsidRDefault="007F16D8" w:rsidP="007F16D8">
      <w:pPr>
        <w:pStyle w:val="ListParagraph"/>
        <w:jc w:val="right"/>
      </w:pPr>
    </w:p>
    <w:p w14:paraId="08E6C296" w14:textId="77777777" w:rsidR="007F16D8" w:rsidRDefault="007F16D8" w:rsidP="007F16D8">
      <w:pPr>
        <w:pStyle w:val="ListParagraph"/>
        <w:jc w:val="right"/>
      </w:pPr>
      <w:r>
        <w:rPr>
          <w:noProof/>
        </w:rPr>
        <mc:AlternateContent>
          <mc:Choice Requires="wps">
            <w:drawing>
              <wp:anchor distT="0" distB="0" distL="114300" distR="114300" simplePos="0" relativeHeight="251888640" behindDoc="0" locked="0" layoutInCell="1" allowOverlap="1" wp14:anchorId="497596E0" wp14:editId="3F29DE0D">
                <wp:simplePos x="0" y="0"/>
                <wp:positionH relativeFrom="column">
                  <wp:posOffset>2696210</wp:posOffset>
                </wp:positionH>
                <wp:positionV relativeFrom="paragraph">
                  <wp:posOffset>128270</wp:posOffset>
                </wp:positionV>
                <wp:extent cx="914400" cy="2286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34664CE" w14:textId="77777777" w:rsidR="007D75D6" w:rsidRPr="007C76E7" w:rsidRDefault="007D75D6" w:rsidP="007F16D8">
                            <w:pPr>
                              <w:rPr>
                                <w:b/>
                              </w:rPr>
                            </w:pPr>
                            <w:r>
                              <w:rPr>
                                <w:b/>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596E0" id="Text Box 75" o:spid="_x0000_s1084" type="#_x0000_t202" style="position:absolute;left:0;text-align:left;margin-left:212.3pt;margin-top:10.1pt;width:1in;height:18pt;z-index:251888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" fillcolor="white [3201]" stroked="f" strokeweight=".5pt">
                <v:textbox>
                  <w:txbxContent>
                    <w:p w14:paraId="134664CE" w14:textId="77777777" w:rsidR="007D75D6" w:rsidRPr="007C76E7" w:rsidRDefault="007D75D6" w:rsidP="007F16D8">
                      <w:pPr>
                        <w:rPr>
                          <w:b/>
                        </w:rPr>
                      </w:pPr>
                      <w:r>
                        <w:rPr>
                          <w:b/>
                        </w:rPr>
                        <w:t>V</w:t>
                      </w:r>
                    </w:p>
                  </w:txbxContent>
                </v:textbox>
              </v:shape>
            </w:pict>
          </mc:Fallback>
        </mc:AlternateContent>
      </w:r>
      <w:r>
        <w:rPr>
          <w:noProof/>
        </w:rPr>
        <mc:AlternateContent>
          <mc:Choice Requires="wps">
            <w:drawing>
              <wp:anchor distT="0" distB="0" distL="114300" distR="114300" simplePos="0" relativeHeight="251887616" behindDoc="0" locked="0" layoutInCell="1" allowOverlap="1" wp14:anchorId="443867EC" wp14:editId="42F7A259">
                <wp:simplePos x="0" y="0"/>
                <wp:positionH relativeFrom="column">
                  <wp:posOffset>2571750</wp:posOffset>
                </wp:positionH>
                <wp:positionV relativeFrom="paragraph">
                  <wp:posOffset>13970</wp:posOffset>
                </wp:positionV>
                <wp:extent cx="514350" cy="457200"/>
                <wp:effectExtent l="0" t="0" r="19050" b="19050"/>
                <wp:wrapNone/>
                <wp:docPr id="76" name="Oval 76"/>
                <wp:cNvGraphicFramePr/>
                <a:graphic xmlns:a="http://schemas.openxmlformats.org/drawingml/2006/main">
                  <a:graphicData uri="http://schemas.microsoft.com/office/word/2010/wordprocessingShape">
                    <wps:wsp>
                      <wps:cNvSpPr/>
                      <wps:spPr>
                        <a:xfrm>
                          <a:off x="0" y="0"/>
                          <a:ext cx="51435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6973C" id="Oval 76" o:spid="_x0000_s1026" style="position:absolute;margin-left:202.5pt;margin-top:1.1pt;width:40.5pt;height:36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" filled="f" strokecolor="black [3213]" strokeweight="1pt">
                <v:stroke joinstyle="miter"/>
              </v:oval>
            </w:pict>
          </mc:Fallback>
        </mc:AlternateContent>
      </w:r>
    </w:p>
    <w:p w14:paraId="0E95F826" w14:textId="77777777" w:rsidR="007F16D8" w:rsidRDefault="007F16D8" w:rsidP="007F16D8">
      <w:pPr>
        <w:pStyle w:val="ListParagraph"/>
        <w:jc w:val="right"/>
      </w:pPr>
      <w:r>
        <w:rPr>
          <w:noProof/>
        </w:rPr>
        <mc:AlternateContent>
          <mc:Choice Requires="wps">
            <w:drawing>
              <wp:anchor distT="0" distB="0" distL="114300" distR="114300" simplePos="0" relativeHeight="251890688" behindDoc="0" locked="0" layoutInCell="1" allowOverlap="1" wp14:anchorId="311C1377" wp14:editId="1D237B9F">
                <wp:simplePos x="0" y="0"/>
                <wp:positionH relativeFrom="column">
                  <wp:posOffset>3035300</wp:posOffset>
                </wp:positionH>
                <wp:positionV relativeFrom="paragraph">
                  <wp:posOffset>58420</wp:posOffset>
                </wp:positionV>
                <wp:extent cx="44450" cy="901700"/>
                <wp:effectExtent l="0" t="0" r="31750" b="12700"/>
                <wp:wrapNone/>
                <wp:docPr id="77" name="Straight Connector 77"/>
                <wp:cNvGraphicFramePr/>
                <a:graphic xmlns:a="http://schemas.openxmlformats.org/drawingml/2006/main">
                  <a:graphicData uri="http://schemas.microsoft.com/office/word/2010/wordprocessingShape">
                    <wps:wsp>
                      <wps:cNvCnPr/>
                      <wps:spPr>
                        <a:xfrm flipV="1">
                          <a:off x="0" y="0"/>
                          <a:ext cx="44450" cy="90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02FD54" id="Straight Connector 77" o:spid="_x0000_s1026" style="position:absolute;flip:y;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pt,4.6pt" to="242.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889664" behindDoc="0" locked="0" layoutInCell="1" allowOverlap="1" wp14:anchorId="754A4FDC" wp14:editId="3EE6A79A">
                <wp:simplePos x="0" y="0"/>
                <wp:positionH relativeFrom="column">
                  <wp:posOffset>2571750</wp:posOffset>
                </wp:positionH>
                <wp:positionV relativeFrom="paragraph">
                  <wp:posOffset>58420</wp:posOffset>
                </wp:positionV>
                <wp:extent cx="0" cy="901700"/>
                <wp:effectExtent l="0" t="0" r="19050" b="12700"/>
                <wp:wrapNone/>
                <wp:docPr id="78" name="Straight Connector 78"/>
                <wp:cNvGraphicFramePr/>
                <a:graphic xmlns:a="http://schemas.openxmlformats.org/drawingml/2006/main">
                  <a:graphicData uri="http://schemas.microsoft.com/office/word/2010/wordprocessingShape">
                    <wps:wsp>
                      <wps:cNvCnPr/>
                      <wps:spPr>
                        <a:xfrm flipV="1">
                          <a:off x="0" y="0"/>
                          <a:ext cx="0" cy="90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85558" id="Straight Connector 7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202.5pt,4.6pt" to="202.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" strokecolor="black [3200]" strokeweight=".5pt">
                <v:stroke joinstyle="miter"/>
              </v:line>
            </w:pict>
          </mc:Fallback>
        </mc:AlternateContent>
      </w:r>
    </w:p>
    <w:p w14:paraId="2A5D7DF5" w14:textId="77777777" w:rsidR="007F16D8" w:rsidRDefault="007F16D8" w:rsidP="007F16D8">
      <w:pPr>
        <w:pStyle w:val="ListParagraph"/>
        <w:jc w:val="right"/>
      </w:pPr>
    </w:p>
    <w:p w14:paraId="5FB5E3AA" w14:textId="77777777" w:rsidR="007F16D8" w:rsidRDefault="007F16D8" w:rsidP="007F16D8">
      <w:pPr>
        <w:pStyle w:val="ListParagraph"/>
        <w:jc w:val="right"/>
      </w:pPr>
    </w:p>
    <w:p w14:paraId="5FEBCB6B" w14:textId="77777777" w:rsidR="007F16D8" w:rsidRDefault="007F16D8" w:rsidP="007F16D8">
      <w:pPr>
        <w:pStyle w:val="ListParagraph"/>
        <w:jc w:val="right"/>
      </w:pPr>
      <w:r>
        <w:rPr>
          <w:noProof/>
        </w:rPr>
        <mc:AlternateContent>
          <mc:Choice Requires="wps">
            <w:drawing>
              <wp:anchor distT="0" distB="0" distL="114300" distR="114300" simplePos="0" relativeHeight="251871232" behindDoc="0" locked="0" layoutInCell="1" allowOverlap="1" wp14:anchorId="31B8A260" wp14:editId="133A1824">
                <wp:simplePos x="0" y="0"/>
                <wp:positionH relativeFrom="column">
                  <wp:posOffset>2788285</wp:posOffset>
                </wp:positionH>
                <wp:positionV relativeFrom="paragraph">
                  <wp:posOffset>90805</wp:posOffset>
                </wp:positionV>
                <wp:extent cx="45085" cy="546100"/>
                <wp:effectExtent l="0" t="0" r="12065" b="25400"/>
                <wp:wrapNone/>
                <wp:docPr id="79" name="Rectangle 79"/>
                <wp:cNvGraphicFramePr/>
                <a:graphic xmlns:a="http://schemas.openxmlformats.org/drawingml/2006/main">
                  <a:graphicData uri="http://schemas.microsoft.com/office/word/2010/wordprocessingShape">
                    <wps:wsp>
                      <wps:cNvSpPr/>
                      <wps:spPr>
                        <a:xfrm>
                          <a:off x="0" y="0"/>
                          <a:ext cx="45085" cy="5461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D4658" id="Rectangle 79" o:spid="_x0000_s1026" style="position:absolute;margin-left:219.55pt;margin-top:7.15pt;width:3.55pt;height:43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" fillcolor="#e7e6e6 [3214]" strokecolor="black [3213]" strokeweight="1pt"/>
            </w:pict>
          </mc:Fallback>
        </mc:AlternateContent>
      </w:r>
    </w:p>
    <w:p w14:paraId="73E7BFD4" w14:textId="77777777" w:rsidR="007F16D8" w:rsidRDefault="007F16D8" w:rsidP="007F16D8">
      <w:pPr>
        <w:pStyle w:val="ListParagraph"/>
        <w:jc w:val="right"/>
      </w:pPr>
    </w:p>
    <w:p w14:paraId="1CB720CD" w14:textId="77777777" w:rsidR="007F16D8" w:rsidRDefault="007F16D8" w:rsidP="007F16D8">
      <w:pPr>
        <w:pStyle w:val="ListParagraph"/>
        <w:jc w:val="right"/>
      </w:pPr>
      <w:r>
        <w:rPr>
          <w:noProof/>
        </w:rPr>
        <mc:AlternateContent>
          <mc:Choice Requires="wps">
            <w:drawing>
              <wp:anchor distT="0" distB="0" distL="114300" distR="114300" simplePos="0" relativeHeight="251883520" behindDoc="0" locked="0" layoutInCell="1" allowOverlap="1" wp14:anchorId="36BCD9B2" wp14:editId="05F8597C">
                <wp:simplePos x="0" y="0"/>
                <wp:positionH relativeFrom="column">
                  <wp:posOffset>1143000</wp:posOffset>
                </wp:positionH>
                <wp:positionV relativeFrom="paragraph">
                  <wp:posOffset>40005</wp:posOffset>
                </wp:positionV>
                <wp:extent cx="0" cy="698500"/>
                <wp:effectExtent l="0" t="0" r="19050" b="25400"/>
                <wp:wrapNone/>
                <wp:docPr id="80" name="Straight Connector 80"/>
                <wp:cNvGraphicFramePr/>
                <a:graphic xmlns:a="http://schemas.openxmlformats.org/drawingml/2006/main">
                  <a:graphicData uri="http://schemas.microsoft.com/office/word/2010/wordprocessingShape">
                    <wps:wsp>
                      <wps:cNvCnPr/>
                      <wps:spPr>
                        <a:xfrm>
                          <a:off x="0" y="0"/>
                          <a:ext cx="0" cy="69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6EC3A" id="Straight Connector 80"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90pt,3.15pt" to="90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882496" behindDoc="0" locked="0" layoutInCell="1" allowOverlap="1" wp14:anchorId="238D9907" wp14:editId="0A34771D">
                <wp:simplePos x="0" y="0"/>
                <wp:positionH relativeFrom="column">
                  <wp:posOffset>1143000</wp:posOffset>
                </wp:positionH>
                <wp:positionV relativeFrom="paragraph">
                  <wp:posOffset>40005</wp:posOffset>
                </wp:positionV>
                <wp:extent cx="1428750" cy="0"/>
                <wp:effectExtent l="0" t="0" r="19050" b="19050"/>
                <wp:wrapNone/>
                <wp:docPr id="81" name="Straight Connector 81"/>
                <wp:cNvGraphicFramePr/>
                <a:graphic xmlns:a="http://schemas.openxmlformats.org/drawingml/2006/main">
                  <a:graphicData uri="http://schemas.microsoft.com/office/word/2010/wordprocessingShape">
                    <wps:wsp>
                      <wps:cNvCnPr/>
                      <wps:spPr>
                        <a:xfrm flipH="1">
                          <a:off x="0" y="0"/>
                          <a:ext cx="142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14F65" id="Straight Connector 81"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90pt,3.15pt" to="20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873280" behindDoc="0" locked="0" layoutInCell="1" allowOverlap="1" wp14:anchorId="19CA57A6" wp14:editId="0291330E">
                <wp:simplePos x="0" y="0"/>
                <wp:positionH relativeFrom="column">
                  <wp:posOffset>4686300</wp:posOffset>
                </wp:positionH>
                <wp:positionV relativeFrom="paragraph">
                  <wp:posOffset>40005</wp:posOffset>
                </wp:positionV>
                <wp:extent cx="0" cy="91440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85AEB" id="Straight Connector 82"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369pt,3.15pt" to="369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872256" behindDoc="0" locked="0" layoutInCell="1" allowOverlap="1" wp14:anchorId="176058F6" wp14:editId="664183AC">
                <wp:simplePos x="0" y="0"/>
                <wp:positionH relativeFrom="column">
                  <wp:posOffset>3035300</wp:posOffset>
                </wp:positionH>
                <wp:positionV relativeFrom="paragraph">
                  <wp:posOffset>40005</wp:posOffset>
                </wp:positionV>
                <wp:extent cx="1651000" cy="0"/>
                <wp:effectExtent l="0" t="0" r="25400" b="19050"/>
                <wp:wrapNone/>
                <wp:docPr id="83" name="Straight Connector 83"/>
                <wp:cNvGraphicFramePr/>
                <a:graphic xmlns:a="http://schemas.openxmlformats.org/drawingml/2006/main">
                  <a:graphicData uri="http://schemas.microsoft.com/office/word/2010/wordprocessingShape">
                    <wps:wsp>
                      <wps:cNvCnPr/>
                      <wps:spPr>
                        <a:xfrm>
                          <a:off x="0" y="0"/>
                          <a:ext cx="165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3D8BD" id="Straight Connector 83"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239pt,3.15pt" to="36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869184" behindDoc="0" locked="0" layoutInCell="1" allowOverlap="1" wp14:anchorId="7A655810" wp14:editId="1CF06450">
                <wp:simplePos x="0" y="0"/>
                <wp:positionH relativeFrom="column">
                  <wp:posOffset>2571750</wp:posOffset>
                </wp:positionH>
                <wp:positionV relativeFrom="paragraph">
                  <wp:posOffset>39370</wp:posOffset>
                </wp:positionV>
                <wp:extent cx="114300" cy="22860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8FF91" id="Rectangle 84" o:spid="_x0000_s1026" style="position:absolute;margin-left:202.5pt;margin-top:3.1pt;width:9pt;height:18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" fillcolor="black [3213]" strokecolor="black [3213]" strokeweight="1pt"/>
            </w:pict>
          </mc:Fallback>
        </mc:AlternateContent>
      </w:r>
      <w:r>
        <w:rPr>
          <w:noProof/>
        </w:rPr>
        <mc:AlternateContent>
          <mc:Choice Requires="wps">
            <w:drawing>
              <wp:anchor distT="0" distB="0" distL="114300" distR="114300" simplePos="0" relativeHeight="251870208" behindDoc="0" locked="0" layoutInCell="1" allowOverlap="1" wp14:anchorId="4D450656" wp14:editId="6C10F0B3">
                <wp:simplePos x="0" y="0"/>
                <wp:positionH relativeFrom="column">
                  <wp:posOffset>2921000</wp:posOffset>
                </wp:positionH>
                <wp:positionV relativeFrom="paragraph">
                  <wp:posOffset>39370</wp:posOffset>
                </wp:positionV>
                <wp:extent cx="114300" cy="22860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CB736" id="Rectangle 85" o:spid="_x0000_s1026" style="position:absolute;margin-left:230pt;margin-top:3.1pt;width:9pt;height:18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" fillcolor="black [3213]" strokecolor="black [3213]" strokeweight="1pt"/>
            </w:pict>
          </mc:Fallback>
        </mc:AlternateContent>
      </w:r>
    </w:p>
    <w:p w14:paraId="38722AD2" w14:textId="77777777" w:rsidR="007F16D8" w:rsidRDefault="007F16D8" w:rsidP="007F16D8">
      <w:pPr>
        <w:pStyle w:val="ListParagraph"/>
        <w:jc w:val="center"/>
      </w:pPr>
      <w:r>
        <w:rPr>
          <w:noProof/>
        </w:rPr>
        <mc:AlternateContent>
          <mc:Choice Requires="wps">
            <w:drawing>
              <wp:anchor distT="0" distB="0" distL="114300" distR="114300" simplePos="0" relativeHeight="251868160" behindDoc="0" locked="0" layoutInCell="1" allowOverlap="1" wp14:anchorId="60EEEC9A" wp14:editId="48F7A73D">
                <wp:simplePos x="0" y="0"/>
                <wp:positionH relativeFrom="column">
                  <wp:posOffset>2514600</wp:posOffset>
                </wp:positionH>
                <wp:positionV relativeFrom="paragraph">
                  <wp:posOffset>83820</wp:posOffset>
                </wp:positionV>
                <wp:extent cx="571500" cy="11430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D9CD7" id="Rectangle 86" o:spid="_x0000_s1026" style="position:absolute;margin-left:198pt;margin-top:6.6pt;width:45pt;height:9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" fillcolor="#747070 [1614]" strokecolor="#1f4d78 [1604]" strokeweight="1pt"/>
            </w:pict>
          </mc:Fallback>
        </mc:AlternateContent>
      </w:r>
      <w:r w:rsidR="00EB05E2">
        <w:rPr>
          <w:noProof/>
        </w:rPr>
        <mc:AlternateContent>
          <mc:Choice Requires="wps">
            <w:drawing>
              <wp:anchor distT="0" distB="0" distL="114300" distR="114300" simplePos="0" relativeHeight="251867136" behindDoc="0" locked="0" layoutInCell="1" allowOverlap="1" wp14:anchorId="5FD79A16" wp14:editId="6D3F3068">
                <wp:simplePos x="0" y="0"/>
                <wp:positionH relativeFrom="column">
                  <wp:posOffset>2628900</wp:posOffset>
                </wp:positionH>
                <wp:positionV relativeFrom="paragraph">
                  <wp:posOffset>198120</wp:posOffset>
                </wp:positionV>
                <wp:extent cx="342900" cy="5715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342900" cy="57150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F98C6" id="Rectangle 87" o:spid="_x0000_s1026" style="position:absolute;margin-left:207pt;margin-top:15.6pt;width:27pt;height:4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" fillcolor="#cfcdcd [2894]" strokecolor="black [3213]" strokeweight="1pt"/>
            </w:pict>
          </mc:Fallback>
        </mc:AlternateContent>
      </w:r>
    </w:p>
    <w:p w14:paraId="0EE185AC" w14:textId="77777777" w:rsidR="007F16D8" w:rsidRPr="007419B5" w:rsidRDefault="00EB05E2" w:rsidP="007F16D8">
      <w:r>
        <w:rPr>
          <w:noProof/>
        </w:rPr>
        <mc:AlternateContent>
          <mc:Choice Requires="wps">
            <w:drawing>
              <wp:anchor distT="0" distB="0" distL="114300" distR="114300" simplePos="0" relativeHeight="252043264" behindDoc="0" locked="0" layoutInCell="1" allowOverlap="1" wp14:anchorId="538036CC" wp14:editId="78C3200D">
                <wp:simplePos x="0" y="0"/>
                <wp:positionH relativeFrom="column">
                  <wp:posOffset>2912110</wp:posOffset>
                </wp:positionH>
                <wp:positionV relativeFrom="paragraph">
                  <wp:posOffset>56515</wp:posOffset>
                </wp:positionV>
                <wp:extent cx="6350" cy="323850"/>
                <wp:effectExtent l="0" t="0" r="31750" b="19050"/>
                <wp:wrapNone/>
                <wp:docPr id="205" name="Straight Connector 205"/>
                <wp:cNvGraphicFramePr/>
                <a:graphic xmlns:a="http://schemas.openxmlformats.org/drawingml/2006/main">
                  <a:graphicData uri="http://schemas.microsoft.com/office/word/2010/wordprocessingShape">
                    <wps:wsp>
                      <wps:cNvCnPr/>
                      <wps:spPr>
                        <a:xfrm flipH="1">
                          <a:off x="0" y="0"/>
                          <a:ext cx="63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C33C20" id="Straight Connector 205" o:spid="_x0000_s1026" style="position:absolute;flip:x;z-index:252043264;visibility:visible;mso-wrap-style:square;mso-wrap-distance-left:9pt;mso-wrap-distance-top:0;mso-wrap-distance-right:9pt;mso-wrap-distance-bottom:0;mso-position-horizontal:absolute;mso-position-horizontal-relative:text;mso-position-vertical:absolute;mso-position-vertical-relative:text" from="229.3pt,4.45pt" to="229.8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2041216" behindDoc="0" locked="0" layoutInCell="1" allowOverlap="1" wp14:anchorId="2EF35530" wp14:editId="4817CEC1">
                <wp:simplePos x="0" y="0"/>
                <wp:positionH relativeFrom="column">
                  <wp:posOffset>2677160</wp:posOffset>
                </wp:positionH>
                <wp:positionV relativeFrom="paragraph">
                  <wp:posOffset>37465</wp:posOffset>
                </wp:positionV>
                <wp:extent cx="6350" cy="323850"/>
                <wp:effectExtent l="0" t="0" r="31750" b="19050"/>
                <wp:wrapNone/>
                <wp:docPr id="158" name="Straight Connector 158"/>
                <wp:cNvGraphicFramePr/>
                <a:graphic xmlns:a="http://schemas.openxmlformats.org/drawingml/2006/main">
                  <a:graphicData uri="http://schemas.microsoft.com/office/word/2010/wordprocessingShape">
                    <wps:wsp>
                      <wps:cNvCnPr/>
                      <wps:spPr>
                        <a:xfrm flipH="1">
                          <a:off x="0" y="0"/>
                          <a:ext cx="63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6E61B" id="Straight Connector 158" o:spid="_x0000_s1026" style="position:absolute;flip:x;z-index:252041216;visibility:visible;mso-wrap-style:square;mso-wrap-distance-left:9pt;mso-wrap-distance-top:0;mso-wrap-distance-right:9pt;mso-wrap-distance-bottom:0;mso-position-horizontal:absolute;mso-position-horizontal-relative:text;mso-position-vertical:absolute;mso-position-vertical-relative:text" from="210.8pt,2.95pt" to="211.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" strokecolor="black [3200]" strokeweight=".5pt">
                <v:stroke joinstyle="miter"/>
              </v:line>
            </w:pict>
          </mc:Fallback>
        </mc:AlternateContent>
      </w:r>
    </w:p>
    <w:p w14:paraId="7CD1C09E" w14:textId="77777777" w:rsidR="007F16D8" w:rsidRPr="007419B5" w:rsidRDefault="00EB05E2" w:rsidP="007F16D8">
      <w:r>
        <w:rPr>
          <w:noProof/>
        </w:rPr>
        <mc:AlternateContent>
          <mc:Choice Requires="wps">
            <w:drawing>
              <wp:anchor distT="45720" distB="45720" distL="114300" distR="114300" simplePos="0" relativeHeight="252046336" behindDoc="0" locked="0" layoutInCell="1" allowOverlap="1" wp14:anchorId="5463A46B" wp14:editId="0DA782B4">
                <wp:simplePos x="0" y="0"/>
                <wp:positionH relativeFrom="column">
                  <wp:posOffset>3559810</wp:posOffset>
                </wp:positionH>
                <wp:positionV relativeFrom="paragraph">
                  <wp:posOffset>22860</wp:posOffset>
                </wp:positionV>
                <wp:extent cx="800100" cy="450850"/>
                <wp:effectExtent l="0" t="0" r="0" b="63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0850"/>
                        </a:xfrm>
                        <a:prstGeom prst="rect">
                          <a:avLst/>
                        </a:prstGeom>
                        <a:solidFill>
                          <a:srgbClr val="FFFFFF"/>
                        </a:solidFill>
                        <a:ln w="9525">
                          <a:noFill/>
                          <a:miter lim="800000"/>
                          <a:headEnd/>
                          <a:tailEnd/>
                        </a:ln>
                      </wps:spPr>
                      <wps:txbx>
                        <w:txbxContent>
                          <w:p w14:paraId="3675266D" w14:textId="77777777" w:rsidR="00EB05E2" w:rsidRDefault="005A1796">
                            <w:r>
                              <w:t>h</w:t>
                            </w:r>
                            <w:r w:rsidR="00EB05E2">
                              <w:t>eating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3A46B" id="_x0000_s1085" type="#_x0000_t202" style="position:absolute;margin-left:280.3pt;margin-top:1.8pt;width:63pt;height:35.5pt;z-index:25204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" stroked="f">
                <v:textbox>
                  <w:txbxContent>
                    <w:p w14:paraId="3675266D" w14:textId="77777777" w:rsidR="00EB05E2" w:rsidRDefault="005A1796">
                      <w:r>
                        <w:t>h</w:t>
                      </w:r>
                      <w:r w:rsidR="00EB05E2">
                        <w:t>eating element</w:t>
                      </w:r>
                    </w:p>
                  </w:txbxContent>
                </v:textbox>
                <w10:wrap type="square"/>
              </v:shape>
            </w:pict>
          </mc:Fallback>
        </mc:AlternateContent>
      </w:r>
    </w:p>
    <w:p w14:paraId="474FE29D" w14:textId="77777777" w:rsidR="007F16D8" w:rsidRDefault="00EB05E2" w:rsidP="007F16D8">
      <w:r>
        <w:rPr>
          <w:noProof/>
        </w:rPr>
        <mc:AlternateContent>
          <mc:Choice Requires="wps">
            <w:drawing>
              <wp:anchor distT="0" distB="0" distL="114300" distR="114300" simplePos="0" relativeHeight="252047360" behindDoc="0" locked="0" layoutInCell="1" allowOverlap="1" wp14:anchorId="6E4DE118" wp14:editId="3CC14E47">
                <wp:simplePos x="0" y="0"/>
                <wp:positionH relativeFrom="column">
                  <wp:posOffset>2978785</wp:posOffset>
                </wp:positionH>
                <wp:positionV relativeFrom="paragraph">
                  <wp:posOffset>59055</wp:posOffset>
                </wp:positionV>
                <wp:extent cx="492125"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492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64057" id="Straight Arrow Connector 297" o:spid="_x0000_s1026" type="#_x0000_t32" style="position:absolute;margin-left:234.55pt;margin-top:4.65pt;width:38.75pt;height:0;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2044288" behindDoc="0" locked="0" layoutInCell="1" allowOverlap="1" wp14:anchorId="5EE4DDAC" wp14:editId="0D18EE32">
                <wp:simplePos x="0" y="0"/>
                <wp:positionH relativeFrom="column">
                  <wp:posOffset>2683510</wp:posOffset>
                </wp:positionH>
                <wp:positionV relativeFrom="paragraph">
                  <wp:posOffset>40005</wp:posOffset>
                </wp:positionV>
                <wp:extent cx="234950" cy="57150"/>
                <wp:effectExtent l="0" t="0" r="0" b="0"/>
                <wp:wrapNone/>
                <wp:docPr id="295" name="Rectangle 295"/>
                <wp:cNvGraphicFramePr/>
                <a:graphic xmlns:a="http://schemas.openxmlformats.org/drawingml/2006/main">
                  <a:graphicData uri="http://schemas.microsoft.com/office/word/2010/wordprocessingShape">
                    <wps:wsp>
                      <wps:cNvSpPr/>
                      <wps:spPr>
                        <a:xfrm>
                          <a:off x="0" y="0"/>
                          <a:ext cx="234950" cy="57150"/>
                        </a:xfrm>
                        <a:prstGeom prst="rect">
                          <a:avLst/>
                        </a:prstGeom>
                        <a:pattFill prst="narVert">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F9AA9" id="Rectangle 295" o:spid="_x0000_s1026" style="position:absolute;margin-left:211.3pt;margin-top:3.15pt;width:18.5pt;height:4.5pt;z-index:25204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" fillcolor="black [3213]" stroked="f" strokeweight="1pt">
                <v:fill r:id="rId16" o:title="" color2="white [3212]" type="pattern"/>
              </v:rect>
            </w:pict>
          </mc:Fallback>
        </mc:AlternateContent>
      </w:r>
      <w:r w:rsidR="007F16D8">
        <w:rPr>
          <w:noProof/>
        </w:rPr>
        <mc:AlternateContent>
          <mc:Choice Requires="wps">
            <w:drawing>
              <wp:anchor distT="0" distB="0" distL="114300" distR="114300" simplePos="0" relativeHeight="251880448" behindDoc="0" locked="0" layoutInCell="1" allowOverlap="1" wp14:anchorId="2C30EDA2" wp14:editId="6C193066">
                <wp:simplePos x="0" y="0"/>
                <wp:positionH relativeFrom="column">
                  <wp:posOffset>1028700</wp:posOffset>
                </wp:positionH>
                <wp:positionV relativeFrom="paragraph">
                  <wp:posOffset>93980</wp:posOffset>
                </wp:positionV>
                <wp:extent cx="228600" cy="80010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228600" cy="800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59D4B" id="Rectangle 88" o:spid="_x0000_s1026" style="position:absolute;margin-left:81pt;margin-top:7.4pt;width:18pt;height:63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" fillcolor="white [3212]" strokecolor="#1f4d78 [1604]" strokeweight="1pt"/>
            </w:pict>
          </mc:Fallback>
        </mc:AlternateContent>
      </w:r>
    </w:p>
    <w:p w14:paraId="5EB588A9" w14:textId="77777777" w:rsidR="007F16D8" w:rsidRDefault="007F16D8" w:rsidP="007F16D8">
      <w:pPr>
        <w:tabs>
          <w:tab w:val="left" w:pos="1000"/>
        </w:tabs>
      </w:pPr>
      <w:r>
        <w:rPr>
          <w:noProof/>
        </w:rPr>
        <mc:AlternateContent>
          <mc:Choice Requires="wps">
            <w:drawing>
              <wp:anchor distT="0" distB="0" distL="114300" distR="114300" simplePos="0" relativeHeight="251874304" behindDoc="0" locked="0" layoutInCell="1" allowOverlap="1" wp14:anchorId="1D629D03" wp14:editId="6B2E3B8D">
                <wp:simplePos x="0" y="0"/>
                <wp:positionH relativeFrom="column">
                  <wp:posOffset>4686300</wp:posOffset>
                </wp:positionH>
                <wp:positionV relativeFrom="paragraph">
                  <wp:posOffset>125730</wp:posOffset>
                </wp:positionV>
                <wp:extent cx="342900" cy="355600"/>
                <wp:effectExtent l="0" t="0" r="19050" b="25400"/>
                <wp:wrapNone/>
                <wp:docPr id="89" name="Straight Connector 89"/>
                <wp:cNvGraphicFramePr/>
                <a:graphic xmlns:a="http://schemas.openxmlformats.org/drawingml/2006/main">
                  <a:graphicData uri="http://schemas.microsoft.com/office/word/2010/wordprocessingShape">
                    <wps:wsp>
                      <wps:cNvCnPr/>
                      <wps:spPr>
                        <a:xfrm>
                          <a:off x="0" y="0"/>
                          <a:ext cx="342900" cy="35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9BC200" id="Straight Connector 89"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369pt,9.9pt" to="396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" strokecolor="black [3200]" strokeweight=".5pt">
                <v:stroke joinstyle="miter"/>
              </v:line>
            </w:pict>
          </mc:Fallback>
        </mc:AlternateContent>
      </w:r>
      <w:r>
        <w:tab/>
      </w:r>
    </w:p>
    <w:p w14:paraId="75489D3F" w14:textId="77777777" w:rsidR="007F16D8" w:rsidRDefault="007F16D8" w:rsidP="007F16D8">
      <w:pPr>
        <w:tabs>
          <w:tab w:val="left" w:pos="1000"/>
        </w:tabs>
      </w:pPr>
      <w:r>
        <w:rPr>
          <w:noProof/>
        </w:rPr>
        <mc:AlternateContent>
          <mc:Choice Requires="wps">
            <w:drawing>
              <wp:anchor distT="0" distB="0" distL="114300" distR="114300" simplePos="0" relativeHeight="251886592" behindDoc="0" locked="0" layoutInCell="1" allowOverlap="1" wp14:anchorId="67AF8AA7" wp14:editId="54672160">
                <wp:simplePos x="0" y="0"/>
                <wp:positionH relativeFrom="column">
                  <wp:posOffset>800100</wp:posOffset>
                </wp:positionH>
                <wp:positionV relativeFrom="paragraph">
                  <wp:posOffset>125730</wp:posOffset>
                </wp:positionV>
                <wp:extent cx="22860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13ED78" id="Straight Arrow Connector 90" o:spid="_x0000_s1026" type="#_x0000_t32" style="position:absolute;margin-left:63pt;margin-top:9.9pt;width:18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885568" behindDoc="0" locked="0" layoutInCell="1" allowOverlap="1" wp14:anchorId="1378519F" wp14:editId="09DFE9E7">
                <wp:simplePos x="0" y="0"/>
                <wp:positionH relativeFrom="column">
                  <wp:posOffset>800100</wp:posOffset>
                </wp:positionH>
                <wp:positionV relativeFrom="paragraph">
                  <wp:posOffset>125730</wp:posOffset>
                </wp:positionV>
                <wp:extent cx="0" cy="571500"/>
                <wp:effectExtent l="0" t="0" r="19050" b="19050"/>
                <wp:wrapNone/>
                <wp:docPr id="91" name="Straight Connector 91"/>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278A75" id="Straight Connector 91"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63pt,9.9pt" to="63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" strokecolor="black [3200]" strokeweight=".5pt">
                <v:stroke joinstyle="miter"/>
              </v:line>
            </w:pict>
          </mc:Fallback>
        </mc:AlternateContent>
      </w:r>
    </w:p>
    <w:p w14:paraId="7DC582A1" w14:textId="77777777" w:rsidR="007F16D8" w:rsidRDefault="007F16D8" w:rsidP="007F16D8">
      <w:pPr>
        <w:tabs>
          <w:tab w:val="left" w:pos="1000"/>
        </w:tabs>
      </w:pPr>
    </w:p>
    <w:p w14:paraId="1D31475D" w14:textId="77777777" w:rsidR="007F16D8" w:rsidRDefault="007F16D8" w:rsidP="007F16D8">
      <w:pPr>
        <w:tabs>
          <w:tab w:val="left" w:pos="1000"/>
        </w:tabs>
      </w:pPr>
      <w:r>
        <w:rPr>
          <w:noProof/>
        </w:rPr>
        <mc:AlternateContent>
          <mc:Choice Requires="wps">
            <w:drawing>
              <wp:anchor distT="0" distB="0" distL="114300" distR="114300" simplePos="0" relativeHeight="251875328" behindDoc="0" locked="0" layoutInCell="1" allowOverlap="1" wp14:anchorId="61806CE2" wp14:editId="16DE0673">
                <wp:simplePos x="0" y="0"/>
                <wp:positionH relativeFrom="column">
                  <wp:posOffset>4679950</wp:posOffset>
                </wp:positionH>
                <wp:positionV relativeFrom="paragraph">
                  <wp:posOffset>130175</wp:posOffset>
                </wp:positionV>
                <wp:extent cx="0" cy="80010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C979F" id="Straight Connector 93"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368.5pt,10.25pt" to="368.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876352" behindDoc="0" locked="0" layoutInCell="1" allowOverlap="1" wp14:anchorId="61745502" wp14:editId="46EE10EE">
                <wp:simplePos x="0" y="0"/>
                <wp:positionH relativeFrom="column">
                  <wp:posOffset>2679700</wp:posOffset>
                </wp:positionH>
                <wp:positionV relativeFrom="paragraph">
                  <wp:posOffset>648970</wp:posOffset>
                </wp:positionV>
                <wp:extent cx="514350" cy="457200"/>
                <wp:effectExtent l="0" t="0" r="19050" b="19050"/>
                <wp:wrapNone/>
                <wp:docPr id="96" name="Oval 96"/>
                <wp:cNvGraphicFramePr/>
                <a:graphic xmlns:a="http://schemas.openxmlformats.org/drawingml/2006/main">
                  <a:graphicData uri="http://schemas.microsoft.com/office/word/2010/wordprocessingShape">
                    <wps:wsp>
                      <wps:cNvSpPr/>
                      <wps:spPr>
                        <a:xfrm>
                          <a:off x="0" y="0"/>
                          <a:ext cx="51435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882239" id="Oval 96" o:spid="_x0000_s1026" style="position:absolute;margin-left:211pt;margin-top:51.1pt;width:40.5pt;height:36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877376" behindDoc="0" locked="0" layoutInCell="1" allowOverlap="1" wp14:anchorId="395BA964" wp14:editId="0C7E3999">
                <wp:simplePos x="0" y="0"/>
                <wp:positionH relativeFrom="column">
                  <wp:posOffset>2804160</wp:posOffset>
                </wp:positionH>
                <wp:positionV relativeFrom="paragraph">
                  <wp:posOffset>763270</wp:posOffset>
                </wp:positionV>
                <wp:extent cx="914400" cy="2286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E3EDEA3" w14:textId="77777777" w:rsidR="007D75D6" w:rsidRPr="007C76E7" w:rsidRDefault="007D75D6" w:rsidP="007F16D8">
                            <w:pPr>
                              <w:rPr>
                                <w:b/>
                              </w:rPr>
                            </w:pPr>
                            <w:r w:rsidRPr="007C76E7">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5BA964" id="Text Box 95" o:spid="_x0000_s1086" type="#_x0000_t202" style="position:absolute;margin-left:220.8pt;margin-top:60.1pt;width:1in;height:18pt;z-index:25187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" fillcolor="white [3201]" stroked="f" strokeweight=".5pt">
                <v:textbox>
                  <w:txbxContent>
                    <w:p w14:paraId="1E3EDEA3" w14:textId="77777777" w:rsidR="007D75D6" w:rsidRPr="007C76E7" w:rsidRDefault="007D75D6" w:rsidP="007F16D8">
                      <w:pPr>
                        <w:rPr>
                          <w:b/>
                        </w:rPr>
                      </w:pPr>
                      <w:r w:rsidRPr="007C76E7">
                        <w:rPr>
                          <w:b/>
                        </w:rPr>
                        <w:t>A</w:t>
                      </w:r>
                    </w:p>
                  </w:txbxContent>
                </v:textbox>
              </v:shape>
            </w:pict>
          </mc:Fallback>
        </mc:AlternateContent>
      </w:r>
    </w:p>
    <w:p w14:paraId="6CEFD334" w14:textId="77777777" w:rsidR="00A335E0" w:rsidRDefault="007F16D8" w:rsidP="007F16D8">
      <w:pPr>
        <w:pStyle w:val="ListParagraph"/>
        <w:jc w:val="right"/>
      </w:pPr>
      <w:r>
        <w:rPr>
          <w:noProof/>
        </w:rPr>
        <mc:AlternateContent>
          <mc:Choice Requires="wps">
            <w:drawing>
              <wp:anchor distT="0" distB="0" distL="114300" distR="114300" simplePos="0" relativeHeight="251881472" behindDoc="0" locked="0" layoutInCell="1" allowOverlap="1" wp14:anchorId="6E1CEBAD" wp14:editId="668A44DB">
                <wp:simplePos x="0" y="0"/>
                <wp:positionH relativeFrom="column">
                  <wp:posOffset>1143000</wp:posOffset>
                </wp:positionH>
                <wp:positionV relativeFrom="paragraph">
                  <wp:posOffset>96520</wp:posOffset>
                </wp:positionV>
                <wp:extent cx="0" cy="685800"/>
                <wp:effectExtent l="0" t="0" r="19050" b="19050"/>
                <wp:wrapNone/>
                <wp:docPr id="92" name="Straight Connector 92"/>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48AD6" id="Straight Connector 92" o:spid="_x0000_s1026" style="position:absolute;flip:y;z-index:251881472;visibility:visible;mso-wrap-style:square;mso-wrap-distance-left:9pt;mso-wrap-distance-top:0;mso-wrap-distance-right:9pt;mso-wrap-distance-bottom:0;mso-position-horizontal:absolute;mso-position-horizontal-relative:text;mso-position-vertical:absolute;mso-position-vertical-relative:text" from="90pt,7.6pt" to="90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" strokecolor="black [3200]" strokeweight=".5pt">
                <v:stroke joinstyle="miter"/>
              </v:line>
            </w:pict>
          </mc:Fallback>
        </mc:AlternateContent>
      </w:r>
    </w:p>
    <w:p w14:paraId="47865060" w14:textId="77777777" w:rsidR="00A335E0" w:rsidRDefault="007F16D8" w:rsidP="00A335E0">
      <w:pPr>
        <w:tabs>
          <w:tab w:val="left" w:pos="1000"/>
        </w:tabs>
      </w:pPr>
      <w:r>
        <w:rPr>
          <w:noProof/>
        </w:rPr>
        <mc:AlternateContent>
          <mc:Choice Requires="wps">
            <w:drawing>
              <wp:anchor distT="0" distB="0" distL="114300" distR="114300" simplePos="0" relativeHeight="251884544" behindDoc="0" locked="0" layoutInCell="1" allowOverlap="1" wp14:anchorId="5EAA3647" wp14:editId="42F12D17">
                <wp:simplePos x="0" y="0"/>
                <wp:positionH relativeFrom="column">
                  <wp:posOffset>800100</wp:posOffset>
                </wp:positionH>
                <wp:positionV relativeFrom="paragraph">
                  <wp:posOffset>52070</wp:posOffset>
                </wp:positionV>
                <wp:extent cx="342900" cy="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7271C" id="Straight Connector 94" o:spid="_x0000_s1026"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63pt,4.1pt" to="90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" strokecolor="black [3200]" strokeweight=".5pt">
                <v:stroke joinstyle="miter"/>
              </v:line>
            </w:pict>
          </mc:Fallback>
        </mc:AlternateContent>
      </w:r>
      <w:r w:rsidR="00A335E0">
        <w:tab/>
      </w:r>
    </w:p>
    <w:p w14:paraId="06C64EAA" w14:textId="77777777" w:rsidR="00A335E0" w:rsidRDefault="00A335E0" w:rsidP="00A335E0">
      <w:pPr>
        <w:tabs>
          <w:tab w:val="left" w:pos="1000"/>
        </w:tabs>
      </w:pPr>
    </w:p>
    <w:p w14:paraId="00C496CB" w14:textId="77777777" w:rsidR="00A335E0" w:rsidRDefault="00A335E0" w:rsidP="00A335E0">
      <w:pPr>
        <w:tabs>
          <w:tab w:val="left" w:pos="1000"/>
        </w:tabs>
      </w:pPr>
    </w:p>
    <w:p w14:paraId="10D9A4B8" w14:textId="77777777" w:rsidR="00A335E0" w:rsidRDefault="007F16D8" w:rsidP="00A335E0">
      <w:pPr>
        <w:tabs>
          <w:tab w:val="left" w:pos="1000"/>
        </w:tabs>
      </w:pPr>
      <w:r>
        <w:rPr>
          <w:noProof/>
        </w:rPr>
        <mc:AlternateContent>
          <mc:Choice Requires="wps">
            <w:drawing>
              <wp:anchor distT="0" distB="0" distL="114300" distR="114300" simplePos="0" relativeHeight="251878400" behindDoc="0" locked="0" layoutInCell="1" allowOverlap="1" wp14:anchorId="5382D2C7" wp14:editId="5CDCFC33">
                <wp:simplePos x="0" y="0"/>
                <wp:positionH relativeFrom="column">
                  <wp:posOffset>3206750</wp:posOffset>
                </wp:positionH>
                <wp:positionV relativeFrom="paragraph">
                  <wp:posOffset>127000</wp:posOffset>
                </wp:positionV>
                <wp:extent cx="1479550" cy="0"/>
                <wp:effectExtent l="0" t="0" r="25400" b="19050"/>
                <wp:wrapNone/>
                <wp:docPr id="103" name="Straight Connector 103"/>
                <wp:cNvGraphicFramePr/>
                <a:graphic xmlns:a="http://schemas.openxmlformats.org/drawingml/2006/main">
                  <a:graphicData uri="http://schemas.microsoft.com/office/word/2010/wordprocessingShape">
                    <wps:wsp>
                      <wps:cNvCnPr/>
                      <wps:spPr>
                        <a:xfrm>
                          <a:off x="0" y="0"/>
                          <a:ext cx="147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75C5B" id="Straight Connector 103"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252.5pt,10pt" to="36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879424" behindDoc="0" locked="0" layoutInCell="1" allowOverlap="1" wp14:anchorId="360C672F" wp14:editId="14DF3F0F">
                <wp:simplePos x="0" y="0"/>
                <wp:positionH relativeFrom="column">
                  <wp:posOffset>1143000</wp:posOffset>
                </wp:positionH>
                <wp:positionV relativeFrom="paragraph">
                  <wp:posOffset>139700</wp:posOffset>
                </wp:positionV>
                <wp:extent cx="1543050" cy="0"/>
                <wp:effectExtent l="0" t="0" r="19050" b="19050"/>
                <wp:wrapNone/>
                <wp:docPr id="97" name="Straight Connector 97"/>
                <wp:cNvGraphicFramePr/>
                <a:graphic xmlns:a="http://schemas.openxmlformats.org/drawingml/2006/main">
                  <a:graphicData uri="http://schemas.microsoft.com/office/word/2010/wordprocessingShape">
                    <wps:wsp>
                      <wps:cNvCnPr/>
                      <wps:spPr>
                        <a:xfrm flipH="1">
                          <a:off x="0" y="0"/>
                          <a:ext cx="154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0233C" id="Straight Connector 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90pt,11pt" to="21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" strokecolor="black [3200]" strokeweight=".5pt">
                <v:stroke joinstyle="miter"/>
              </v:line>
            </w:pict>
          </mc:Fallback>
        </mc:AlternateContent>
      </w:r>
    </w:p>
    <w:p w14:paraId="0890D873" w14:textId="77777777" w:rsidR="00A335E0" w:rsidRDefault="00A335E0" w:rsidP="00A335E0">
      <w:pPr>
        <w:tabs>
          <w:tab w:val="left" w:pos="1000"/>
        </w:tabs>
      </w:pPr>
    </w:p>
    <w:p w14:paraId="37CC7C32" w14:textId="77777777" w:rsidR="00A335E0" w:rsidRDefault="00A335E0" w:rsidP="00A335E0">
      <w:pPr>
        <w:tabs>
          <w:tab w:val="left" w:pos="1000"/>
        </w:tabs>
      </w:pPr>
    </w:p>
    <w:p w14:paraId="3AC56624" w14:textId="77777777" w:rsidR="00A335E0" w:rsidRDefault="00A335E0" w:rsidP="00A335E0">
      <w:pPr>
        <w:tabs>
          <w:tab w:val="left" w:pos="1000"/>
        </w:tabs>
      </w:pPr>
    </w:p>
    <w:p w14:paraId="41EC3850" w14:textId="77777777" w:rsidR="00A335E0" w:rsidRDefault="00A335E0" w:rsidP="00A335E0">
      <w:pPr>
        <w:tabs>
          <w:tab w:val="left" w:pos="1000"/>
        </w:tabs>
      </w:pPr>
    </w:p>
    <w:tbl>
      <w:tblPr>
        <w:tblStyle w:val="TableGrid"/>
        <w:tblW w:w="0" w:type="auto"/>
        <w:tblLook w:val="04A0" w:firstRow="1" w:lastRow="0" w:firstColumn="1" w:lastColumn="0" w:noHBand="0" w:noVBand="1"/>
      </w:tblPr>
      <w:tblGrid>
        <w:gridCol w:w="7225"/>
        <w:gridCol w:w="1791"/>
      </w:tblGrid>
      <w:tr w:rsidR="00E066C2" w:rsidRPr="00A00341" w14:paraId="1A992C6F" w14:textId="77777777" w:rsidTr="008B05EB">
        <w:trPr>
          <w:trHeight w:val="567"/>
        </w:trPr>
        <w:tc>
          <w:tcPr>
            <w:tcW w:w="7225" w:type="dxa"/>
            <w:vAlign w:val="center"/>
          </w:tcPr>
          <w:p w14:paraId="1E39289C" w14:textId="77777777" w:rsidR="00E066C2" w:rsidRPr="00A00341" w:rsidRDefault="00E066C2" w:rsidP="008B05EB">
            <w:pPr>
              <w:tabs>
                <w:tab w:val="left" w:pos="1000"/>
              </w:tabs>
              <w:rPr>
                <w:color w:val="2E74B5" w:themeColor="accent1" w:themeShade="BF"/>
              </w:rPr>
            </w:pPr>
            <w:r w:rsidRPr="00A00341">
              <w:rPr>
                <w:color w:val="2E74B5" w:themeColor="accent1" w:themeShade="BF"/>
              </w:rPr>
              <w:t xml:space="preserve">Ammeter, switch, rheostat and calorimeter in series with each other. </w:t>
            </w:r>
          </w:p>
        </w:tc>
        <w:tc>
          <w:tcPr>
            <w:tcW w:w="1791" w:type="dxa"/>
            <w:vAlign w:val="center"/>
          </w:tcPr>
          <w:p w14:paraId="11D7B075" w14:textId="77777777" w:rsidR="00E066C2" w:rsidRPr="00A00341" w:rsidRDefault="00E066C2" w:rsidP="008B05EB">
            <w:pPr>
              <w:tabs>
                <w:tab w:val="left" w:pos="1000"/>
              </w:tabs>
              <w:jc w:val="center"/>
              <w:rPr>
                <w:color w:val="2E74B5" w:themeColor="accent1" w:themeShade="BF"/>
              </w:rPr>
            </w:pPr>
            <w:r w:rsidRPr="00A00341">
              <w:rPr>
                <w:color w:val="2E74B5" w:themeColor="accent1" w:themeShade="BF"/>
              </w:rPr>
              <w:t>1 mark</w:t>
            </w:r>
          </w:p>
        </w:tc>
      </w:tr>
      <w:tr w:rsidR="00E066C2" w:rsidRPr="00A00341" w14:paraId="1D3210B9" w14:textId="77777777" w:rsidTr="008B05EB">
        <w:trPr>
          <w:trHeight w:val="567"/>
        </w:trPr>
        <w:tc>
          <w:tcPr>
            <w:tcW w:w="7225" w:type="dxa"/>
            <w:vAlign w:val="center"/>
          </w:tcPr>
          <w:p w14:paraId="014A4D15" w14:textId="77777777" w:rsidR="00E066C2" w:rsidRPr="00A00341" w:rsidRDefault="00E066C2" w:rsidP="008B05EB">
            <w:pPr>
              <w:tabs>
                <w:tab w:val="left" w:pos="1000"/>
              </w:tabs>
              <w:rPr>
                <w:color w:val="2E74B5" w:themeColor="accent1" w:themeShade="BF"/>
              </w:rPr>
            </w:pPr>
            <w:r w:rsidRPr="00A00341">
              <w:rPr>
                <w:color w:val="2E74B5" w:themeColor="accent1" w:themeShade="BF"/>
              </w:rPr>
              <w:t xml:space="preserve">Voltmeter in parallel with calorimeter. </w:t>
            </w:r>
          </w:p>
        </w:tc>
        <w:tc>
          <w:tcPr>
            <w:tcW w:w="1791" w:type="dxa"/>
            <w:vAlign w:val="center"/>
          </w:tcPr>
          <w:p w14:paraId="1A7BDF4B" w14:textId="77777777" w:rsidR="00E066C2" w:rsidRPr="00A00341" w:rsidRDefault="00E066C2" w:rsidP="008B05EB">
            <w:pPr>
              <w:tabs>
                <w:tab w:val="left" w:pos="1000"/>
              </w:tabs>
              <w:jc w:val="center"/>
              <w:rPr>
                <w:color w:val="2E74B5" w:themeColor="accent1" w:themeShade="BF"/>
              </w:rPr>
            </w:pPr>
            <w:r w:rsidRPr="00A00341">
              <w:rPr>
                <w:color w:val="2E74B5" w:themeColor="accent1" w:themeShade="BF"/>
              </w:rPr>
              <w:t>1 mark</w:t>
            </w:r>
          </w:p>
        </w:tc>
      </w:tr>
      <w:tr w:rsidR="00E066C2" w:rsidRPr="00A00341" w14:paraId="17A042E7" w14:textId="77777777" w:rsidTr="008B05EB">
        <w:trPr>
          <w:trHeight w:val="567"/>
        </w:trPr>
        <w:tc>
          <w:tcPr>
            <w:tcW w:w="7225" w:type="dxa"/>
            <w:vAlign w:val="center"/>
          </w:tcPr>
          <w:p w14:paraId="24B84B55" w14:textId="77777777" w:rsidR="00E066C2" w:rsidRPr="00A00341" w:rsidRDefault="00E066C2" w:rsidP="008B05EB">
            <w:pPr>
              <w:tabs>
                <w:tab w:val="left" w:pos="1000"/>
              </w:tabs>
              <w:rPr>
                <w:color w:val="2E74B5" w:themeColor="accent1" w:themeShade="BF"/>
              </w:rPr>
            </w:pPr>
            <w:r w:rsidRPr="00A00341">
              <w:rPr>
                <w:color w:val="2E74B5" w:themeColor="accent1" w:themeShade="BF"/>
              </w:rPr>
              <w:t>All symbols in diagram are correct.</w:t>
            </w:r>
          </w:p>
        </w:tc>
        <w:tc>
          <w:tcPr>
            <w:tcW w:w="1791" w:type="dxa"/>
            <w:vAlign w:val="center"/>
          </w:tcPr>
          <w:p w14:paraId="4D2ECDF6" w14:textId="77777777" w:rsidR="00E066C2" w:rsidRPr="00A00341" w:rsidRDefault="00E066C2" w:rsidP="008B05EB">
            <w:pPr>
              <w:tabs>
                <w:tab w:val="left" w:pos="1000"/>
              </w:tabs>
              <w:jc w:val="center"/>
              <w:rPr>
                <w:color w:val="2E74B5" w:themeColor="accent1" w:themeShade="BF"/>
              </w:rPr>
            </w:pPr>
            <w:r w:rsidRPr="00A00341">
              <w:rPr>
                <w:color w:val="2E74B5" w:themeColor="accent1" w:themeShade="BF"/>
              </w:rPr>
              <w:t>1 mark</w:t>
            </w:r>
          </w:p>
        </w:tc>
      </w:tr>
    </w:tbl>
    <w:p w14:paraId="7A3362B1" w14:textId="77777777" w:rsidR="00A335E0" w:rsidRDefault="00A335E0" w:rsidP="00A335E0">
      <w:pPr>
        <w:tabs>
          <w:tab w:val="left" w:pos="1000"/>
        </w:tabs>
      </w:pPr>
    </w:p>
    <w:p w14:paraId="205E2B25" w14:textId="77777777" w:rsidR="00A335E0" w:rsidRDefault="00A335E0" w:rsidP="00A335E0">
      <w:pPr>
        <w:tabs>
          <w:tab w:val="left" w:pos="1000"/>
        </w:tabs>
      </w:pPr>
    </w:p>
    <w:p w14:paraId="57A9F43F" w14:textId="77777777" w:rsidR="00A335E0" w:rsidRDefault="00A335E0" w:rsidP="00A335E0">
      <w:pPr>
        <w:tabs>
          <w:tab w:val="left" w:pos="1000"/>
        </w:tabs>
      </w:pPr>
    </w:p>
    <w:p w14:paraId="2E0BEB81" w14:textId="77777777" w:rsidR="00A335E0" w:rsidRDefault="00A335E0" w:rsidP="00A335E0">
      <w:pPr>
        <w:tabs>
          <w:tab w:val="left" w:pos="1000"/>
        </w:tabs>
      </w:pPr>
    </w:p>
    <w:p w14:paraId="1A568CCE" w14:textId="77777777" w:rsidR="00A335E0" w:rsidRDefault="00A335E0" w:rsidP="00A335E0">
      <w:pPr>
        <w:tabs>
          <w:tab w:val="left" w:pos="1000"/>
        </w:tabs>
      </w:pPr>
    </w:p>
    <w:p w14:paraId="0564859E" w14:textId="77777777" w:rsidR="00A335E0" w:rsidRDefault="00A335E0" w:rsidP="00A335E0">
      <w:pPr>
        <w:spacing w:after="160" w:line="259" w:lineRule="auto"/>
        <w:rPr>
          <w:rFonts w:eastAsia="Times New Roman" w:cs="Arial"/>
          <w:szCs w:val="22"/>
        </w:rPr>
      </w:pPr>
      <w:r>
        <w:br w:type="page"/>
      </w:r>
    </w:p>
    <w:p w14:paraId="7C66BC83" w14:textId="77777777" w:rsidR="00A335E0" w:rsidRDefault="00A335E0" w:rsidP="00A335E0">
      <w:pPr>
        <w:pStyle w:val="ListParagraph"/>
        <w:numPr>
          <w:ilvl w:val="0"/>
          <w:numId w:val="19"/>
        </w:numPr>
        <w:tabs>
          <w:tab w:val="left" w:pos="1000"/>
        </w:tabs>
        <w:spacing w:after="160" w:line="259" w:lineRule="auto"/>
        <w:ind w:hanging="720"/>
        <w:contextualSpacing/>
      </w:pPr>
      <w:r>
        <w:t xml:space="preserve">On closer inspection, the students notice that the calorimeter has some design features shown in the table below. Briefly explain these features in terms of the function of the calorimeter.  </w:t>
      </w:r>
    </w:p>
    <w:p w14:paraId="0C5ADDB0" w14:textId="77777777" w:rsidR="00A335E0" w:rsidRDefault="00A335E0" w:rsidP="00A335E0">
      <w:pPr>
        <w:pStyle w:val="ListParagraph"/>
        <w:tabs>
          <w:tab w:val="left" w:pos="1000"/>
        </w:tabs>
        <w:jc w:val="right"/>
      </w:pPr>
      <w:r>
        <w:t>(3 marks)</w:t>
      </w:r>
    </w:p>
    <w:p w14:paraId="14F7523A" w14:textId="77777777" w:rsidR="00A335E0" w:rsidRDefault="00A335E0" w:rsidP="00A335E0">
      <w:pPr>
        <w:pStyle w:val="ListParagraph"/>
        <w:tabs>
          <w:tab w:val="left" w:pos="1000"/>
        </w:tabs>
      </w:pPr>
    </w:p>
    <w:tbl>
      <w:tblPr>
        <w:tblStyle w:val="TableGrid"/>
        <w:tblW w:w="0" w:type="auto"/>
        <w:tblInd w:w="720" w:type="dxa"/>
        <w:tblLook w:val="04A0" w:firstRow="1" w:lastRow="0" w:firstColumn="1" w:lastColumn="0" w:noHBand="0" w:noVBand="1"/>
      </w:tblPr>
      <w:tblGrid>
        <w:gridCol w:w="2819"/>
        <w:gridCol w:w="5477"/>
      </w:tblGrid>
      <w:tr w:rsidR="00A335E0" w:rsidRPr="00A2195E" w14:paraId="62083E2B" w14:textId="77777777" w:rsidTr="008B05EB">
        <w:trPr>
          <w:trHeight w:val="1701"/>
        </w:trPr>
        <w:tc>
          <w:tcPr>
            <w:tcW w:w="2819" w:type="dxa"/>
            <w:vAlign w:val="center"/>
          </w:tcPr>
          <w:p w14:paraId="6F1A31C4" w14:textId="77777777" w:rsidR="00A335E0" w:rsidRPr="00A2195E" w:rsidRDefault="00A335E0" w:rsidP="008B05EB">
            <w:pPr>
              <w:pStyle w:val="ListParagraph"/>
              <w:tabs>
                <w:tab w:val="left" w:pos="1000"/>
              </w:tabs>
              <w:ind w:left="730"/>
              <w:jc w:val="center"/>
              <w:rPr>
                <w:b/>
                <w:sz w:val="28"/>
                <w:szCs w:val="28"/>
              </w:rPr>
            </w:pPr>
            <w:r w:rsidRPr="00A2195E">
              <w:rPr>
                <w:b/>
                <w:sz w:val="28"/>
                <w:szCs w:val="28"/>
              </w:rPr>
              <w:t>DESIGN FEATURE</w:t>
            </w:r>
          </w:p>
        </w:tc>
        <w:tc>
          <w:tcPr>
            <w:tcW w:w="5477" w:type="dxa"/>
            <w:vAlign w:val="center"/>
          </w:tcPr>
          <w:p w14:paraId="5AF41CF8" w14:textId="77777777" w:rsidR="00A335E0" w:rsidRPr="00A2195E" w:rsidRDefault="00A335E0" w:rsidP="008B05EB">
            <w:pPr>
              <w:pStyle w:val="ListParagraph"/>
              <w:tabs>
                <w:tab w:val="left" w:pos="-106"/>
              </w:tabs>
              <w:ind w:left="0"/>
              <w:jc w:val="center"/>
              <w:rPr>
                <w:b/>
                <w:sz w:val="28"/>
                <w:szCs w:val="28"/>
              </w:rPr>
            </w:pPr>
            <w:r w:rsidRPr="00A2195E">
              <w:rPr>
                <w:b/>
                <w:sz w:val="28"/>
                <w:szCs w:val="28"/>
              </w:rPr>
              <w:t>EXPLANATION</w:t>
            </w:r>
          </w:p>
        </w:tc>
      </w:tr>
      <w:tr w:rsidR="00A335E0" w:rsidRPr="00A2195E" w14:paraId="4E6969DE" w14:textId="77777777" w:rsidTr="008B05EB">
        <w:trPr>
          <w:trHeight w:val="1701"/>
        </w:trPr>
        <w:tc>
          <w:tcPr>
            <w:tcW w:w="2819" w:type="dxa"/>
            <w:vAlign w:val="center"/>
          </w:tcPr>
          <w:p w14:paraId="7145DCEC" w14:textId="77777777" w:rsidR="00A335E0" w:rsidRPr="00A2195E" w:rsidRDefault="00A335E0" w:rsidP="008B05EB">
            <w:pPr>
              <w:pStyle w:val="ListParagraph"/>
              <w:tabs>
                <w:tab w:val="left" w:pos="10"/>
              </w:tabs>
              <w:ind w:left="0" w:firstLine="0"/>
              <w:jc w:val="center"/>
              <w:rPr>
                <w:b/>
              </w:rPr>
            </w:pPr>
            <w:r w:rsidRPr="00A2195E">
              <w:rPr>
                <w:b/>
              </w:rPr>
              <w:t>Shiny interior</w:t>
            </w:r>
          </w:p>
        </w:tc>
        <w:tc>
          <w:tcPr>
            <w:tcW w:w="5477" w:type="dxa"/>
            <w:vAlign w:val="center"/>
          </w:tcPr>
          <w:p w14:paraId="203939C1" w14:textId="77777777" w:rsidR="00A335E0" w:rsidRPr="00A2195E" w:rsidRDefault="00A335E0" w:rsidP="008B05EB">
            <w:pPr>
              <w:pStyle w:val="ListParagraph"/>
              <w:tabs>
                <w:tab w:val="left" w:pos="1000"/>
              </w:tabs>
              <w:ind w:left="0"/>
              <w:jc w:val="center"/>
              <w:rPr>
                <w:b/>
              </w:rPr>
            </w:pPr>
          </w:p>
        </w:tc>
      </w:tr>
      <w:tr w:rsidR="00A335E0" w:rsidRPr="00A2195E" w14:paraId="1D6FD423" w14:textId="77777777" w:rsidTr="008B05EB">
        <w:trPr>
          <w:trHeight w:val="1701"/>
        </w:trPr>
        <w:tc>
          <w:tcPr>
            <w:tcW w:w="2819" w:type="dxa"/>
            <w:vAlign w:val="center"/>
          </w:tcPr>
          <w:p w14:paraId="3D0F51CD" w14:textId="77777777" w:rsidR="00A335E0" w:rsidRPr="00A2195E" w:rsidRDefault="00A335E0" w:rsidP="008B05EB">
            <w:pPr>
              <w:pStyle w:val="ListParagraph"/>
              <w:tabs>
                <w:tab w:val="left" w:pos="10"/>
              </w:tabs>
              <w:ind w:left="21" w:firstLine="0"/>
              <w:jc w:val="center"/>
              <w:rPr>
                <w:b/>
              </w:rPr>
            </w:pPr>
            <w:r w:rsidRPr="00A2195E">
              <w:rPr>
                <w:b/>
              </w:rPr>
              <w:t>Foam covering around the copper vessel</w:t>
            </w:r>
          </w:p>
        </w:tc>
        <w:tc>
          <w:tcPr>
            <w:tcW w:w="5477" w:type="dxa"/>
            <w:vAlign w:val="center"/>
          </w:tcPr>
          <w:p w14:paraId="0FC1EB62" w14:textId="77777777" w:rsidR="00A335E0" w:rsidRPr="00A2195E" w:rsidRDefault="00A335E0" w:rsidP="008B05EB">
            <w:pPr>
              <w:pStyle w:val="ListParagraph"/>
              <w:tabs>
                <w:tab w:val="left" w:pos="1000"/>
              </w:tabs>
              <w:ind w:left="0"/>
              <w:jc w:val="center"/>
              <w:rPr>
                <w:b/>
              </w:rPr>
            </w:pPr>
          </w:p>
        </w:tc>
      </w:tr>
      <w:tr w:rsidR="00A335E0" w:rsidRPr="00A2195E" w14:paraId="3A4F26DC" w14:textId="77777777" w:rsidTr="008B05EB">
        <w:trPr>
          <w:trHeight w:val="1701"/>
        </w:trPr>
        <w:tc>
          <w:tcPr>
            <w:tcW w:w="2819" w:type="dxa"/>
            <w:vAlign w:val="center"/>
          </w:tcPr>
          <w:p w14:paraId="662A0BC5" w14:textId="77777777" w:rsidR="00A335E0" w:rsidRPr="00A2195E" w:rsidRDefault="00A335E0" w:rsidP="008B05EB">
            <w:pPr>
              <w:pStyle w:val="ListParagraph"/>
              <w:ind w:left="-121" w:firstLine="0"/>
              <w:jc w:val="center"/>
              <w:rPr>
                <w:b/>
              </w:rPr>
            </w:pPr>
            <w:r w:rsidRPr="00A2195E">
              <w:rPr>
                <w:b/>
              </w:rPr>
              <w:t xml:space="preserve">Tight </w:t>
            </w:r>
            <w:r>
              <w:rPr>
                <w:b/>
              </w:rPr>
              <w:t xml:space="preserve">fitting lid with a hole for the </w:t>
            </w:r>
            <w:r w:rsidRPr="00A2195E">
              <w:rPr>
                <w:b/>
              </w:rPr>
              <w:t>thermometer</w:t>
            </w:r>
          </w:p>
        </w:tc>
        <w:tc>
          <w:tcPr>
            <w:tcW w:w="5477" w:type="dxa"/>
            <w:vAlign w:val="center"/>
          </w:tcPr>
          <w:p w14:paraId="76126239" w14:textId="77777777" w:rsidR="00A335E0" w:rsidRPr="00A2195E" w:rsidRDefault="00A335E0" w:rsidP="008B05EB">
            <w:pPr>
              <w:pStyle w:val="ListParagraph"/>
              <w:tabs>
                <w:tab w:val="left" w:pos="1000"/>
              </w:tabs>
              <w:ind w:left="0"/>
              <w:jc w:val="center"/>
              <w:rPr>
                <w:b/>
              </w:rPr>
            </w:pPr>
          </w:p>
        </w:tc>
      </w:tr>
    </w:tbl>
    <w:p w14:paraId="09928D08" w14:textId="77777777" w:rsidR="00A335E0" w:rsidRDefault="00A335E0" w:rsidP="00A335E0">
      <w:pPr>
        <w:tabs>
          <w:tab w:val="left" w:pos="1000"/>
        </w:tabs>
      </w:pPr>
    </w:p>
    <w:p w14:paraId="56392DD8" w14:textId="77777777" w:rsidR="00E066C2" w:rsidRDefault="00E066C2" w:rsidP="00A335E0">
      <w:pPr>
        <w:tabs>
          <w:tab w:val="left" w:pos="1000"/>
        </w:tabs>
      </w:pPr>
    </w:p>
    <w:p w14:paraId="6AA08B50" w14:textId="77777777" w:rsidR="00E066C2" w:rsidRDefault="00E066C2" w:rsidP="00A335E0">
      <w:pPr>
        <w:tabs>
          <w:tab w:val="left" w:pos="1000"/>
        </w:tabs>
      </w:pPr>
    </w:p>
    <w:tbl>
      <w:tblPr>
        <w:tblStyle w:val="TableGrid"/>
        <w:tblW w:w="0" w:type="auto"/>
        <w:tblInd w:w="720" w:type="dxa"/>
        <w:tblLook w:val="04A0" w:firstRow="1" w:lastRow="0" w:firstColumn="1" w:lastColumn="0" w:noHBand="0" w:noVBand="1"/>
      </w:tblPr>
      <w:tblGrid>
        <w:gridCol w:w="6505"/>
        <w:gridCol w:w="1791"/>
      </w:tblGrid>
      <w:tr w:rsidR="00E066C2" w:rsidRPr="00A26ED9" w14:paraId="4D19B9EC" w14:textId="77777777" w:rsidTr="008B05EB">
        <w:trPr>
          <w:trHeight w:val="567"/>
        </w:trPr>
        <w:tc>
          <w:tcPr>
            <w:tcW w:w="6505" w:type="dxa"/>
            <w:vAlign w:val="center"/>
          </w:tcPr>
          <w:p w14:paraId="2C0D5FB8" w14:textId="77777777" w:rsidR="00E066C2" w:rsidRPr="00A26ED9" w:rsidRDefault="00E066C2" w:rsidP="00E066C2">
            <w:pPr>
              <w:pStyle w:val="ListParagraph"/>
              <w:tabs>
                <w:tab w:val="left" w:pos="10"/>
              </w:tabs>
              <w:ind w:left="21" w:firstLine="0"/>
              <w:rPr>
                <w:color w:val="2E74B5" w:themeColor="accent1" w:themeShade="BF"/>
              </w:rPr>
            </w:pPr>
            <w:r w:rsidRPr="00A26ED9">
              <w:rPr>
                <w:color w:val="2E74B5" w:themeColor="accent1" w:themeShade="BF"/>
              </w:rPr>
              <w:t>Shiny interior: reflects thermal r</w:t>
            </w:r>
            <w:r>
              <w:rPr>
                <w:color w:val="2E74B5" w:themeColor="accent1" w:themeShade="BF"/>
              </w:rPr>
              <w:t xml:space="preserve">adiation back into the water to </w:t>
            </w:r>
            <w:r w:rsidRPr="00A26ED9">
              <w:rPr>
                <w:color w:val="2E74B5" w:themeColor="accent1" w:themeShade="BF"/>
              </w:rPr>
              <w:t xml:space="preserve">reduce heat losses. </w:t>
            </w:r>
          </w:p>
        </w:tc>
        <w:tc>
          <w:tcPr>
            <w:tcW w:w="1791" w:type="dxa"/>
            <w:vAlign w:val="center"/>
          </w:tcPr>
          <w:p w14:paraId="181DDFA7" w14:textId="77777777" w:rsidR="00E066C2" w:rsidRPr="00A26ED9" w:rsidRDefault="00E066C2" w:rsidP="00E066C2">
            <w:pPr>
              <w:pStyle w:val="ListParagraph"/>
              <w:tabs>
                <w:tab w:val="left" w:pos="1000"/>
              </w:tabs>
              <w:ind w:left="740"/>
              <w:jc w:val="center"/>
              <w:rPr>
                <w:color w:val="2E74B5" w:themeColor="accent1" w:themeShade="BF"/>
              </w:rPr>
            </w:pPr>
            <w:r w:rsidRPr="00A26ED9">
              <w:rPr>
                <w:color w:val="2E74B5" w:themeColor="accent1" w:themeShade="BF"/>
              </w:rPr>
              <w:t>1 mark</w:t>
            </w:r>
          </w:p>
        </w:tc>
      </w:tr>
      <w:tr w:rsidR="00E066C2" w:rsidRPr="00A26ED9" w14:paraId="07205CC2" w14:textId="77777777" w:rsidTr="008B05EB">
        <w:trPr>
          <w:trHeight w:val="567"/>
        </w:trPr>
        <w:tc>
          <w:tcPr>
            <w:tcW w:w="6505" w:type="dxa"/>
            <w:vAlign w:val="center"/>
          </w:tcPr>
          <w:p w14:paraId="6EFE6BAC" w14:textId="77777777" w:rsidR="00E066C2" w:rsidRPr="00A26ED9" w:rsidRDefault="00E066C2" w:rsidP="00E066C2">
            <w:pPr>
              <w:pStyle w:val="ListParagraph"/>
              <w:tabs>
                <w:tab w:val="left" w:pos="-263"/>
              </w:tabs>
              <w:ind w:left="0" w:firstLine="0"/>
              <w:rPr>
                <w:color w:val="2E74B5" w:themeColor="accent1" w:themeShade="BF"/>
              </w:rPr>
            </w:pPr>
            <w:r w:rsidRPr="00A26ED9">
              <w:rPr>
                <w:color w:val="2E74B5" w:themeColor="accent1" w:themeShade="BF"/>
              </w:rPr>
              <w:t xml:space="preserve">Foam covering: reduces heat loss from calorimeter via conduction. </w:t>
            </w:r>
          </w:p>
        </w:tc>
        <w:tc>
          <w:tcPr>
            <w:tcW w:w="1791" w:type="dxa"/>
            <w:vAlign w:val="center"/>
          </w:tcPr>
          <w:p w14:paraId="317596A1" w14:textId="77777777" w:rsidR="00E066C2" w:rsidRPr="00A26ED9" w:rsidRDefault="00E066C2" w:rsidP="00E066C2">
            <w:pPr>
              <w:pStyle w:val="ListParagraph"/>
              <w:tabs>
                <w:tab w:val="left" w:pos="1000"/>
              </w:tabs>
              <w:ind w:left="740"/>
              <w:jc w:val="center"/>
              <w:rPr>
                <w:color w:val="2E74B5" w:themeColor="accent1" w:themeShade="BF"/>
              </w:rPr>
            </w:pPr>
            <w:r w:rsidRPr="00A26ED9">
              <w:rPr>
                <w:color w:val="2E74B5" w:themeColor="accent1" w:themeShade="BF"/>
              </w:rPr>
              <w:t>1 mark</w:t>
            </w:r>
          </w:p>
        </w:tc>
      </w:tr>
      <w:tr w:rsidR="00E066C2" w:rsidRPr="00A26ED9" w14:paraId="3759EAB3" w14:textId="77777777" w:rsidTr="008B05EB">
        <w:trPr>
          <w:trHeight w:val="567"/>
        </w:trPr>
        <w:tc>
          <w:tcPr>
            <w:tcW w:w="6505" w:type="dxa"/>
            <w:vAlign w:val="center"/>
          </w:tcPr>
          <w:p w14:paraId="7F932FC7" w14:textId="77777777" w:rsidR="00E066C2" w:rsidRPr="00A26ED9" w:rsidRDefault="00E066C2" w:rsidP="00E066C2">
            <w:pPr>
              <w:pStyle w:val="ListParagraph"/>
              <w:tabs>
                <w:tab w:val="left" w:pos="1000"/>
              </w:tabs>
              <w:ind w:left="0" w:firstLine="0"/>
              <w:rPr>
                <w:color w:val="2E74B5" w:themeColor="accent1" w:themeShade="BF"/>
              </w:rPr>
            </w:pPr>
            <w:r w:rsidRPr="00A26ED9">
              <w:rPr>
                <w:color w:val="2E74B5" w:themeColor="accent1" w:themeShade="BF"/>
              </w:rPr>
              <w:t>Tight fitting lid: reduces heat loss from calorimeter via convection.</w:t>
            </w:r>
          </w:p>
        </w:tc>
        <w:tc>
          <w:tcPr>
            <w:tcW w:w="1791" w:type="dxa"/>
            <w:vAlign w:val="center"/>
          </w:tcPr>
          <w:p w14:paraId="4C9CD310" w14:textId="77777777" w:rsidR="00E066C2" w:rsidRPr="00A26ED9" w:rsidRDefault="00E066C2" w:rsidP="00E066C2">
            <w:pPr>
              <w:pStyle w:val="ListParagraph"/>
              <w:tabs>
                <w:tab w:val="left" w:pos="1000"/>
              </w:tabs>
              <w:ind w:left="740"/>
              <w:jc w:val="center"/>
              <w:rPr>
                <w:color w:val="2E74B5" w:themeColor="accent1" w:themeShade="BF"/>
              </w:rPr>
            </w:pPr>
            <w:r w:rsidRPr="00A26ED9">
              <w:rPr>
                <w:color w:val="2E74B5" w:themeColor="accent1" w:themeShade="BF"/>
              </w:rPr>
              <w:t>1 mark</w:t>
            </w:r>
          </w:p>
        </w:tc>
      </w:tr>
    </w:tbl>
    <w:p w14:paraId="0F8D9F5C" w14:textId="77777777" w:rsidR="00E066C2" w:rsidRDefault="00E066C2" w:rsidP="00A335E0">
      <w:pPr>
        <w:pStyle w:val="ListParagraph"/>
        <w:ind w:left="0" w:hanging="11"/>
      </w:pPr>
    </w:p>
    <w:p w14:paraId="47274717" w14:textId="77777777" w:rsidR="00E066C2" w:rsidRDefault="00E066C2">
      <w:pPr>
        <w:spacing w:after="160" w:line="259" w:lineRule="auto"/>
        <w:rPr>
          <w:rFonts w:eastAsia="Times New Roman" w:cs="Arial"/>
          <w:szCs w:val="22"/>
        </w:rPr>
      </w:pPr>
      <w:r>
        <w:br w:type="page"/>
      </w:r>
    </w:p>
    <w:p w14:paraId="48DF1FD0" w14:textId="77777777" w:rsidR="00A335E0" w:rsidRDefault="00A335E0" w:rsidP="00A335E0">
      <w:pPr>
        <w:pStyle w:val="ListParagraph"/>
        <w:ind w:left="0" w:hanging="11"/>
      </w:pPr>
      <w:r>
        <w:t>The students filled the calorimeter with some water, connected the circuit, switched on the power and started to gather data. The results are displayed in the table below:</w:t>
      </w:r>
    </w:p>
    <w:p w14:paraId="32D43BF7" w14:textId="77777777" w:rsidR="00A335E0" w:rsidRDefault="00A335E0" w:rsidP="00A335E0">
      <w:pPr>
        <w:pStyle w:val="ListParagraph"/>
        <w:tabs>
          <w:tab w:val="left" w:pos="1000"/>
        </w:tabs>
      </w:pPr>
    </w:p>
    <w:tbl>
      <w:tblPr>
        <w:tblStyle w:val="TableGrid"/>
        <w:tblW w:w="0" w:type="auto"/>
        <w:tblInd w:w="720" w:type="dxa"/>
        <w:tblLook w:val="04A0" w:firstRow="1" w:lastRow="0" w:firstColumn="1" w:lastColumn="0" w:noHBand="0" w:noVBand="1"/>
      </w:tblPr>
      <w:tblGrid>
        <w:gridCol w:w="4175"/>
        <w:gridCol w:w="4121"/>
      </w:tblGrid>
      <w:tr w:rsidR="00A335E0" w:rsidRPr="009C408D" w14:paraId="0A4C1BF5" w14:textId="77777777" w:rsidTr="008B05EB">
        <w:trPr>
          <w:trHeight w:val="567"/>
        </w:trPr>
        <w:tc>
          <w:tcPr>
            <w:tcW w:w="4175" w:type="dxa"/>
            <w:vAlign w:val="center"/>
          </w:tcPr>
          <w:p w14:paraId="130D3E90" w14:textId="77777777" w:rsidR="00A335E0" w:rsidRPr="009C408D" w:rsidRDefault="00A335E0" w:rsidP="008B05EB">
            <w:pPr>
              <w:pStyle w:val="ListParagraph"/>
              <w:tabs>
                <w:tab w:val="left" w:pos="1000"/>
              </w:tabs>
              <w:ind w:left="0"/>
              <w:jc w:val="center"/>
              <w:rPr>
                <w:b/>
              </w:rPr>
            </w:pPr>
            <w:r w:rsidRPr="009C408D">
              <w:rPr>
                <w:b/>
              </w:rPr>
              <w:t>Mass of the copper calorimeter</w:t>
            </w:r>
          </w:p>
        </w:tc>
        <w:tc>
          <w:tcPr>
            <w:tcW w:w="4121" w:type="dxa"/>
            <w:vAlign w:val="center"/>
          </w:tcPr>
          <w:p w14:paraId="7E25C6E4" w14:textId="77777777" w:rsidR="00A335E0" w:rsidRPr="009C408D" w:rsidRDefault="00A335E0" w:rsidP="008B05EB">
            <w:pPr>
              <w:pStyle w:val="ListParagraph"/>
              <w:tabs>
                <w:tab w:val="left" w:pos="1000"/>
              </w:tabs>
              <w:ind w:left="0"/>
              <w:jc w:val="center"/>
              <w:rPr>
                <w:b/>
              </w:rPr>
            </w:pPr>
            <w:r w:rsidRPr="009C408D">
              <w:rPr>
                <w:b/>
              </w:rPr>
              <w:t>0.455 g</w:t>
            </w:r>
          </w:p>
        </w:tc>
      </w:tr>
      <w:tr w:rsidR="00A335E0" w:rsidRPr="009C408D" w14:paraId="5BFD0472" w14:textId="77777777" w:rsidTr="008B05EB">
        <w:trPr>
          <w:trHeight w:val="567"/>
        </w:trPr>
        <w:tc>
          <w:tcPr>
            <w:tcW w:w="4175" w:type="dxa"/>
            <w:vAlign w:val="center"/>
          </w:tcPr>
          <w:p w14:paraId="24D934B0" w14:textId="77777777" w:rsidR="00A335E0" w:rsidRPr="009C408D" w:rsidRDefault="00A335E0" w:rsidP="008B05EB">
            <w:pPr>
              <w:pStyle w:val="ListParagraph"/>
              <w:tabs>
                <w:tab w:val="left" w:pos="1000"/>
              </w:tabs>
              <w:ind w:left="0"/>
              <w:jc w:val="center"/>
              <w:rPr>
                <w:b/>
              </w:rPr>
            </w:pPr>
            <w:r w:rsidRPr="009C408D">
              <w:rPr>
                <w:b/>
              </w:rPr>
              <w:t>Specific heat of copper</w:t>
            </w:r>
          </w:p>
        </w:tc>
        <w:tc>
          <w:tcPr>
            <w:tcW w:w="4121" w:type="dxa"/>
            <w:vAlign w:val="center"/>
          </w:tcPr>
          <w:p w14:paraId="3BC6FDA2" w14:textId="77777777" w:rsidR="00A335E0" w:rsidRPr="009C408D" w:rsidRDefault="00A335E0" w:rsidP="008B05EB">
            <w:pPr>
              <w:pStyle w:val="ListParagraph"/>
              <w:tabs>
                <w:tab w:val="left" w:pos="1000"/>
              </w:tabs>
              <w:ind w:left="0"/>
              <w:jc w:val="center"/>
              <w:rPr>
                <w:b/>
              </w:rPr>
            </w:pPr>
            <w:r w:rsidRPr="009C408D">
              <w:rPr>
                <w:b/>
              </w:rPr>
              <w:t>390 Jkg</w:t>
            </w:r>
            <w:r w:rsidRPr="009C408D">
              <w:rPr>
                <w:b/>
                <w:vertAlign w:val="superscript"/>
              </w:rPr>
              <w:t>-1</w:t>
            </w:r>
            <w:r w:rsidRPr="009C408D">
              <w:rPr>
                <w:rFonts w:cstheme="minorHAnsi"/>
                <w:b/>
              </w:rPr>
              <w:t>°</w:t>
            </w:r>
            <w:r w:rsidRPr="009C408D">
              <w:rPr>
                <w:b/>
              </w:rPr>
              <w:t>C</w:t>
            </w:r>
            <w:r w:rsidRPr="009C408D">
              <w:rPr>
                <w:b/>
                <w:vertAlign w:val="superscript"/>
              </w:rPr>
              <w:t>-1</w:t>
            </w:r>
          </w:p>
        </w:tc>
      </w:tr>
      <w:tr w:rsidR="00A335E0" w:rsidRPr="009C408D" w14:paraId="33B5C5DD" w14:textId="77777777" w:rsidTr="008B05EB">
        <w:trPr>
          <w:trHeight w:val="567"/>
        </w:trPr>
        <w:tc>
          <w:tcPr>
            <w:tcW w:w="4175" w:type="dxa"/>
            <w:vAlign w:val="center"/>
          </w:tcPr>
          <w:p w14:paraId="14A06607" w14:textId="77777777" w:rsidR="00A335E0" w:rsidRPr="009C408D" w:rsidRDefault="00A335E0" w:rsidP="008B05EB">
            <w:pPr>
              <w:pStyle w:val="ListParagraph"/>
              <w:tabs>
                <w:tab w:val="left" w:pos="1000"/>
              </w:tabs>
              <w:ind w:left="0"/>
              <w:jc w:val="center"/>
              <w:rPr>
                <w:b/>
              </w:rPr>
            </w:pPr>
            <w:r w:rsidRPr="009C408D">
              <w:rPr>
                <w:b/>
              </w:rPr>
              <w:t>Mass of water</w:t>
            </w:r>
          </w:p>
        </w:tc>
        <w:tc>
          <w:tcPr>
            <w:tcW w:w="4121" w:type="dxa"/>
            <w:vAlign w:val="center"/>
          </w:tcPr>
          <w:p w14:paraId="6876E17F" w14:textId="77777777" w:rsidR="00A335E0" w:rsidRPr="009C408D" w:rsidRDefault="00A335E0" w:rsidP="008B05EB">
            <w:pPr>
              <w:pStyle w:val="ListParagraph"/>
              <w:tabs>
                <w:tab w:val="left" w:pos="1000"/>
              </w:tabs>
              <w:ind w:left="0"/>
              <w:jc w:val="center"/>
              <w:rPr>
                <w:b/>
              </w:rPr>
            </w:pPr>
            <w:r w:rsidRPr="009C408D">
              <w:rPr>
                <w:b/>
              </w:rPr>
              <w:t>0.657 g</w:t>
            </w:r>
          </w:p>
        </w:tc>
      </w:tr>
      <w:tr w:rsidR="00A335E0" w:rsidRPr="009C408D" w14:paraId="2CB13FB8" w14:textId="77777777" w:rsidTr="008B05EB">
        <w:trPr>
          <w:trHeight w:val="567"/>
        </w:trPr>
        <w:tc>
          <w:tcPr>
            <w:tcW w:w="4175" w:type="dxa"/>
            <w:vAlign w:val="center"/>
          </w:tcPr>
          <w:p w14:paraId="5F748B5F" w14:textId="77777777" w:rsidR="00A335E0" w:rsidRPr="009C408D" w:rsidRDefault="00A335E0" w:rsidP="008B05EB">
            <w:pPr>
              <w:pStyle w:val="ListParagraph"/>
              <w:tabs>
                <w:tab w:val="left" w:pos="1000"/>
              </w:tabs>
              <w:ind w:left="0"/>
              <w:jc w:val="center"/>
              <w:rPr>
                <w:b/>
              </w:rPr>
            </w:pPr>
            <w:r w:rsidRPr="009C408D">
              <w:rPr>
                <w:b/>
              </w:rPr>
              <w:t>Initial temperature of the water</w:t>
            </w:r>
          </w:p>
        </w:tc>
        <w:tc>
          <w:tcPr>
            <w:tcW w:w="4121" w:type="dxa"/>
            <w:vAlign w:val="center"/>
          </w:tcPr>
          <w:p w14:paraId="15139E6C" w14:textId="77777777" w:rsidR="00A335E0" w:rsidRPr="009C408D" w:rsidRDefault="00A335E0" w:rsidP="008B05EB">
            <w:pPr>
              <w:pStyle w:val="ListParagraph"/>
              <w:tabs>
                <w:tab w:val="left" w:pos="1000"/>
              </w:tabs>
              <w:ind w:left="0"/>
              <w:jc w:val="center"/>
              <w:rPr>
                <w:b/>
              </w:rPr>
            </w:pPr>
            <w:r w:rsidRPr="009C408D">
              <w:rPr>
                <w:b/>
              </w:rPr>
              <w:t xml:space="preserve">18 </w:t>
            </w:r>
            <w:r w:rsidRPr="009C408D">
              <w:rPr>
                <w:rFonts w:cstheme="minorHAnsi"/>
                <w:b/>
              </w:rPr>
              <w:t>°</w:t>
            </w:r>
            <w:r w:rsidRPr="009C408D">
              <w:rPr>
                <w:b/>
              </w:rPr>
              <w:t>C</w:t>
            </w:r>
          </w:p>
        </w:tc>
      </w:tr>
      <w:tr w:rsidR="00A335E0" w:rsidRPr="009C408D" w14:paraId="20AE3ED3" w14:textId="77777777" w:rsidTr="008B05EB">
        <w:trPr>
          <w:trHeight w:val="567"/>
        </w:trPr>
        <w:tc>
          <w:tcPr>
            <w:tcW w:w="4175" w:type="dxa"/>
            <w:vAlign w:val="center"/>
          </w:tcPr>
          <w:p w14:paraId="26E64F4F" w14:textId="77777777" w:rsidR="00A335E0" w:rsidRPr="009C408D" w:rsidRDefault="00A335E0" w:rsidP="008B05EB">
            <w:pPr>
              <w:pStyle w:val="ListParagraph"/>
              <w:tabs>
                <w:tab w:val="left" w:pos="1000"/>
              </w:tabs>
              <w:ind w:left="0"/>
              <w:jc w:val="center"/>
              <w:rPr>
                <w:b/>
              </w:rPr>
            </w:pPr>
            <w:r w:rsidRPr="009C408D">
              <w:rPr>
                <w:b/>
              </w:rPr>
              <w:t>Final temperature of the water</w:t>
            </w:r>
          </w:p>
        </w:tc>
        <w:tc>
          <w:tcPr>
            <w:tcW w:w="4121" w:type="dxa"/>
            <w:vAlign w:val="center"/>
          </w:tcPr>
          <w:p w14:paraId="6C7D5EE4" w14:textId="77777777" w:rsidR="00A335E0" w:rsidRPr="009C408D" w:rsidRDefault="00A335E0" w:rsidP="008B05EB">
            <w:pPr>
              <w:pStyle w:val="ListParagraph"/>
              <w:tabs>
                <w:tab w:val="left" w:pos="1000"/>
              </w:tabs>
              <w:ind w:left="0"/>
              <w:jc w:val="center"/>
              <w:rPr>
                <w:b/>
              </w:rPr>
            </w:pPr>
            <w:r w:rsidRPr="009C408D">
              <w:rPr>
                <w:b/>
              </w:rPr>
              <w:t xml:space="preserve">83 </w:t>
            </w:r>
            <w:r w:rsidRPr="009C408D">
              <w:rPr>
                <w:rFonts w:cstheme="minorHAnsi"/>
                <w:b/>
              </w:rPr>
              <w:t>°</w:t>
            </w:r>
            <w:r w:rsidRPr="009C408D">
              <w:rPr>
                <w:b/>
              </w:rPr>
              <w:t>C</w:t>
            </w:r>
          </w:p>
        </w:tc>
      </w:tr>
      <w:tr w:rsidR="00A335E0" w:rsidRPr="009C408D" w14:paraId="310AEF7C" w14:textId="77777777" w:rsidTr="008B05EB">
        <w:trPr>
          <w:trHeight w:val="567"/>
        </w:trPr>
        <w:tc>
          <w:tcPr>
            <w:tcW w:w="4175" w:type="dxa"/>
            <w:vAlign w:val="center"/>
          </w:tcPr>
          <w:p w14:paraId="57ACF101" w14:textId="77777777" w:rsidR="00A335E0" w:rsidRPr="009C408D" w:rsidRDefault="00A335E0" w:rsidP="008B05EB">
            <w:pPr>
              <w:pStyle w:val="ListParagraph"/>
              <w:tabs>
                <w:tab w:val="left" w:pos="1000"/>
              </w:tabs>
              <w:ind w:left="0"/>
              <w:jc w:val="center"/>
              <w:rPr>
                <w:b/>
              </w:rPr>
            </w:pPr>
            <w:r w:rsidRPr="009C408D">
              <w:rPr>
                <w:b/>
              </w:rPr>
              <w:t>Ammeter reading</w:t>
            </w:r>
          </w:p>
        </w:tc>
        <w:tc>
          <w:tcPr>
            <w:tcW w:w="4121" w:type="dxa"/>
            <w:vAlign w:val="center"/>
          </w:tcPr>
          <w:p w14:paraId="20A690BA" w14:textId="77777777" w:rsidR="00A335E0" w:rsidRPr="009C408D" w:rsidRDefault="00A335E0" w:rsidP="008B05EB">
            <w:pPr>
              <w:pStyle w:val="ListParagraph"/>
              <w:tabs>
                <w:tab w:val="left" w:pos="1000"/>
              </w:tabs>
              <w:ind w:left="0"/>
              <w:jc w:val="center"/>
              <w:rPr>
                <w:b/>
              </w:rPr>
            </w:pPr>
            <w:r w:rsidRPr="009C408D">
              <w:rPr>
                <w:b/>
              </w:rPr>
              <w:t>14.7 A</w:t>
            </w:r>
          </w:p>
        </w:tc>
      </w:tr>
      <w:tr w:rsidR="00A335E0" w:rsidRPr="009C408D" w14:paraId="23250C7F" w14:textId="77777777" w:rsidTr="008B05EB">
        <w:trPr>
          <w:trHeight w:val="567"/>
        </w:trPr>
        <w:tc>
          <w:tcPr>
            <w:tcW w:w="4175" w:type="dxa"/>
            <w:vAlign w:val="center"/>
          </w:tcPr>
          <w:p w14:paraId="0B923F91" w14:textId="77777777" w:rsidR="00A335E0" w:rsidRPr="009C408D" w:rsidRDefault="00A335E0" w:rsidP="008B05EB">
            <w:pPr>
              <w:pStyle w:val="ListParagraph"/>
              <w:tabs>
                <w:tab w:val="left" w:pos="1000"/>
              </w:tabs>
              <w:ind w:left="0"/>
              <w:jc w:val="center"/>
              <w:rPr>
                <w:b/>
              </w:rPr>
            </w:pPr>
            <w:r w:rsidRPr="009C408D">
              <w:rPr>
                <w:b/>
              </w:rPr>
              <w:t>Voltmeter Reading</w:t>
            </w:r>
          </w:p>
        </w:tc>
        <w:tc>
          <w:tcPr>
            <w:tcW w:w="4121" w:type="dxa"/>
            <w:vAlign w:val="center"/>
          </w:tcPr>
          <w:p w14:paraId="049D5726" w14:textId="77777777" w:rsidR="00A335E0" w:rsidRPr="009C408D" w:rsidRDefault="00A335E0" w:rsidP="008B05EB">
            <w:pPr>
              <w:pStyle w:val="ListParagraph"/>
              <w:tabs>
                <w:tab w:val="left" w:pos="1000"/>
              </w:tabs>
              <w:ind w:left="0"/>
              <w:jc w:val="center"/>
              <w:rPr>
                <w:b/>
              </w:rPr>
            </w:pPr>
            <w:r w:rsidRPr="009C408D">
              <w:rPr>
                <w:b/>
              </w:rPr>
              <w:t>11.7 V</w:t>
            </w:r>
          </w:p>
        </w:tc>
      </w:tr>
      <w:tr w:rsidR="00A335E0" w:rsidRPr="009C408D" w14:paraId="230D8E0F" w14:textId="77777777" w:rsidTr="008B05EB">
        <w:trPr>
          <w:trHeight w:val="567"/>
        </w:trPr>
        <w:tc>
          <w:tcPr>
            <w:tcW w:w="4175" w:type="dxa"/>
            <w:vAlign w:val="center"/>
          </w:tcPr>
          <w:p w14:paraId="5F5D26BF" w14:textId="77777777" w:rsidR="00A335E0" w:rsidRPr="009C408D" w:rsidRDefault="00A335E0" w:rsidP="008B05EB">
            <w:pPr>
              <w:pStyle w:val="ListParagraph"/>
              <w:tabs>
                <w:tab w:val="left" w:pos="1000"/>
              </w:tabs>
              <w:ind w:left="0"/>
              <w:jc w:val="center"/>
              <w:rPr>
                <w:b/>
              </w:rPr>
            </w:pPr>
            <w:r w:rsidRPr="009C408D">
              <w:rPr>
                <w:b/>
              </w:rPr>
              <w:t>Time circuit is switched on</w:t>
            </w:r>
          </w:p>
        </w:tc>
        <w:tc>
          <w:tcPr>
            <w:tcW w:w="4121" w:type="dxa"/>
            <w:vAlign w:val="center"/>
          </w:tcPr>
          <w:p w14:paraId="13A45996" w14:textId="77777777" w:rsidR="00A335E0" w:rsidRPr="009C408D" w:rsidRDefault="00655D0E" w:rsidP="00655D0E">
            <w:pPr>
              <w:pStyle w:val="ListParagraph"/>
              <w:tabs>
                <w:tab w:val="left" w:pos="1000"/>
              </w:tabs>
              <w:ind w:left="1227" w:firstLine="0"/>
              <w:rPr>
                <w:b/>
              </w:rPr>
            </w:pPr>
            <w:r>
              <w:rPr>
                <w:b/>
              </w:rPr>
              <w:t>1200 s</w:t>
            </w:r>
          </w:p>
        </w:tc>
      </w:tr>
    </w:tbl>
    <w:p w14:paraId="5A0FA2A0" w14:textId="77777777" w:rsidR="00A335E0" w:rsidRDefault="00A335E0" w:rsidP="00A335E0">
      <w:pPr>
        <w:pStyle w:val="ListParagraph"/>
        <w:tabs>
          <w:tab w:val="left" w:pos="1000"/>
        </w:tabs>
      </w:pPr>
    </w:p>
    <w:p w14:paraId="24DEB16A" w14:textId="77777777" w:rsidR="00A335E0" w:rsidRPr="006306E1" w:rsidRDefault="00A335E0" w:rsidP="006306E1">
      <w:pPr>
        <w:pStyle w:val="ListParagraph"/>
        <w:numPr>
          <w:ilvl w:val="0"/>
          <w:numId w:val="19"/>
        </w:numPr>
        <w:spacing w:after="160" w:line="259" w:lineRule="auto"/>
        <w:ind w:hanging="720"/>
      </w:pPr>
      <w:r>
        <w:t xml:space="preserve">Show, via a calculation, that electric power generated in the circuit is equal to 172 W. </w:t>
      </w:r>
    </w:p>
    <w:p w14:paraId="0E48E875" w14:textId="77777777" w:rsidR="00A335E0" w:rsidRDefault="00A335E0" w:rsidP="00A335E0">
      <w:pPr>
        <w:pStyle w:val="ListParagraph"/>
        <w:tabs>
          <w:tab w:val="left" w:pos="1000"/>
        </w:tabs>
        <w:jc w:val="right"/>
      </w:pPr>
      <w:r>
        <w:t>(2 marks)</w:t>
      </w:r>
    </w:p>
    <w:p w14:paraId="1E0A85C8" w14:textId="77777777" w:rsidR="00A335E0" w:rsidRDefault="00A335E0" w:rsidP="00A335E0">
      <w:pPr>
        <w:pStyle w:val="ListParagraph"/>
        <w:tabs>
          <w:tab w:val="left" w:pos="1000"/>
        </w:tabs>
        <w:jc w:val="right"/>
      </w:pPr>
    </w:p>
    <w:tbl>
      <w:tblPr>
        <w:tblStyle w:val="TableGrid"/>
        <w:tblW w:w="0" w:type="auto"/>
        <w:tblInd w:w="720" w:type="dxa"/>
        <w:tblLook w:val="04A0" w:firstRow="1" w:lastRow="0" w:firstColumn="1" w:lastColumn="0" w:noHBand="0" w:noVBand="1"/>
      </w:tblPr>
      <w:tblGrid>
        <w:gridCol w:w="6505"/>
        <w:gridCol w:w="1791"/>
      </w:tblGrid>
      <w:tr w:rsidR="00772E6B" w:rsidRPr="00F02553" w14:paraId="7E866C5E" w14:textId="77777777" w:rsidTr="008B05EB">
        <w:trPr>
          <w:trHeight w:val="567"/>
        </w:trPr>
        <w:tc>
          <w:tcPr>
            <w:tcW w:w="6505" w:type="dxa"/>
            <w:vAlign w:val="center"/>
          </w:tcPr>
          <w:p w14:paraId="14BB02C1" w14:textId="77777777" w:rsidR="00772E6B" w:rsidRPr="00F02553" w:rsidRDefault="00772E6B" w:rsidP="008B05EB">
            <w:pPr>
              <w:pStyle w:val="ListParagraph"/>
              <w:tabs>
                <w:tab w:val="left" w:pos="1000"/>
              </w:tabs>
              <w:ind w:left="0"/>
              <w:rPr>
                <w:color w:val="2E74B5" w:themeColor="accent1" w:themeShade="BF"/>
              </w:rPr>
            </w:pPr>
            <m:oMathPara>
              <m:oMathParaPr>
                <m:jc m:val="left"/>
              </m:oMathParaPr>
              <m:oMath>
                <m:r>
                  <m:rPr>
                    <m:sty m:val="p"/>
                  </m:rPr>
                  <w:rPr>
                    <w:rFonts w:ascii="Cambria Math" w:hAnsi="Cambria Math"/>
                    <w:color w:val="2E74B5" w:themeColor="accent1" w:themeShade="BF"/>
                  </w:rPr>
                  <m:t>P=VI=11.7 ×14.7</m:t>
                </m:r>
              </m:oMath>
            </m:oMathPara>
          </w:p>
        </w:tc>
        <w:tc>
          <w:tcPr>
            <w:tcW w:w="1791" w:type="dxa"/>
            <w:vAlign w:val="center"/>
          </w:tcPr>
          <w:p w14:paraId="65656952" w14:textId="77777777" w:rsidR="00772E6B" w:rsidRPr="00F02553" w:rsidRDefault="00772E6B" w:rsidP="00772E6B">
            <w:pPr>
              <w:pStyle w:val="ListParagraph"/>
              <w:tabs>
                <w:tab w:val="left" w:pos="1000"/>
              </w:tabs>
              <w:ind w:left="740"/>
              <w:jc w:val="center"/>
              <w:rPr>
                <w:color w:val="2E74B5" w:themeColor="accent1" w:themeShade="BF"/>
              </w:rPr>
            </w:pPr>
            <w:r>
              <w:rPr>
                <w:color w:val="2E74B5" w:themeColor="accent1" w:themeShade="BF"/>
              </w:rPr>
              <w:t>1 mark</w:t>
            </w:r>
          </w:p>
        </w:tc>
      </w:tr>
      <w:tr w:rsidR="00772E6B" w:rsidRPr="00F02553" w14:paraId="697948D6" w14:textId="77777777" w:rsidTr="008B05EB">
        <w:trPr>
          <w:trHeight w:val="567"/>
        </w:trPr>
        <w:tc>
          <w:tcPr>
            <w:tcW w:w="6505" w:type="dxa"/>
            <w:vAlign w:val="center"/>
          </w:tcPr>
          <w:p w14:paraId="05F83C7A" w14:textId="77777777" w:rsidR="00772E6B" w:rsidRPr="00F02553" w:rsidRDefault="00772E6B" w:rsidP="008B05EB">
            <w:pPr>
              <w:pStyle w:val="ListParagraph"/>
              <w:tabs>
                <w:tab w:val="left" w:pos="1000"/>
              </w:tabs>
              <w:ind w:left="0"/>
              <w:rPr>
                <w:color w:val="2E74B5" w:themeColor="accent1" w:themeShade="BF"/>
              </w:rPr>
            </w:pPr>
            <m:oMathPara>
              <m:oMathParaPr>
                <m:jc m:val="left"/>
              </m:oMathParaPr>
              <m:oMath>
                <m:r>
                  <m:rPr>
                    <m:sty m:val="p"/>
                  </m:rPr>
                  <w:rPr>
                    <w:rFonts w:ascii="Cambria Math" w:hAnsi="Cambria Math"/>
                    <w:color w:val="2E74B5" w:themeColor="accent1" w:themeShade="BF"/>
                  </w:rPr>
                  <m:t xml:space="preserve">=1.72 ×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10</m:t>
                    </m:r>
                  </m:e>
                  <m:sup>
                    <m:r>
                      <m:rPr>
                        <m:sty m:val="p"/>
                      </m:rPr>
                      <w:rPr>
                        <w:rFonts w:ascii="Cambria Math" w:hAnsi="Cambria Math"/>
                        <w:color w:val="2E74B5" w:themeColor="accent1" w:themeShade="BF"/>
                      </w:rPr>
                      <m:t>2</m:t>
                    </m:r>
                  </m:sup>
                </m:sSup>
                <m:r>
                  <m:rPr>
                    <m:sty m:val="p"/>
                  </m:rPr>
                  <w:rPr>
                    <w:rFonts w:ascii="Cambria Math" w:hAnsi="Cambria Math"/>
                    <w:color w:val="2E74B5" w:themeColor="accent1" w:themeShade="BF"/>
                  </w:rPr>
                  <m:t xml:space="preserve"> W</m:t>
                </m:r>
              </m:oMath>
            </m:oMathPara>
          </w:p>
        </w:tc>
        <w:tc>
          <w:tcPr>
            <w:tcW w:w="1791" w:type="dxa"/>
            <w:vAlign w:val="center"/>
          </w:tcPr>
          <w:p w14:paraId="05E2D104" w14:textId="77777777" w:rsidR="00772E6B" w:rsidRPr="00F02553" w:rsidRDefault="00772E6B" w:rsidP="00772E6B">
            <w:pPr>
              <w:pStyle w:val="ListParagraph"/>
              <w:tabs>
                <w:tab w:val="left" w:pos="1000"/>
              </w:tabs>
              <w:ind w:left="740"/>
              <w:jc w:val="center"/>
              <w:rPr>
                <w:color w:val="2E74B5" w:themeColor="accent1" w:themeShade="BF"/>
              </w:rPr>
            </w:pPr>
            <w:r>
              <w:rPr>
                <w:color w:val="2E74B5" w:themeColor="accent1" w:themeShade="BF"/>
              </w:rPr>
              <w:t>1 mark</w:t>
            </w:r>
          </w:p>
        </w:tc>
      </w:tr>
    </w:tbl>
    <w:p w14:paraId="6CEC3765" w14:textId="77777777" w:rsidR="00A335E0" w:rsidRDefault="00A335E0" w:rsidP="00772E6B">
      <w:pPr>
        <w:tabs>
          <w:tab w:val="left" w:pos="1000"/>
        </w:tabs>
      </w:pPr>
    </w:p>
    <w:p w14:paraId="3D160EFC" w14:textId="77777777" w:rsidR="00A335E0" w:rsidRDefault="00A335E0" w:rsidP="00A335E0">
      <w:pPr>
        <w:pStyle w:val="ListParagraph"/>
        <w:numPr>
          <w:ilvl w:val="0"/>
          <w:numId w:val="19"/>
        </w:numPr>
        <w:tabs>
          <w:tab w:val="left" w:pos="1000"/>
        </w:tabs>
        <w:spacing w:after="160" w:line="259" w:lineRule="auto"/>
        <w:ind w:hanging="720"/>
        <w:contextualSpacing/>
      </w:pPr>
      <w:r>
        <w:t>Hence, calculate the amount of electrical energy generated in the heating element of the calorimeter.</w:t>
      </w:r>
    </w:p>
    <w:p w14:paraId="1249A59A" w14:textId="77777777" w:rsidR="00A335E0" w:rsidRDefault="00A335E0" w:rsidP="00A335E0">
      <w:pPr>
        <w:pStyle w:val="ListParagraph"/>
        <w:tabs>
          <w:tab w:val="left" w:pos="1000"/>
        </w:tabs>
        <w:jc w:val="right"/>
      </w:pPr>
      <w:r>
        <w:t>(2 marks)</w:t>
      </w:r>
    </w:p>
    <w:p w14:paraId="2E62C66F" w14:textId="77777777" w:rsidR="00A335E0" w:rsidRDefault="00A335E0" w:rsidP="00A335E0">
      <w:pPr>
        <w:pStyle w:val="ListParagraph"/>
        <w:tabs>
          <w:tab w:val="left" w:pos="1000"/>
        </w:tabs>
        <w:jc w:val="right"/>
      </w:pPr>
    </w:p>
    <w:tbl>
      <w:tblPr>
        <w:tblStyle w:val="TableGrid"/>
        <w:tblW w:w="0" w:type="auto"/>
        <w:tblInd w:w="720" w:type="dxa"/>
        <w:tblLook w:val="04A0" w:firstRow="1" w:lastRow="0" w:firstColumn="1" w:lastColumn="0" w:noHBand="0" w:noVBand="1"/>
      </w:tblPr>
      <w:tblGrid>
        <w:gridCol w:w="6505"/>
        <w:gridCol w:w="1791"/>
      </w:tblGrid>
      <w:tr w:rsidR="00283A74" w:rsidRPr="00F02553" w14:paraId="57F1CBA0" w14:textId="77777777" w:rsidTr="008B05EB">
        <w:trPr>
          <w:trHeight w:val="567"/>
        </w:trPr>
        <w:tc>
          <w:tcPr>
            <w:tcW w:w="6505" w:type="dxa"/>
            <w:vAlign w:val="center"/>
          </w:tcPr>
          <w:p w14:paraId="1E6360BA" w14:textId="77777777" w:rsidR="00283A74" w:rsidRPr="00F02553" w:rsidRDefault="00283A74" w:rsidP="008B05EB">
            <w:pPr>
              <w:pStyle w:val="ListParagraph"/>
              <w:tabs>
                <w:tab w:val="left" w:pos="1000"/>
              </w:tabs>
              <w:ind w:left="0"/>
              <w:rPr>
                <w:color w:val="2E74B5" w:themeColor="accent1" w:themeShade="BF"/>
              </w:rPr>
            </w:pPr>
            <m:oMathPara>
              <m:oMathParaPr>
                <m:jc m:val="left"/>
              </m:oMathParaPr>
              <m:oMath>
                <m:r>
                  <m:rPr>
                    <m:sty m:val="p"/>
                  </m:rPr>
                  <w:rPr>
                    <w:rFonts w:ascii="Cambria Math" w:hAnsi="Cambria Math"/>
                    <w:color w:val="2E74B5" w:themeColor="accent1" w:themeShade="BF"/>
                  </w:rPr>
                  <m:t>Q=Pt=172 x 1200</m:t>
                </m:r>
              </m:oMath>
            </m:oMathPara>
          </w:p>
        </w:tc>
        <w:tc>
          <w:tcPr>
            <w:tcW w:w="1791" w:type="dxa"/>
            <w:vAlign w:val="center"/>
          </w:tcPr>
          <w:p w14:paraId="65826F39" w14:textId="77777777" w:rsidR="00283A74" w:rsidRPr="00F02553" w:rsidRDefault="00283A74" w:rsidP="00283A74">
            <w:pPr>
              <w:pStyle w:val="ListParagraph"/>
              <w:tabs>
                <w:tab w:val="left" w:pos="1000"/>
              </w:tabs>
              <w:ind w:left="740"/>
              <w:jc w:val="center"/>
              <w:rPr>
                <w:color w:val="2E74B5" w:themeColor="accent1" w:themeShade="BF"/>
              </w:rPr>
            </w:pPr>
            <w:r w:rsidRPr="00F02553">
              <w:rPr>
                <w:color w:val="2E74B5" w:themeColor="accent1" w:themeShade="BF"/>
              </w:rPr>
              <w:t>1 mark</w:t>
            </w:r>
          </w:p>
        </w:tc>
      </w:tr>
      <w:tr w:rsidR="00283A74" w:rsidRPr="00F02553" w14:paraId="78BE9EDA" w14:textId="77777777" w:rsidTr="008B05EB">
        <w:trPr>
          <w:trHeight w:val="567"/>
        </w:trPr>
        <w:tc>
          <w:tcPr>
            <w:tcW w:w="6505" w:type="dxa"/>
            <w:vAlign w:val="center"/>
          </w:tcPr>
          <w:p w14:paraId="721DA4DF" w14:textId="77777777" w:rsidR="00283A74" w:rsidRPr="00F02553" w:rsidRDefault="00283A74" w:rsidP="008B05EB">
            <w:pPr>
              <w:pStyle w:val="ListParagraph"/>
              <w:tabs>
                <w:tab w:val="left" w:pos="1000"/>
              </w:tabs>
              <w:ind w:left="0"/>
              <w:rPr>
                <w:color w:val="2E74B5" w:themeColor="accent1" w:themeShade="BF"/>
              </w:rPr>
            </w:pPr>
            <m:oMathPara>
              <m:oMathParaPr>
                <m:jc m:val="left"/>
              </m:oMathParaPr>
              <m:oMath>
                <m:r>
                  <m:rPr>
                    <m:sty m:val="p"/>
                  </m:rPr>
                  <w:rPr>
                    <w:rFonts w:ascii="Cambria Math" w:hAnsi="Cambria Math"/>
                    <w:color w:val="2E74B5" w:themeColor="accent1" w:themeShade="BF"/>
                  </w:rPr>
                  <m:t xml:space="preserve">=2.06 ×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10</m:t>
                    </m:r>
                  </m:e>
                  <m:sup>
                    <m:r>
                      <m:rPr>
                        <m:sty m:val="p"/>
                      </m:rPr>
                      <w:rPr>
                        <w:rFonts w:ascii="Cambria Math" w:hAnsi="Cambria Math"/>
                        <w:color w:val="2E74B5" w:themeColor="accent1" w:themeShade="BF"/>
                      </w:rPr>
                      <m:t>5</m:t>
                    </m:r>
                  </m:sup>
                </m:sSup>
                <m:r>
                  <m:rPr>
                    <m:sty m:val="p"/>
                  </m:rPr>
                  <w:rPr>
                    <w:rFonts w:ascii="Cambria Math" w:hAnsi="Cambria Math"/>
                    <w:color w:val="2E74B5" w:themeColor="accent1" w:themeShade="BF"/>
                  </w:rPr>
                  <m:t xml:space="preserve"> J</m:t>
                </m:r>
              </m:oMath>
            </m:oMathPara>
          </w:p>
        </w:tc>
        <w:tc>
          <w:tcPr>
            <w:tcW w:w="1791" w:type="dxa"/>
            <w:vAlign w:val="center"/>
          </w:tcPr>
          <w:p w14:paraId="5E979867" w14:textId="77777777" w:rsidR="00283A74" w:rsidRPr="00F02553" w:rsidRDefault="00283A74" w:rsidP="00283A74">
            <w:pPr>
              <w:pStyle w:val="ListParagraph"/>
              <w:tabs>
                <w:tab w:val="left" w:pos="1000"/>
              </w:tabs>
              <w:ind w:left="740"/>
              <w:jc w:val="center"/>
              <w:rPr>
                <w:color w:val="2E74B5" w:themeColor="accent1" w:themeShade="BF"/>
              </w:rPr>
            </w:pPr>
            <w:r w:rsidRPr="00F02553">
              <w:rPr>
                <w:color w:val="2E74B5" w:themeColor="accent1" w:themeShade="BF"/>
              </w:rPr>
              <w:t>1 mark</w:t>
            </w:r>
          </w:p>
        </w:tc>
      </w:tr>
    </w:tbl>
    <w:p w14:paraId="43E0FF91" w14:textId="77777777" w:rsidR="00A335E0" w:rsidRDefault="00A335E0" w:rsidP="00283A74">
      <w:pPr>
        <w:tabs>
          <w:tab w:val="left" w:pos="1000"/>
        </w:tabs>
      </w:pPr>
    </w:p>
    <w:p w14:paraId="29B92695" w14:textId="77777777" w:rsidR="003043E5" w:rsidRDefault="003043E5">
      <w:pPr>
        <w:spacing w:after="160" w:line="259" w:lineRule="auto"/>
        <w:rPr>
          <w:rFonts w:eastAsia="Times New Roman" w:cs="Arial"/>
          <w:szCs w:val="22"/>
        </w:rPr>
      </w:pPr>
      <w:r>
        <w:br w:type="page"/>
      </w:r>
    </w:p>
    <w:p w14:paraId="3F09F1DA" w14:textId="77777777" w:rsidR="00A335E0" w:rsidRDefault="00A335E0" w:rsidP="00A335E0">
      <w:pPr>
        <w:pStyle w:val="ListParagraph"/>
        <w:numPr>
          <w:ilvl w:val="0"/>
          <w:numId w:val="19"/>
        </w:numPr>
        <w:tabs>
          <w:tab w:val="left" w:pos="1000"/>
        </w:tabs>
        <w:spacing w:after="160" w:line="259" w:lineRule="auto"/>
        <w:ind w:hanging="720"/>
        <w:contextualSpacing/>
      </w:pPr>
      <w:r>
        <w:t xml:space="preserve">Hence, use your answer from part (d) – and the data in the results table – to calculate a value for the specific heat capacity of water. </w:t>
      </w:r>
      <w:r w:rsidR="00C02245">
        <w:t>Thermal losses are such that</w:t>
      </w:r>
      <w:r>
        <w:t xml:space="preserve"> the calorimeter</w:t>
      </w:r>
      <w:r w:rsidR="00C02245">
        <w:t xml:space="preserve"> is rated as </w:t>
      </w:r>
      <w:r w:rsidR="00817498">
        <w:t xml:space="preserve">being only </w:t>
      </w:r>
      <w:r w:rsidR="00C02245">
        <w:t>90.0% efficient</w:t>
      </w:r>
      <w:r>
        <w:t xml:space="preserve">. </w:t>
      </w:r>
    </w:p>
    <w:p w14:paraId="7B901C39" w14:textId="77777777" w:rsidR="00A335E0" w:rsidRDefault="00A335E0" w:rsidP="00A335E0">
      <w:pPr>
        <w:pStyle w:val="ListParagraph"/>
        <w:tabs>
          <w:tab w:val="left" w:pos="1000"/>
        </w:tabs>
      </w:pPr>
      <w:r>
        <w:tab/>
        <w:t>[If you were unable to calculate an answer for part (d), use a value of 2.10 x 10</w:t>
      </w:r>
      <w:r w:rsidRPr="009C408D">
        <w:rPr>
          <w:vertAlign w:val="superscript"/>
        </w:rPr>
        <w:t>5</w:t>
      </w:r>
      <w:r>
        <w:t xml:space="preserve"> J]</w:t>
      </w:r>
    </w:p>
    <w:p w14:paraId="6297A35A" w14:textId="77777777" w:rsidR="00283A74" w:rsidRDefault="00C02245" w:rsidP="00A335E0">
      <w:pPr>
        <w:spacing w:after="160" w:line="259" w:lineRule="auto"/>
        <w:jc w:val="right"/>
      </w:pPr>
      <w:r>
        <w:t>(6</w:t>
      </w:r>
      <w:r w:rsidR="00A335E0">
        <w:t xml:space="preserve"> marks)</w:t>
      </w:r>
    </w:p>
    <w:tbl>
      <w:tblPr>
        <w:tblStyle w:val="TableGrid"/>
        <w:tblW w:w="0" w:type="auto"/>
        <w:tblInd w:w="720" w:type="dxa"/>
        <w:tblLook w:val="04A0" w:firstRow="1" w:lastRow="0" w:firstColumn="1" w:lastColumn="0" w:noHBand="0" w:noVBand="1"/>
      </w:tblPr>
      <w:tblGrid>
        <w:gridCol w:w="6930"/>
        <w:gridCol w:w="1366"/>
      </w:tblGrid>
      <w:tr w:rsidR="003043E5" w:rsidRPr="004B4855" w14:paraId="146BCAB6" w14:textId="77777777" w:rsidTr="008B05EB">
        <w:trPr>
          <w:trHeight w:val="567"/>
        </w:trPr>
        <w:tc>
          <w:tcPr>
            <w:tcW w:w="6930" w:type="dxa"/>
            <w:vAlign w:val="center"/>
          </w:tcPr>
          <w:p w14:paraId="6E629C38" w14:textId="77777777" w:rsidR="003043E5" w:rsidRPr="004B4855" w:rsidRDefault="00013188" w:rsidP="008B05EB">
            <w:pPr>
              <w:pStyle w:val="ListParagraph"/>
              <w:tabs>
                <w:tab w:val="left" w:pos="1000"/>
              </w:tabs>
              <w:ind w:left="0"/>
              <w:rPr>
                <w:color w:val="2E74B5" w:themeColor="accent1" w:themeShade="BF"/>
              </w:rPr>
            </w:pPr>
            <m:oMathPara>
              <m:oMathParaPr>
                <m:jc m:val="left"/>
              </m:oMathParaPr>
              <m:oMath>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0.90 × Q</m:t>
                    </m:r>
                  </m:e>
                  <m:sub>
                    <m:r>
                      <m:rPr>
                        <m:sty m:val="p"/>
                      </m:rPr>
                      <w:rPr>
                        <w:rFonts w:ascii="Cambria Math" w:hAnsi="Cambria Math"/>
                        <w:color w:val="2E74B5" w:themeColor="accent1" w:themeShade="BF"/>
                      </w:rPr>
                      <m:t>gained</m:t>
                    </m:r>
                  </m:sub>
                </m:sSub>
                <m:r>
                  <m:rPr>
                    <m:sty m:val="p"/>
                  </m:rPr>
                  <w:rPr>
                    <w:rFonts w:ascii="Cambria Math" w:hAnsi="Cambria Math"/>
                    <w:color w:val="2E74B5" w:themeColor="accent1" w:themeShade="BF"/>
                  </w:rPr>
                  <m:t xml:space="preserve">=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Q</m:t>
                    </m:r>
                  </m:e>
                  <m:sub>
                    <m:r>
                      <m:rPr>
                        <m:sty m:val="p"/>
                      </m:rPr>
                      <w:rPr>
                        <w:rFonts w:ascii="Cambria Math" w:hAnsi="Cambria Math"/>
                        <w:color w:val="2E74B5" w:themeColor="accent1" w:themeShade="BF"/>
                      </w:rPr>
                      <m:t>W</m:t>
                    </m:r>
                  </m:sub>
                </m:sSub>
                <m:r>
                  <m:rPr>
                    <m:sty m:val="p"/>
                  </m:rPr>
                  <w:rPr>
                    <w:rFonts w:ascii="Cambria Math" w:hAnsi="Cambria Math"/>
                    <w:color w:val="2E74B5" w:themeColor="accent1" w:themeShade="BF"/>
                  </w:rPr>
                  <m:t xml:space="preserve">+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Q</m:t>
                    </m:r>
                  </m:e>
                  <m:sub>
                    <m:r>
                      <m:rPr>
                        <m:sty m:val="p"/>
                      </m:rPr>
                      <w:rPr>
                        <w:rFonts w:ascii="Cambria Math" w:hAnsi="Cambria Math"/>
                        <w:color w:val="2E74B5" w:themeColor="accent1" w:themeShade="BF"/>
                      </w:rPr>
                      <m:t>C</m:t>
                    </m:r>
                  </m:sub>
                </m:sSub>
                <m:r>
                  <m:rPr>
                    <m:sty m:val="p"/>
                  </m:rPr>
                  <w:rPr>
                    <w:rFonts w:ascii="Cambria Math" w:hAnsi="Cambria Math"/>
                    <w:color w:val="2E74B5" w:themeColor="accent1" w:themeShade="BF"/>
                  </w:rPr>
                  <m:t xml:space="preserve">=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m</m:t>
                    </m:r>
                  </m:e>
                  <m:sub>
                    <m:r>
                      <m:rPr>
                        <m:sty m:val="p"/>
                      </m:rPr>
                      <w:rPr>
                        <w:rFonts w:ascii="Cambria Math" w:hAnsi="Cambria Math"/>
                        <w:color w:val="2E74B5" w:themeColor="accent1" w:themeShade="BF"/>
                      </w:rPr>
                      <m:t>W</m:t>
                    </m:r>
                  </m:sub>
                </m:sSub>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c</m:t>
                    </m:r>
                  </m:e>
                  <m:sub>
                    <m:r>
                      <m:rPr>
                        <m:sty m:val="p"/>
                      </m:rPr>
                      <w:rPr>
                        <w:rFonts w:ascii="Cambria Math" w:hAnsi="Cambria Math"/>
                        <w:color w:val="2E74B5" w:themeColor="accent1" w:themeShade="BF"/>
                      </w:rPr>
                      <m:t>W</m:t>
                    </m:r>
                  </m:sub>
                </m:sSub>
                <m:r>
                  <m:rPr>
                    <m:sty m:val="p"/>
                  </m:rPr>
                  <w:rPr>
                    <w:rFonts w:ascii="Cambria Math" w:hAnsi="Cambria Math"/>
                    <w:color w:val="2E74B5" w:themeColor="accent1" w:themeShade="BF"/>
                  </w:rPr>
                  <m:t>∆</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T</m:t>
                    </m:r>
                  </m:e>
                  <m:sub>
                    <m:r>
                      <m:rPr>
                        <m:sty m:val="p"/>
                      </m:rPr>
                      <w:rPr>
                        <w:rFonts w:ascii="Cambria Math" w:hAnsi="Cambria Math"/>
                        <w:color w:val="2E74B5" w:themeColor="accent1" w:themeShade="BF"/>
                      </w:rPr>
                      <m:t>W</m:t>
                    </m:r>
                  </m:sub>
                </m:sSub>
                <m:r>
                  <m:rPr>
                    <m:sty m:val="p"/>
                  </m:rPr>
                  <w:rPr>
                    <w:rFonts w:ascii="Cambria Math" w:hAnsi="Cambria Math"/>
                    <w:color w:val="2E74B5" w:themeColor="accent1" w:themeShade="BF"/>
                  </w:rPr>
                  <m:t xml:space="preserve">+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m</m:t>
                    </m:r>
                  </m:e>
                  <m:sub>
                    <m:r>
                      <m:rPr>
                        <m:sty m:val="p"/>
                      </m:rPr>
                      <w:rPr>
                        <w:rFonts w:ascii="Cambria Math" w:hAnsi="Cambria Math"/>
                        <w:color w:val="2E74B5" w:themeColor="accent1" w:themeShade="BF"/>
                      </w:rPr>
                      <m:t>C</m:t>
                    </m:r>
                  </m:sub>
                </m:sSub>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c</m:t>
                    </m:r>
                  </m:e>
                  <m:sub>
                    <m:r>
                      <m:rPr>
                        <m:sty m:val="p"/>
                      </m:rPr>
                      <w:rPr>
                        <w:rFonts w:ascii="Cambria Math" w:hAnsi="Cambria Math"/>
                        <w:color w:val="2E74B5" w:themeColor="accent1" w:themeShade="BF"/>
                      </w:rPr>
                      <m:t>C</m:t>
                    </m:r>
                  </m:sub>
                </m:sSub>
                <m:r>
                  <m:rPr>
                    <m:sty m:val="p"/>
                  </m:rPr>
                  <w:rPr>
                    <w:rFonts w:ascii="Cambria Math" w:hAnsi="Cambria Math"/>
                    <w:color w:val="2E74B5" w:themeColor="accent1" w:themeShade="BF"/>
                  </w:rPr>
                  <m:t>∆</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T</m:t>
                    </m:r>
                  </m:e>
                  <m:sub>
                    <m:r>
                      <m:rPr>
                        <m:sty m:val="p"/>
                      </m:rPr>
                      <w:rPr>
                        <w:rFonts w:ascii="Cambria Math" w:hAnsi="Cambria Math"/>
                        <w:color w:val="2E74B5" w:themeColor="accent1" w:themeShade="BF"/>
                      </w:rPr>
                      <m:t>C</m:t>
                    </m:r>
                  </m:sub>
                </m:sSub>
              </m:oMath>
            </m:oMathPara>
          </w:p>
        </w:tc>
        <w:tc>
          <w:tcPr>
            <w:tcW w:w="1366" w:type="dxa"/>
            <w:vAlign w:val="center"/>
          </w:tcPr>
          <w:p w14:paraId="51F739A8" w14:textId="77777777" w:rsidR="003043E5" w:rsidRPr="00F02553" w:rsidRDefault="003043E5" w:rsidP="003043E5">
            <w:pPr>
              <w:pStyle w:val="ListParagraph"/>
              <w:tabs>
                <w:tab w:val="left" w:pos="1000"/>
              </w:tabs>
              <w:ind w:left="320" w:hanging="283"/>
              <w:jc w:val="center"/>
              <w:rPr>
                <w:color w:val="2E74B5" w:themeColor="accent1" w:themeShade="BF"/>
              </w:rPr>
            </w:pPr>
            <w:r w:rsidRPr="00F02553">
              <w:rPr>
                <w:color w:val="2E74B5" w:themeColor="accent1" w:themeShade="BF"/>
              </w:rPr>
              <w:t>1 mark</w:t>
            </w:r>
          </w:p>
        </w:tc>
      </w:tr>
      <w:tr w:rsidR="003043E5" w:rsidRPr="004B4855" w14:paraId="03E92F1C" w14:textId="77777777" w:rsidTr="008B05EB">
        <w:trPr>
          <w:trHeight w:val="567"/>
        </w:trPr>
        <w:tc>
          <w:tcPr>
            <w:tcW w:w="6930" w:type="dxa"/>
            <w:vAlign w:val="center"/>
          </w:tcPr>
          <w:p w14:paraId="064C5215" w14:textId="77777777" w:rsidR="003043E5" w:rsidRPr="004B4855" w:rsidRDefault="00C02245" w:rsidP="008B05EB">
            <w:pPr>
              <w:pStyle w:val="ListParagraph"/>
              <w:tabs>
                <w:tab w:val="left" w:pos="1000"/>
              </w:tabs>
              <w:ind w:left="0"/>
              <w:rPr>
                <w:color w:val="2E74B5" w:themeColor="accent1" w:themeShade="BF"/>
              </w:rPr>
            </w:pPr>
            <m:oMathPara>
              <m:oMathParaPr>
                <m:jc m:val="left"/>
              </m:oMathParaPr>
              <m:oMath>
                <m:r>
                  <m:rPr>
                    <m:sty m:val="p"/>
                  </m:rPr>
                  <w:rPr>
                    <w:rFonts w:ascii="Cambria Math" w:hAnsi="Cambria Math"/>
                    <w:color w:val="2E74B5" w:themeColor="accent1" w:themeShade="BF"/>
                  </w:rPr>
                  <m:t xml:space="preserve">1.85 ×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10</m:t>
                    </m:r>
                  </m:e>
                  <m:sup>
                    <m:r>
                      <m:rPr>
                        <m:sty m:val="p"/>
                      </m:rPr>
                      <w:rPr>
                        <w:rFonts w:ascii="Cambria Math" w:hAnsi="Cambria Math"/>
                        <w:color w:val="2E74B5" w:themeColor="accent1" w:themeShade="BF"/>
                      </w:rPr>
                      <m:t>5</m:t>
                    </m:r>
                  </m:sup>
                </m:sSup>
                <m:r>
                  <m:rPr>
                    <m:sty m:val="p"/>
                  </m:rPr>
                  <w:rPr>
                    <w:rFonts w:ascii="Cambria Math" w:hAnsi="Cambria Math"/>
                    <w:color w:val="2E74B5" w:themeColor="accent1" w:themeShade="BF"/>
                  </w:rPr>
                  <m:t xml:space="preserve">=0.657 ×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c</m:t>
                    </m:r>
                  </m:e>
                  <m:sub>
                    <m:r>
                      <m:rPr>
                        <m:sty m:val="p"/>
                      </m:rPr>
                      <w:rPr>
                        <w:rFonts w:ascii="Cambria Math" w:hAnsi="Cambria Math"/>
                        <w:color w:val="2E74B5" w:themeColor="accent1" w:themeShade="BF"/>
                      </w:rPr>
                      <m:t>W</m:t>
                    </m:r>
                  </m:sub>
                </m:sSub>
                <m:r>
                  <m:rPr>
                    <m:sty m:val="p"/>
                  </m:rPr>
                  <w:rPr>
                    <w:rFonts w:ascii="Cambria Math" w:hAnsi="Cambria Math"/>
                    <w:color w:val="2E74B5" w:themeColor="accent1" w:themeShade="BF"/>
                  </w:rPr>
                  <m:t xml:space="preserve"> × </m:t>
                </m:r>
                <m:d>
                  <m:dPr>
                    <m:ctrlPr>
                      <w:rPr>
                        <w:rFonts w:ascii="Cambria Math" w:hAnsi="Cambria Math"/>
                        <w:color w:val="2E74B5" w:themeColor="accent1" w:themeShade="BF"/>
                      </w:rPr>
                    </m:ctrlPr>
                  </m:dPr>
                  <m:e>
                    <m:r>
                      <m:rPr>
                        <m:sty m:val="p"/>
                      </m:rPr>
                      <w:rPr>
                        <w:rFonts w:ascii="Cambria Math" w:hAnsi="Cambria Math"/>
                        <w:color w:val="2E74B5" w:themeColor="accent1" w:themeShade="BF"/>
                      </w:rPr>
                      <m:t>83-18</m:t>
                    </m:r>
                  </m:e>
                </m:d>
                <m:r>
                  <m:rPr>
                    <m:sty m:val="p"/>
                  </m:rPr>
                  <w:rPr>
                    <w:rFonts w:ascii="Cambria Math" w:hAnsi="Cambria Math"/>
                    <w:color w:val="2E74B5" w:themeColor="accent1" w:themeShade="BF"/>
                  </w:rPr>
                  <m:t xml:space="preserve">+ 0.455 × 390 × </m:t>
                </m:r>
                <m:d>
                  <m:dPr>
                    <m:ctrlPr>
                      <w:rPr>
                        <w:rFonts w:ascii="Cambria Math" w:hAnsi="Cambria Math"/>
                        <w:color w:val="2E74B5" w:themeColor="accent1" w:themeShade="BF"/>
                      </w:rPr>
                    </m:ctrlPr>
                  </m:dPr>
                  <m:e>
                    <m:r>
                      <m:rPr>
                        <m:sty m:val="p"/>
                      </m:rPr>
                      <w:rPr>
                        <w:rFonts w:ascii="Cambria Math" w:hAnsi="Cambria Math"/>
                        <w:color w:val="2E74B5" w:themeColor="accent1" w:themeShade="BF"/>
                      </w:rPr>
                      <m:t>83-18</m:t>
                    </m:r>
                  </m:e>
                </m:d>
              </m:oMath>
            </m:oMathPara>
          </w:p>
        </w:tc>
        <w:tc>
          <w:tcPr>
            <w:tcW w:w="1366" w:type="dxa"/>
            <w:vAlign w:val="center"/>
          </w:tcPr>
          <w:p w14:paraId="04A6892D" w14:textId="77777777" w:rsidR="003043E5" w:rsidRPr="00F02553" w:rsidRDefault="00C02245" w:rsidP="003043E5">
            <w:pPr>
              <w:pStyle w:val="ListParagraph"/>
              <w:tabs>
                <w:tab w:val="left" w:pos="1000"/>
              </w:tabs>
              <w:ind w:left="320" w:hanging="283"/>
              <w:jc w:val="center"/>
              <w:rPr>
                <w:color w:val="2E74B5" w:themeColor="accent1" w:themeShade="BF"/>
              </w:rPr>
            </w:pPr>
            <w:r>
              <w:rPr>
                <w:color w:val="2E74B5" w:themeColor="accent1" w:themeShade="BF"/>
              </w:rPr>
              <w:t>2</w:t>
            </w:r>
            <w:r w:rsidR="003043E5" w:rsidRPr="00F02553">
              <w:rPr>
                <w:color w:val="2E74B5" w:themeColor="accent1" w:themeShade="BF"/>
              </w:rPr>
              <w:t xml:space="preserve"> mark</w:t>
            </w:r>
            <w:r>
              <w:rPr>
                <w:color w:val="2E74B5" w:themeColor="accent1" w:themeShade="BF"/>
              </w:rPr>
              <w:t>s</w:t>
            </w:r>
          </w:p>
        </w:tc>
      </w:tr>
      <w:tr w:rsidR="003043E5" w:rsidRPr="004B4855" w14:paraId="3DFC403D" w14:textId="77777777" w:rsidTr="008B05EB">
        <w:trPr>
          <w:trHeight w:val="567"/>
        </w:trPr>
        <w:tc>
          <w:tcPr>
            <w:tcW w:w="6930" w:type="dxa"/>
            <w:vAlign w:val="center"/>
          </w:tcPr>
          <w:p w14:paraId="23C0FBA6" w14:textId="77777777" w:rsidR="003043E5" w:rsidRPr="004B4855" w:rsidRDefault="00C02245" w:rsidP="008B05EB">
            <w:pPr>
              <w:pStyle w:val="ListParagraph"/>
              <w:tabs>
                <w:tab w:val="left" w:pos="1000"/>
              </w:tabs>
              <w:ind w:left="0"/>
              <w:rPr>
                <w:color w:val="2E74B5" w:themeColor="accent1" w:themeShade="BF"/>
              </w:rPr>
            </w:pPr>
            <m:oMathPara>
              <m:oMathParaPr>
                <m:jc m:val="left"/>
              </m:oMathParaPr>
              <m:oMath>
                <m:r>
                  <m:rPr>
                    <m:sty m:val="p"/>
                  </m:rPr>
                  <w:rPr>
                    <w:rFonts w:ascii="Cambria Math" w:hAnsi="Cambria Math"/>
                    <w:color w:val="2E74B5" w:themeColor="accent1" w:themeShade="BF"/>
                  </w:rPr>
                  <m:t xml:space="preserve">1.85 ×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10</m:t>
                    </m:r>
                  </m:e>
                  <m:sup>
                    <m:r>
                      <m:rPr>
                        <m:sty m:val="p"/>
                      </m:rPr>
                      <w:rPr>
                        <w:rFonts w:ascii="Cambria Math" w:hAnsi="Cambria Math"/>
                        <w:color w:val="2E74B5" w:themeColor="accent1" w:themeShade="BF"/>
                      </w:rPr>
                      <m:t>5</m:t>
                    </m:r>
                  </m:sup>
                </m:sSup>
                <m:r>
                  <m:rPr>
                    <m:sty m:val="p"/>
                  </m:rPr>
                  <w:rPr>
                    <w:rFonts w:ascii="Cambria Math" w:hAnsi="Cambria Math"/>
                    <w:color w:val="2E74B5" w:themeColor="accent1" w:themeShade="BF"/>
                  </w:rPr>
                  <m:t xml:space="preserve">=42.7 × </m:t>
                </m:r>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c</m:t>
                    </m:r>
                  </m:e>
                  <m:sub>
                    <m:r>
                      <m:rPr>
                        <m:sty m:val="p"/>
                      </m:rPr>
                      <w:rPr>
                        <w:rFonts w:ascii="Cambria Math" w:hAnsi="Cambria Math"/>
                        <w:color w:val="2E74B5" w:themeColor="accent1" w:themeShade="BF"/>
                      </w:rPr>
                      <m:t>W</m:t>
                    </m:r>
                  </m:sub>
                </m:sSub>
                <m:r>
                  <m:rPr>
                    <m:sty m:val="p"/>
                  </m:rPr>
                  <w:rPr>
                    <w:rFonts w:ascii="Cambria Math" w:hAnsi="Cambria Math"/>
                    <w:color w:val="2E74B5" w:themeColor="accent1" w:themeShade="BF"/>
                  </w:rPr>
                  <m:t xml:space="preserve">+ 1.67 ×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10</m:t>
                    </m:r>
                  </m:e>
                  <m:sup>
                    <m:r>
                      <m:rPr>
                        <m:sty m:val="p"/>
                      </m:rPr>
                      <w:rPr>
                        <w:rFonts w:ascii="Cambria Math" w:hAnsi="Cambria Math"/>
                        <w:color w:val="2E74B5" w:themeColor="accent1" w:themeShade="BF"/>
                      </w:rPr>
                      <m:t>4</m:t>
                    </m:r>
                  </m:sup>
                </m:sSup>
              </m:oMath>
            </m:oMathPara>
          </w:p>
        </w:tc>
        <w:tc>
          <w:tcPr>
            <w:tcW w:w="1366" w:type="dxa"/>
            <w:vAlign w:val="center"/>
          </w:tcPr>
          <w:p w14:paraId="72944A88" w14:textId="77777777" w:rsidR="003043E5" w:rsidRPr="00F02553" w:rsidRDefault="003043E5" w:rsidP="003043E5">
            <w:pPr>
              <w:pStyle w:val="ListParagraph"/>
              <w:tabs>
                <w:tab w:val="left" w:pos="1000"/>
              </w:tabs>
              <w:ind w:left="320" w:hanging="283"/>
              <w:jc w:val="center"/>
              <w:rPr>
                <w:color w:val="2E74B5" w:themeColor="accent1" w:themeShade="BF"/>
              </w:rPr>
            </w:pPr>
            <w:r w:rsidRPr="00F02553">
              <w:rPr>
                <w:color w:val="2E74B5" w:themeColor="accent1" w:themeShade="BF"/>
              </w:rPr>
              <w:t>1 mark</w:t>
            </w:r>
          </w:p>
        </w:tc>
      </w:tr>
      <w:tr w:rsidR="003043E5" w:rsidRPr="004B4855" w14:paraId="1CE3B01E" w14:textId="77777777" w:rsidTr="008B05EB">
        <w:trPr>
          <w:trHeight w:val="567"/>
        </w:trPr>
        <w:tc>
          <w:tcPr>
            <w:tcW w:w="6930" w:type="dxa"/>
            <w:vAlign w:val="center"/>
          </w:tcPr>
          <w:p w14:paraId="11392F51" w14:textId="77777777" w:rsidR="003043E5" w:rsidRPr="004B4855" w:rsidRDefault="00013188" w:rsidP="008B05EB">
            <w:pPr>
              <w:pStyle w:val="ListParagraph"/>
              <w:tabs>
                <w:tab w:val="left" w:pos="1000"/>
              </w:tabs>
              <w:ind w:left="0"/>
              <w:rPr>
                <w:color w:val="2E74B5" w:themeColor="accent1" w:themeShade="BF"/>
              </w:rPr>
            </w:pPr>
            <m:oMathPara>
              <m:oMathParaPr>
                <m:jc m:val="left"/>
              </m:oMathParaPr>
              <m:oMath>
                <m:sSub>
                  <m:sSubPr>
                    <m:ctrlPr>
                      <w:rPr>
                        <w:rFonts w:ascii="Cambria Math" w:hAnsi="Cambria Math"/>
                        <w:color w:val="2E74B5" w:themeColor="accent1" w:themeShade="BF"/>
                      </w:rPr>
                    </m:ctrlPr>
                  </m:sSubPr>
                  <m:e>
                    <m:r>
                      <m:rPr>
                        <m:sty m:val="p"/>
                      </m:rPr>
                      <w:rPr>
                        <w:rFonts w:ascii="Cambria Math" w:hAnsi="Cambria Math"/>
                        <w:color w:val="2E74B5" w:themeColor="accent1" w:themeShade="BF"/>
                      </w:rPr>
                      <m:t>c</m:t>
                    </m:r>
                  </m:e>
                  <m:sub>
                    <m:r>
                      <m:rPr>
                        <m:sty m:val="p"/>
                      </m:rPr>
                      <w:rPr>
                        <w:rFonts w:ascii="Cambria Math" w:hAnsi="Cambria Math"/>
                        <w:color w:val="2E74B5" w:themeColor="accent1" w:themeShade="BF"/>
                      </w:rPr>
                      <m:t>W</m:t>
                    </m:r>
                  </m:sub>
                </m:sSub>
                <m:r>
                  <m:rPr>
                    <m:sty m:val="p"/>
                  </m:rPr>
                  <w:rPr>
                    <w:rFonts w:ascii="Cambria Math" w:hAnsi="Cambria Math"/>
                    <w:color w:val="2E74B5" w:themeColor="accent1" w:themeShade="BF"/>
                  </w:rPr>
                  <m:t xml:space="preserve">= </m:t>
                </m:r>
                <m:f>
                  <m:fPr>
                    <m:ctrlPr>
                      <w:rPr>
                        <w:rFonts w:ascii="Cambria Math" w:hAnsi="Cambria Math"/>
                        <w:color w:val="2E74B5" w:themeColor="accent1" w:themeShade="BF"/>
                      </w:rPr>
                    </m:ctrlPr>
                  </m:fPr>
                  <m:num>
                    <m:r>
                      <m:rPr>
                        <m:sty m:val="p"/>
                      </m:rPr>
                      <w:rPr>
                        <w:rFonts w:ascii="Cambria Math" w:hAnsi="Cambria Math"/>
                        <w:color w:val="2E74B5" w:themeColor="accent1" w:themeShade="BF"/>
                      </w:rPr>
                      <m:t xml:space="preserve">1.85 ×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10</m:t>
                        </m:r>
                      </m:e>
                      <m:sup>
                        <m:r>
                          <m:rPr>
                            <m:sty m:val="p"/>
                          </m:rPr>
                          <w:rPr>
                            <w:rFonts w:ascii="Cambria Math" w:hAnsi="Cambria Math"/>
                            <w:color w:val="2E74B5" w:themeColor="accent1" w:themeShade="BF"/>
                          </w:rPr>
                          <m:t>5</m:t>
                        </m:r>
                      </m:sup>
                    </m:sSup>
                    <m:r>
                      <m:rPr>
                        <m:sty m:val="p"/>
                      </m:rPr>
                      <w:rPr>
                        <w:rFonts w:ascii="Cambria Math" w:hAnsi="Cambria Math"/>
                        <w:color w:val="2E74B5" w:themeColor="accent1" w:themeShade="BF"/>
                      </w:rPr>
                      <m:t xml:space="preserve">- 1.15 ×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10</m:t>
                        </m:r>
                      </m:e>
                      <m:sup>
                        <m:r>
                          <m:rPr>
                            <m:sty m:val="p"/>
                          </m:rPr>
                          <w:rPr>
                            <w:rFonts w:ascii="Cambria Math" w:hAnsi="Cambria Math"/>
                            <w:color w:val="2E74B5" w:themeColor="accent1" w:themeShade="BF"/>
                          </w:rPr>
                          <m:t>4</m:t>
                        </m:r>
                      </m:sup>
                    </m:sSup>
                  </m:num>
                  <m:den>
                    <m:r>
                      <m:rPr>
                        <m:sty m:val="p"/>
                      </m:rPr>
                      <w:rPr>
                        <w:rFonts w:ascii="Cambria Math" w:hAnsi="Cambria Math"/>
                        <w:color w:val="2E74B5" w:themeColor="accent1" w:themeShade="BF"/>
                      </w:rPr>
                      <m:t>42.7</m:t>
                    </m:r>
                  </m:den>
                </m:f>
              </m:oMath>
            </m:oMathPara>
          </w:p>
        </w:tc>
        <w:tc>
          <w:tcPr>
            <w:tcW w:w="1366" w:type="dxa"/>
            <w:vAlign w:val="center"/>
          </w:tcPr>
          <w:p w14:paraId="11A25D58" w14:textId="77777777" w:rsidR="003043E5" w:rsidRPr="00F02553" w:rsidRDefault="003043E5" w:rsidP="003043E5">
            <w:pPr>
              <w:pStyle w:val="ListParagraph"/>
              <w:tabs>
                <w:tab w:val="left" w:pos="1000"/>
              </w:tabs>
              <w:ind w:left="320" w:hanging="283"/>
              <w:jc w:val="center"/>
              <w:rPr>
                <w:color w:val="2E74B5" w:themeColor="accent1" w:themeShade="BF"/>
              </w:rPr>
            </w:pPr>
            <w:r w:rsidRPr="00F02553">
              <w:rPr>
                <w:color w:val="2E74B5" w:themeColor="accent1" w:themeShade="BF"/>
              </w:rPr>
              <w:t>1 mark</w:t>
            </w:r>
          </w:p>
        </w:tc>
      </w:tr>
      <w:tr w:rsidR="003043E5" w:rsidRPr="004B4855" w14:paraId="687B8A46" w14:textId="77777777" w:rsidTr="008B05EB">
        <w:trPr>
          <w:trHeight w:val="567"/>
        </w:trPr>
        <w:tc>
          <w:tcPr>
            <w:tcW w:w="6930" w:type="dxa"/>
            <w:vAlign w:val="center"/>
          </w:tcPr>
          <w:p w14:paraId="65E83CBF" w14:textId="77777777" w:rsidR="003043E5" w:rsidRPr="004B4855" w:rsidRDefault="00D9769C" w:rsidP="008B05EB">
            <w:pPr>
              <w:pStyle w:val="ListParagraph"/>
              <w:tabs>
                <w:tab w:val="left" w:pos="1000"/>
              </w:tabs>
              <w:ind w:left="0"/>
              <w:rPr>
                <w:color w:val="2E74B5" w:themeColor="accent1" w:themeShade="BF"/>
              </w:rPr>
            </w:pPr>
            <m:oMathPara>
              <m:oMathParaPr>
                <m:jc m:val="left"/>
              </m:oMathParaPr>
              <m:oMath>
                <m:r>
                  <m:rPr>
                    <m:sty m:val="p"/>
                  </m:rPr>
                  <w:rPr>
                    <w:rFonts w:ascii="Cambria Math" w:hAnsi="Cambria Math"/>
                    <w:color w:val="2E74B5" w:themeColor="accent1" w:themeShade="BF"/>
                  </w:rPr>
                  <m:t xml:space="preserve">=4.06 ×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10</m:t>
                    </m:r>
                  </m:e>
                  <m:sup>
                    <m:r>
                      <m:rPr>
                        <m:sty m:val="p"/>
                      </m:rPr>
                      <w:rPr>
                        <w:rFonts w:ascii="Cambria Math" w:hAnsi="Cambria Math"/>
                        <w:color w:val="2E74B5" w:themeColor="accent1" w:themeShade="BF"/>
                      </w:rPr>
                      <m:t>3</m:t>
                    </m:r>
                  </m:sup>
                </m:sSup>
                <m:r>
                  <m:rPr>
                    <m:sty m:val="p"/>
                  </m:rPr>
                  <w:rPr>
                    <w:rFonts w:ascii="Cambria Math" w:hAnsi="Cambria Math"/>
                    <w:color w:val="2E74B5" w:themeColor="accent1" w:themeShade="BF"/>
                  </w:rPr>
                  <m:t xml:space="preserve">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Jkg</m:t>
                    </m:r>
                  </m:e>
                  <m:sup>
                    <m:r>
                      <m:rPr>
                        <m:sty m:val="p"/>
                      </m:rPr>
                      <w:rPr>
                        <w:rFonts w:ascii="Cambria Math" w:hAnsi="Cambria Math"/>
                        <w:color w:val="2E74B5" w:themeColor="accent1" w:themeShade="BF"/>
                      </w:rPr>
                      <m:t>-1</m:t>
                    </m:r>
                  </m:sup>
                </m:sSup>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°C</m:t>
                    </m:r>
                  </m:e>
                  <m:sup>
                    <m:r>
                      <m:rPr>
                        <m:sty m:val="p"/>
                      </m:rPr>
                      <w:rPr>
                        <w:rFonts w:ascii="Cambria Math" w:hAnsi="Cambria Math"/>
                        <w:color w:val="2E74B5" w:themeColor="accent1" w:themeShade="BF"/>
                      </w:rPr>
                      <m:t>-1</m:t>
                    </m:r>
                  </m:sup>
                </m:sSup>
                <m:r>
                  <w:rPr>
                    <w:rFonts w:ascii="Cambria Math" w:eastAsiaTheme="minorEastAsia" w:hAnsi="Cambria Math"/>
                    <w:color w:val="2E74B5" w:themeColor="accent1" w:themeShade="BF"/>
                  </w:rPr>
                  <m:t xml:space="preserve">                  </m:t>
                </m:r>
                <m:d>
                  <m:dPr>
                    <m:ctrlPr>
                      <w:rPr>
                        <w:rFonts w:ascii="Cambria Math" w:eastAsiaTheme="minorEastAsia" w:hAnsi="Cambria Math"/>
                        <w:i/>
                        <w:color w:val="2E74B5" w:themeColor="accent1" w:themeShade="BF"/>
                      </w:rPr>
                    </m:ctrlPr>
                  </m:dPr>
                  <m:e>
                    <m:r>
                      <m:rPr>
                        <m:sty m:val="p"/>
                      </m:rPr>
                      <w:rPr>
                        <w:rFonts w:ascii="Cambria Math" w:hAnsi="Cambria Math"/>
                        <w:color w:val="2E74B5" w:themeColor="accent1" w:themeShade="BF"/>
                      </w:rPr>
                      <m:t xml:space="preserve">4.16 ×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10</m:t>
                        </m:r>
                      </m:e>
                      <m:sup>
                        <m:r>
                          <m:rPr>
                            <m:sty m:val="p"/>
                          </m:rPr>
                          <w:rPr>
                            <w:rFonts w:ascii="Cambria Math" w:hAnsi="Cambria Math"/>
                            <w:color w:val="2E74B5" w:themeColor="accent1" w:themeShade="BF"/>
                          </w:rPr>
                          <m:t>3</m:t>
                        </m:r>
                      </m:sup>
                    </m:sSup>
                    <m:r>
                      <m:rPr>
                        <m:sty m:val="p"/>
                      </m:rPr>
                      <w:rPr>
                        <w:rFonts w:ascii="Cambria Math" w:hAnsi="Cambria Math"/>
                        <w:color w:val="2E74B5" w:themeColor="accent1" w:themeShade="BF"/>
                      </w:rPr>
                      <m:t xml:space="preserve"> </m:t>
                    </m:r>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Jkg</m:t>
                        </m:r>
                      </m:e>
                      <m:sup>
                        <m:r>
                          <m:rPr>
                            <m:sty m:val="p"/>
                          </m:rPr>
                          <w:rPr>
                            <w:rFonts w:ascii="Cambria Math" w:hAnsi="Cambria Math"/>
                            <w:color w:val="2E74B5" w:themeColor="accent1" w:themeShade="BF"/>
                          </w:rPr>
                          <m:t>-1</m:t>
                        </m:r>
                      </m:sup>
                    </m:sSup>
                    <m:sSup>
                      <m:sSupPr>
                        <m:ctrlPr>
                          <w:rPr>
                            <w:rFonts w:ascii="Cambria Math" w:hAnsi="Cambria Math"/>
                            <w:color w:val="2E74B5" w:themeColor="accent1" w:themeShade="BF"/>
                          </w:rPr>
                        </m:ctrlPr>
                      </m:sSupPr>
                      <m:e>
                        <m:r>
                          <m:rPr>
                            <m:sty m:val="p"/>
                          </m:rPr>
                          <w:rPr>
                            <w:rFonts w:ascii="Cambria Math" w:hAnsi="Cambria Math"/>
                            <w:color w:val="2E74B5" w:themeColor="accent1" w:themeShade="BF"/>
                          </w:rPr>
                          <m:t>°C</m:t>
                        </m:r>
                      </m:e>
                      <m:sup>
                        <m:r>
                          <m:rPr>
                            <m:sty m:val="p"/>
                          </m:rPr>
                          <w:rPr>
                            <w:rFonts w:ascii="Cambria Math" w:hAnsi="Cambria Math"/>
                            <w:color w:val="2E74B5" w:themeColor="accent1" w:themeShade="BF"/>
                          </w:rPr>
                          <m:t>-1</m:t>
                        </m:r>
                      </m:sup>
                    </m:sSup>
                  </m:e>
                </m:d>
              </m:oMath>
            </m:oMathPara>
          </w:p>
        </w:tc>
        <w:tc>
          <w:tcPr>
            <w:tcW w:w="1366" w:type="dxa"/>
            <w:vAlign w:val="center"/>
          </w:tcPr>
          <w:p w14:paraId="4F7C23F0" w14:textId="77777777" w:rsidR="003043E5" w:rsidRPr="00F02553" w:rsidRDefault="003043E5" w:rsidP="003043E5">
            <w:pPr>
              <w:pStyle w:val="ListParagraph"/>
              <w:tabs>
                <w:tab w:val="left" w:pos="1000"/>
              </w:tabs>
              <w:ind w:left="320" w:hanging="283"/>
              <w:jc w:val="center"/>
              <w:rPr>
                <w:color w:val="2E74B5" w:themeColor="accent1" w:themeShade="BF"/>
              </w:rPr>
            </w:pPr>
            <w:r w:rsidRPr="00F02553">
              <w:rPr>
                <w:color w:val="2E74B5" w:themeColor="accent1" w:themeShade="BF"/>
              </w:rPr>
              <w:t>1 mark</w:t>
            </w:r>
          </w:p>
        </w:tc>
      </w:tr>
    </w:tbl>
    <w:p w14:paraId="66748255" w14:textId="77777777" w:rsidR="005C2E6D" w:rsidRDefault="005C2E6D" w:rsidP="00283A74">
      <w:pPr>
        <w:spacing w:after="160" w:line="259" w:lineRule="auto"/>
        <w:rPr>
          <w:rFonts w:cs="Arial"/>
          <w:b/>
          <w:bCs/>
          <w:szCs w:val="22"/>
        </w:rPr>
      </w:pPr>
    </w:p>
    <w:p w14:paraId="1EB8EE18" w14:textId="77777777" w:rsidR="005C2E6D" w:rsidRDefault="005C2E6D">
      <w:pPr>
        <w:spacing w:after="160" w:line="259" w:lineRule="auto"/>
        <w:rPr>
          <w:rFonts w:cs="Arial"/>
          <w:b/>
          <w:bCs/>
          <w:szCs w:val="22"/>
        </w:rPr>
      </w:pPr>
      <w:r>
        <w:rPr>
          <w:rFonts w:cs="Arial"/>
          <w:b/>
          <w:bCs/>
          <w:szCs w:val="22"/>
        </w:rPr>
        <w:br w:type="page"/>
      </w:r>
    </w:p>
    <w:p w14:paraId="3792C1D2" w14:textId="77777777" w:rsidR="005C2E6D" w:rsidRDefault="00200005" w:rsidP="005C2E6D">
      <w:pPr>
        <w:tabs>
          <w:tab w:val="right" w:pos="9356"/>
        </w:tabs>
        <w:spacing w:after="120"/>
        <w:rPr>
          <w:rFonts w:cs="Arial"/>
          <w:b/>
          <w:bCs/>
          <w:szCs w:val="22"/>
        </w:rPr>
      </w:pPr>
      <w:r>
        <w:rPr>
          <w:rFonts w:cs="Arial"/>
          <w:b/>
          <w:bCs/>
          <w:szCs w:val="22"/>
        </w:rPr>
        <w:t>Question 15</w:t>
      </w:r>
      <w:r>
        <w:rPr>
          <w:rFonts w:cs="Arial"/>
          <w:b/>
          <w:bCs/>
          <w:szCs w:val="22"/>
        </w:rPr>
        <w:tab/>
        <w:t>(15</w:t>
      </w:r>
      <w:r w:rsidR="005C2E6D" w:rsidRPr="00FB2CCE">
        <w:rPr>
          <w:rFonts w:cs="Arial"/>
          <w:b/>
          <w:bCs/>
          <w:szCs w:val="22"/>
        </w:rPr>
        <w:t xml:space="preserve"> marks)</w:t>
      </w:r>
    </w:p>
    <w:p w14:paraId="14226A7C" w14:textId="77777777" w:rsidR="005C2E6D" w:rsidRDefault="005C2E6D" w:rsidP="005C2E6D">
      <w:r>
        <w:t>Nuclear fusion reactions occur in the core of ever</w:t>
      </w:r>
      <w:r w:rsidR="00200005">
        <w:t>y</w:t>
      </w:r>
      <w:r w:rsidR="00B770AF">
        <w:t xml:space="preserve"> star and produce</w:t>
      </w:r>
      <w:r>
        <w:t xml:space="preserve"> enormous amounts of energy. </w:t>
      </w:r>
    </w:p>
    <w:p w14:paraId="075BDEAF" w14:textId="77777777" w:rsidR="00200005" w:rsidRDefault="00200005" w:rsidP="005C2E6D"/>
    <w:p w14:paraId="6A7A8590" w14:textId="77777777" w:rsidR="005C2E6D" w:rsidRDefault="005C2E6D" w:rsidP="005C2E6D">
      <w:r>
        <w:t>One fusion reaction (Deuterium-Tritium) is illustrated below:</w:t>
      </w:r>
    </w:p>
    <w:p w14:paraId="7962C2AC" w14:textId="77777777" w:rsidR="005C2E6D" w:rsidRDefault="005C2E6D" w:rsidP="005C2E6D"/>
    <w:p w14:paraId="5CD326C3" w14:textId="77777777" w:rsidR="005C2E6D" w:rsidRDefault="005C2E6D" w:rsidP="005C2E6D">
      <w:r>
        <w:rPr>
          <w:noProof/>
        </w:rPr>
        <mc:AlternateContent>
          <mc:Choice Requires="wps">
            <w:drawing>
              <wp:anchor distT="0" distB="0" distL="114300" distR="114300" simplePos="0" relativeHeight="251913216" behindDoc="0" locked="0" layoutInCell="1" allowOverlap="1" wp14:anchorId="09498F98" wp14:editId="66167C14">
                <wp:simplePos x="0" y="0"/>
                <wp:positionH relativeFrom="column">
                  <wp:posOffset>2032635</wp:posOffset>
                </wp:positionH>
                <wp:positionV relativeFrom="paragraph">
                  <wp:posOffset>64135</wp:posOffset>
                </wp:positionV>
                <wp:extent cx="914400" cy="2794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3B0902C6" w14:textId="77777777" w:rsidR="007D75D6" w:rsidRDefault="007D75D6" w:rsidP="005C2E6D">
                            <w:r>
                              <w:t>Tritium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8F98" id="Text Box 6" o:spid="_x0000_s1087" type="#_x0000_t202" style="position:absolute;margin-left:160.05pt;margin-top:5.05pt;width:1in;height:22pt;z-index:251913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" fillcolor="white [3201]" stroked="f" strokeweight=".5pt">
                <v:textbox>
                  <w:txbxContent>
                    <w:p w14:paraId="3B0902C6" w14:textId="77777777" w:rsidR="007D75D6" w:rsidRDefault="007D75D6" w:rsidP="005C2E6D">
                      <w:r>
                        <w:t>Tritium</w:t>
                      </w:r>
                    </w:p>
                  </w:txbxContent>
                </v:textbox>
              </v:shape>
            </w:pict>
          </mc:Fallback>
        </mc:AlternateContent>
      </w:r>
      <w:r>
        <w:rPr>
          <w:noProof/>
        </w:rPr>
        <mc:AlternateContent>
          <mc:Choice Requires="wps">
            <w:drawing>
              <wp:anchor distT="0" distB="0" distL="114300" distR="114300" simplePos="0" relativeHeight="251912192" behindDoc="0" locked="0" layoutInCell="1" allowOverlap="1" wp14:anchorId="07A2FE82" wp14:editId="130A82A4">
                <wp:simplePos x="0" y="0"/>
                <wp:positionH relativeFrom="column">
                  <wp:posOffset>832485</wp:posOffset>
                </wp:positionH>
                <wp:positionV relativeFrom="paragraph">
                  <wp:posOffset>57785</wp:posOffset>
                </wp:positionV>
                <wp:extent cx="914400" cy="2794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2ACDE6E6" w14:textId="77777777" w:rsidR="007D75D6" w:rsidRDefault="007D75D6" w:rsidP="005C2E6D">
                            <w:r>
                              <w:t>Deuterium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A2FE82" id="Text Box 71" o:spid="_x0000_s1088" type="#_x0000_t202" style="position:absolute;margin-left:65.55pt;margin-top:4.55pt;width:1in;height:22pt;z-index:251912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" fillcolor="white [3201]" stroked="f" strokeweight=".5pt">
                <v:textbox>
                  <w:txbxContent>
                    <w:p w14:paraId="2ACDE6E6" w14:textId="77777777" w:rsidR="007D75D6" w:rsidRDefault="007D75D6" w:rsidP="005C2E6D">
                      <w:r>
                        <w:t>Deuterium</w:t>
                      </w:r>
                    </w:p>
                  </w:txbxContent>
                </v:textbox>
              </v:shape>
            </w:pict>
          </mc:Fallback>
        </mc:AlternateContent>
      </w:r>
      <w:r>
        <w:rPr>
          <w:noProof/>
        </w:rPr>
        <mc:AlternateContent>
          <mc:Choice Requires="wps">
            <w:drawing>
              <wp:anchor distT="0" distB="0" distL="114300" distR="114300" simplePos="0" relativeHeight="251911168" behindDoc="0" locked="0" layoutInCell="1" allowOverlap="1" wp14:anchorId="15429703" wp14:editId="36A801DE">
                <wp:simplePos x="0" y="0"/>
                <wp:positionH relativeFrom="column">
                  <wp:posOffset>4070350</wp:posOffset>
                </wp:positionH>
                <wp:positionV relativeFrom="paragraph">
                  <wp:posOffset>1657985</wp:posOffset>
                </wp:positionV>
                <wp:extent cx="914400" cy="279400"/>
                <wp:effectExtent l="0" t="0" r="0" b="6350"/>
                <wp:wrapNone/>
                <wp:docPr id="72" name="Text Box 72"/>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0C87F3EC" w14:textId="77777777" w:rsidR="007D75D6" w:rsidRDefault="007D75D6" w:rsidP="005C2E6D">
                            <w:r>
                              <w:t>neutron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29703" id="Text Box 72" o:spid="_x0000_s1089" type="#_x0000_t202" style="position:absolute;margin-left:320.5pt;margin-top:130.55pt;width:1in;height:22pt;z-index:251911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" fillcolor="white [3201]" stroked="f" strokeweight=".5pt">
                <v:textbox>
                  <w:txbxContent>
                    <w:p w14:paraId="0C87F3EC" w14:textId="77777777" w:rsidR="007D75D6" w:rsidRDefault="007D75D6" w:rsidP="005C2E6D">
                      <w:r>
                        <w:t>neutron</w:t>
                      </w:r>
                    </w:p>
                  </w:txbxContent>
                </v:textbox>
              </v:shape>
            </w:pict>
          </mc:Fallback>
        </mc:AlternateContent>
      </w:r>
      <w:r>
        <w:rPr>
          <w:noProof/>
        </w:rPr>
        <mc:AlternateContent>
          <mc:Choice Requires="wps">
            <w:drawing>
              <wp:anchor distT="0" distB="0" distL="114300" distR="114300" simplePos="0" relativeHeight="251910144" behindDoc="0" locked="0" layoutInCell="1" allowOverlap="1" wp14:anchorId="665C68D4" wp14:editId="022E7C4A">
                <wp:simplePos x="0" y="0"/>
                <wp:positionH relativeFrom="column">
                  <wp:posOffset>4070350</wp:posOffset>
                </wp:positionH>
                <wp:positionV relativeFrom="paragraph">
                  <wp:posOffset>1124585</wp:posOffset>
                </wp:positionV>
                <wp:extent cx="914400" cy="279400"/>
                <wp:effectExtent l="0" t="0" r="0" b="6350"/>
                <wp:wrapNone/>
                <wp:docPr id="73" name="Text Box 73"/>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7D0C4EFA" w14:textId="77777777" w:rsidR="007D75D6" w:rsidRDefault="007D75D6" w:rsidP="005C2E6D">
                            <w:r>
                              <w:t>proton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C68D4" id="Text Box 73" o:spid="_x0000_s1090" type="#_x0000_t202" style="position:absolute;margin-left:320.5pt;margin-top:88.55pt;width:1in;height:22pt;z-index:25191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" fillcolor="white [3201]" stroked="f" strokeweight=".5pt">
                <v:textbox>
                  <w:txbxContent>
                    <w:p w14:paraId="7D0C4EFA" w14:textId="77777777" w:rsidR="007D75D6" w:rsidRDefault="007D75D6" w:rsidP="005C2E6D">
                      <w:r>
                        <w:t>proton</w:t>
                      </w:r>
                    </w:p>
                  </w:txbxContent>
                </v:textbox>
              </v:shape>
            </w:pict>
          </mc:Fallback>
        </mc:AlternateContent>
      </w:r>
      <w:r>
        <w:rPr>
          <w:noProof/>
        </w:rPr>
        <mc:AlternateContent>
          <mc:Choice Requires="wps">
            <w:drawing>
              <wp:anchor distT="0" distB="0" distL="114300" distR="114300" simplePos="0" relativeHeight="251909120" behindDoc="0" locked="0" layoutInCell="1" allowOverlap="1" wp14:anchorId="4C62CC3E" wp14:editId="05424A8F">
                <wp:simplePos x="0" y="0"/>
                <wp:positionH relativeFrom="column">
                  <wp:posOffset>3835400</wp:posOffset>
                </wp:positionH>
                <wp:positionV relativeFrom="paragraph">
                  <wp:posOffset>1740535</wp:posOffset>
                </wp:positionV>
                <wp:extent cx="146050" cy="120650"/>
                <wp:effectExtent l="0" t="0" r="25400" b="12700"/>
                <wp:wrapNone/>
                <wp:docPr id="74" name="Oval 74"/>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0BB0E" id="Oval 74" o:spid="_x0000_s1026" style="position:absolute;margin-left:302pt;margin-top:137.05pt;width:11.5pt;height:9.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08096" behindDoc="0" locked="0" layoutInCell="1" allowOverlap="1" wp14:anchorId="5B3306DF" wp14:editId="4F9B7852">
                <wp:simplePos x="0" y="0"/>
                <wp:positionH relativeFrom="column">
                  <wp:posOffset>3835400</wp:posOffset>
                </wp:positionH>
                <wp:positionV relativeFrom="paragraph">
                  <wp:posOffset>1207135</wp:posOffset>
                </wp:positionV>
                <wp:extent cx="139700" cy="120650"/>
                <wp:effectExtent l="0" t="0" r="12700" b="12700"/>
                <wp:wrapNone/>
                <wp:docPr id="104" name="Oval 104"/>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0AA03" id="Oval 104" o:spid="_x0000_s1026" style="position:absolute;margin-left:302pt;margin-top:95.05pt;width:11pt;height:9.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907072" behindDoc="0" locked="0" layoutInCell="1" allowOverlap="1" wp14:anchorId="1A63BD6E" wp14:editId="7F66DE0E">
                <wp:simplePos x="0" y="0"/>
                <wp:positionH relativeFrom="column">
                  <wp:posOffset>1892300</wp:posOffset>
                </wp:positionH>
                <wp:positionV relativeFrom="paragraph">
                  <wp:posOffset>1740535</wp:posOffset>
                </wp:positionV>
                <wp:extent cx="368300" cy="641350"/>
                <wp:effectExtent l="0" t="0" r="50800" b="63500"/>
                <wp:wrapNone/>
                <wp:docPr id="105" name="Straight Arrow Connector 105"/>
                <wp:cNvGraphicFramePr/>
                <a:graphic xmlns:a="http://schemas.openxmlformats.org/drawingml/2006/main">
                  <a:graphicData uri="http://schemas.microsoft.com/office/word/2010/wordprocessingShape">
                    <wps:wsp>
                      <wps:cNvCnPr/>
                      <wps:spPr>
                        <a:xfrm>
                          <a:off x="0" y="0"/>
                          <a:ext cx="36830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949918" id="_x0000_t32" coordsize="21600,21600" o:spt="32" o:oned="t" path="m,l21600,21600e" filled="f">
                <v:path arrowok="t" fillok="f" o:connecttype="none"/>
                <o:lock v:ext="edit" shapetype="t"/>
              </v:shapetype>
              <v:shape id="Straight Arrow Connector 105" o:spid="_x0000_s1026" type="#_x0000_t32" style="position:absolute;margin-left:149pt;margin-top:137.05pt;width:29pt;height:50.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905024" behindDoc="0" locked="0" layoutInCell="1" allowOverlap="1" wp14:anchorId="2861A8A9" wp14:editId="459032B0">
                <wp:simplePos x="0" y="0"/>
                <wp:positionH relativeFrom="column">
                  <wp:posOffset>2266950</wp:posOffset>
                </wp:positionH>
                <wp:positionV relativeFrom="paragraph">
                  <wp:posOffset>2566035</wp:posOffset>
                </wp:positionV>
                <wp:extent cx="146050" cy="120650"/>
                <wp:effectExtent l="0" t="0" r="25400" b="12700"/>
                <wp:wrapNone/>
                <wp:docPr id="106" name="Oval 106"/>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44D04E" id="Oval 106" o:spid="_x0000_s1026" style="position:absolute;margin-left:178.5pt;margin-top:202.05pt;width:11.5pt;height:9.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06048" behindDoc="0" locked="0" layoutInCell="1" allowOverlap="1" wp14:anchorId="47F554DE" wp14:editId="29C594B4">
                <wp:simplePos x="0" y="0"/>
                <wp:positionH relativeFrom="column">
                  <wp:posOffset>1225550</wp:posOffset>
                </wp:positionH>
                <wp:positionV relativeFrom="paragraph">
                  <wp:posOffset>1740535</wp:posOffset>
                </wp:positionV>
                <wp:extent cx="381000" cy="641350"/>
                <wp:effectExtent l="38100" t="0" r="19050" b="63500"/>
                <wp:wrapNone/>
                <wp:docPr id="107" name="Straight Arrow Connector 107"/>
                <wp:cNvGraphicFramePr/>
                <a:graphic xmlns:a="http://schemas.openxmlformats.org/drawingml/2006/main">
                  <a:graphicData uri="http://schemas.microsoft.com/office/word/2010/wordprocessingShape">
                    <wps:wsp>
                      <wps:cNvCnPr/>
                      <wps:spPr>
                        <a:xfrm flipH="1">
                          <a:off x="0" y="0"/>
                          <a:ext cx="38100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0FF8E" id="Straight Arrow Connector 107" o:spid="_x0000_s1026" type="#_x0000_t32" style="position:absolute;margin-left:96.5pt;margin-top:137.05pt;width:30pt;height:50.5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904000" behindDoc="0" locked="0" layoutInCell="1" allowOverlap="1" wp14:anchorId="1BE67EE1" wp14:editId="749E4E22">
                <wp:simplePos x="0" y="0"/>
                <wp:positionH relativeFrom="column">
                  <wp:posOffset>977900</wp:posOffset>
                </wp:positionH>
                <wp:positionV relativeFrom="paragraph">
                  <wp:posOffset>2585085</wp:posOffset>
                </wp:positionV>
                <wp:extent cx="139700" cy="120650"/>
                <wp:effectExtent l="0" t="0" r="12700" b="12700"/>
                <wp:wrapNone/>
                <wp:docPr id="108" name="Oval 108"/>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68E40" id="Oval 108" o:spid="_x0000_s1026" style="position:absolute;margin-left:77pt;margin-top:203.55pt;width:11pt;height:9.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902976" behindDoc="0" locked="0" layoutInCell="1" allowOverlap="1" wp14:anchorId="78286ABB" wp14:editId="419375DB">
                <wp:simplePos x="0" y="0"/>
                <wp:positionH relativeFrom="column">
                  <wp:posOffset>1117600</wp:posOffset>
                </wp:positionH>
                <wp:positionV relativeFrom="paragraph">
                  <wp:posOffset>2585085</wp:posOffset>
                </wp:positionV>
                <wp:extent cx="146050" cy="120650"/>
                <wp:effectExtent l="0" t="0" r="25400" b="12700"/>
                <wp:wrapNone/>
                <wp:docPr id="109" name="Oval 109"/>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C7F87" id="Oval 109" o:spid="_x0000_s1026" style="position:absolute;margin-left:88pt;margin-top:203.55pt;width:11.5pt;height: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01952" behindDoc="0" locked="0" layoutInCell="1" allowOverlap="1" wp14:anchorId="511D1804" wp14:editId="642F39E7">
                <wp:simplePos x="0" y="0"/>
                <wp:positionH relativeFrom="column">
                  <wp:posOffset>1193800</wp:posOffset>
                </wp:positionH>
                <wp:positionV relativeFrom="paragraph">
                  <wp:posOffset>2464435</wp:posOffset>
                </wp:positionV>
                <wp:extent cx="146050" cy="120650"/>
                <wp:effectExtent l="0" t="0" r="25400" b="12700"/>
                <wp:wrapNone/>
                <wp:docPr id="110" name="Oval 110"/>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21FD4" id="Oval 110" o:spid="_x0000_s1026" style="position:absolute;margin-left:94pt;margin-top:194.05pt;width:11.5pt;height:9.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00928" behindDoc="0" locked="0" layoutInCell="1" allowOverlap="1" wp14:anchorId="02CD34B4" wp14:editId="156B9271">
                <wp:simplePos x="0" y="0"/>
                <wp:positionH relativeFrom="column">
                  <wp:posOffset>1041400</wp:posOffset>
                </wp:positionH>
                <wp:positionV relativeFrom="paragraph">
                  <wp:posOffset>2464435</wp:posOffset>
                </wp:positionV>
                <wp:extent cx="139700" cy="120650"/>
                <wp:effectExtent l="0" t="0" r="12700" b="12700"/>
                <wp:wrapNone/>
                <wp:docPr id="111" name="Oval 111"/>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0D824" id="Oval 111" o:spid="_x0000_s1026" style="position:absolute;margin-left:82pt;margin-top:194.05pt;width:11pt;height:9.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899904" behindDoc="0" locked="0" layoutInCell="1" allowOverlap="1" wp14:anchorId="5ADDC39B" wp14:editId="08A5F7E4">
                <wp:simplePos x="0" y="0"/>
                <wp:positionH relativeFrom="column">
                  <wp:posOffset>1606550</wp:posOffset>
                </wp:positionH>
                <wp:positionV relativeFrom="paragraph">
                  <wp:posOffset>1403985</wp:posOffset>
                </wp:positionV>
                <wp:extent cx="355600" cy="336550"/>
                <wp:effectExtent l="38100" t="38100" r="25400" b="63500"/>
                <wp:wrapNone/>
                <wp:docPr id="112" name="Explosion 1 112"/>
                <wp:cNvGraphicFramePr/>
                <a:graphic xmlns:a="http://schemas.openxmlformats.org/drawingml/2006/main">
                  <a:graphicData uri="http://schemas.microsoft.com/office/word/2010/wordprocessingShape">
                    <wps:wsp>
                      <wps:cNvSpPr/>
                      <wps:spPr>
                        <a:xfrm>
                          <a:off x="0" y="0"/>
                          <a:ext cx="355600" cy="336550"/>
                        </a:xfrm>
                        <a:prstGeom prst="irregularSeal1">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D417EF"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12" o:spid="_x0000_s1026" type="#_x0000_t71" style="position:absolute;margin-left:126.5pt;margin-top:110.55pt;width:28pt;height:26.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" fillcolor="#cfcdcd [2894]" strokecolor="black [3213]" strokeweight="1pt"/>
            </w:pict>
          </mc:Fallback>
        </mc:AlternateContent>
      </w:r>
      <w:r>
        <w:rPr>
          <w:noProof/>
        </w:rPr>
        <mc:AlternateContent>
          <mc:Choice Requires="wps">
            <w:drawing>
              <wp:anchor distT="0" distB="0" distL="114300" distR="114300" simplePos="0" relativeHeight="251898880" behindDoc="0" locked="0" layoutInCell="1" allowOverlap="1" wp14:anchorId="62238C7D" wp14:editId="08D18D20">
                <wp:simplePos x="0" y="0"/>
                <wp:positionH relativeFrom="column">
                  <wp:posOffset>1790700</wp:posOffset>
                </wp:positionH>
                <wp:positionV relativeFrom="paragraph">
                  <wp:posOffset>743585</wp:posOffset>
                </wp:positionV>
                <wp:extent cx="406400" cy="584200"/>
                <wp:effectExtent l="38100" t="0" r="31750" b="63500"/>
                <wp:wrapNone/>
                <wp:docPr id="113" name="Straight Arrow Connector 113"/>
                <wp:cNvGraphicFramePr/>
                <a:graphic xmlns:a="http://schemas.openxmlformats.org/drawingml/2006/main">
                  <a:graphicData uri="http://schemas.microsoft.com/office/word/2010/wordprocessingShape">
                    <wps:wsp>
                      <wps:cNvCnPr/>
                      <wps:spPr>
                        <a:xfrm flipH="1">
                          <a:off x="0" y="0"/>
                          <a:ext cx="4064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E7278" id="Straight Arrow Connector 113" o:spid="_x0000_s1026" type="#_x0000_t32" style="position:absolute;margin-left:141pt;margin-top:58.55pt;width:32pt;height:46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6A1FC5CF" wp14:editId="5FF49773">
                <wp:simplePos x="0" y="0"/>
                <wp:positionH relativeFrom="column">
                  <wp:posOffset>1276350</wp:posOffset>
                </wp:positionH>
                <wp:positionV relativeFrom="paragraph">
                  <wp:posOffset>680085</wp:posOffset>
                </wp:positionV>
                <wp:extent cx="457200" cy="647700"/>
                <wp:effectExtent l="0" t="0" r="57150" b="57150"/>
                <wp:wrapNone/>
                <wp:docPr id="114" name="Straight Arrow Connector 114"/>
                <wp:cNvGraphicFramePr/>
                <a:graphic xmlns:a="http://schemas.openxmlformats.org/drawingml/2006/main">
                  <a:graphicData uri="http://schemas.microsoft.com/office/word/2010/wordprocessingShape">
                    <wps:wsp>
                      <wps:cNvCnPr/>
                      <wps:spPr>
                        <a:xfrm>
                          <a:off x="0" y="0"/>
                          <a:ext cx="45720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6F4428" id="Straight Arrow Connector 114" o:spid="_x0000_s1026" type="#_x0000_t32" style="position:absolute;margin-left:100.5pt;margin-top:53.55pt;width:36pt;height:51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4562FD47" wp14:editId="019B7938">
                <wp:simplePos x="0" y="0"/>
                <wp:positionH relativeFrom="column">
                  <wp:posOffset>2197100</wp:posOffset>
                </wp:positionH>
                <wp:positionV relativeFrom="paragraph">
                  <wp:posOffset>559435</wp:posOffset>
                </wp:positionV>
                <wp:extent cx="146050" cy="120650"/>
                <wp:effectExtent l="0" t="0" r="25400" b="12700"/>
                <wp:wrapNone/>
                <wp:docPr id="115" name="Oval 115"/>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67749" id="Oval 115" o:spid="_x0000_s1026" style="position:absolute;margin-left:173pt;margin-top:44.05pt;width:11.5pt;height: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894784" behindDoc="0" locked="0" layoutInCell="1" allowOverlap="1" wp14:anchorId="44860673" wp14:editId="64B250F4">
                <wp:simplePos x="0" y="0"/>
                <wp:positionH relativeFrom="column">
                  <wp:posOffset>2120900</wp:posOffset>
                </wp:positionH>
                <wp:positionV relativeFrom="paragraph">
                  <wp:posOffset>438785</wp:posOffset>
                </wp:positionV>
                <wp:extent cx="139700" cy="120650"/>
                <wp:effectExtent l="0" t="0" r="12700" b="12700"/>
                <wp:wrapNone/>
                <wp:docPr id="116" name="Oval 116"/>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D7474E" id="Oval 116" o:spid="_x0000_s1026" style="position:absolute;margin-left:167pt;margin-top:34.55pt;width:11pt;height:9.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895808" behindDoc="0" locked="0" layoutInCell="1" allowOverlap="1" wp14:anchorId="27D88A84" wp14:editId="3946B6AE">
                <wp:simplePos x="0" y="0"/>
                <wp:positionH relativeFrom="column">
                  <wp:posOffset>2273300</wp:posOffset>
                </wp:positionH>
                <wp:positionV relativeFrom="paragraph">
                  <wp:posOffset>438785</wp:posOffset>
                </wp:positionV>
                <wp:extent cx="146050" cy="120650"/>
                <wp:effectExtent l="0" t="0" r="25400" b="12700"/>
                <wp:wrapNone/>
                <wp:docPr id="117" name="Oval 117"/>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31EFF" id="Oval 117" o:spid="_x0000_s1026" style="position:absolute;margin-left:179pt;margin-top:34.55pt;width:11.5pt;height:9.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893760" behindDoc="0" locked="0" layoutInCell="1" allowOverlap="1" wp14:anchorId="68DB0B0C" wp14:editId="3643C365">
                <wp:simplePos x="0" y="0"/>
                <wp:positionH relativeFrom="column">
                  <wp:posOffset>1276350</wp:posOffset>
                </wp:positionH>
                <wp:positionV relativeFrom="paragraph">
                  <wp:posOffset>407035</wp:posOffset>
                </wp:positionV>
                <wp:extent cx="146050" cy="120650"/>
                <wp:effectExtent l="0" t="0" r="25400" b="12700"/>
                <wp:wrapNone/>
                <wp:docPr id="118" name="Oval 118"/>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07A39" id="Oval 118" o:spid="_x0000_s1026" style="position:absolute;margin-left:100.5pt;margin-top:32.05pt;width:11.5pt;height:9.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892736" behindDoc="0" locked="0" layoutInCell="1" allowOverlap="1" wp14:anchorId="60ABD314" wp14:editId="3ACD9ADB">
                <wp:simplePos x="0" y="0"/>
                <wp:positionH relativeFrom="column">
                  <wp:posOffset>1123950</wp:posOffset>
                </wp:positionH>
                <wp:positionV relativeFrom="paragraph">
                  <wp:posOffset>407035</wp:posOffset>
                </wp:positionV>
                <wp:extent cx="139700" cy="120650"/>
                <wp:effectExtent l="0" t="0" r="12700" b="12700"/>
                <wp:wrapNone/>
                <wp:docPr id="119" name="Oval 119"/>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E595CB" id="Oval 119" o:spid="_x0000_s1026" style="position:absolute;margin-left:88.5pt;margin-top:32.05pt;width:11pt;height:9.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" fillcolor="black [3213]" strokecolor="black [3213]" strokeweight="1pt">
                <v:stroke joinstyle="miter"/>
              </v:oval>
            </w:pict>
          </mc:Fallback>
        </mc:AlternateContent>
      </w:r>
    </w:p>
    <w:p w14:paraId="5C3ED2DE" w14:textId="77777777" w:rsidR="005C2E6D" w:rsidRPr="00D46AA4" w:rsidRDefault="005C2E6D" w:rsidP="005C2E6D"/>
    <w:p w14:paraId="712C66D6" w14:textId="77777777" w:rsidR="005C2E6D" w:rsidRPr="00D46AA4" w:rsidRDefault="005C2E6D" w:rsidP="005C2E6D"/>
    <w:p w14:paraId="4F7217ED" w14:textId="77777777" w:rsidR="005C2E6D" w:rsidRPr="00D46AA4" w:rsidRDefault="005C2E6D" w:rsidP="005C2E6D"/>
    <w:p w14:paraId="670CC66C" w14:textId="77777777" w:rsidR="005C2E6D" w:rsidRPr="00D46AA4" w:rsidRDefault="005C2E6D" w:rsidP="005C2E6D"/>
    <w:p w14:paraId="70250994" w14:textId="77777777" w:rsidR="005C2E6D" w:rsidRPr="00D46AA4" w:rsidRDefault="005C2E6D" w:rsidP="005C2E6D"/>
    <w:p w14:paraId="57ED65A1" w14:textId="77777777" w:rsidR="005C2E6D" w:rsidRPr="00D46AA4" w:rsidRDefault="005C2E6D" w:rsidP="005C2E6D"/>
    <w:p w14:paraId="4960BCDC" w14:textId="77777777" w:rsidR="005C2E6D" w:rsidRPr="00D46AA4" w:rsidRDefault="005C2E6D" w:rsidP="005C2E6D"/>
    <w:p w14:paraId="1F3A28ED" w14:textId="77777777" w:rsidR="005C2E6D" w:rsidRPr="00D46AA4" w:rsidRDefault="005C2E6D" w:rsidP="005C2E6D"/>
    <w:p w14:paraId="1540E03F" w14:textId="77777777" w:rsidR="005C2E6D" w:rsidRPr="00D46AA4" w:rsidRDefault="005C2E6D" w:rsidP="005C2E6D">
      <w:r>
        <w:rPr>
          <w:noProof/>
        </w:rPr>
        <mc:AlternateContent>
          <mc:Choice Requires="wps">
            <w:drawing>
              <wp:anchor distT="0" distB="0" distL="114300" distR="114300" simplePos="0" relativeHeight="251915264" behindDoc="0" locked="0" layoutInCell="1" allowOverlap="1" wp14:anchorId="7CBA8F4F" wp14:editId="1C18BC0B">
                <wp:simplePos x="0" y="0"/>
                <wp:positionH relativeFrom="column">
                  <wp:posOffset>2038985</wp:posOffset>
                </wp:positionH>
                <wp:positionV relativeFrom="paragraph">
                  <wp:posOffset>248920</wp:posOffset>
                </wp:positionV>
                <wp:extent cx="914400" cy="279400"/>
                <wp:effectExtent l="0" t="0" r="0" b="6350"/>
                <wp:wrapNone/>
                <wp:docPr id="120" name="Text Box 12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3E3D69F4" w14:textId="77777777" w:rsidR="007D75D6" w:rsidRDefault="007D75D6" w:rsidP="005C2E6D">
                            <w:r>
                              <w:t>Neutron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A8F4F" id="Text Box 120" o:spid="_x0000_s1091" type="#_x0000_t202" style="position:absolute;margin-left:160.55pt;margin-top:19.6pt;width:1in;height:22pt;z-index:251915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" fillcolor="white [3201]" stroked="f" strokeweight=".5pt">
                <v:textbox>
                  <w:txbxContent>
                    <w:p w14:paraId="3E3D69F4" w14:textId="77777777" w:rsidR="007D75D6" w:rsidRDefault="007D75D6" w:rsidP="005C2E6D">
                      <w:r>
                        <w:t>Neutron</w:t>
                      </w:r>
                    </w:p>
                  </w:txbxContent>
                </v:textbox>
              </v:shape>
            </w:pict>
          </mc:Fallback>
        </mc:AlternateContent>
      </w:r>
      <w:r>
        <w:rPr>
          <w:noProof/>
        </w:rPr>
        <mc:AlternateContent>
          <mc:Choice Requires="wps">
            <w:drawing>
              <wp:anchor distT="0" distB="0" distL="114300" distR="114300" simplePos="0" relativeHeight="251914240" behindDoc="0" locked="0" layoutInCell="1" allowOverlap="1" wp14:anchorId="7BF2ACA9" wp14:editId="27D6D837">
                <wp:simplePos x="0" y="0"/>
                <wp:positionH relativeFrom="column">
                  <wp:posOffset>698500</wp:posOffset>
                </wp:positionH>
                <wp:positionV relativeFrom="paragraph">
                  <wp:posOffset>255270</wp:posOffset>
                </wp:positionV>
                <wp:extent cx="914400" cy="279400"/>
                <wp:effectExtent l="0" t="0" r="0" b="6350"/>
                <wp:wrapNone/>
                <wp:docPr id="121" name="Text Box 121"/>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17162B0A" w14:textId="77777777" w:rsidR="007D75D6" w:rsidRDefault="007D75D6" w:rsidP="005C2E6D">
                            <w:r>
                              <w:t>Helium-4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2ACA9" id="Text Box 121" o:spid="_x0000_s1092" type="#_x0000_t202" style="position:absolute;margin-left:55pt;margin-top:20.1pt;width:1in;height:22pt;z-index:251914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" fillcolor="white [3201]" stroked="f" strokeweight=".5pt">
                <v:textbox>
                  <w:txbxContent>
                    <w:p w14:paraId="17162B0A" w14:textId="77777777" w:rsidR="007D75D6" w:rsidRDefault="007D75D6" w:rsidP="005C2E6D">
                      <w:r>
                        <w:t>Helium-4</w:t>
                      </w:r>
                    </w:p>
                  </w:txbxContent>
                </v:textbox>
              </v:shape>
            </w:pict>
          </mc:Fallback>
        </mc:AlternateContent>
      </w:r>
    </w:p>
    <w:p w14:paraId="487DEB82" w14:textId="77777777" w:rsidR="005C2E6D" w:rsidRPr="00D46AA4" w:rsidRDefault="005C2E6D" w:rsidP="005C2E6D"/>
    <w:p w14:paraId="21C0C201" w14:textId="77777777" w:rsidR="005C2E6D" w:rsidRDefault="005C2E6D" w:rsidP="005C2E6D"/>
    <w:p w14:paraId="7ADF69CA" w14:textId="77777777" w:rsidR="005C2E6D" w:rsidRDefault="005C2E6D" w:rsidP="005C2E6D"/>
    <w:p w14:paraId="67EA6AE2" w14:textId="77777777" w:rsidR="005C2E6D" w:rsidRDefault="005C2E6D" w:rsidP="005C2E6D"/>
    <w:p w14:paraId="27134DB9" w14:textId="77777777" w:rsidR="005C2E6D" w:rsidRDefault="005C2E6D" w:rsidP="005C2E6D"/>
    <w:p w14:paraId="2A998215" w14:textId="77777777" w:rsidR="005C2E6D" w:rsidRDefault="005C2E6D" w:rsidP="005C2E6D"/>
    <w:p w14:paraId="5E202B3B" w14:textId="77777777" w:rsidR="005C2E6D" w:rsidRDefault="005C2E6D" w:rsidP="005C2E6D"/>
    <w:p w14:paraId="13275AD7" w14:textId="77777777" w:rsidR="005C2E6D" w:rsidRDefault="005C2E6D" w:rsidP="005C2E6D"/>
    <w:p w14:paraId="67D4ACDD" w14:textId="77777777" w:rsidR="005C2E6D" w:rsidRDefault="005C2E6D" w:rsidP="005C2E6D"/>
    <w:p w14:paraId="64F8946B" w14:textId="77777777" w:rsidR="005C2E6D" w:rsidRDefault="005C2E6D" w:rsidP="005C2E6D"/>
    <w:p w14:paraId="2F62A98F" w14:textId="77777777" w:rsidR="005C2E6D" w:rsidRDefault="005C2E6D" w:rsidP="005C2E6D">
      <w:r>
        <w:t>The masses of the particles involved in this fusion reaction are summarised in the table below:</w:t>
      </w:r>
    </w:p>
    <w:p w14:paraId="770FA0DF" w14:textId="77777777" w:rsidR="005C2E6D" w:rsidRDefault="005C2E6D" w:rsidP="005C2E6D"/>
    <w:tbl>
      <w:tblPr>
        <w:tblStyle w:val="TableGrid"/>
        <w:tblW w:w="0" w:type="auto"/>
        <w:tblInd w:w="2122" w:type="dxa"/>
        <w:tblLook w:val="04A0" w:firstRow="1" w:lastRow="0" w:firstColumn="1" w:lastColumn="0" w:noHBand="0" w:noVBand="1"/>
      </w:tblPr>
      <w:tblGrid>
        <w:gridCol w:w="2386"/>
        <w:gridCol w:w="2291"/>
      </w:tblGrid>
      <w:tr w:rsidR="005C2E6D" w:rsidRPr="00A80798" w14:paraId="3E947B2D" w14:textId="77777777" w:rsidTr="008B05EB">
        <w:trPr>
          <w:trHeight w:val="567"/>
        </w:trPr>
        <w:tc>
          <w:tcPr>
            <w:tcW w:w="2386" w:type="dxa"/>
            <w:vAlign w:val="center"/>
          </w:tcPr>
          <w:p w14:paraId="2D9B879E" w14:textId="77777777" w:rsidR="005C2E6D" w:rsidRPr="00A80798" w:rsidRDefault="005C2E6D" w:rsidP="008B05EB">
            <w:pPr>
              <w:jc w:val="center"/>
              <w:rPr>
                <w:b/>
              </w:rPr>
            </w:pPr>
            <w:r w:rsidRPr="00A80798">
              <w:rPr>
                <w:b/>
              </w:rPr>
              <w:t>Deuterium</w:t>
            </w:r>
          </w:p>
        </w:tc>
        <w:tc>
          <w:tcPr>
            <w:tcW w:w="2291" w:type="dxa"/>
            <w:vAlign w:val="center"/>
          </w:tcPr>
          <w:p w14:paraId="42AE94EF" w14:textId="77777777" w:rsidR="005C2E6D" w:rsidRPr="00A80798" w:rsidRDefault="005C2E6D" w:rsidP="008B05EB">
            <w:pPr>
              <w:jc w:val="center"/>
              <w:rPr>
                <w:b/>
              </w:rPr>
            </w:pPr>
            <w:r w:rsidRPr="00A80798">
              <w:rPr>
                <w:b/>
              </w:rPr>
              <w:t>2.01355 u</w:t>
            </w:r>
          </w:p>
        </w:tc>
      </w:tr>
      <w:tr w:rsidR="005C2E6D" w:rsidRPr="00A80798" w14:paraId="5A6E86C8" w14:textId="77777777" w:rsidTr="008B05EB">
        <w:trPr>
          <w:trHeight w:val="567"/>
        </w:trPr>
        <w:tc>
          <w:tcPr>
            <w:tcW w:w="2386" w:type="dxa"/>
            <w:vAlign w:val="center"/>
          </w:tcPr>
          <w:p w14:paraId="61464BD5" w14:textId="77777777" w:rsidR="005C2E6D" w:rsidRPr="00A80798" w:rsidRDefault="005C2E6D" w:rsidP="008B05EB">
            <w:pPr>
              <w:jc w:val="center"/>
              <w:rPr>
                <w:b/>
              </w:rPr>
            </w:pPr>
            <w:r w:rsidRPr="00A80798">
              <w:rPr>
                <w:b/>
              </w:rPr>
              <w:t>Tritium</w:t>
            </w:r>
          </w:p>
        </w:tc>
        <w:tc>
          <w:tcPr>
            <w:tcW w:w="2291" w:type="dxa"/>
            <w:vAlign w:val="center"/>
          </w:tcPr>
          <w:p w14:paraId="60D80617" w14:textId="77777777" w:rsidR="005C2E6D" w:rsidRPr="00A80798" w:rsidRDefault="005C2E6D" w:rsidP="008B05EB">
            <w:pPr>
              <w:jc w:val="center"/>
              <w:rPr>
                <w:b/>
              </w:rPr>
            </w:pPr>
            <w:r w:rsidRPr="00A80798">
              <w:rPr>
                <w:b/>
              </w:rPr>
              <w:t>3.01605 u</w:t>
            </w:r>
          </w:p>
        </w:tc>
      </w:tr>
      <w:tr w:rsidR="005C2E6D" w:rsidRPr="00A80798" w14:paraId="231750A5" w14:textId="77777777" w:rsidTr="008B05EB">
        <w:trPr>
          <w:trHeight w:val="567"/>
        </w:trPr>
        <w:tc>
          <w:tcPr>
            <w:tcW w:w="2386" w:type="dxa"/>
            <w:vAlign w:val="center"/>
          </w:tcPr>
          <w:p w14:paraId="5D358C1C" w14:textId="77777777" w:rsidR="005C2E6D" w:rsidRPr="00A80798" w:rsidRDefault="005C2E6D" w:rsidP="008B05EB">
            <w:pPr>
              <w:jc w:val="center"/>
              <w:rPr>
                <w:b/>
              </w:rPr>
            </w:pPr>
            <w:r w:rsidRPr="00A80798">
              <w:rPr>
                <w:b/>
              </w:rPr>
              <w:t>Helium-4</w:t>
            </w:r>
          </w:p>
        </w:tc>
        <w:tc>
          <w:tcPr>
            <w:tcW w:w="2291" w:type="dxa"/>
            <w:vAlign w:val="center"/>
          </w:tcPr>
          <w:p w14:paraId="6A4CE5C3" w14:textId="77777777" w:rsidR="005C2E6D" w:rsidRPr="00A80798" w:rsidRDefault="005C2E6D" w:rsidP="008B05EB">
            <w:pPr>
              <w:jc w:val="center"/>
              <w:rPr>
                <w:b/>
              </w:rPr>
            </w:pPr>
            <w:r w:rsidRPr="00A80798">
              <w:rPr>
                <w:b/>
              </w:rPr>
              <w:t>4.00260 u</w:t>
            </w:r>
          </w:p>
        </w:tc>
      </w:tr>
      <w:tr w:rsidR="005C2E6D" w:rsidRPr="00A80798" w14:paraId="5D7DB113" w14:textId="77777777" w:rsidTr="008B05EB">
        <w:trPr>
          <w:trHeight w:val="567"/>
        </w:trPr>
        <w:tc>
          <w:tcPr>
            <w:tcW w:w="2386" w:type="dxa"/>
            <w:vAlign w:val="center"/>
          </w:tcPr>
          <w:p w14:paraId="507D8582" w14:textId="77777777" w:rsidR="005C2E6D" w:rsidRPr="00A80798" w:rsidRDefault="005C2E6D" w:rsidP="008B05EB">
            <w:pPr>
              <w:jc w:val="center"/>
              <w:rPr>
                <w:b/>
              </w:rPr>
            </w:pPr>
            <w:r w:rsidRPr="00A80798">
              <w:rPr>
                <w:b/>
              </w:rPr>
              <w:t>Neutron</w:t>
            </w:r>
          </w:p>
        </w:tc>
        <w:tc>
          <w:tcPr>
            <w:tcW w:w="2291" w:type="dxa"/>
            <w:vAlign w:val="center"/>
          </w:tcPr>
          <w:p w14:paraId="7A77B593" w14:textId="77777777" w:rsidR="005C2E6D" w:rsidRPr="00A80798" w:rsidRDefault="005C2E6D" w:rsidP="008B05EB">
            <w:pPr>
              <w:jc w:val="center"/>
              <w:rPr>
                <w:b/>
              </w:rPr>
            </w:pPr>
            <w:r w:rsidRPr="00A80798">
              <w:rPr>
                <w:b/>
              </w:rPr>
              <w:t>1.00867 u</w:t>
            </w:r>
          </w:p>
        </w:tc>
      </w:tr>
    </w:tbl>
    <w:p w14:paraId="39FF1CAA" w14:textId="77777777" w:rsidR="005C2E6D" w:rsidRDefault="005C2E6D" w:rsidP="005C2E6D"/>
    <w:p w14:paraId="0AFB7BC7" w14:textId="77777777" w:rsidR="005C2E6D" w:rsidRDefault="005C2E6D" w:rsidP="005C2E6D">
      <w:pPr>
        <w:pStyle w:val="ListParagraph"/>
        <w:numPr>
          <w:ilvl w:val="0"/>
          <w:numId w:val="21"/>
        </w:numPr>
        <w:spacing w:after="160" w:line="259" w:lineRule="auto"/>
        <w:ind w:hanging="720"/>
        <w:contextualSpacing/>
      </w:pPr>
      <w:r>
        <w:t>Write a balanced nuclear equation for the Deuterium-Tritium</w:t>
      </w:r>
      <w:r w:rsidR="00817498">
        <w:t xml:space="preserve"> reaction</w:t>
      </w:r>
      <w:r>
        <w:t xml:space="preserve"> illustrated above.</w:t>
      </w:r>
    </w:p>
    <w:p w14:paraId="6CC848D9" w14:textId="77777777" w:rsidR="005C2E6D" w:rsidRDefault="005C2E6D" w:rsidP="005C2E6D">
      <w:pPr>
        <w:pStyle w:val="ListParagraph"/>
        <w:jc w:val="right"/>
      </w:pPr>
      <w:r>
        <w:t>(3 marks)</w:t>
      </w:r>
    </w:p>
    <w:p w14:paraId="5A9F9894" w14:textId="77777777" w:rsidR="005C2E6D" w:rsidRDefault="005C2E6D" w:rsidP="005C2E6D">
      <w:pPr>
        <w:pStyle w:val="ListParagraph"/>
        <w:jc w:val="right"/>
      </w:pPr>
    </w:p>
    <w:tbl>
      <w:tblPr>
        <w:tblStyle w:val="TableGrid"/>
        <w:tblW w:w="0" w:type="auto"/>
        <w:tblInd w:w="720" w:type="dxa"/>
        <w:tblLook w:val="04A0" w:firstRow="1" w:lastRow="0" w:firstColumn="1" w:lastColumn="0" w:noHBand="0" w:noVBand="1"/>
      </w:tblPr>
      <w:tblGrid>
        <w:gridCol w:w="6930"/>
        <w:gridCol w:w="1366"/>
      </w:tblGrid>
      <w:tr w:rsidR="005C2E6D" w:rsidRPr="002E2739" w14:paraId="1911044A" w14:textId="77777777" w:rsidTr="008B05EB">
        <w:trPr>
          <w:trHeight w:val="567"/>
        </w:trPr>
        <w:tc>
          <w:tcPr>
            <w:tcW w:w="6930" w:type="dxa"/>
            <w:vAlign w:val="center"/>
          </w:tcPr>
          <w:p w14:paraId="37AD4766" w14:textId="77777777" w:rsidR="005C2E6D" w:rsidRPr="002E2739" w:rsidRDefault="00013188" w:rsidP="008B05EB">
            <w:pPr>
              <w:pStyle w:val="ListParagraph"/>
              <w:ind w:left="21"/>
              <w:rPr>
                <w:color w:val="1F4E79" w:themeColor="accent1" w:themeShade="80"/>
              </w:rPr>
            </w:pPr>
            <m:oMathPara>
              <m:oMathParaPr>
                <m:jc m:val="left"/>
              </m:oMathParaPr>
              <m:oMath>
                <m:sSubSup>
                  <m:sSubSupPr>
                    <m:ctrlPr>
                      <w:rPr>
                        <w:rFonts w:ascii="Cambria Math" w:hAnsi="Cambria Math"/>
                        <w:color w:val="1F4E79" w:themeColor="accent1" w:themeShade="80"/>
                      </w:rPr>
                    </m:ctrlPr>
                  </m:sSubSupPr>
                  <m:e>
                    <m:r>
                      <m:rPr>
                        <m:sty m:val="p"/>
                      </m:rPr>
                      <w:rPr>
                        <w:rFonts w:ascii="Cambria Math" w:hAnsi="Cambria Math"/>
                        <w:color w:val="1F4E79" w:themeColor="accent1" w:themeShade="80"/>
                      </w:rPr>
                      <m:t>H</m:t>
                    </m:r>
                  </m:e>
                  <m:sub>
                    <m:r>
                      <m:rPr>
                        <m:sty m:val="p"/>
                      </m:rPr>
                      <w:rPr>
                        <w:rFonts w:ascii="Cambria Math" w:hAnsi="Cambria Math"/>
                        <w:color w:val="1F4E79" w:themeColor="accent1" w:themeShade="80"/>
                      </w:rPr>
                      <m:t>1</m:t>
                    </m:r>
                  </m:sub>
                  <m:sup>
                    <m:r>
                      <m:rPr>
                        <m:sty m:val="p"/>
                      </m:rPr>
                      <w:rPr>
                        <w:rFonts w:ascii="Cambria Math" w:hAnsi="Cambria Math"/>
                        <w:color w:val="1F4E79" w:themeColor="accent1" w:themeShade="80"/>
                      </w:rPr>
                      <m:t>2</m:t>
                    </m:r>
                  </m:sup>
                </m:sSubSup>
                <m:r>
                  <m:rPr>
                    <m:sty m:val="p"/>
                  </m:rPr>
                  <w:rPr>
                    <w:rFonts w:ascii="Cambria Math" w:hAnsi="Cambria Math"/>
                    <w:color w:val="1F4E79" w:themeColor="accent1" w:themeShade="80"/>
                  </w:rPr>
                  <m:t xml:space="preserve">+ </m:t>
                </m:r>
                <m:sSubSup>
                  <m:sSubSupPr>
                    <m:ctrlPr>
                      <w:rPr>
                        <w:rFonts w:ascii="Cambria Math" w:hAnsi="Cambria Math"/>
                        <w:color w:val="1F4E79" w:themeColor="accent1" w:themeShade="80"/>
                      </w:rPr>
                    </m:ctrlPr>
                  </m:sSubSupPr>
                  <m:e>
                    <m:r>
                      <m:rPr>
                        <m:sty m:val="p"/>
                      </m:rPr>
                      <w:rPr>
                        <w:rFonts w:ascii="Cambria Math" w:hAnsi="Cambria Math"/>
                        <w:color w:val="1F4E79" w:themeColor="accent1" w:themeShade="80"/>
                      </w:rPr>
                      <m:t>H</m:t>
                    </m:r>
                  </m:e>
                  <m:sub>
                    <m:r>
                      <m:rPr>
                        <m:sty m:val="p"/>
                      </m:rPr>
                      <w:rPr>
                        <w:rFonts w:ascii="Cambria Math" w:hAnsi="Cambria Math"/>
                        <w:color w:val="1F4E79" w:themeColor="accent1" w:themeShade="80"/>
                      </w:rPr>
                      <m:t>1</m:t>
                    </m:r>
                  </m:sub>
                  <m:sup>
                    <m:r>
                      <m:rPr>
                        <m:sty m:val="p"/>
                      </m:rPr>
                      <w:rPr>
                        <w:rFonts w:ascii="Cambria Math" w:hAnsi="Cambria Math"/>
                        <w:color w:val="1F4E79" w:themeColor="accent1" w:themeShade="80"/>
                      </w:rPr>
                      <m:t>3</m:t>
                    </m:r>
                  </m:sup>
                </m:sSubSup>
                <m:r>
                  <m:rPr>
                    <m:sty m:val="p"/>
                  </m:rPr>
                  <w:rPr>
                    <w:rFonts w:ascii="Cambria Math" w:hAnsi="Cambria Math"/>
                    <w:color w:val="1F4E79" w:themeColor="accent1" w:themeShade="80"/>
                  </w:rPr>
                  <m:t xml:space="preserve"> → </m:t>
                </m:r>
                <m:sSubSup>
                  <m:sSubSupPr>
                    <m:ctrlPr>
                      <w:rPr>
                        <w:rFonts w:ascii="Cambria Math" w:hAnsi="Cambria Math"/>
                        <w:color w:val="1F4E79" w:themeColor="accent1" w:themeShade="80"/>
                      </w:rPr>
                    </m:ctrlPr>
                  </m:sSubSupPr>
                  <m:e>
                    <m:r>
                      <m:rPr>
                        <m:sty m:val="p"/>
                      </m:rPr>
                      <w:rPr>
                        <w:rFonts w:ascii="Cambria Math" w:hAnsi="Cambria Math"/>
                        <w:color w:val="1F4E79" w:themeColor="accent1" w:themeShade="80"/>
                      </w:rPr>
                      <m:t>He</m:t>
                    </m:r>
                  </m:e>
                  <m:sub>
                    <m:r>
                      <m:rPr>
                        <m:sty m:val="p"/>
                      </m:rPr>
                      <w:rPr>
                        <w:rFonts w:ascii="Cambria Math" w:hAnsi="Cambria Math"/>
                        <w:color w:val="1F4E79" w:themeColor="accent1" w:themeShade="80"/>
                      </w:rPr>
                      <m:t>2</m:t>
                    </m:r>
                  </m:sub>
                  <m:sup>
                    <m:r>
                      <m:rPr>
                        <m:sty m:val="p"/>
                      </m:rPr>
                      <w:rPr>
                        <w:rFonts w:ascii="Cambria Math" w:hAnsi="Cambria Math"/>
                        <w:color w:val="1F4E79" w:themeColor="accent1" w:themeShade="80"/>
                      </w:rPr>
                      <m:t>4</m:t>
                    </m:r>
                  </m:sup>
                </m:sSubSup>
                <m:r>
                  <m:rPr>
                    <m:sty m:val="p"/>
                  </m:rPr>
                  <w:rPr>
                    <w:rFonts w:ascii="Cambria Math" w:hAnsi="Cambria Math"/>
                    <w:color w:val="1F4E79" w:themeColor="accent1" w:themeShade="80"/>
                  </w:rPr>
                  <m:t xml:space="preserve">+ </m:t>
                </m:r>
                <m:sSubSup>
                  <m:sSubSupPr>
                    <m:ctrlPr>
                      <w:rPr>
                        <w:rFonts w:ascii="Cambria Math" w:hAnsi="Cambria Math"/>
                        <w:color w:val="1F4E79" w:themeColor="accent1" w:themeShade="80"/>
                      </w:rPr>
                    </m:ctrlPr>
                  </m:sSubSupPr>
                  <m:e>
                    <m:r>
                      <m:rPr>
                        <m:sty m:val="p"/>
                      </m:rPr>
                      <w:rPr>
                        <w:rFonts w:ascii="Cambria Math" w:hAnsi="Cambria Math"/>
                        <w:color w:val="1F4E79" w:themeColor="accent1" w:themeShade="80"/>
                      </w:rPr>
                      <m:t>n</m:t>
                    </m:r>
                  </m:e>
                  <m:sub>
                    <m:r>
                      <m:rPr>
                        <m:sty m:val="p"/>
                      </m:rPr>
                      <w:rPr>
                        <w:rFonts w:ascii="Cambria Math" w:hAnsi="Cambria Math"/>
                        <w:color w:val="1F4E79" w:themeColor="accent1" w:themeShade="80"/>
                      </w:rPr>
                      <m:t>0</m:t>
                    </m:r>
                  </m:sub>
                  <m:sup>
                    <m:r>
                      <m:rPr>
                        <m:sty m:val="p"/>
                      </m:rPr>
                      <w:rPr>
                        <w:rFonts w:ascii="Cambria Math" w:hAnsi="Cambria Math"/>
                        <w:color w:val="1F4E79" w:themeColor="accent1" w:themeShade="80"/>
                      </w:rPr>
                      <m:t>1</m:t>
                    </m:r>
                  </m:sup>
                </m:sSubSup>
              </m:oMath>
            </m:oMathPara>
          </w:p>
        </w:tc>
        <w:tc>
          <w:tcPr>
            <w:tcW w:w="1366" w:type="dxa"/>
            <w:vAlign w:val="center"/>
          </w:tcPr>
          <w:p w14:paraId="0038AB51" w14:textId="77777777" w:rsidR="005C2E6D" w:rsidRPr="002E2739" w:rsidRDefault="005C2E6D" w:rsidP="008B05EB">
            <w:pPr>
              <w:pStyle w:val="ListParagraph"/>
              <w:ind w:left="0"/>
              <w:jc w:val="center"/>
              <w:rPr>
                <w:color w:val="1F4E79" w:themeColor="accent1" w:themeShade="80"/>
              </w:rPr>
            </w:pPr>
          </w:p>
        </w:tc>
      </w:tr>
      <w:tr w:rsidR="005C2E6D" w:rsidRPr="002E2739" w14:paraId="1066D744" w14:textId="77777777" w:rsidTr="008B05EB">
        <w:trPr>
          <w:trHeight w:val="567"/>
        </w:trPr>
        <w:tc>
          <w:tcPr>
            <w:tcW w:w="6930" w:type="dxa"/>
            <w:vAlign w:val="center"/>
          </w:tcPr>
          <w:p w14:paraId="3CDE57C3" w14:textId="77777777" w:rsidR="005C2E6D" w:rsidRPr="002E2739" w:rsidRDefault="005C2E6D" w:rsidP="005C2E6D">
            <w:pPr>
              <w:pStyle w:val="ListParagraph"/>
              <w:ind w:left="730"/>
              <w:rPr>
                <w:color w:val="1F4E79" w:themeColor="accent1" w:themeShade="80"/>
              </w:rPr>
            </w:pPr>
            <w:r w:rsidRPr="002E2739">
              <w:rPr>
                <w:color w:val="1F4E79" w:themeColor="accent1" w:themeShade="80"/>
              </w:rPr>
              <w:t>Correct chemical symbols are used.</w:t>
            </w:r>
          </w:p>
        </w:tc>
        <w:tc>
          <w:tcPr>
            <w:tcW w:w="1366" w:type="dxa"/>
            <w:vAlign w:val="center"/>
          </w:tcPr>
          <w:p w14:paraId="38D9A39F" w14:textId="77777777" w:rsidR="005C2E6D" w:rsidRPr="002E2739" w:rsidRDefault="005C2E6D" w:rsidP="00A74329">
            <w:pPr>
              <w:pStyle w:val="ListParagraph"/>
              <w:ind w:left="320" w:hanging="320"/>
              <w:jc w:val="center"/>
              <w:rPr>
                <w:color w:val="1F4E79" w:themeColor="accent1" w:themeShade="80"/>
              </w:rPr>
            </w:pPr>
            <w:r w:rsidRPr="002E2739">
              <w:rPr>
                <w:color w:val="1F4E79" w:themeColor="accent1" w:themeShade="80"/>
              </w:rPr>
              <w:t>1 mark</w:t>
            </w:r>
          </w:p>
        </w:tc>
      </w:tr>
      <w:tr w:rsidR="005C2E6D" w:rsidRPr="002E2739" w14:paraId="62A63E84" w14:textId="77777777" w:rsidTr="008B05EB">
        <w:trPr>
          <w:trHeight w:val="567"/>
        </w:trPr>
        <w:tc>
          <w:tcPr>
            <w:tcW w:w="6930" w:type="dxa"/>
            <w:vAlign w:val="center"/>
          </w:tcPr>
          <w:p w14:paraId="545D10A3" w14:textId="77777777" w:rsidR="005C2E6D" w:rsidRPr="002E2739" w:rsidRDefault="005C2E6D" w:rsidP="005C2E6D">
            <w:pPr>
              <w:pStyle w:val="ListParagraph"/>
              <w:ind w:left="730"/>
              <w:rPr>
                <w:color w:val="1F4E79" w:themeColor="accent1" w:themeShade="80"/>
              </w:rPr>
            </w:pPr>
            <w:r w:rsidRPr="002E2739">
              <w:rPr>
                <w:color w:val="1F4E79" w:themeColor="accent1" w:themeShade="80"/>
              </w:rPr>
              <w:t>Mass numbers are balanced.</w:t>
            </w:r>
          </w:p>
        </w:tc>
        <w:tc>
          <w:tcPr>
            <w:tcW w:w="1366" w:type="dxa"/>
            <w:vAlign w:val="center"/>
          </w:tcPr>
          <w:p w14:paraId="11541B41" w14:textId="77777777" w:rsidR="005C2E6D" w:rsidRPr="002E2739" w:rsidRDefault="005C2E6D" w:rsidP="00A74329">
            <w:pPr>
              <w:pStyle w:val="ListParagraph"/>
              <w:ind w:left="320" w:hanging="320"/>
              <w:jc w:val="center"/>
              <w:rPr>
                <w:color w:val="1F4E79" w:themeColor="accent1" w:themeShade="80"/>
              </w:rPr>
            </w:pPr>
            <w:r w:rsidRPr="002E2739">
              <w:rPr>
                <w:color w:val="1F4E79" w:themeColor="accent1" w:themeShade="80"/>
              </w:rPr>
              <w:t>1 mark</w:t>
            </w:r>
          </w:p>
        </w:tc>
      </w:tr>
      <w:tr w:rsidR="005C2E6D" w:rsidRPr="002E2739" w14:paraId="4730DFCB" w14:textId="77777777" w:rsidTr="008B05EB">
        <w:trPr>
          <w:trHeight w:val="567"/>
        </w:trPr>
        <w:tc>
          <w:tcPr>
            <w:tcW w:w="6930" w:type="dxa"/>
            <w:vAlign w:val="center"/>
          </w:tcPr>
          <w:p w14:paraId="1EB926BF" w14:textId="77777777" w:rsidR="005C2E6D" w:rsidRPr="002E2739" w:rsidRDefault="005C2E6D" w:rsidP="005C2E6D">
            <w:pPr>
              <w:pStyle w:val="ListParagraph"/>
              <w:ind w:left="730"/>
              <w:rPr>
                <w:color w:val="1F4E79" w:themeColor="accent1" w:themeShade="80"/>
              </w:rPr>
            </w:pPr>
            <w:r w:rsidRPr="002E2739">
              <w:rPr>
                <w:color w:val="1F4E79" w:themeColor="accent1" w:themeShade="80"/>
              </w:rPr>
              <w:t>Atomic numbers are balanced.</w:t>
            </w:r>
          </w:p>
        </w:tc>
        <w:tc>
          <w:tcPr>
            <w:tcW w:w="1366" w:type="dxa"/>
            <w:vAlign w:val="center"/>
          </w:tcPr>
          <w:p w14:paraId="40102A3B" w14:textId="77777777" w:rsidR="005C2E6D" w:rsidRPr="002E2739" w:rsidRDefault="005C2E6D" w:rsidP="00A74329">
            <w:pPr>
              <w:pStyle w:val="ListParagraph"/>
              <w:ind w:left="320" w:hanging="320"/>
              <w:jc w:val="center"/>
              <w:rPr>
                <w:color w:val="1F4E79" w:themeColor="accent1" w:themeShade="80"/>
              </w:rPr>
            </w:pPr>
            <w:r w:rsidRPr="002E2739">
              <w:rPr>
                <w:color w:val="1F4E79" w:themeColor="accent1" w:themeShade="80"/>
              </w:rPr>
              <w:t>1 mark</w:t>
            </w:r>
          </w:p>
        </w:tc>
      </w:tr>
    </w:tbl>
    <w:p w14:paraId="390637BA" w14:textId="77777777" w:rsidR="005C2E6D" w:rsidRDefault="005C2E6D" w:rsidP="005C2E6D">
      <w:pPr>
        <w:pStyle w:val="ListParagraph"/>
      </w:pPr>
    </w:p>
    <w:p w14:paraId="3E94B143" w14:textId="77777777" w:rsidR="005C2E6D" w:rsidRDefault="005C2E6D" w:rsidP="005C2E6D">
      <w:pPr>
        <w:pStyle w:val="ListParagraph"/>
        <w:jc w:val="right"/>
      </w:pPr>
    </w:p>
    <w:p w14:paraId="6961373F" w14:textId="77777777" w:rsidR="005C2E6D" w:rsidRDefault="005C2E6D" w:rsidP="005C2E6D">
      <w:pPr>
        <w:pStyle w:val="ListParagraph"/>
        <w:jc w:val="right"/>
      </w:pPr>
    </w:p>
    <w:p w14:paraId="519158E8" w14:textId="77777777" w:rsidR="005C2E6D" w:rsidRDefault="005C2E6D" w:rsidP="005C2E6D">
      <w:pPr>
        <w:pStyle w:val="ListParagraph"/>
        <w:jc w:val="right"/>
      </w:pPr>
    </w:p>
    <w:p w14:paraId="500CA122" w14:textId="77777777" w:rsidR="005C2E6D" w:rsidRDefault="005C2E6D" w:rsidP="005C2E6D">
      <w:pPr>
        <w:pStyle w:val="ListParagraph"/>
        <w:jc w:val="right"/>
      </w:pPr>
    </w:p>
    <w:p w14:paraId="0F8E81ED" w14:textId="77777777" w:rsidR="005C2E6D" w:rsidRDefault="005C2E6D" w:rsidP="005C2E6D">
      <w:pPr>
        <w:pStyle w:val="ListParagraph"/>
        <w:jc w:val="right"/>
      </w:pPr>
    </w:p>
    <w:p w14:paraId="691B1C24" w14:textId="77777777" w:rsidR="005C2E6D" w:rsidRPr="00A65238" w:rsidRDefault="005C2E6D" w:rsidP="00B701FC">
      <w:pPr>
        <w:pStyle w:val="ListParagraph"/>
        <w:numPr>
          <w:ilvl w:val="0"/>
          <w:numId w:val="21"/>
        </w:numPr>
        <w:spacing w:after="160" w:line="259" w:lineRule="auto"/>
        <w:ind w:hanging="720"/>
      </w:pPr>
      <w:r>
        <w:t>Use the masses listed earlier to calculate the energy released (in MeV) by this fusion reaction. Show all working.</w:t>
      </w:r>
    </w:p>
    <w:p w14:paraId="50137003" w14:textId="77777777" w:rsidR="005C2E6D" w:rsidRDefault="005C2E6D" w:rsidP="005C2E6D">
      <w:pPr>
        <w:pStyle w:val="ListParagraph"/>
        <w:jc w:val="right"/>
      </w:pPr>
      <w:r>
        <w:t>(4 marks)</w:t>
      </w:r>
    </w:p>
    <w:p w14:paraId="14BD0240" w14:textId="77777777" w:rsidR="005C2E6D" w:rsidRDefault="005C2E6D" w:rsidP="005C2E6D">
      <w:pPr>
        <w:pStyle w:val="ListParagraph"/>
        <w:jc w:val="right"/>
      </w:pPr>
    </w:p>
    <w:tbl>
      <w:tblPr>
        <w:tblStyle w:val="TableGrid"/>
        <w:tblW w:w="0" w:type="auto"/>
        <w:tblInd w:w="720" w:type="dxa"/>
        <w:tblLook w:val="04A0" w:firstRow="1" w:lastRow="0" w:firstColumn="1" w:lastColumn="0" w:noHBand="0" w:noVBand="1"/>
      </w:tblPr>
      <w:tblGrid>
        <w:gridCol w:w="6930"/>
        <w:gridCol w:w="1366"/>
      </w:tblGrid>
      <w:tr w:rsidR="00A65238" w:rsidRPr="007E480C" w14:paraId="6DCC5AA4" w14:textId="77777777" w:rsidTr="008B05EB">
        <w:trPr>
          <w:trHeight w:val="567"/>
        </w:trPr>
        <w:tc>
          <w:tcPr>
            <w:tcW w:w="6930" w:type="dxa"/>
            <w:vAlign w:val="center"/>
          </w:tcPr>
          <w:p w14:paraId="320C1EF4" w14:textId="77777777" w:rsidR="00A65238" w:rsidRPr="007E480C" w:rsidRDefault="00A65238"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Mass of reactants</m:t>
                </m:r>
                <m:r>
                  <m:rPr>
                    <m:sty m:val="p"/>
                  </m:rPr>
                  <w:rPr>
                    <w:rFonts w:ascii="Cambria Math" w:eastAsiaTheme="minorEastAsia" w:hAnsi="Cambria Math"/>
                    <w:color w:val="1F4E79" w:themeColor="accent1" w:themeShade="80"/>
                  </w:rPr>
                  <m:t>=2.01355+3.01605=5.02960 u</m:t>
                </m:r>
              </m:oMath>
            </m:oMathPara>
          </w:p>
        </w:tc>
        <w:tc>
          <w:tcPr>
            <w:tcW w:w="1366" w:type="dxa"/>
            <w:vAlign w:val="center"/>
          </w:tcPr>
          <w:p w14:paraId="160C37FB" w14:textId="77777777" w:rsidR="00A65238" w:rsidRPr="007E480C" w:rsidRDefault="00A65238" w:rsidP="00A65238">
            <w:pPr>
              <w:pStyle w:val="ListParagraph"/>
              <w:ind w:left="320" w:hanging="283"/>
              <w:jc w:val="center"/>
              <w:rPr>
                <w:color w:val="1F4E79" w:themeColor="accent1" w:themeShade="80"/>
              </w:rPr>
            </w:pPr>
            <w:r w:rsidRPr="007E480C">
              <w:rPr>
                <w:color w:val="1F4E79" w:themeColor="accent1" w:themeShade="80"/>
              </w:rPr>
              <w:t>1 mark</w:t>
            </w:r>
          </w:p>
        </w:tc>
      </w:tr>
      <w:tr w:rsidR="00A65238" w:rsidRPr="007E480C" w14:paraId="72362631" w14:textId="77777777" w:rsidTr="008B05EB">
        <w:trPr>
          <w:trHeight w:val="567"/>
        </w:trPr>
        <w:tc>
          <w:tcPr>
            <w:tcW w:w="6930" w:type="dxa"/>
            <w:vAlign w:val="center"/>
          </w:tcPr>
          <w:p w14:paraId="53BE4A33" w14:textId="77777777" w:rsidR="00A65238" w:rsidRPr="007E480C" w:rsidRDefault="00A65238"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Mass of products</m:t>
                </m:r>
                <m:r>
                  <m:rPr>
                    <m:sty m:val="p"/>
                  </m:rPr>
                  <w:rPr>
                    <w:rFonts w:ascii="Cambria Math" w:eastAsiaTheme="minorEastAsia" w:hAnsi="Cambria Math"/>
                    <w:color w:val="1F4E79" w:themeColor="accent1" w:themeShade="80"/>
                  </w:rPr>
                  <m:t>=4.00260+1.00867=5.01127 u</m:t>
                </m:r>
              </m:oMath>
            </m:oMathPara>
          </w:p>
        </w:tc>
        <w:tc>
          <w:tcPr>
            <w:tcW w:w="1366" w:type="dxa"/>
            <w:vAlign w:val="center"/>
          </w:tcPr>
          <w:p w14:paraId="463173D9" w14:textId="77777777" w:rsidR="00A65238" w:rsidRPr="007E480C" w:rsidRDefault="00A65238" w:rsidP="00A65238">
            <w:pPr>
              <w:pStyle w:val="ListParagraph"/>
              <w:ind w:left="320" w:hanging="283"/>
              <w:jc w:val="center"/>
              <w:rPr>
                <w:color w:val="1F4E79" w:themeColor="accent1" w:themeShade="80"/>
              </w:rPr>
            </w:pPr>
            <w:r w:rsidRPr="007E480C">
              <w:rPr>
                <w:color w:val="1F4E79" w:themeColor="accent1" w:themeShade="80"/>
              </w:rPr>
              <w:t>1 mark</w:t>
            </w:r>
          </w:p>
        </w:tc>
      </w:tr>
      <w:tr w:rsidR="00A65238" w:rsidRPr="007E480C" w14:paraId="12876941" w14:textId="77777777" w:rsidTr="008B05EB">
        <w:trPr>
          <w:trHeight w:val="567"/>
        </w:trPr>
        <w:tc>
          <w:tcPr>
            <w:tcW w:w="6930" w:type="dxa"/>
            <w:vAlign w:val="center"/>
          </w:tcPr>
          <w:p w14:paraId="22642841" w14:textId="77777777" w:rsidR="00A65238" w:rsidRPr="007E480C" w:rsidRDefault="00A65238" w:rsidP="008B05EB">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Mass defect= </m:t>
                </m:r>
                <m:r>
                  <m:rPr>
                    <m:sty m:val="p"/>
                  </m:rPr>
                  <w:rPr>
                    <w:rFonts w:ascii="Cambria Math" w:eastAsiaTheme="minorEastAsia" w:hAnsi="Cambria Math"/>
                    <w:color w:val="1F4E79" w:themeColor="accent1" w:themeShade="80"/>
                  </w:rPr>
                  <m:t>5.02960- 5.01127=0.01833 u</m:t>
                </m:r>
              </m:oMath>
            </m:oMathPara>
          </w:p>
        </w:tc>
        <w:tc>
          <w:tcPr>
            <w:tcW w:w="1366" w:type="dxa"/>
            <w:vAlign w:val="center"/>
          </w:tcPr>
          <w:p w14:paraId="7769023A" w14:textId="77777777" w:rsidR="00A65238" w:rsidRPr="007E480C" w:rsidRDefault="00A65238" w:rsidP="00A65238">
            <w:pPr>
              <w:pStyle w:val="ListParagraph"/>
              <w:ind w:left="320" w:hanging="283"/>
              <w:jc w:val="center"/>
              <w:rPr>
                <w:color w:val="1F4E79" w:themeColor="accent1" w:themeShade="80"/>
              </w:rPr>
            </w:pPr>
            <w:r w:rsidRPr="007E480C">
              <w:rPr>
                <w:color w:val="1F4E79" w:themeColor="accent1" w:themeShade="80"/>
              </w:rPr>
              <w:t>1 mark</w:t>
            </w:r>
          </w:p>
        </w:tc>
      </w:tr>
      <w:tr w:rsidR="00A65238" w:rsidRPr="007E480C" w14:paraId="58468EA4" w14:textId="77777777" w:rsidTr="008B05EB">
        <w:trPr>
          <w:trHeight w:val="567"/>
        </w:trPr>
        <w:tc>
          <w:tcPr>
            <w:tcW w:w="6930" w:type="dxa"/>
            <w:vAlign w:val="center"/>
          </w:tcPr>
          <w:p w14:paraId="6FDD9197" w14:textId="77777777" w:rsidR="00A65238" w:rsidRPr="007E480C" w:rsidRDefault="00A65238" w:rsidP="000868B0">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Energy released= </m:t>
                </m:r>
                <m:r>
                  <m:rPr>
                    <m:sty m:val="p"/>
                  </m:rPr>
                  <w:rPr>
                    <w:rFonts w:ascii="Cambria Math" w:eastAsiaTheme="minorEastAsia" w:hAnsi="Cambria Math"/>
                    <w:color w:val="1F4E79" w:themeColor="accent1" w:themeShade="80"/>
                  </w:rPr>
                  <m:t>0.01833 ×931=17.06523 MeV</m:t>
                </m:r>
                <m:r>
                  <w:rPr>
                    <w:rFonts w:ascii="Cambria Math" w:hAnsi="Cambria Math"/>
                    <w:color w:val="1F4E79" w:themeColor="accent1" w:themeShade="80"/>
                  </w:rPr>
                  <m:t xml:space="preserve">=17.1 </m:t>
                </m:r>
                <m:r>
                  <m:rPr>
                    <m:sty m:val="p"/>
                  </m:rPr>
                  <w:rPr>
                    <w:rFonts w:ascii="Cambria Math" w:hAnsi="Cambria Math"/>
                    <w:color w:val="1F4E79" w:themeColor="accent1" w:themeShade="80"/>
                  </w:rPr>
                  <m:t>MeV</m:t>
                </m:r>
              </m:oMath>
            </m:oMathPara>
          </w:p>
        </w:tc>
        <w:tc>
          <w:tcPr>
            <w:tcW w:w="1366" w:type="dxa"/>
            <w:vAlign w:val="center"/>
          </w:tcPr>
          <w:p w14:paraId="222749CA" w14:textId="77777777" w:rsidR="00A65238" w:rsidRPr="007E480C" w:rsidRDefault="00A65238" w:rsidP="00A65238">
            <w:pPr>
              <w:pStyle w:val="ListParagraph"/>
              <w:ind w:left="320" w:hanging="283"/>
              <w:jc w:val="center"/>
              <w:rPr>
                <w:color w:val="1F4E79" w:themeColor="accent1" w:themeShade="80"/>
              </w:rPr>
            </w:pPr>
            <w:r w:rsidRPr="007E480C">
              <w:rPr>
                <w:color w:val="1F4E79" w:themeColor="accent1" w:themeShade="80"/>
              </w:rPr>
              <w:t>1 mark</w:t>
            </w:r>
          </w:p>
        </w:tc>
      </w:tr>
    </w:tbl>
    <w:p w14:paraId="25DB15A0" w14:textId="77777777" w:rsidR="005C2E6D" w:rsidRDefault="005C2E6D" w:rsidP="00A65238">
      <w:pPr>
        <w:pStyle w:val="ListParagraph"/>
      </w:pPr>
    </w:p>
    <w:p w14:paraId="60D9721D" w14:textId="77777777" w:rsidR="00A65238" w:rsidRDefault="00A65238" w:rsidP="00A65238">
      <w:pPr>
        <w:rPr>
          <w:rFonts w:eastAsia="Times New Roman" w:cs="Arial"/>
          <w:szCs w:val="22"/>
        </w:rPr>
      </w:pPr>
    </w:p>
    <w:p w14:paraId="10FBBE52" w14:textId="77777777" w:rsidR="00A33D92" w:rsidRDefault="00A33D92" w:rsidP="00A33D92">
      <w:pPr>
        <w:pStyle w:val="ListParagraph"/>
        <w:numPr>
          <w:ilvl w:val="0"/>
          <w:numId w:val="21"/>
        </w:numPr>
        <w:ind w:hanging="720"/>
      </w:pPr>
      <w:r>
        <w:t xml:space="preserve">Hence, calculate the total fusion energy released (in Joules) by one (1) kilogram of deuterium fuel (assume that all of this deuterium undergoes fusion). </w:t>
      </w:r>
    </w:p>
    <w:p w14:paraId="24C105F7" w14:textId="77777777" w:rsidR="00A33D92" w:rsidRDefault="00A33D92" w:rsidP="00A33D92">
      <w:pPr>
        <w:pStyle w:val="ListParagraph"/>
        <w:ind w:firstLine="0"/>
      </w:pPr>
      <w:r>
        <w:t xml:space="preserve">[If you were unable to </w:t>
      </w:r>
      <w:r w:rsidR="006C3D66">
        <w:t>calculate an answer for part (b) use a value of 17.00000 MeV]</w:t>
      </w:r>
    </w:p>
    <w:p w14:paraId="1C0E94B9" w14:textId="77777777" w:rsidR="00A33D92" w:rsidRDefault="00A33D92" w:rsidP="00A33D92">
      <w:pPr>
        <w:pStyle w:val="ListParagraph"/>
        <w:ind w:firstLine="0"/>
        <w:jc w:val="right"/>
      </w:pPr>
      <w:r>
        <w:t>(4 marks)</w:t>
      </w:r>
    </w:p>
    <w:p w14:paraId="766C3553" w14:textId="77777777" w:rsidR="00A33D92" w:rsidRDefault="00A33D92" w:rsidP="00A33D92">
      <w:pPr>
        <w:pStyle w:val="ListParagraph"/>
        <w:ind w:firstLine="0"/>
        <w:jc w:val="right"/>
      </w:pPr>
    </w:p>
    <w:tbl>
      <w:tblPr>
        <w:tblStyle w:val="TableGrid"/>
        <w:tblW w:w="0" w:type="auto"/>
        <w:tblInd w:w="720" w:type="dxa"/>
        <w:tblLook w:val="04A0" w:firstRow="1" w:lastRow="0" w:firstColumn="1" w:lastColumn="0" w:noHBand="0" w:noVBand="1"/>
      </w:tblPr>
      <w:tblGrid>
        <w:gridCol w:w="6930"/>
        <w:gridCol w:w="1276"/>
      </w:tblGrid>
      <w:tr w:rsidR="00A33D92" w14:paraId="76E4175B" w14:textId="77777777" w:rsidTr="00A33D92">
        <w:trPr>
          <w:trHeight w:val="567"/>
        </w:trPr>
        <w:tc>
          <w:tcPr>
            <w:tcW w:w="6930" w:type="dxa"/>
            <w:vAlign w:val="center"/>
          </w:tcPr>
          <w:p w14:paraId="3046B33B" w14:textId="77777777" w:rsidR="00A33D92" w:rsidRPr="00A33D92" w:rsidRDefault="00A33D92" w:rsidP="00A33D92">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m</m:t>
                </m:r>
                <m:d>
                  <m:dPr>
                    <m:ctrlPr>
                      <w:rPr>
                        <w:rFonts w:ascii="Cambria Math" w:hAnsi="Cambria Math"/>
                        <w:color w:val="1F4E79" w:themeColor="accent1" w:themeShade="80"/>
                      </w:rPr>
                    </m:ctrlPr>
                  </m:dPr>
                  <m:e>
                    <m:r>
                      <m:rPr>
                        <m:sty m:val="p"/>
                      </m:rPr>
                      <w:rPr>
                        <w:rFonts w:ascii="Cambria Math" w:hAnsi="Cambria Math"/>
                        <w:color w:val="1F4E79" w:themeColor="accent1" w:themeShade="80"/>
                      </w:rPr>
                      <m:t>H-2 nuclei</m:t>
                    </m:r>
                  </m:e>
                </m:d>
                <m:r>
                  <m:rPr>
                    <m:sty m:val="p"/>
                  </m:rPr>
                  <w:rPr>
                    <w:rFonts w:ascii="Cambria Math" w:hAnsi="Cambria Math"/>
                    <w:color w:val="1F4E79" w:themeColor="accent1" w:themeShade="80"/>
                  </w:rPr>
                  <m:t>=2.01355×1.66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-27</m:t>
                    </m:r>
                  </m:sup>
                </m:sSup>
                <m:r>
                  <m:rPr>
                    <m:sty m:val="p"/>
                  </m:rPr>
                  <w:rPr>
                    <w:rFonts w:ascii="Cambria Math" w:hAnsi="Cambria Math"/>
                    <w:color w:val="1F4E79" w:themeColor="accent1" w:themeShade="80"/>
                  </w:rPr>
                  <m:t xml:space="preserve">=3.34×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-27</m:t>
                    </m:r>
                  </m:sup>
                </m:sSup>
                <m:r>
                  <m:rPr>
                    <m:sty m:val="p"/>
                  </m:rPr>
                  <w:rPr>
                    <w:rFonts w:ascii="Cambria Math" w:hAnsi="Cambria Math"/>
                    <w:color w:val="1F4E79" w:themeColor="accent1" w:themeShade="80"/>
                  </w:rPr>
                  <m:t>kg</m:t>
                </m:r>
              </m:oMath>
            </m:oMathPara>
          </w:p>
        </w:tc>
        <w:tc>
          <w:tcPr>
            <w:tcW w:w="1276" w:type="dxa"/>
            <w:vAlign w:val="center"/>
          </w:tcPr>
          <w:p w14:paraId="296DDDD6" w14:textId="77777777" w:rsidR="00A33D92" w:rsidRPr="007E480C" w:rsidRDefault="00A33D92" w:rsidP="00A33D92">
            <w:pPr>
              <w:pStyle w:val="ListParagraph"/>
              <w:ind w:left="320" w:hanging="283"/>
              <w:jc w:val="center"/>
              <w:rPr>
                <w:color w:val="1F4E79" w:themeColor="accent1" w:themeShade="80"/>
              </w:rPr>
            </w:pPr>
            <w:r w:rsidRPr="007E480C">
              <w:rPr>
                <w:color w:val="1F4E79" w:themeColor="accent1" w:themeShade="80"/>
              </w:rPr>
              <w:t>1 mark</w:t>
            </w:r>
          </w:p>
        </w:tc>
      </w:tr>
      <w:tr w:rsidR="00A33D92" w14:paraId="0F16B195" w14:textId="77777777" w:rsidTr="00A33D92">
        <w:trPr>
          <w:trHeight w:val="680"/>
        </w:trPr>
        <w:tc>
          <w:tcPr>
            <w:tcW w:w="6930" w:type="dxa"/>
            <w:vAlign w:val="center"/>
          </w:tcPr>
          <w:p w14:paraId="2760FC3D" w14:textId="77777777" w:rsidR="00A33D92" w:rsidRPr="00A33D92" w:rsidRDefault="00A33D92" w:rsidP="00A33D92">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n</m:t>
                </m:r>
                <m:d>
                  <m:dPr>
                    <m:ctrlPr>
                      <w:rPr>
                        <w:rFonts w:ascii="Cambria Math" w:hAnsi="Cambria Math"/>
                        <w:color w:val="1F4E79" w:themeColor="accent1" w:themeShade="80"/>
                      </w:rPr>
                    </m:ctrlPr>
                  </m:dPr>
                  <m:e>
                    <m:r>
                      <m:rPr>
                        <m:sty m:val="p"/>
                      </m:rPr>
                      <w:rPr>
                        <w:rFonts w:ascii="Cambria Math" w:hAnsi="Cambria Math"/>
                        <w:color w:val="1F4E79" w:themeColor="accent1" w:themeShade="80"/>
                      </w:rPr>
                      <m:t>H-2 nuclei</m:t>
                    </m:r>
                  </m:e>
                </m:d>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 xml:space="preserve">3.34×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-27</m:t>
                        </m:r>
                      </m:sup>
                    </m:sSup>
                  </m:den>
                </m:f>
                <m:r>
                  <m:rPr>
                    <m:sty m:val="p"/>
                  </m:rPr>
                  <w:rPr>
                    <w:rFonts w:ascii="Cambria Math" w:hAnsi="Cambria Math"/>
                    <w:color w:val="1F4E79" w:themeColor="accent1" w:themeShade="80"/>
                  </w:rPr>
                  <m:t>=2.99×</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26</m:t>
                    </m:r>
                  </m:sup>
                </m:sSup>
              </m:oMath>
            </m:oMathPara>
          </w:p>
        </w:tc>
        <w:tc>
          <w:tcPr>
            <w:tcW w:w="1276" w:type="dxa"/>
            <w:vAlign w:val="center"/>
          </w:tcPr>
          <w:p w14:paraId="05D6736C" w14:textId="77777777" w:rsidR="00A33D92" w:rsidRPr="007E480C" w:rsidRDefault="00A33D92" w:rsidP="00A33D92">
            <w:pPr>
              <w:pStyle w:val="ListParagraph"/>
              <w:ind w:left="320" w:hanging="283"/>
              <w:jc w:val="center"/>
              <w:rPr>
                <w:color w:val="1F4E79" w:themeColor="accent1" w:themeShade="80"/>
              </w:rPr>
            </w:pPr>
            <w:r w:rsidRPr="007E480C">
              <w:rPr>
                <w:color w:val="1F4E79" w:themeColor="accent1" w:themeShade="80"/>
              </w:rPr>
              <w:t>1 mark</w:t>
            </w:r>
          </w:p>
        </w:tc>
      </w:tr>
      <w:tr w:rsidR="00A33D92" w14:paraId="1A71B659" w14:textId="77777777" w:rsidTr="00A33D92">
        <w:trPr>
          <w:trHeight w:val="567"/>
        </w:trPr>
        <w:tc>
          <w:tcPr>
            <w:tcW w:w="6930" w:type="dxa"/>
            <w:vAlign w:val="center"/>
          </w:tcPr>
          <w:p w14:paraId="74A74F35" w14:textId="77777777" w:rsidR="00A33D92" w:rsidRPr="00A33D92" w:rsidRDefault="00A33D92" w:rsidP="00A33D92">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Energy released= 2.99×</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26</m:t>
                    </m:r>
                  </m:sup>
                </m:sSup>
                <m:r>
                  <m:rPr>
                    <m:sty m:val="p"/>
                  </m:rPr>
                  <w:rPr>
                    <w:rFonts w:ascii="Cambria Math" w:hAnsi="Cambria Math"/>
                    <w:color w:val="1F4E79" w:themeColor="accent1" w:themeShade="80"/>
                  </w:rPr>
                  <m:t>×</m:t>
                </m:r>
                <m:r>
                  <m:rPr>
                    <m:sty m:val="p"/>
                  </m:rPr>
                  <w:rPr>
                    <w:rFonts w:ascii="Cambria Math" w:eastAsiaTheme="minorEastAsia" w:hAnsi="Cambria Math"/>
                    <w:color w:val="1F4E79" w:themeColor="accent1" w:themeShade="80"/>
                  </w:rPr>
                  <m:t>17.06523 ×</m:t>
                </m:r>
                <m:r>
                  <m:rPr>
                    <m:sty m:val="p"/>
                  </m:rPr>
                  <w:rPr>
                    <w:rFonts w:ascii="Cambria Math" w:hAnsi="Cambria Math"/>
                    <w:color w:val="1F4E79" w:themeColor="accent1" w:themeShade="80"/>
                  </w:rPr>
                  <m:t>1.6×</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-13</m:t>
                    </m:r>
                  </m:sup>
                </m:sSup>
              </m:oMath>
            </m:oMathPara>
          </w:p>
        </w:tc>
        <w:tc>
          <w:tcPr>
            <w:tcW w:w="1276" w:type="dxa"/>
            <w:vAlign w:val="center"/>
          </w:tcPr>
          <w:p w14:paraId="184B43B8" w14:textId="77777777" w:rsidR="00A33D92" w:rsidRPr="007E480C" w:rsidRDefault="00A33D92" w:rsidP="00A33D92">
            <w:pPr>
              <w:pStyle w:val="ListParagraph"/>
              <w:ind w:left="320" w:hanging="283"/>
              <w:jc w:val="center"/>
              <w:rPr>
                <w:color w:val="1F4E79" w:themeColor="accent1" w:themeShade="80"/>
              </w:rPr>
            </w:pPr>
            <w:r w:rsidRPr="007E480C">
              <w:rPr>
                <w:color w:val="1F4E79" w:themeColor="accent1" w:themeShade="80"/>
              </w:rPr>
              <w:t>1 mark</w:t>
            </w:r>
          </w:p>
        </w:tc>
      </w:tr>
      <w:tr w:rsidR="00A33D92" w14:paraId="59EADE53" w14:textId="77777777" w:rsidTr="00A33D92">
        <w:trPr>
          <w:trHeight w:val="567"/>
        </w:trPr>
        <w:tc>
          <w:tcPr>
            <w:tcW w:w="6930" w:type="dxa"/>
            <w:vAlign w:val="center"/>
          </w:tcPr>
          <w:p w14:paraId="176D3945" w14:textId="77777777" w:rsidR="00A33D92" w:rsidRPr="00A33D92" w:rsidRDefault="00A33D92" w:rsidP="00A33D92">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=8.17×</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14</m:t>
                    </m:r>
                  </m:sup>
                </m:sSup>
                <m:r>
                  <m:rPr>
                    <m:sty m:val="p"/>
                  </m:rPr>
                  <w:rPr>
                    <w:rFonts w:ascii="Cambria Math" w:hAnsi="Cambria Math"/>
                    <w:color w:val="1F4E79" w:themeColor="accent1" w:themeShade="80"/>
                  </w:rPr>
                  <m:t>J</m:t>
                </m:r>
                <m:r>
                  <w:rPr>
                    <w:rFonts w:ascii="Cambria Math" w:hAnsi="Cambria Math"/>
                    <w:color w:val="1F4E79" w:themeColor="accent1" w:themeShade="80"/>
                  </w:rPr>
                  <m:t xml:space="preserve">     (</m:t>
                </m:r>
                <m:r>
                  <m:rPr>
                    <m:sty m:val="p"/>
                  </m:rPr>
                  <w:rPr>
                    <w:rFonts w:ascii="Cambria Math" w:hAnsi="Cambria Math"/>
                    <w:color w:val="1F4E79" w:themeColor="accent1" w:themeShade="80"/>
                  </w:rPr>
                  <m:t>8.13×</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14</m:t>
                    </m:r>
                  </m:sup>
                </m:sSup>
                <m:r>
                  <m:rPr>
                    <m:sty m:val="p"/>
                  </m:rPr>
                  <w:rPr>
                    <w:rFonts w:ascii="Cambria Math" w:hAnsi="Cambria Math"/>
                    <w:color w:val="1F4E79" w:themeColor="accent1" w:themeShade="80"/>
                  </w:rPr>
                  <m:t>J)</m:t>
                </m:r>
                <m:r>
                  <w:rPr>
                    <w:rFonts w:ascii="Cambria Math" w:hAnsi="Cambria Math"/>
                    <w:color w:val="1F4E79" w:themeColor="accent1" w:themeShade="80"/>
                  </w:rPr>
                  <m:t xml:space="preserve">     </m:t>
                </m:r>
              </m:oMath>
            </m:oMathPara>
          </w:p>
        </w:tc>
        <w:tc>
          <w:tcPr>
            <w:tcW w:w="1276" w:type="dxa"/>
            <w:vAlign w:val="center"/>
          </w:tcPr>
          <w:p w14:paraId="01A60A6E" w14:textId="77777777" w:rsidR="00A33D92" w:rsidRPr="007E480C" w:rsidRDefault="00A33D92" w:rsidP="00A33D92">
            <w:pPr>
              <w:pStyle w:val="ListParagraph"/>
              <w:ind w:left="320" w:hanging="283"/>
              <w:jc w:val="center"/>
              <w:rPr>
                <w:color w:val="1F4E79" w:themeColor="accent1" w:themeShade="80"/>
              </w:rPr>
            </w:pPr>
            <w:r w:rsidRPr="007E480C">
              <w:rPr>
                <w:color w:val="1F4E79" w:themeColor="accent1" w:themeShade="80"/>
              </w:rPr>
              <w:t>1 mark</w:t>
            </w:r>
          </w:p>
        </w:tc>
      </w:tr>
    </w:tbl>
    <w:p w14:paraId="225FF11E" w14:textId="77777777" w:rsidR="00A33D92" w:rsidRDefault="00A33D92" w:rsidP="00A33D92">
      <w:pPr>
        <w:pStyle w:val="ListParagraph"/>
        <w:ind w:firstLine="0"/>
      </w:pPr>
    </w:p>
    <w:p w14:paraId="55B1DE78" w14:textId="77777777" w:rsidR="00A33D92" w:rsidRDefault="00A33D92" w:rsidP="006C3D66"/>
    <w:p w14:paraId="23B081E1" w14:textId="77777777" w:rsidR="005C2E6D" w:rsidRDefault="005C2E6D" w:rsidP="00A65238">
      <w:r>
        <w:t xml:space="preserve">The core of a star has two very extreme conditions: very high temperatures and very high pressures. </w:t>
      </w:r>
    </w:p>
    <w:p w14:paraId="457357E0" w14:textId="77777777" w:rsidR="005C2E6D" w:rsidRDefault="005C2E6D" w:rsidP="005C2E6D">
      <w:pPr>
        <w:pStyle w:val="ListParagraph"/>
      </w:pPr>
    </w:p>
    <w:p w14:paraId="74FEFC9F" w14:textId="77777777" w:rsidR="005C2E6D" w:rsidRDefault="005C2E6D" w:rsidP="005C2E6D">
      <w:pPr>
        <w:pStyle w:val="ListParagraph"/>
        <w:numPr>
          <w:ilvl w:val="0"/>
          <w:numId w:val="21"/>
        </w:numPr>
        <w:spacing w:after="160" w:line="259" w:lineRule="auto"/>
        <w:ind w:hanging="720"/>
        <w:contextualSpacing/>
      </w:pPr>
      <w:r>
        <w:t xml:space="preserve">The extremely high temperatures provide for two (2) conditions vital for fusion to occur in the core of the star. Describe these conditions. </w:t>
      </w:r>
    </w:p>
    <w:p w14:paraId="752E4E34" w14:textId="77777777" w:rsidR="005C2E6D" w:rsidRDefault="00817498" w:rsidP="005C2E6D">
      <w:pPr>
        <w:pStyle w:val="ListParagraph"/>
        <w:jc w:val="right"/>
      </w:pPr>
      <w:r>
        <w:t>(2</w:t>
      </w:r>
      <w:r w:rsidR="005C2E6D">
        <w:t xml:space="preserve"> marks)</w:t>
      </w:r>
    </w:p>
    <w:p w14:paraId="0C7B1735" w14:textId="77777777" w:rsidR="005C2E6D" w:rsidRDefault="005C2E6D" w:rsidP="005C2E6D">
      <w:pPr>
        <w:pStyle w:val="ListParagraph"/>
        <w:jc w:val="right"/>
      </w:pPr>
    </w:p>
    <w:tbl>
      <w:tblPr>
        <w:tblStyle w:val="TableGrid"/>
        <w:tblW w:w="0" w:type="auto"/>
        <w:tblInd w:w="720" w:type="dxa"/>
        <w:tblLook w:val="04A0" w:firstRow="1" w:lastRow="0" w:firstColumn="1" w:lastColumn="0" w:noHBand="0" w:noVBand="1"/>
      </w:tblPr>
      <w:tblGrid>
        <w:gridCol w:w="6930"/>
        <w:gridCol w:w="1366"/>
      </w:tblGrid>
      <w:tr w:rsidR="00733B5A" w:rsidRPr="007E480C" w14:paraId="6824B031" w14:textId="77777777" w:rsidTr="008B05EB">
        <w:trPr>
          <w:trHeight w:val="567"/>
        </w:trPr>
        <w:tc>
          <w:tcPr>
            <w:tcW w:w="6930" w:type="dxa"/>
            <w:vAlign w:val="center"/>
          </w:tcPr>
          <w:p w14:paraId="6935F889" w14:textId="77777777" w:rsidR="00733B5A" w:rsidRPr="007E480C" w:rsidRDefault="00733B5A" w:rsidP="00123E1A">
            <w:pPr>
              <w:pStyle w:val="ListParagraph"/>
              <w:ind w:left="21" w:firstLine="0"/>
              <w:rPr>
                <w:color w:val="1F4E79" w:themeColor="accent1" w:themeShade="80"/>
              </w:rPr>
            </w:pPr>
            <w:r w:rsidRPr="007E480C">
              <w:rPr>
                <w:color w:val="1F4E79" w:themeColor="accent1" w:themeShade="80"/>
              </w:rPr>
              <w:t xml:space="preserve">The high </w:t>
            </w:r>
            <w:r w:rsidR="00123E1A">
              <w:rPr>
                <w:color w:val="1F4E79" w:themeColor="accent1" w:themeShade="80"/>
              </w:rPr>
              <w:t>pressures</w:t>
            </w:r>
            <w:r w:rsidRPr="007E480C">
              <w:rPr>
                <w:color w:val="1F4E79" w:themeColor="accent1" w:themeShade="80"/>
              </w:rPr>
              <w:t xml:space="preserve"> </w:t>
            </w:r>
            <w:r w:rsidR="00123E1A">
              <w:rPr>
                <w:color w:val="1F4E79" w:themeColor="accent1" w:themeShade="80"/>
              </w:rPr>
              <w:t>compress the plasma so much that nuclei collisions become possible</w:t>
            </w:r>
            <w:r w:rsidR="00817498" w:rsidRPr="007E480C">
              <w:rPr>
                <w:color w:val="1F4E79" w:themeColor="accent1" w:themeShade="80"/>
              </w:rPr>
              <w:t xml:space="preserve">.  </w:t>
            </w:r>
          </w:p>
        </w:tc>
        <w:tc>
          <w:tcPr>
            <w:tcW w:w="1366" w:type="dxa"/>
            <w:vAlign w:val="center"/>
          </w:tcPr>
          <w:p w14:paraId="568C8705" w14:textId="77777777" w:rsidR="00733B5A" w:rsidRPr="007E480C" w:rsidRDefault="00733B5A" w:rsidP="00733B5A">
            <w:pPr>
              <w:pStyle w:val="ListParagraph"/>
              <w:ind w:left="0" w:firstLine="0"/>
              <w:jc w:val="center"/>
              <w:rPr>
                <w:color w:val="1F4E79" w:themeColor="accent1" w:themeShade="80"/>
              </w:rPr>
            </w:pPr>
            <w:r w:rsidRPr="007E480C">
              <w:rPr>
                <w:color w:val="1F4E79" w:themeColor="accent1" w:themeShade="80"/>
              </w:rPr>
              <w:t>1 mark</w:t>
            </w:r>
          </w:p>
        </w:tc>
      </w:tr>
      <w:tr w:rsidR="00733B5A" w:rsidRPr="007E480C" w14:paraId="11E7F21C" w14:textId="77777777" w:rsidTr="008B05EB">
        <w:trPr>
          <w:trHeight w:val="567"/>
        </w:trPr>
        <w:tc>
          <w:tcPr>
            <w:tcW w:w="6930" w:type="dxa"/>
            <w:vAlign w:val="center"/>
          </w:tcPr>
          <w:p w14:paraId="62883EC9" w14:textId="77777777" w:rsidR="00733B5A" w:rsidRPr="007E480C" w:rsidRDefault="009D1BD6" w:rsidP="00733B5A">
            <w:pPr>
              <w:pStyle w:val="ListParagraph"/>
              <w:ind w:left="0" w:firstLine="0"/>
              <w:rPr>
                <w:color w:val="1F4E79" w:themeColor="accent1" w:themeShade="80"/>
              </w:rPr>
            </w:pPr>
            <w:r>
              <w:rPr>
                <w:color w:val="1F4E79" w:themeColor="accent1" w:themeShade="80"/>
              </w:rPr>
              <w:t>The high temperatures increase</w:t>
            </w:r>
            <w:r w:rsidR="00733B5A" w:rsidRPr="007E480C">
              <w:rPr>
                <w:color w:val="1F4E79" w:themeColor="accent1" w:themeShade="80"/>
              </w:rPr>
              <w:t xml:space="preserve"> the plasma’s velocity to extremely high levels. </w:t>
            </w:r>
            <w:r w:rsidR="00817498" w:rsidRPr="007E480C">
              <w:rPr>
                <w:color w:val="1F4E79" w:themeColor="accent1" w:themeShade="80"/>
              </w:rPr>
              <w:t>Again, these extremely high velocities allow the plasma to overcome the electrostatic forces between the nuclei and for collisions to occur.</w:t>
            </w:r>
          </w:p>
        </w:tc>
        <w:tc>
          <w:tcPr>
            <w:tcW w:w="1366" w:type="dxa"/>
            <w:vAlign w:val="center"/>
          </w:tcPr>
          <w:p w14:paraId="1FDD8FF2" w14:textId="77777777" w:rsidR="00733B5A" w:rsidRPr="007E480C" w:rsidRDefault="00733B5A" w:rsidP="00733B5A">
            <w:pPr>
              <w:pStyle w:val="ListParagraph"/>
              <w:ind w:left="0" w:firstLine="0"/>
              <w:jc w:val="center"/>
              <w:rPr>
                <w:color w:val="1F4E79" w:themeColor="accent1" w:themeShade="80"/>
              </w:rPr>
            </w:pPr>
            <w:r w:rsidRPr="007E480C">
              <w:rPr>
                <w:color w:val="1F4E79" w:themeColor="accent1" w:themeShade="80"/>
              </w:rPr>
              <w:t>1 mark</w:t>
            </w:r>
          </w:p>
        </w:tc>
      </w:tr>
    </w:tbl>
    <w:p w14:paraId="0A3FE2AF" w14:textId="77777777" w:rsidR="005C2E6D" w:rsidRDefault="005C2E6D" w:rsidP="00733B5A">
      <w:pPr>
        <w:pStyle w:val="ListParagraph"/>
      </w:pPr>
    </w:p>
    <w:p w14:paraId="4FE80421" w14:textId="77777777" w:rsidR="005C2E6D" w:rsidRDefault="005C2E6D" w:rsidP="005C2E6D">
      <w:pPr>
        <w:pStyle w:val="ListParagraph"/>
        <w:jc w:val="right"/>
      </w:pPr>
    </w:p>
    <w:p w14:paraId="12F33471" w14:textId="77777777" w:rsidR="005C2E6D" w:rsidRDefault="005C2E6D" w:rsidP="00DA1ACF">
      <w:r>
        <w:t xml:space="preserve">Fusion reactors are still in an experimental phase. Fission reactors have been used for many decades in different countries to produce electrical power. Fusion power has some advantages and disadvantages when compared to fission power. </w:t>
      </w:r>
    </w:p>
    <w:p w14:paraId="172F8D59" w14:textId="77777777" w:rsidR="005C2E6D" w:rsidRDefault="005C2E6D" w:rsidP="005C2E6D">
      <w:pPr>
        <w:pStyle w:val="ListParagraph"/>
      </w:pPr>
    </w:p>
    <w:p w14:paraId="164E4EF3" w14:textId="77777777" w:rsidR="005C2E6D" w:rsidRDefault="00817498" w:rsidP="005C2E6D">
      <w:pPr>
        <w:pStyle w:val="ListParagraph"/>
        <w:numPr>
          <w:ilvl w:val="0"/>
          <w:numId w:val="21"/>
        </w:numPr>
        <w:spacing w:after="160" w:line="259" w:lineRule="auto"/>
        <w:ind w:hanging="720"/>
        <w:contextualSpacing/>
      </w:pPr>
      <w:r>
        <w:t>State</w:t>
      </w:r>
      <w:r w:rsidR="005C2E6D">
        <w:t xml:space="preserve"> one (1) ADVANTAGE and one (1) DISADVANTAGE generating electrical power by fusion power has compared to generating it by fission power. </w:t>
      </w:r>
    </w:p>
    <w:p w14:paraId="55377BEB" w14:textId="77777777" w:rsidR="005C2E6D" w:rsidRDefault="00817498" w:rsidP="005C2E6D">
      <w:pPr>
        <w:pStyle w:val="ListParagraph"/>
        <w:jc w:val="right"/>
      </w:pPr>
      <w:r>
        <w:t>(2</w:t>
      </w:r>
      <w:r w:rsidR="005C2E6D">
        <w:t xml:space="preserve"> marks)</w:t>
      </w:r>
    </w:p>
    <w:p w14:paraId="4C99D6B0" w14:textId="77777777" w:rsidR="009C74DB" w:rsidRDefault="009C74DB" w:rsidP="00283A74">
      <w:pPr>
        <w:spacing w:after="160" w:line="259" w:lineRule="auto"/>
        <w:rPr>
          <w:rFonts w:cs="Arial"/>
          <w:b/>
          <w:bCs/>
          <w:szCs w:val="22"/>
        </w:rPr>
      </w:pPr>
    </w:p>
    <w:tbl>
      <w:tblPr>
        <w:tblStyle w:val="TableGrid"/>
        <w:tblW w:w="0" w:type="auto"/>
        <w:tblInd w:w="720" w:type="dxa"/>
        <w:tblLook w:val="04A0" w:firstRow="1" w:lastRow="0" w:firstColumn="1" w:lastColumn="0" w:noHBand="0" w:noVBand="1"/>
      </w:tblPr>
      <w:tblGrid>
        <w:gridCol w:w="6930"/>
        <w:gridCol w:w="1366"/>
      </w:tblGrid>
      <w:tr w:rsidR="00DA1ACF" w:rsidRPr="007E480C" w14:paraId="4548297C" w14:textId="77777777" w:rsidTr="008B05EB">
        <w:trPr>
          <w:trHeight w:val="567"/>
        </w:trPr>
        <w:tc>
          <w:tcPr>
            <w:tcW w:w="6930" w:type="dxa"/>
            <w:vAlign w:val="center"/>
          </w:tcPr>
          <w:p w14:paraId="44CE027E" w14:textId="77777777" w:rsidR="00DA1ACF" w:rsidRPr="007E480C" w:rsidRDefault="00DA1ACF" w:rsidP="00DA1ACF">
            <w:pPr>
              <w:pStyle w:val="ListParagraph"/>
              <w:ind w:left="0" w:firstLine="0"/>
              <w:rPr>
                <w:color w:val="1F4E79" w:themeColor="accent1" w:themeShade="80"/>
              </w:rPr>
            </w:pPr>
            <w:r w:rsidRPr="007E480C">
              <w:rPr>
                <w:color w:val="1F4E79" w:themeColor="accent1" w:themeShade="80"/>
              </w:rPr>
              <w:t xml:space="preserve">Advantages could include: plentiful fuel supply; higher energy yield; waste products not as hazardous (not long-term radioisotopes).  </w:t>
            </w:r>
          </w:p>
        </w:tc>
        <w:tc>
          <w:tcPr>
            <w:tcW w:w="1366" w:type="dxa"/>
            <w:vAlign w:val="center"/>
          </w:tcPr>
          <w:p w14:paraId="2E426C79" w14:textId="77777777" w:rsidR="00DA1ACF" w:rsidRPr="007E480C" w:rsidRDefault="00DA1ACF" w:rsidP="00DA1ACF">
            <w:pPr>
              <w:pStyle w:val="ListParagraph"/>
              <w:ind w:left="0" w:firstLine="0"/>
              <w:jc w:val="center"/>
              <w:rPr>
                <w:color w:val="1F4E79" w:themeColor="accent1" w:themeShade="80"/>
              </w:rPr>
            </w:pPr>
            <w:r w:rsidRPr="007E480C">
              <w:rPr>
                <w:color w:val="1F4E79" w:themeColor="accent1" w:themeShade="80"/>
              </w:rPr>
              <w:t>1 mark</w:t>
            </w:r>
          </w:p>
        </w:tc>
      </w:tr>
      <w:tr w:rsidR="00DA1ACF" w:rsidRPr="007E480C" w14:paraId="3361DC02" w14:textId="77777777" w:rsidTr="008B05EB">
        <w:trPr>
          <w:trHeight w:val="567"/>
        </w:trPr>
        <w:tc>
          <w:tcPr>
            <w:tcW w:w="6930" w:type="dxa"/>
            <w:vAlign w:val="center"/>
          </w:tcPr>
          <w:p w14:paraId="7C6C577B" w14:textId="77777777" w:rsidR="00DA1ACF" w:rsidRPr="007E480C" w:rsidRDefault="00DA1ACF" w:rsidP="00DA1ACF">
            <w:pPr>
              <w:pStyle w:val="ListParagraph"/>
              <w:ind w:left="0" w:firstLine="0"/>
              <w:rPr>
                <w:color w:val="1F4E79" w:themeColor="accent1" w:themeShade="80"/>
              </w:rPr>
            </w:pPr>
            <w:r w:rsidRPr="007E480C">
              <w:rPr>
                <w:color w:val="1F4E79" w:themeColor="accent1" w:themeShade="80"/>
              </w:rPr>
              <w:t xml:space="preserve">Disadvantages could include: more energy required to power a fusion reactor than is produced. </w:t>
            </w:r>
          </w:p>
        </w:tc>
        <w:tc>
          <w:tcPr>
            <w:tcW w:w="1366" w:type="dxa"/>
            <w:vAlign w:val="center"/>
          </w:tcPr>
          <w:p w14:paraId="6364F6ED" w14:textId="77777777" w:rsidR="00DA1ACF" w:rsidRPr="007E480C" w:rsidRDefault="00DA1ACF" w:rsidP="00DA1ACF">
            <w:pPr>
              <w:pStyle w:val="ListParagraph"/>
              <w:ind w:left="0" w:firstLine="0"/>
              <w:jc w:val="center"/>
              <w:rPr>
                <w:color w:val="1F4E79" w:themeColor="accent1" w:themeShade="80"/>
              </w:rPr>
            </w:pPr>
            <w:r w:rsidRPr="007E480C">
              <w:rPr>
                <w:color w:val="1F4E79" w:themeColor="accent1" w:themeShade="80"/>
              </w:rPr>
              <w:t>1 mark</w:t>
            </w:r>
          </w:p>
        </w:tc>
      </w:tr>
    </w:tbl>
    <w:p w14:paraId="4C420082" w14:textId="77777777" w:rsidR="008B05EB" w:rsidRDefault="008B05EB">
      <w:pPr>
        <w:spacing w:after="160" w:line="259" w:lineRule="auto"/>
        <w:rPr>
          <w:rFonts w:cs="Arial"/>
          <w:b/>
          <w:bCs/>
          <w:szCs w:val="22"/>
        </w:rPr>
      </w:pPr>
    </w:p>
    <w:p w14:paraId="1B1A5585" w14:textId="77777777" w:rsidR="008B05EB" w:rsidRDefault="008B05EB">
      <w:pPr>
        <w:spacing w:after="160" w:line="259" w:lineRule="auto"/>
        <w:rPr>
          <w:rFonts w:cs="Arial"/>
          <w:b/>
          <w:bCs/>
          <w:szCs w:val="22"/>
        </w:rPr>
      </w:pPr>
      <w:r>
        <w:rPr>
          <w:rFonts w:cs="Arial"/>
          <w:b/>
          <w:bCs/>
          <w:szCs w:val="22"/>
        </w:rPr>
        <w:br w:type="page"/>
      </w:r>
    </w:p>
    <w:p w14:paraId="5C4F7E12" w14:textId="77777777" w:rsidR="001E4431" w:rsidRDefault="001E4431" w:rsidP="00FB03DB">
      <w:pPr>
        <w:tabs>
          <w:tab w:val="right" w:pos="9356"/>
        </w:tabs>
        <w:spacing w:after="120"/>
        <w:rPr>
          <w:rFonts w:cs="Arial"/>
          <w:b/>
          <w:bCs/>
          <w:szCs w:val="22"/>
        </w:rPr>
      </w:pPr>
      <w:r>
        <w:rPr>
          <w:rFonts w:cs="Arial"/>
          <w:b/>
          <w:bCs/>
          <w:szCs w:val="22"/>
        </w:rPr>
        <w:t>Question 16</w:t>
      </w:r>
      <w:r>
        <w:rPr>
          <w:rFonts w:cs="Arial"/>
          <w:b/>
          <w:bCs/>
          <w:szCs w:val="22"/>
        </w:rPr>
        <w:tab/>
        <w:t>(14</w:t>
      </w:r>
      <w:r w:rsidRPr="00FB2CCE">
        <w:rPr>
          <w:rFonts w:cs="Arial"/>
          <w:b/>
          <w:bCs/>
          <w:szCs w:val="22"/>
        </w:rPr>
        <w:t xml:space="preserve"> marks)</w:t>
      </w:r>
    </w:p>
    <w:p w14:paraId="70A45F90" w14:textId="77777777" w:rsidR="001E4431" w:rsidRDefault="001E4431" w:rsidP="001E4431">
      <w:r>
        <w:t>A vibrating guitar string of length 55.0cm produces a standing wave and its 3</w:t>
      </w:r>
      <w:r w:rsidRPr="009E52DB">
        <w:rPr>
          <w:vertAlign w:val="superscript"/>
        </w:rPr>
        <w:t>rd</w:t>
      </w:r>
      <w:r>
        <w:t xml:space="preserve"> harmonic is depicted by the information in the graph below. </w:t>
      </w:r>
      <w:r w:rsidR="00A21EF9">
        <w:t xml:space="preserve">The graph shows the pressure variations detected by a microphone due to this standing wave. </w:t>
      </w:r>
    </w:p>
    <w:p w14:paraId="6CF30E25" w14:textId="77777777" w:rsidR="001E4431" w:rsidRDefault="001E4431" w:rsidP="00FB03DB"/>
    <w:p w14:paraId="4372A4F1" w14:textId="77777777" w:rsidR="001E4431" w:rsidRDefault="001E4431" w:rsidP="00FB03DB">
      <w:r>
        <w:t>The horizontal axis measures ‘time’ (in seconds); the vertical axis indicates the ‘amplitude’ of the standing wave.</w:t>
      </w:r>
    </w:p>
    <w:p w14:paraId="202E8300" w14:textId="77777777" w:rsidR="001E4431" w:rsidRDefault="001E4431" w:rsidP="00FB03DB">
      <w:r>
        <w:rPr>
          <w:noProof/>
        </w:rPr>
        <mc:AlternateContent>
          <mc:Choice Requires="wps">
            <w:drawing>
              <wp:anchor distT="45720" distB="45720" distL="114300" distR="114300" simplePos="0" relativeHeight="252000256" behindDoc="1" locked="0" layoutInCell="1" allowOverlap="1" wp14:anchorId="509FA46B" wp14:editId="17738879">
                <wp:simplePos x="0" y="0"/>
                <wp:positionH relativeFrom="column">
                  <wp:posOffset>683260</wp:posOffset>
                </wp:positionH>
                <wp:positionV relativeFrom="paragraph">
                  <wp:posOffset>113030</wp:posOffset>
                </wp:positionV>
                <wp:extent cx="1238250" cy="279400"/>
                <wp:effectExtent l="0" t="0" r="0" b="635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79400"/>
                        </a:xfrm>
                        <a:prstGeom prst="rect">
                          <a:avLst/>
                        </a:prstGeom>
                        <a:solidFill>
                          <a:srgbClr val="FFFFFF"/>
                        </a:solidFill>
                        <a:ln w="9525">
                          <a:noFill/>
                          <a:miter lim="800000"/>
                          <a:headEnd/>
                          <a:tailEnd/>
                        </a:ln>
                      </wps:spPr>
                      <wps:txbx>
                        <w:txbxContent>
                          <w:p w14:paraId="7604FDD7" w14:textId="77777777" w:rsidR="007D75D6" w:rsidRDefault="007D75D6" w:rsidP="001E4431">
                            <w:r>
                              <w:t>Amplitude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FA46B" id="_x0000_s1093" type="#_x0000_t202" style="position:absolute;margin-left:53.8pt;margin-top:8.9pt;width:97.5pt;height:22pt;z-index:-25131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" stroked="f">
                <v:textbox>
                  <w:txbxContent>
                    <w:p w14:paraId="7604FDD7" w14:textId="77777777" w:rsidR="007D75D6" w:rsidRDefault="007D75D6" w:rsidP="001E4431">
                      <w:r>
                        <w:t>Amplitude</w:t>
                      </w:r>
                    </w:p>
                  </w:txbxContent>
                </v:textbox>
              </v:shape>
            </w:pict>
          </mc:Fallback>
        </mc:AlternateContent>
      </w:r>
    </w:p>
    <w:p w14:paraId="388B1E03" w14:textId="77777777" w:rsidR="001E4431" w:rsidRDefault="001E4431" w:rsidP="00FB03DB">
      <w:r>
        <w:rPr>
          <w:noProof/>
        </w:rPr>
        <mc:AlternateContent>
          <mc:Choice Requires="wps">
            <w:drawing>
              <wp:anchor distT="45720" distB="45720" distL="114300" distR="114300" simplePos="0" relativeHeight="252002304" behindDoc="1" locked="0" layoutInCell="1" allowOverlap="1" wp14:anchorId="46473724" wp14:editId="351B27DC">
                <wp:simplePos x="0" y="0"/>
                <wp:positionH relativeFrom="column">
                  <wp:posOffset>2086610</wp:posOffset>
                </wp:positionH>
                <wp:positionV relativeFrom="paragraph">
                  <wp:posOffset>9525</wp:posOffset>
                </wp:positionV>
                <wp:extent cx="2520950" cy="279400"/>
                <wp:effectExtent l="0" t="0" r="0" b="6350"/>
                <wp:wrapNone/>
                <wp:docPr id="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279400"/>
                        </a:xfrm>
                        <a:prstGeom prst="rect">
                          <a:avLst/>
                        </a:prstGeom>
                        <a:solidFill>
                          <a:srgbClr val="FFFFFF"/>
                        </a:solidFill>
                        <a:ln w="9525">
                          <a:noFill/>
                          <a:miter lim="800000"/>
                          <a:headEnd/>
                          <a:tailEnd/>
                        </a:ln>
                      </wps:spPr>
                      <wps:txbx>
                        <w:txbxContent>
                          <w:p w14:paraId="28303B1D" w14:textId="77777777" w:rsidR="007D75D6" w:rsidRPr="00FA16A4" w:rsidRDefault="007D75D6" w:rsidP="001E4431">
                            <w:pPr>
                              <w:rPr>
                                <w:b/>
                              </w:rPr>
                            </w:pPr>
                            <w:r>
                              <w:rPr>
                                <w:b/>
                              </w:rPr>
                              <w:t>STANDING WAVE 3</w:t>
                            </w:r>
                            <w:r w:rsidRPr="00761A78">
                              <w:rPr>
                                <w:b/>
                                <w:vertAlign w:val="superscript"/>
                              </w:rPr>
                              <w:t>RD</w:t>
                            </w:r>
                            <w:r>
                              <w:rPr>
                                <w:b/>
                              </w:rPr>
                              <w:t xml:space="preserve"> HARMONIC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73724" id="_x0000_s1094" type="#_x0000_t202" style="position:absolute;margin-left:164.3pt;margin-top:.75pt;width:198.5pt;height:22pt;z-index:-25131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" stroked="f">
                <v:textbox>
                  <w:txbxContent>
                    <w:p w14:paraId="28303B1D" w14:textId="77777777" w:rsidR="007D75D6" w:rsidRPr="00FA16A4" w:rsidRDefault="007D75D6" w:rsidP="001E4431">
                      <w:pPr>
                        <w:rPr>
                          <w:b/>
                        </w:rPr>
                      </w:pPr>
                      <w:r>
                        <w:rPr>
                          <w:b/>
                        </w:rPr>
                        <w:t>STANDING WAVE 3</w:t>
                      </w:r>
                      <w:r w:rsidRPr="00761A78">
                        <w:rPr>
                          <w:b/>
                          <w:vertAlign w:val="superscript"/>
                        </w:rPr>
                        <w:t>RD</w:t>
                      </w:r>
                      <w:r>
                        <w:rPr>
                          <w:b/>
                        </w:rPr>
                        <w:t xml:space="preserve"> HARMONIC </w:t>
                      </w:r>
                    </w:p>
                  </w:txbxContent>
                </v:textbox>
              </v:shape>
            </w:pict>
          </mc:Fallback>
        </mc:AlternateContent>
      </w:r>
    </w:p>
    <w:p w14:paraId="5D589529" w14:textId="77777777" w:rsidR="001E4431" w:rsidRDefault="001E4431" w:rsidP="00FB03DB">
      <w:r>
        <w:rPr>
          <w:noProof/>
        </w:rPr>
        <mc:AlternateContent>
          <mc:Choice Requires="wps">
            <w:drawing>
              <wp:anchor distT="0" distB="0" distL="114300" distR="114300" simplePos="0" relativeHeight="251998208" behindDoc="0" locked="0" layoutInCell="1" allowOverlap="1" wp14:anchorId="6DD4FD35" wp14:editId="1F02D5BD">
                <wp:simplePos x="0" y="0"/>
                <wp:positionH relativeFrom="column">
                  <wp:posOffset>1270000</wp:posOffset>
                </wp:positionH>
                <wp:positionV relativeFrom="paragraph">
                  <wp:posOffset>127000</wp:posOffset>
                </wp:positionV>
                <wp:extent cx="0" cy="2540000"/>
                <wp:effectExtent l="76200" t="38100" r="57150" b="50800"/>
                <wp:wrapNone/>
                <wp:docPr id="161" name="Straight Arrow Connector 161"/>
                <wp:cNvGraphicFramePr/>
                <a:graphic xmlns:a="http://schemas.openxmlformats.org/drawingml/2006/main">
                  <a:graphicData uri="http://schemas.microsoft.com/office/word/2010/wordprocessingShape">
                    <wps:wsp>
                      <wps:cNvCnPr/>
                      <wps:spPr>
                        <a:xfrm flipV="1">
                          <a:off x="0" y="0"/>
                          <a:ext cx="0" cy="254000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D8782B" id="_x0000_t32" coordsize="21600,21600" o:spt="32" o:oned="t" path="m,l21600,21600e" filled="f">
                <v:path arrowok="t" fillok="f" o:connecttype="none"/>
                <o:lock v:ext="edit" shapetype="t"/>
              </v:shapetype>
              <v:shape id="Straight Arrow Connector 161" o:spid="_x0000_s1026" type="#_x0000_t32" style="position:absolute;margin-left:100pt;margin-top:10pt;width:0;height:200pt;flip:y;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" strokecolor="black [3200]" strokeweight="1.5pt">
                <v:stroke startarrow="block" endarrow="block" joinstyle="miter"/>
              </v:shape>
            </w:pict>
          </mc:Fallback>
        </mc:AlternateContent>
      </w:r>
    </w:p>
    <w:p w14:paraId="2A5F26A1" w14:textId="77777777" w:rsidR="001E4431" w:rsidRDefault="001E4431" w:rsidP="00FB03DB">
      <w:pPr>
        <w:jc w:val="center"/>
      </w:pPr>
      <w:r>
        <w:rPr>
          <w:noProof/>
        </w:rPr>
        <mc:AlternateContent>
          <mc:Choice Requires="wps">
            <w:drawing>
              <wp:anchor distT="45720" distB="45720" distL="114300" distR="114300" simplePos="0" relativeHeight="252001280" behindDoc="1" locked="0" layoutInCell="1" allowOverlap="1" wp14:anchorId="4ACE7453" wp14:editId="6D51649F">
                <wp:simplePos x="0" y="0"/>
                <wp:positionH relativeFrom="column">
                  <wp:posOffset>5149850</wp:posOffset>
                </wp:positionH>
                <wp:positionV relativeFrom="paragraph">
                  <wp:posOffset>965835</wp:posOffset>
                </wp:positionV>
                <wp:extent cx="463550" cy="279400"/>
                <wp:effectExtent l="0" t="0" r="0" b="6350"/>
                <wp:wrapNone/>
                <wp:docPr id="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9400"/>
                        </a:xfrm>
                        <a:prstGeom prst="rect">
                          <a:avLst/>
                        </a:prstGeom>
                        <a:solidFill>
                          <a:srgbClr val="FFFFFF"/>
                        </a:solidFill>
                        <a:ln w="9525">
                          <a:noFill/>
                          <a:miter lim="800000"/>
                          <a:headEnd/>
                          <a:tailEnd/>
                        </a:ln>
                      </wps:spPr>
                      <wps:txbx>
                        <w:txbxContent>
                          <w:p w14:paraId="22348CEE" w14:textId="77777777" w:rsidR="007D75D6" w:rsidRDefault="007D75D6" w:rsidP="001E4431">
                            <w: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E7453" id="_x0000_s1095" type="#_x0000_t202" style="position:absolute;left:0;text-align:left;margin-left:405.5pt;margin-top:76.05pt;width:36.5pt;height:22pt;z-index:-25131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" stroked="f">
                <v:textbox>
                  <w:txbxContent>
                    <w:p w14:paraId="22348CEE" w14:textId="77777777" w:rsidR="007D75D6" w:rsidRDefault="007D75D6" w:rsidP="001E4431">
                      <w:r>
                        <w:t>t (s)</w:t>
                      </w:r>
                    </w:p>
                  </w:txbxContent>
                </v:textbox>
              </v:shape>
            </w:pict>
          </mc:Fallback>
        </mc:AlternateContent>
      </w:r>
      <w:r>
        <w:rPr>
          <w:noProof/>
        </w:rPr>
        <mc:AlternateContent>
          <mc:Choice Requires="wps">
            <w:drawing>
              <wp:anchor distT="0" distB="0" distL="114300" distR="114300" simplePos="0" relativeHeight="251999232" behindDoc="0" locked="0" layoutInCell="1" allowOverlap="1" wp14:anchorId="668E2B1C" wp14:editId="7718BB0B">
                <wp:simplePos x="0" y="0"/>
                <wp:positionH relativeFrom="column">
                  <wp:posOffset>1270000</wp:posOffset>
                </wp:positionH>
                <wp:positionV relativeFrom="paragraph">
                  <wp:posOffset>1092835</wp:posOffset>
                </wp:positionV>
                <wp:extent cx="3835400" cy="6350"/>
                <wp:effectExtent l="0" t="57150" r="31750" b="88900"/>
                <wp:wrapNone/>
                <wp:docPr id="163" name="Straight Arrow Connector 163"/>
                <wp:cNvGraphicFramePr/>
                <a:graphic xmlns:a="http://schemas.openxmlformats.org/drawingml/2006/main">
                  <a:graphicData uri="http://schemas.microsoft.com/office/word/2010/wordprocessingShape">
                    <wps:wsp>
                      <wps:cNvCnPr/>
                      <wps:spPr>
                        <a:xfrm>
                          <a:off x="0" y="0"/>
                          <a:ext cx="3835400" cy="6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40B01" id="Straight Arrow Connector 163" o:spid="_x0000_s1026" type="#_x0000_t32" style="position:absolute;margin-left:100pt;margin-top:86.05pt;width:302pt;height:.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" strokecolor="black [3200]" strokeweight="1.5pt">
                <v:stroke endarrow="block" joinstyle="miter"/>
              </v:shape>
            </w:pict>
          </mc:Fallback>
        </mc:AlternateContent>
      </w:r>
      <w:r w:rsidRPr="00F7128C">
        <w:rPr>
          <w:noProof/>
        </w:rPr>
        <w:drawing>
          <wp:inline distT="0" distB="0" distL="0" distR="0" wp14:anchorId="0ACC8817" wp14:editId="638D8DD4">
            <wp:extent cx="3585775" cy="2216150"/>
            <wp:effectExtent l="0" t="0" r="0" b="0"/>
            <wp:docPr id="204" name="Picture 204" descr="C:\Users\shanpa\Downloads\graph_20200421_034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Downloads\graph_20200421_0343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9563" cy="2218491"/>
                    </a:xfrm>
                    <a:prstGeom prst="rect">
                      <a:avLst/>
                    </a:prstGeom>
                    <a:noFill/>
                    <a:ln>
                      <a:noFill/>
                    </a:ln>
                  </pic:spPr>
                </pic:pic>
              </a:graphicData>
            </a:graphic>
          </wp:inline>
        </w:drawing>
      </w:r>
    </w:p>
    <w:p w14:paraId="550F4121" w14:textId="77777777" w:rsidR="001E4431" w:rsidRDefault="001E4431" w:rsidP="00FB03DB">
      <w:pPr>
        <w:jc w:val="center"/>
      </w:pPr>
    </w:p>
    <w:p w14:paraId="45427172" w14:textId="77777777" w:rsidR="001E4431" w:rsidRDefault="001E4431" w:rsidP="00FB03DB">
      <w:pPr>
        <w:jc w:val="center"/>
      </w:pPr>
    </w:p>
    <w:p w14:paraId="2106EFD1" w14:textId="77777777" w:rsidR="001E4431" w:rsidRDefault="001E4431" w:rsidP="00FB03DB">
      <w:pPr>
        <w:jc w:val="center"/>
      </w:pPr>
    </w:p>
    <w:p w14:paraId="222AF0C1" w14:textId="77777777" w:rsidR="001E4431" w:rsidRDefault="001E4431" w:rsidP="00FB03DB"/>
    <w:p w14:paraId="6462EF0F" w14:textId="77777777" w:rsidR="00595BFD" w:rsidRDefault="00595BFD" w:rsidP="00595BFD">
      <w:pPr>
        <w:pStyle w:val="ListParagraph"/>
        <w:numPr>
          <w:ilvl w:val="0"/>
          <w:numId w:val="22"/>
        </w:numPr>
        <w:spacing w:after="160" w:line="259" w:lineRule="auto"/>
        <w:ind w:hanging="720"/>
        <w:contextualSpacing/>
      </w:pPr>
      <w:r>
        <w:t>Calculate the wavelength of this standing wave.</w:t>
      </w:r>
    </w:p>
    <w:p w14:paraId="4279EF36" w14:textId="77777777" w:rsidR="001E4431" w:rsidRDefault="00595BFD" w:rsidP="00595BFD">
      <w:pPr>
        <w:pStyle w:val="ListParagraph"/>
        <w:spacing w:after="160" w:line="259" w:lineRule="auto"/>
        <w:ind w:firstLine="0"/>
        <w:contextualSpacing/>
        <w:jc w:val="right"/>
      </w:pPr>
      <w:r>
        <w:t xml:space="preserve"> (3 marks)</w:t>
      </w:r>
    </w:p>
    <w:p w14:paraId="5ADABF82" w14:textId="77777777" w:rsidR="001E4431" w:rsidRDefault="001E4431" w:rsidP="001E4431">
      <w:pPr>
        <w:pStyle w:val="ListParagraph"/>
        <w:spacing w:after="160" w:line="259" w:lineRule="auto"/>
        <w:ind w:firstLine="0"/>
        <w:contextualSpacing/>
        <w:jc w:val="right"/>
      </w:pPr>
    </w:p>
    <w:tbl>
      <w:tblPr>
        <w:tblStyle w:val="TableGrid"/>
        <w:tblW w:w="0" w:type="auto"/>
        <w:tblInd w:w="279" w:type="dxa"/>
        <w:tblLook w:val="04A0" w:firstRow="1" w:lastRow="0" w:firstColumn="1" w:lastColumn="0" w:noHBand="0" w:noVBand="1"/>
      </w:tblPr>
      <w:tblGrid>
        <w:gridCol w:w="7513"/>
        <w:gridCol w:w="1275"/>
      </w:tblGrid>
      <w:tr w:rsidR="001E4431" w14:paraId="65E78A36" w14:textId="77777777" w:rsidTr="001E4431">
        <w:trPr>
          <w:trHeight w:val="567"/>
        </w:trPr>
        <w:tc>
          <w:tcPr>
            <w:tcW w:w="7513" w:type="dxa"/>
            <w:vAlign w:val="center"/>
          </w:tcPr>
          <w:p w14:paraId="14F1D6B7" w14:textId="77777777" w:rsidR="001E4431" w:rsidRPr="00595BFD" w:rsidRDefault="00013188" w:rsidP="00595BFD">
            <w:pPr>
              <w:spacing w:after="160" w:line="259" w:lineRule="auto"/>
              <w:contextualSpacing/>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λ</m:t>
                    </m:r>
                  </m:e>
                  <m:sub>
                    <m:r>
                      <m:rPr>
                        <m:sty m:val="p"/>
                      </m:rPr>
                      <w:rPr>
                        <w:rFonts w:ascii="Cambria Math" w:hAnsi="Cambria Math"/>
                        <w:color w:val="1F4E79" w:themeColor="accent1" w:themeShade="80"/>
                      </w:rPr>
                      <m:t>n</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2L</m:t>
                    </m:r>
                  </m:num>
                  <m:den>
                    <m:r>
                      <m:rPr>
                        <m:sty m:val="p"/>
                      </m:rPr>
                      <w:rPr>
                        <w:rFonts w:ascii="Cambria Math" w:hAnsi="Cambria Math"/>
                        <w:color w:val="1F4E79" w:themeColor="accent1" w:themeShade="80"/>
                      </w:rPr>
                      <m:t>n</m:t>
                    </m:r>
                  </m:den>
                </m:f>
              </m:oMath>
            </m:oMathPara>
          </w:p>
        </w:tc>
        <w:tc>
          <w:tcPr>
            <w:tcW w:w="1275" w:type="dxa"/>
            <w:vAlign w:val="center"/>
          </w:tcPr>
          <w:p w14:paraId="7616DB4A" w14:textId="77777777" w:rsidR="001E4431" w:rsidRPr="001E4431" w:rsidRDefault="001E4431" w:rsidP="001E4431">
            <w:pPr>
              <w:spacing w:after="160" w:line="259" w:lineRule="auto"/>
              <w:contextualSpacing/>
              <w:jc w:val="center"/>
              <w:rPr>
                <w:color w:val="1F4E79" w:themeColor="accent1" w:themeShade="80"/>
              </w:rPr>
            </w:pPr>
            <w:r w:rsidRPr="001E4431">
              <w:rPr>
                <w:color w:val="1F4E79" w:themeColor="accent1" w:themeShade="80"/>
              </w:rPr>
              <w:t>1 mark</w:t>
            </w:r>
          </w:p>
        </w:tc>
      </w:tr>
      <w:tr w:rsidR="001E4431" w14:paraId="0FF03C00" w14:textId="77777777" w:rsidTr="001E4431">
        <w:trPr>
          <w:trHeight w:val="567"/>
        </w:trPr>
        <w:tc>
          <w:tcPr>
            <w:tcW w:w="7513" w:type="dxa"/>
            <w:vAlign w:val="center"/>
          </w:tcPr>
          <w:p w14:paraId="7EAE1BD8" w14:textId="77777777" w:rsidR="001E4431" w:rsidRPr="001E4431" w:rsidRDefault="00013188" w:rsidP="001E4431">
            <w:pPr>
              <w:spacing w:after="160" w:line="259" w:lineRule="auto"/>
              <w:contextualSpacing/>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λ</m:t>
                    </m:r>
                  </m:e>
                  <m:sub>
                    <m:r>
                      <m:rPr>
                        <m:sty m:val="p"/>
                      </m:rPr>
                      <w:rPr>
                        <w:rFonts w:ascii="Cambria Math" w:hAnsi="Cambria Math"/>
                        <w:color w:val="1F4E79" w:themeColor="accent1" w:themeShade="80"/>
                      </w:rPr>
                      <m:t>3</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2L</m:t>
                    </m:r>
                  </m:num>
                  <m:den>
                    <m:r>
                      <m:rPr>
                        <m:sty m:val="p"/>
                      </m:rPr>
                      <w:rPr>
                        <w:rFonts w:ascii="Cambria Math" w:hAnsi="Cambria Math"/>
                        <w:color w:val="1F4E79" w:themeColor="accent1" w:themeShade="80"/>
                      </w:rPr>
                      <m:t>3</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2×0.550</m:t>
                    </m:r>
                  </m:num>
                  <m:den>
                    <m:r>
                      <m:rPr>
                        <m:sty m:val="p"/>
                      </m:rPr>
                      <w:rPr>
                        <w:rFonts w:ascii="Cambria Math" w:hAnsi="Cambria Math"/>
                        <w:color w:val="1F4E79" w:themeColor="accent1" w:themeShade="80"/>
                      </w:rPr>
                      <m:t>3</m:t>
                    </m:r>
                  </m:den>
                </m:f>
              </m:oMath>
            </m:oMathPara>
          </w:p>
        </w:tc>
        <w:tc>
          <w:tcPr>
            <w:tcW w:w="1275" w:type="dxa"/>
            <w:vAlign w:val="center"/>
          </w:tcPr>
          <w:p w14:paraId="6F00E223" w14:textId="77777777" w:rsidR="001E4431" w:rsidRPr="001E4431" w:rsidRDefault="001E4431" w:rsidP="001E4431">
            <w:pPr>
              <w:spacing w:after="160" w:line="259" w:lineRule="auto"/>
              <w:contextualSpacing/>
              <w:jc w:val="center"/>
              <w:rPr>
                <w:color w:val="1F4E79" w:themeColor="accent1" w:themeShade="80"/>
              </w:rPr>
            </w:pPr>
            <w:r w:rsidRPr="001E4431">
              <w:rPr>
                <w:color w:val="1F4E79" w:themeColor="accent1" w:themeShade="80"/>
              </w:rPr>
              <w:t>1 mark</w:t>
            </w:r>
          </w:p>
        </w:tc>
      </w:tr>
      <w:tr w:rsidR="001E4431" w14:paraId="2E3D0BD0" w14:textId="77777777" w:rsidTr="001E4431">
        <w:trPr>
          <w:trHeight w:val="567"/>
        </w:trPr>
        <w:tc>
          <w:tcPr>
            <w:tcW w:w="7513" w:type="dxa"/>
            <w:vAlign w:val="center"/>
          </w:tcPr>
          <w:p w14:paraId="0E3A730A" w14:textId="77777777" w:rsidR="001E4431" w:rsidRPr="001E4431" w:rsidRDefault="001E4431" w:rsidP="001E4431">
            <w:pPr>
              <w:spacing w:after="160" w:line="259" w:lineRule="auto"/>
              <w:contextualSpacing/>
              <w:rPr>
                <w:color w:val="1F4E79" w:themeColor="accent1" w:themeShade="80"/>
              </w:rPr>
            </w:pPr>
            <m:oMathPara>
              <m:oMathParaPr>
                <m:jc m:val="left"/>
              </m:oMathParaPr>
              <m:oMath>
                <m:r>
                  <m:rPr>
                    <m:sty m:val="p"/>
                  </m:rPr>
                  <w:rPr>
                    <w:rFonts w:ascii="Cambria Math" w:hAnsi="Cambria Math"/>
                    <w:color w:val="1F4E79" w:themeColor="accent1" w:themeShade="80"/>
                  </w:rPr>
                  <m:t>=0.367m</m:t>
                </m:r>
              </m:oMath>
            </m:oMathPara>
          </w:p>
        </w:tc>
        <w:tc>
          <w:tcPr>
            <w:tcW w:w="1275" w:type="dxa"/>
            <w:vAlign w:val="center"/>
          </w:tcPr>
          <w:p w14:paraId="735C1275" w14:textId="77777777" w:rsidR="001E4431" w:rsidRPr="001E4431" w:rsidRDefault="001E4431" w:rsidP="001E4431">
            <w:pPr>
              <w:spacing w:after="160" w:line="259" w:lineRule="auto"/>
              <w:contextualSpacing/>
              <w:jc w:val="center"/>
              <w:rPr>
                <w:color w:val="1F4E79" w:themeColor="accent1" w:themeShade="80"/>
              </w:rPr>
            </w:pPr>
            <w:r w:rsidRPr="001E4431">
              <w:rPr>
                <w:color w:val="1F4E79" w:themeColor="accent1" w:themeShade="80"/>
              </w:rPr>
              <w:t>1 mark</w:t>
            </w:r>
          </w:p>
        </w:tc>
      </w:tr>
    </w:tbl>
    <w:p w14:paraId="76FB0765" w14:textId="77777777" w:rsidR="001E4431" w:rsidRDefault="001E4431" w:rsidP="001E4431">
      <w:pPr>
        <w:spacing w:after="160" w:line="259" w:lineRule="auto"/>
        <w:contextualSpacing/>
      </w:pPr>
    </w:p>
    <w:p w14:paraId="1757AFEB" w14:textId="77777777" w:rsidR="001E4431" w:rsidRDefault="001E4431" w:rsidP="001E4431">
      <w:pPr>
        <w:pStyle w:val="ListParagraph"/>
        <w:numPr>
          <w:ilvl w:val="0"/>
          <w:numId w:val="22"/>
        </w:numPr>
        <w:spacing w:after="160" w:line="259" w:lineRule="auto"/>
        <w:ind w:hanging="720"/>
        <w:contextualSpacing/>
      </w:pPr>
      <w:r>
        <w:t>Use the graph to calculate the frequency of this standing wave. Show working.</w:t>
      </w:r>
    </w:p>
    <w:p w14:paraId="1A049886" w14:textId="77777777" w:rsidR="001E4431" w:rsidRDefault="001E4431" w:rsidP="001E4431">
      <w:pPr>
        <w:pStyle w:val="ListParagraph"/>
        <w:jc w:val="right"/>
      </w:pPr>
      <w:r>
        <w:t>(2 marks)</w:t>
      </w:r>
    </w:p>
    <w:p w14:paraId="3D5C1177" w14:textId="77777777" w:rsidR="001E4431" w:rsidRDefault="001E4431" w:rsidP="001E4431">
      <w:pPr>
        <w:pStyle w:val="ListParagraph"/>
        <w:spacing w:after="160" w:line="259" w:lineRule="auto"/>
        <w:ind w:firstLine="0"/>
        <w:contextualSpacing/>
        <w:jc w:val="right"/>
      </w:pPr>
    </w:p>
    <w:tbl>
      <w:tblPr>
        <w:tblStyle w:val="TableGrid"/>
        <w:tblW w:w="0" w:type="auto"/>
        <w:tblInd w:w="279" w:type="dxa"/>
        <w:tblLook w:val="04A0" w:firstRow="1" w:lastRow="0" w:firstColumn="1" w:lastColumn="0" w:noHBand="0" w:noVBand="1"/>
      </w:tblPr>
      <w:tblGrid>
        <w:gridCol w:w="7513"/>
        <w:gridCol w:w="1224"/>
      </w:tblGrid>
      <w:tr w:rsidR="001532BA" w:rsidRPr="00B758CE" w14:paraId="63ECDB38" w14:textId="77777777" w:rsidTr="00817498">
        <w:trPr>
          <w:trHeight w:val="567"/>
        </w:trPr>
        <w:tc>
          <w:tcPr>
            <w:tcW w:w="7513" w:type="dxa"/>
            <w:vAlign w:val="center"/>
          </w:tcPr>
          <w:p w14:paraId="1016D255" w14:textId="77777777" w:rsidR="001532BA" w:rsidRPr="00B758CE" w:rsidRDefault="001532BA" w:rsidP="00817498">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T=0.004 s</m:t>
                </m:r>
              </m:oMath>
            </m:oMathPara>
          </w:p>
        </w:tc>
        <w:tc>
          <w:tcPr>
            <w:tcW w:w="1224" w:type="dxa"/>
            <w:vAlign w:val="center"/>
          </w:tcPr>
          <w:p w14:paraId="568FC106" w14:textId="77777777" w:rsidR="001532BA" w:rsidRPr="00B758CE" w:rsidRDefault="001532BA" w:rsidP="001532BA">
            <w:pPr>
              <w:pStyle w:val="ListParagraph"/>
              <w:ind w:left="170" w:hanging="283"/>
              <w:jc w:val="center"/>
              <w:rPr>
                <w:color w:val="1F4E79" w:themeColor="accent1" w:themeShade="80"/>
              </w:rPr>
            </w:pPr>
            <w:r w:rsidRPr="00B758CE">
              <w:rPr>
                <w:color w:val="1F4E79" w:themeColor="accent1" w:themeShade="80"/>
              </w:rPr>
              <w:t>1 mark</w:t>
            </w:r>
          </w:p>
        </w:tc>
      </w:tr>
      <w:tr w:rsidR="001532BA" w:rsidRPr="00B758CE" w14:paraId="19EF3C0A" w14:textId="77777777" w:rsidTr="0007725C">
        <w:trPr>
          <w:trHeight w:val="680"/>
        </w:trPr>
        <w:tc>
          <w:tcPr>
            <w:tcW w:w="7513" w:type="dxa"/>
            <w:vAlign w:val="center"/>
          </w:tcPr>
          <w:p w14:paraId="10A2DD98" w14:textId="77777777" w:rsidR="001532BA" w:rsidRPr="00B758CE" w:rsidRDefault="001532BA" w:rsidP="00817498">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∴f=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T</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0.004</m:t>
                    </m:r>
                  </m:den>
                </m:f>
                <m:r>
                  <w:rPr>
                    <w:rFonts w:ascii="Cambria Math" w:hAnsi="Cambria Math"/>
                    <w:color w:val="1F4E79" w:themeColor="accent1" w:themeShade="80"/>
                  </w:rPr>
                  <m:t xml:space="preserve"> </m:t>
                </m:r>
                <m:r>
                  <m:rPr>
                    <m:sty m:val="p"/>
                  </m:rPr>
                  <w:rPr>
                    <w:rFonts w:ascii="Cambria Math" w:hAnsi="Cambria Math"/>
                    <w:color w:val="1F4E79" w:themeColor="accent1" w:themeShade="80"/>
                  </w:rPr>
                  <m:t xml:space="preserve">=2.50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 xml:space="preserve"> Hz</m:t>
                </m:r>
              </m:oMath>
            </m:oMathPara>
          </w:p>
        </w:tc>
        <w:tc>
          <w:tcPr>
            <w:tcW w:w="1224" w:type="dxa"/>
            <w:vAlign w:val="center"/>
          </w:tcPr>
          <w:p w14:paraId="78F63F81" w14:textId="77777777" w:rsidR="001532BA" w:rsidRPr="00B758CE" w:rsidRDefault="001532BA" w:rsidP="001532BA">
            <w:pPr>
              <w:pStyle w:val="ListParagraph"/>
              <w:ind w:left="170" w:hanging="283"/>
              <w:jc w:val="center"/>
              <w:rPr>
                <w:color w:val="1F4E79" w:themeColor="accent1" w:themeShade="80"/>
              </w:rPr>
            </w:pPr>
            <w:r w:rsidRPr="00B758CE">
              <w:rPr>
                <w:color w:val="1F4E79" w:themeColor="accent1" w:themeShade="80"/>
              </w:rPr>
              <w:t>1 mark</w:t>
            </w:r>
          </w:p>
        </w:tc>
      </w:tr>
    </w:tbl>
    <w:p w14:paraId="09DF0EFF" w14:textId="77777777" w:rsidR="001532BA" w:rsidRDefault="001532BA">
      <w:pPr>
        <w:spacing w:after="160" w:line="259" w:lineRule="auto"/>
        <w:rPr>
          <w:rFonts w:cs="Arial"/>
          <w:b/>
          <w:bCs/>
          <w:szCs w:val="22"/>
        </w:rPr>
      </w:pPr>
    </w:p>
    <w:p w14:paraId="4D4F0B6D" w14:textId="77777777" w:rsidR="00AF2751" w:rsidRDefault="00AF2751">
      <w:pPr>
        <w:spacing w:after="160" w:line="259" w:lineRule="auto"/>
        <w:rPr>
          <w:rFonts w:eastAsia="Times New Roman" w:cs="Arial"/>
          <w:szCs w:val="22"/>
        </w:rPr>
      </w:pPr>
      <w:r>
        <w:br w:type="page"/>
      </w:r>
    </w:p>
    <w:p w14:paraId="6C7636AD" w14:textId="77777777" w:rsidR="0007725C" w:rsidRDefault="0007725C" w:rsidP="0007725C">
      <w:pPr>
        <w:pStyle w:val="ListParagraph"/>
        <w:numPr>
          <w:ilvl w:val="0"/>
          <w:numId w:val="22"/>
        </w:numPr>
        <w:spacing w:after="160" w:line="259" w:lineRule="auto"/>
        <w:ind w:hanging="720"/>
        <w:contextualSpacing/>
      </w:pPr>
      <w:r>
        <w:t>Hence, calculate the speed of sound in the string of this guitar.</w:t>
      </w:r>
    </w:p>
    <w:p w14:paraId="0E1C8223" w14:textId="77777777" w:rsidR="0007725C" w:rsidRDefault="0007725C" w:rsidP="0007725C">
      <w:pPr>
        <w:pStyle w:val="ListParagraph"/>
        <w:spacing w:after="160" w:line="259" w:lineRule="auto"/>
        <w:ind w:firstLine="0"/>
        <w:contextualSpacing/>
        <w:jc w:val="right"/>
      </w:pPr>
      <w:r>
        <w:t>(2 marks)</w:t>
      </w:r>
    </w:p>
    <w:p w14:paraId="76B932C8" w14:textId="77777777" w:rsidR="001532BA" w:rsidRDefault="001532BA" w:rsidP="001532BA">
      <w:pPr>
        <w:pStyle w:val="ListParagraph"/>
        <w:jc w:val="right"/>
      </w:pPr>
    </w:p>
    <w:tbl>
      <w:tblPr>
        <w:tblStyle w:val="TableGrid"/>
        <w:tblW w:w="0" w:type="auto"/>
        <w:tblInd w:w="720" w:type="dxa"/>
        <w:tblLook w:val="04A0" w:firstRow="1" w:lastRow="0" w:firstColumn="1" w:lastColumn="0" w:noHBand="0" w:noVBand="1"/>
      </w:tblPr>
      <w:tblGrid>
        <w:gridCol w:w="7072"/>
        <w:gridCol w:w="1224"/>
      </w:tblGrid>
      <w:tr w:rsidR="001E66B2" w:rsidRPr="0007725C" w14:paraId="47B65661" w14:textId="77777777" w:rsidTr="00817498">
        <w:trPr>
          <w:trHeight w:val="567"/>
        </w:trPr>
        <w:tc>
          <w:tcPr>
            <w:tcW w:w="7072" w:type="dxa"/>
            <w:vAlign w:val="center"/>
          </w:tcPr>
          <w:p w14:paraId="39DE1A18" w14:textId="77777777" w:rsidR="001E66B2" w:rsidRPr="0007725C" w:rsidRDefault="0007725C" w:rsidP="0007725C">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v=</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f</m:t>
                    </m:r>
                  </m:e>
                  <m:sub>
                    <m:r>
                      <m:rPr>
                        <m:sty m:val="p"/>
                      </m:rPr>
                      <w:rPr>
                        <w:rFonts w:ascii="Cambria Math" w:hAnsi="Cambria Math"/>
                        <w:color w:val="1F4E79" w:themeColor="accent1" w:themeShade="80"/>
                      </w:rPr>
                      <m:t>3</m:t>
                    </m:r>
                  </m:sub>
                </m:sSub>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λ</m:t>
                    </m:r>
                  </m:e>
                  <m:sub>
                    <m:r>
                      <m:rPr>
                        <m:sty m:val="p"/>
                      </m:rPr>
                      <w:rPr>
                        <w:rFonts w:ascii="Cambria Math" w:hAnsi="Cambria Math"/>
                        <w:color w:val="1F4E79" w:themeColor="accent1" w:themeShade="80"/>
                      </w:rPr>
                      <m:t>3</m:t>
                    </m:r>
                  </m:sub>
                </m:sSub>
                <m:r>
                  <m:rPr>
                    <m:sty m:val="p"/>
                  </m:rPr>
                  <w:rPr>
                    <w:rFonts w:ascii="Cambria Math" w:hAnsi="Cambria Math"/>
                    <w:color w:val="1F4E79" w:themeColor="accent1" w:themeShade="80"/>
                  </w:rPr>
                  <m:t>=250×0.367</m:t>
                </m:r>
              </m:oMath>
            </m:oMathPara>
          </w:p>
        </w:tc>
        <w:tc>
          <w:tcPr>
            <w:tcW w:w="1224" w:type="dxa"/>
            <w:vAlign w:val="center"/>
          </w:tcPr>
          <w:p w14:paraId="42015212" w14:textId="77777777" w:rsidR="001E66B2" w:rsidRPr="0007725C" w:rsidRDefault="001E66B2" w:rsidP="00F4540F">
            <w:pPr>
              <w:pStyle w:val="ListParagraph"/>
              <w:ind w:left="170" w:hanging="283"/>
              <w:jc w:val="center"/>
              <w:rPr>
                <w:color w:val="1F4E79" w:themeColor="accent1" w:themeShade="80"/>
              </w:rPr>
            </w:pPr>
            <w:r w:rsidRPr="0007725C">
              <w:rPr>
                <w:color w:val="1F4E79" w:themeColor="accent1" w:themeShade="80"/>
              </w:rPr>
              <w:t>1 mark</w:t>
            </w:r>
          </w:p>
        </w:tc>
      </w:tr>
      <w:tr w:rsidR="001E66B2" w:rsidRPr="0007725C" w14:paraId="28539C68" w14:textId="77777777" w:rsidTr="0007725C">
        <w:trPr>
          <w:trHeight w:val="567"/>
        </w:trPr>
        <w:tc>
          <w:tcPr>
            <w:tcW w:w="7072" w:type="dxa"/>
            <w:vAlign w:val="center"/>
          </w:tcPr>
          <w:p w14:paraId="391C98E9" w14:textId="77777777" w:rsidR="001E66B2" w:rsidRPr="0007725C" w:rsidRDefault="0007725C" w:rsidP="00817498">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=91.7 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s</m:t>
                    </m:r>
                  </m:e>
                  <m:sup>
                    <m:r>
                      <m:rPr>
                        <m:sty m:val="p"/>
                      </m:rPr>
                      <w:rPr>
                        <w:rFonts w:ascii="Cambria Math" w:hAnsi="Cambria Math"/>
                        <w:color w:val="1F4E79" w:themeColor="accent1" w:themeShade="80"/>
                      </w:rPr>
                      <m:t>-1</m:t>
                    </m:r>
                  </m:sup>
                </m:sSup>
              </m:oMath>
            </m:oMathPara>
          </w:p>
        </w:tc>
        <w:tc>
          <w:tcPr>
            <w:tcW w:w="1224" w:type="dxa"/>
            <w:vAlign w:val="center"/>
          </w:tcPr>
          <w:p w14:paraId="7F382796" w14:textId="77777777" w:rsidR="001E66B2" w:rsidRPr="0007725C" w:rsidRDefault="0007725C" w:rsidP="0007725C">
            <w:pPr>
              <w:pStyle w:val="ListParagraph"/>
              <w:ind w:left="28" w:right="38" w:firstLine="0"/>
              <w:jc w:val="center"/>
              <w:rPr>
                <w:color w:val="1F4E79" w:themeColor="accent1" w:themeShade="80"/>
              </w:rPr>
            </w:pPr>
            <w:r>
              <w:rPr>
                <w:color w:val="1F4E79" w:themeColor="accent1" w:themeShade="80"/>
              </w:rPr>
              <w:t>1 mark</w:t>
            </w:r>
          </w:p>
        </w:tc>
      </w:tr>
    </w:tbl>
    <w:p w14:paraId="2AA3FF73" w14:textId="77777777" w:rsidR="001532BA" w:rsidRDefault="001532BA" w:rsidP="001532BA">
      <w:pPr>
        <w:pStyle w:val="ListParagraph"/>
      </w:pPr>
    </w:p>
    <w:p w14:paraId="708BA50F" w14:textId="77777777" w:rsidR="0007725C" w:rsidRDefault="0007725C" w:rsidP="001532BA">
      <w:pPr>
        <w:pStyle w:val="ListParagraph"/>
      </w:pPr>
    </w:p>
    <w:p w14:paraId="384818D3" w14:textId="77777777" w:rsidR="002F2087" w:rsidRDefault="002F2087" w:rsidP="002F2087">
      <w:pPr>
        <w:pStyle w:val="ListParagraph"/>
        <w:numPr>
          <w:ilvl w:val="0"/>
          <w:numId w:val="22"/>
        </w:numPr>
        <w:spacing w:after="160" w:line="259" w:lineRule="auto"/>
        <w:ind w:hanging="720"/>
        <w:contextualSpacing/>
      </w:pPr>
      <w:r>
        <w:t>The speed of sound in the air on this day is 344 ms</w:t>
      </w:r>
      <w:r w:rsidRPr="00C94266">
        <w:rPr>
          <w:vertAlign w:val="superscript"/>
        </w:rPr>
        <w:t>-1</w:t>
      </w:r>
      <w:r>
        <w:t>. Hence, calculate the wavelength of the fundamental frequency (or 1</w:t>
      </w:r>
      <w:r w:rsidRPr="00761A78">
        <w:rPr>
          <w:vertAlign w:val="superscript"/>
        </w:rPr>
        <w:t>st</w:t>
      </w:r>
      <w:r>
        <w:t xml:space="preserve"> harmonic) waves generated by the guitar as they travel through the air. Show working. </w:t>
      </w:r>
    </w:p>
    <w:p w14:paraId="40ED318A" w14:textId="77777777" w:rsidR="0007725C" w:rsidRDefault="002F2087" w:rsidP="002F2087">
      <w:pPr>
        <w:pStyle w:val="ListParagraph"/>
        <w:jc w:val="right"/>
      </w:pPr>
      <w:r>
        <w:t xml:space="preserve"> </w:t>
      </w:r>
      <w:r w:rsidR="0007725C">
        <w:t>(3 marks)</w:t>
      </w:r>
    </w:p>
    <w:p w14:paraId="669261A2" w14:textId="77777777" w:rsidR="0007725C" w:rsidRDefault="0007725C" w:rsidP="0007725C">
      <w:pPr>
        <w:pStyle w:val="ListParagraph"/>
        <w:jc w:val="right"/>
      </w:pPr>
    </w:p>
    <w:tbl>
      <w:tblPr>
        <w:tblStyle w:val="TableGrid"/>
        <w:tblW w:w="0" w:type="auto"/>
        <w:tblInd w:w="720" w:type="dxa"/>
        <w:tblLook w:val="04A0" w:firstRow="1" w:lastRow="0" w:firstColumn="1" w:lastColumn="0" w:noHBand="0" w:noVBand="1"/>
      </w:tblPr>
      <w:tblGrid>
        <w:gridCol w:w="7072"/>
        <w:gridCol w:w="1275"/>
      </w:tblGrid>
      <w:tr w:rsidR="0007725C" w14:paraId="23CE7356" w14:textId="77777777" w:rsidTr="0007725C">
        <w:trPr>
          <w:trHeight w:val="567"/>
        </w:trPr>
        <w:tc>
          <w:tcPr>
            <w:tcW w:w="7072" w:type="dxa"/>
            <w:vAlign w:val="center"/>
          </w:tcPr>
          <w:p w14:paraId="18B87047" w14:textId="77777777" w:rsidR="0007725C" w:rsidRPr="0007725C" w:rsidRDefault="00013188" w:rsidP="0007725C">
            <w:pPr>
              <w:pStyle w:val="ListParagraph"/>
              <w:ind w:left="0" w:firstLine="0"/>
              <w:jc w:val="both"/>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f</m:t>
                    </m:r>
                  </m:e>
                  <m:sub>
                    <m:r>
                      <m:rPr>
                        <m:sty m:val="p"/>
                      </m:rPr>
                      <w:rPr>
                        <w:rFonts w:ascii="Cambria Math" w:hAnsi="Cambria Math"/>
                        <w:color w:val="1F4E79" w:themeColor="accent1" w:themeShade="80"/>
                      </w:rPr>
                      <m:t>1</m:t>
                    </m:r>
                  </m:sub>
                </m:sSub>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f</m:t>
                        </m:r>
                      </m:e>
                      <m:sub>
                        <m:r>
                          <m:rPr>
                            <m:sty m:val="p"/>
                          </m:rPr>
                          <w:rPr>
                            <w:rFonts w:ascii="Cambria Math" w:hAnsi="Cambria Math"/>
                            <w:color w:val="1F4E79" w:themeColor="accent1" w:themeShade="80"/>
                          </w:rPr>
                          <m:t>3</m:t>
                        </m:r>
                      </m:sub>
                    </m:sSub>
                  </m:num>
                  <m:den>
                    <m:r>
                      <m:rPr>
                        <m:sty m:val="p"/>
                      </m:rPr>
                      <w:rPr>
                        <w:rFonts w:ascii="Cambria Math" w:hAnsi="Cambria Math"/>
                        <w:color w:val="1F4E79" w:themeColor="accent1" w:themeShade="80"/>
                      </w:rPr>
                      <m:t>3</m:t>
                    </m:r>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250</m:t>
                    </m:r>
                  </m:num>
                  <m:den>
                    <m:r>
                      <m:rPr>
                        <m:sty m:val="p"/>
                      </m:rPr>
                      <w:rPr>
                        <w:rFonts w:ascii="Cambria Math" w:hAnsi="Cambria Math"/>
                        <w:color w:val="1F4E79" w:themeColor="accent1" w:themeShade="80"/>
                      </w:rPr>
                      <m:t>3</m:t>
                    </m:r>
                  </m:den>
                </m:f>
                <m:r>
                  <m:rPr>
                    <m:sty m:val="p"/>
                  </m:rPr>
                  <w:rPr>
                    <w:rFonts w:ascii="Cambria Math" w:hAnsi="Cambria Math"/>
                    <w:color w:val="1F4E79" w:themeColor="accent1" w:themeShade="80"/>
                  </w:rPr>
                  <m:t>=83.3Hz</m:t>
                </m:r>
              </m:oMath>
            </m:oMathPara>
          </w:p>
        </w:tc>
        <w:tc>
          <w:tcPr>
            <w:tcW w:w="1275" w:type="dxa"/>
            <w:vAlign w:val="center"/>
          </w:tcPr>
          <w:p w14:paraId="539F5D63" w14:textId="77777777" w:rsidR="0007725C" w:rsidRPr="0007725C" w:rsidRDefault="0007725C" w:rsidP="0007725C">
            <w:pPr>
              <w:pStyle w:val="ListParagraph"/>
              <w:ind w:left="0" w:firstLine="0"/>
              <w:jc w:val="center"/>
              <w:rPr>
                <w:color w:val="1F4E79" w:themeColor="accent1" w:themeShade="80"/>
              </w:rPr>
            </w:pPr>
            <w:r w:rsidRPr="0007725C">
              <w:rPr>
                <w:color w:val="1F4E79" w:themeColor="accent1" w:themeShade="80"/>
              </w:rPr>
              <w:t>1 mark</w:t>
            </w:r>
          </w:p>
        </w:tc>
      </w:tr>
      <w:tr w:rsidR="0007725C" w14:paraId="6019C0B2" w14:textId="77777777" w:rsidTr="0007725C">
        <w:trPr>
          <w:trHeight w:val="567"/>
        </w:trPr>
        <w:tc>
          <w:tcPr>
            <w:tcW w:w="7072" w:type="dxa"/>
            <w:vAlign w:val="center"/>
          </w:tcPr>
          <w:p w14:paraId="422B71F3" w14:textId="77777777" w:rsidR="0007725C" w:rsidRPr="0007725C" w:rsidRDefault="0007725C" w:rsidP="0007725C">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λ</m:t>
                    </m:r>
                  </m:e>
                  <m:sub>
                    <m:r>
                      <m:rPr>
                        <m:sty m:val="p"/>
                      </m:rPr>
                      <w:rPr>
                        <w:rFonts w:ascii="Cambria Math" w:hAnsi="Cambria Math"/>
                        <w:color w:val="1F4E79" w:themeColor="accent1" w:themeShade="80"/>
                      </w:rPr>
                      <m:t>1</m:t>
                    </m:r>
                  </m:sub>
                </m:sSub>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v</m:t>
                    </m:r>
                  </m:num>
                  <m:den>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f</m:t>
                        </m:r>
                      </m:e>
                      <m:sub>
                        <m:r>
                          <m:rPr>
                            <m:sty m:val="p"/>
                          </m:rPr>
                          <w:rPr>
                            <w:rFonts w:ascii="Cambria Math" w:hAnsi="Cambria Math"/>
                            <w:color w:val="1F4E79" w:themeColor="accent1" w:themeShade="80"/>
                          </w:rPr>
                          <m:t>1</m:t>
                        </m:r>
                      </m:sub>
                    </m:sSub>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344</m:t>
                    </m:r>
                  </m:num>
                  <m:den>
                    <m:r>
                      <m:rPr>
                        <m:sty m:val="p"/>
                      </m:rPr>
                      <w:rPr>
                        <w:rFonts w:ascii="Cambria Math" w:hAnsi="Cambria Math"/>
                        <w:color w:val="1F4E79" w:themeColor="accent1" w:themeShade="80"/>
                      </w:rPr>
                      <m:t>83.3</m:t>
                    </m:r>
                  </m:den>
                </m:f>
              </m:oMath>
            </m:oMathPara>
          </w:p>
        </w:tc>
        <w:tc>
          <w:tcPr>
            <w:tcW w:w="1275" w:type="dxa"/>
            <w:vAlign w:val="center"/>
          </w:tcPr>
          <w:p w14:paraId="3D3973BC" w14:textId="77777777" w:rsidR="0007725C" w:rsidRPr="0007725C" w:rsidRDefault="0007725C" w:rsidP="0007725C">
            <w:pPr>
              <w:pStyle w:val="ListParagraph"/>
              <w:ind w:left="0" w:firstLine="0"/>
              <w:jc w:val="center"/>
              <w:rPr>
                <w:color w:val="1F4E79" w:themeColor="accent1" w:themeShade="80"/>
              </w:rPr>
            </w:pPr>
            <w:r w:rsidRPr="0007725C">
              <w:rPr>
                <w:color w:val="1F4E79" w:themeColor="accent1" w:themeShade="80"/>
              </w:rPr>
              <w:t>1 mark</w:t>
            </w:r>
          </w:p>
        </w:tc>
      </w:tr>
      <w:tr w:rsidR="0007725C" w14:paraId="734E939F" w14:textId="77777777" w:rsidTr="0007725C">
        <w:trPr>
          <w:trHeight w:val="567"/>
        </w:trPr>
        <w:tc>
          <w:tcPr>
            <w:tcW w:w="7072" w:type="dxa"/>
            <w:vAlign w:val="center"/>
          </w:tcPr>
          <w:p w14:paraId="57025EDB" w14:textId="77777777" w:rsidR="0007725C" w:rsidRPr="0007725C" w:rsidRDefault="0007725C" w:rsidP="0007725C">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=4.13m</m:t>
                </m:r>
              </m:oMath>
            </m:oMathPara>
          </w:p>
        </w:tc>
        <w:tc>
          <w:tcPr>
            <w:tcW w:w="1275" w:type="dxa"/>
            <w:vAlign w:val="center"/>
          </w:tcPr>
          <w:p w14:paraId="10FDCA82" w14:textId="77777777" w:rsidR="0007725C" w:rsidRPr="0007725C" w:rsidRDefault="0007725C" w:rsidP="0007725C">
            <w:pPr>
              <w:pStyle w:val="ListParagraph"/>
              <w:ind w:left="0" w:firstLine="0"/>
              <w:jc w:val="center"/>
              <w:rPr>
                <w:color w:val="1F4E79" w:themeColor="accent1" w:themeShade="80"/>
              </w:rPr>
            </w:pPr>
            <w:r w:rsidRPr="0007725C">
              <w:rPr>
                <w:color w:val="1F4E79" w:themeColor="accent1" w:themeShade="80"/>
              </w:rPr>
              <w:t>1 mark</w:t>
            </w:r>
          </w:p>
        </w:tc>
      </w:tr>
    </w:tbl>
    <w:p w14:paraId="28823605" w14:textId="77777777" w:rsidR="0007725C" w:rsidRDefault="0007725C" w:rsidP="0007725C">
      <w:pPr>
        <w:pStyle w:val="ListParagraph"/>
      </w:pPr>
    </w:p>
    <w:p w14:paraId="265F3004" w14:textId="77777777" w:rsidR="001532BA" w:rsidRDefault="001532BA">
      <w:pPr>
        <w:spacing w:after="160" w:line="259" w:lineRule="auto"/>
        <w:rPr>
          <w:rFonts w:cs="Arial"/>
          <w:b/>
          <w:bCs/>
          <w:szCs w:val="22"/>
        </w:rPr>
      </w:pPr>
    </w:p>
    <w:p w14:paraId="2CC1C6E5" w14:textId="77777777" w:rsidR="0007725C" w:rsidRDefault="0007725C" w:rsidP="0007725C">
      <w:pPr>
        <w:pStyle w:val="ListParagraph"/>
        <w:ind w:firstLine="0"/>
      </w:pPr>
      <w:r>
        <w:t>The diagram below shows the location for the compressions produced by the fundamental (1</w:t>
      </w:r>
      <w:r w:rsidRPr="00F14F23">
        <w:rPr>
          <w:vertAlign w:val="superscript"/>
        </w:rPr>
        <w:t>st</w:t>
      </w:r>
      <w:r>
        <w:t>) harmonic in air at a particular instant in time.</w:t>
      </w:r>
    </w:p>
    <w:p w14:paraId="20F816EF" w14:textId="77777777" w:rsidR="00F4540F" w:rsidRDefault="00F4540F" w:rsidP="00F4540F">
      <w:pPr>
        <w:pStyle w:val="ListParagraph"/>
      </w:pPr>
      <w:r>
        <w:rPr>
          <w:noProof/>
        </w:rPr>
        <mc:AlternateContent>
          <mc:Choice Requires="wps">
            <w:drawing>
              <wp:anchor distT="45720" distB="45720" distL="114300" distR="114300" simplePos="0" relativeHeight="251932672" behindDoc="0" locked="0" layoutInCell="1" allowOverlap="1" wp14:anchorId="7845866E" wp14:editId="1E432F56">
                <wp:simplePos x="0" y="0"/>
                <wp:positionH relativeFrom="column">
                  <wp:posOffset>1959610</wp:posOffset>
                </wp:positionH>
                <wp:positionV relativeFrom="paragraph">
                  <wp:posOffset>69850</wp:posOffset>
                </wp:positionV>
                <wp:extent cx="1384300" cy="254000"/>
                <wp:effectExtent l="0" t="0" r="0" b="0"/>
                <wp:wrapSquare wrapText="bothSides"/>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254000"/>
                        </a:xfrm>
                        <a:prstGeom prst="rect">
                          <a:avLst/>
                        </a:prstGeom>
                        <a:noFill/>
                        <a:ln w="9525">
                          <a:noFill/>
                          <a:miter lim="800000"/>
                          <a:headEnd/>
                          <a:tailEnd/>
                        </a:ln>
                      </wps:spPr>
                      <wps:txbx>
                        <w:txbxContent>
                          <w:p w14:paraId="73D33313" w14:textId="77777777" w:rsidR="007D75D6" w:rsidRDefault="007D75D6" w:rsidP="00F4540F">
                            <w:r>
                              <w:t>COMPRESSIONSS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5866E" id="_x0000_s1096" type="#_x0000_t202" style="position:absolute;left:0;text-align:left;margin-left:154.3pt;margin-top:5.5pt;width:109pt;height:20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" filled="f" stroked="f">
                <v:textbox>
                  <w:txbxContent>
                    <w:p w14:paraId="73D33313" w14:textId="77777777" w:rsidR="007D75D6" w:rsidRDefault="007D75D6" w:rsidP="00F4540F">
                      <w:r>
                        <w:t>COMPRESSIONSS</w:t>
                      </w:r>
                    </w:p>
                  </w:txbxContent>
                </v:textbox>
                <w10:wrap type="square"/>
              </v:shape>
            </w:pict>
          </mc:Fallback>
        </mc:AlternateContent>
      </w:r>
    </w:p>
    <w:p w14:paraId="085B67E7" w14:textId="77777777" w:rsidR="00F4540F" w:rsidRDefault="00F4540F" w:rsidP="00F4540F">
      <w:pPr>
        <w:pStyle w:val="ListParagraph"/>
      </w:pPr>
      <w:r>
        <w:rPr>
          <w:noProof/>
        </w:rPr>
        <mc:AlternateContent>
          <mc:Choice Requires="wps">
            <w:drawing>
              <wp:anchor distT="0" distB="0" distL="114300" distR="114300" simplePos="0" relativeHeight="251936768" behindDoc="0" locked="0" layoutInCell="1" allowOverlap="1" wp14:anchorId="127BB602" wp14:editId="2F02344F">
                <wp:simplePos x="0" y="0"/>
                <wp:positionH relativeFrom="column">
                  <wp:posOffset>3200400</wp:posOffset>
                </wp:positionH>
                <wp:positionV relativeFrom="paragraph">
                  <wp:posOffset>167005</wp:posOffset>
                </wp:positionV>
                <wp:extent cx="1028700" cy="317500"/>
                <wp:effectExtent l="0" t="0" r="57150" b="63500"/>
                <wp:wrapNone/>
                <wp:docPr id="130" name="Straight Arrow Connector 130"/>
                <wp:cNvGraphicFramePr/>
                <a:graphic xmlns:a="http://schemas.openxmlformats.org/drawingml/2006/main">
                  <a:graphicData uri="http://schemas.microsoft.com/office/word/2010/wordprocessingShape">
                    <wps:wsp>
                      <wps:cNvCnPr/>
                      <wps:spPr>
                        <a:xfrm>
                          <a:off x="0" y="0"/>
                          <a:ext cx="10287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794B4" id="Straight Arrow Connector 130" o:spid="_x0000_s1026" type="#_x0000_t32" style="position:absolute;margin-left:252pt;margin-top:13.15pt;width:81pt;height:2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933696" behindDoc="0" locked="0" layoutInCell="1" allowOverlap="1" wp14:anchorId="029D7C6A" wp14:editId="6EBAAD72">
                <wp:simplePos x="0" y="0"/>
                <wp:positionH relativeFrom="column">
                  <wp:posOffset>1022350</wp:posOffset>
                </wp:positionH>
                <wp:positionV relativeFrom="paragraph">
                  <wp:posOffset>167005</wp:posOffset>
                </wp:positionV>
                <wp:extent cx="1066800" cy="273050"/>
                <wp:effectExtent l="38100" t="0" r="19050" b="69850"/>
                <wp:wrapNone/>
                <wp:docPr id="137" name="Straight Arrow Connector 137"/>
                <wp:cNvGraphicFramePr/>
                <a:graphic xmlns:a="http://schemas.openxmlformats.org/drawingml/2006/main">
                  <a:graphicData uri="http://schemas.microsoft.com/office/word/2010/wordprocessingShape">
                    <wps:wsp>
                      <wps:cNvCnPr/>
                      <wps:spPr>
                        <a:xfrm flipH="1">
                          <a:off x="0" y="0"/>
                          <a:ext cx="106680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4EEC7" id="Straight Arrow Connector 137" o:spid="_x0000_s1026" type="#_x0000_t32" style="position:absolute;margin-left:80.5pt;margin-top:13.15pt;width:84pt;height:21.5pt;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" strokecolor="black [3200]" strokeweight=".5pt">
                <v:stroke endarrow="block" joinstyle="miter"/>
              </v:shape>
            </w:pict>
          </mc:Fallback>
        </mc:AlternateContent>
      </w:r>
    </w:p>
    <w:p w14:paraId="35ADB01B" w14:textId="77777777" w:rsidR="00F4540F" w:rsidRDefault="00F4540F" w:rsidP="00F4540F">
      <w:pPr>
        <w:pStyle w:val="ListParagraph"/>
      </w:pPr>
      <w:r>
        <w:rPr>
          <w:noProof/>
        </w:rPr>
        <mc:AlternateContent>
          <mc:Choice Requires="wps">
            <w:drawing>
              <wp:anchor distT="0" distB="0" distL="114300" distR="114300" simplePos="0" relativeHeight="251935744" behindDoc="0" locked="0" layoutInCell="1" allowOverlap="1" wp14:anchorId="0A9CDE70" wp14:editId="3F0E2802">
                <wp:simplePos x="0" y="0"/>
                <wp:positionH relativeFrom="column">
                  <wp:posOffset>3035300</wp:posOffset>
                </wp:positionH>
                <wp:positionV relativeFrom="paragraph">
                  <wp:posOffset>52705</wp:posOffset>
                </wp:positionV>
                <wp:extent cx="165100" cy="203200"/>
                <wp:effectExtent l="0" t="0" r="82550" b="63500"/>
                <wp:wrapNone/>
                <wp:docPr id="138" name="Straight Arrow Connector 138"/>
                <wp:cNvGraphicFramePr/>
                <a:graphic xmlns:a="http://schemas.openxmlformats.org/drawingml/2006/main">
                  <a:graphicData uri="http://schemas.microsoft.com/office/word/2010/wordprocessingShape">
                    <wps:wsp>
                      <wps:cNvCnPr/>
                      <wps:spPr>
                        <a:xfrm>
                          <a:off x="0" y="0"/>
                          <a:ext cx="1651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0B93" id="Straight Arrow Connector 138" o:spid="_x0000_s1026" type="#_x0000_t32" style="position:absolute;margin-left:239pt;margin-top:4.15pt;width:13pt;height:16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934720" behindDoc="0" locked="0" layoutInCell="1" allowOverlap="1" wp14:anchorId="1D21ACD8" wp14:editId="2FF0A553">
                <wp:simplePos x="0" y="0"/>
                <wp:positionH relativeFrom="column">
                  <wp:posOffset>2089150</wp:posOffset>
                </wp:positionH>
                <wp:positionV relativeFrom="paragraph">
                  <wp:posOffset>52705</wp:posOffset>
                </wp:positionV>
                <wp:extent cx="171450" cy="203200"/>
                <wp:effectExtent l="38100" t="0" r="19050" b="63500"/>
                <wp:wrapNone/>
                <wp:docPr id="139" name="Straight Arrow Connector 139"/>
                <wp:cNvGraphicFramePr/>
                <a:graphic xmlns:a="http://schemas.openxmlformats.org/drawingml/2006/main">
                  <a:graphicData uri="http://schemas.microsoft.com/office/word/2010/wordprocessingShape">
                    <wps:wsp>
                      <wps:cNvCnPr/>
                      <wps:spPr>
                        <a:xfrm flipH="1">
                          <a:off x="0" y="0"/>
                          <a:ext cx="17145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95F20" id="Straight Arrow Connector 139" o:spid="_x0000_s1026" type="#_x0000_t32" style="position:absolute;margin-left:164.5pt;margin-top:4.15pt;width:13.5pt;height:16pt;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" strokecolor="black [3200]" strokeweight=".5pt">
                <v:stroke endarrow="block" joinstyle="miter"/>
              </v:shape>
            </w:pict>
          </mc:Fallback>
        </mc:AlternateContent>
      </w:r>
    </w:p>
    <w:p w14:paraId="6349D592" w14:textId="77777777" w:rsidR="00F4540F" w:rsidRDefault="00F4540F" w:rsidP="00F4540F">
      <w:pPr>
        <w:pStyle w:val="ListParagraph"/>
      </w:pPr>
      <w:r>
        <w:rPr>
          <w:noProof/>
        </w:rPr>
        <mc:AlternateContent>
          <mc:Choice Requires="wps">
            <w:drawing>
              <wp:anchor distT="0" distB="0" distL="114300" distR="114300" simplePos="0" relativeHeight="251931648" behindDoc="0" locked="0" layoutInCell="1" allowOverlap="1" wp14:anchorId="3E03263D" wp14:editId="19DEB7C5">
                <wp:simplePos x="0" y="0"/>
                <wp:positionH relativeFrom="column">
                  <wp:posOffset>4229100</wp:posOffset>
                </wp:positionH>
                <wp:positionV relativeFrom="paragraph">
                  <wp:posOffset>116205</wp:posOffset>
                </wp:positionV>
                <wp:extent cx="260350" cy="1263650"/>
                <wp:effectExtent l="0" t="0" r="6350" b="0"/>
                <wp:wrapNone/>
                <wp:docPr id="140" name="Oval 140"/>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B9D9AB" id="Oval 140" o:spid="_x0000_s1026" style="position:absolute;margin-left:333pt;margin-top:9.15pt;width:20.5pt;height:99.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" fillcolor="black [3213]" stroked="f" strokeweight="1pt">
                <v:fill r:id="rId18" o:title="" color2="white [3212]" type="pattern"/>
                <v:stroke joinstyle="miter"/>
              </v:oval>
            </w:pict>
          </mc:Fallback>
        </mc:AlternateContent>
      </w:r>
      <w:r>
        <w:rPr>
          <w:noProof/>
        </w:rPr>
        <mc:AlternateContent>
          <mc:Choice Requires="wps">
            <w:drawing>
              <wp:anchor distT="0" distB="0" distL="114300" distR="114300" simplePos="0" relativeHeight="251930624" behindDoc="0" locked="0" layoutInCell="1" allowOverlap="1" wp14:anchorId="103CD098" wp14:editId="081B0A66">
                <wp:simplePos x="0" y="0"/>
                <wp:positionH relativeFrom="column">
                  <wp:posOffset>3086100</wp:posOffset>
                </wp:positionH>
                <wp:positionV relativeFrom="paragraph">
                  <wp:posOffset>122555</wp:posOffset>
                </wp:positionV>
                <wp:extent cx="260350" cy="1263650"/>
                <wp:effectExtent l="0" t="0" r="6350" b="0"/>
                <wp:wrapNone/>
                <wp:docPr id="141" name="Oval 141"/>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5116B" id="Oval 141" o:spid="_x0000_s1026" style="position:absolute;margin-left:243pt;margin-top:9.65pt;width:20.5pt;height:99.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" fillcolor="black [3213]" stroked="f" strokeweight="1pt">
                <v:fill r:id="rId18" o:title="" color2="white [3212]" type="pattern"/>
                <v:stroke joinstyle="miter"/>
              </v:oval>
            </w:pict>
          </mc:Fallback>
        </mc:AlternateContent>
      </w:r>
      <w:r>
        <w:rPr>
          <w:noProof/>
        </w:rPr>
        <mc:AlternateContent>
          <mc:Choice Requires="wps">
            <w:drawing>
              <wp:anchor distT="0" distB="0" distL="114300" distR="114300" simplePos="0" relativeHeight="251929600" behindDoc="0" locked="0" layoutInCell="1" allowOverlap="1" wp14:anchorId="106AA0DB" wp14:editId="65A9B511">
                <wp:simplePos x="0" y="0"/>
                <wp:positionH relativeFrom="column">
                  <wp:posOffset>1943100</wp:posOffset>
                </wp:positionH>
                <wp:positionV relativeFrom="paragraph">
                  <wp:posOffset>122555</wp:posOffset>
                </wp:positionV>
                <wp:extent cx="260350" cy="1263650"/>
                <wp:effectExtent l="0" t="0" r="6350" b="0"/>
                <wp:wrapNone/>
                <wp:docPr id="142" name="Oval 142"/>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836D4F" id="Oval 142" o:spid="_x0000_s1026" style="position:absolute;margin-left:153pt;margin-top:9.65pt;width:20.5pt;height:99.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" fillcolor="black [3213]" stroked="f" strokeweight="1pt">
                <v:fill r:id="rId18" o:title="" color2="white [3212]" type="pattern"/>
                <v:stroke joinstyle="miter"/>
              </v:oval>
            </w:pict>
          </mc:Fallback>
        </mc:AlternateContent>
      </w:r>
      <w:r>
        <w:rPr>
          <w:noProof/>
        </w:rPr>
        <mc:AlternateContent>
          <mc:Choice Requires="wps">
            <w:drawing>
              <wp:anchor distT="0" distB="0" distL="114300" distR="114300" simplePos="0" relativeHeight="251928576" behindDoc="0" locked="0" layoutInCell="1" allowOverlap="1" wp14:anchorId="3A944044" wp14:editId="64724A8A">
                <wp:simplePos x="0" y="0"/>
                <wp:positionH relativeFrom="column">
                  <wp:posOffset>762000</wp:posOffset>
                </wp:positionH>
                <wp:positionV relativeFrom="paragraph">
                  <wp:posOffset>122555</wp:posOffset>
                </wp:positionV>
                <wp:extent cx="260350" cy="1263650"/>
                <wp:effectExtent l="0" t="0" r="6350" b="0"/>
                <wp:wrapNone/>
                <wp:docPr id="143" name="Oval 143"/>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B373D0" id="Oval 143" o:spid="_x0000_s1026" style="position:absolute;margin-left:60pt;margin-top:9.65pt;width:20.5pt;height:99.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" fillcolor="black [3213]" stroked="f" strokeweight="1pt">
                <v:fill r:id="rId18" o:title="" color2="white [3212]" type="pattern"/>
                <v:stroke joinstyle="miter"/>
              </v:oval>
            </w:pict>
          </mc:Fallback>
        </mc:AlternateContent>
      </w:r>
    </w:p>
    <w:p w14:paraId="2293331C" w14:textId="77777777" w:rsidR="00F4540F" w:rsidRDefault="00F4540F" w:rsidP="00F4540F">
      <w:pPr>
        <w:pStyle w:val="ListParagraph"/>
      </w:pPr>
    </w:p>
    <w:p w14:paraId="041C7053" w14:textId="77777777" w:rsidR="00F4540F" w:rsidRDefault="00F4540F" w:rsidP="00F4540F">
      <w:pPr>
        <w:pStyle w:val="ListParagraph"/>
      </w:pPr>
    </w:p>
    <w:p w14:paraId="520DC7A4" w14:textId="77777777" w:rsidR="00F4540F" w:rsidRDefault="00F4540F" w:rsidP="00F4540F">
      <w:pPr>
        <w:pStyle w:val="ListParagraph"/>
      </w:pPr>
      <w:r>
        <w:rPr>
          <w:noProof/>
        </w:rPr>
        <mc:AlternateContent>
          <mc:Choice Requires="wps">
            <w:drawing>
              <wp:anchor distT="0" distB="0" distL="114300" distR="114300" simplePos="0" relativeHeight="251941888" behindDoc="0" locked="0" layoutInCell="1" allowOverlap="1" wp14:anchorId="0FA2882C" wp14:editId="694EB302">
                <wp:simplePos x="0" y="0"/>
                <wp:positionH relativeFrom="column">
                  <wp:posOffset>933450</wp:posOffset>
                </wp:positionH>
                <wp:positionV relativeFrom="paragraph">
                  <wp:posOffset>148589</wp:posOffset>
                </wp:positionV>
                <wp:extent cx="3409950" cy="45719"/>
                <wp:effectExtent l="19050" t="76200" r="95250" b="88265"/>
                <wp:wrapNone/>
                <wp:docPr id="144" name="Straight Arrow Connector 144"/>
                <wp:cNvGraphicFramePr/>
                <a:graphic xmlns:a="http://schemas.openxmlformats.org/drawingml/2006/main">
                  <a:graphicData uri="http://schemas.microsoft.com/office/word/2010/wordprocessingShape">
                    <wps:wsp>
                      <wps:cNvCnPr/>
                      <wps:spPr>
                        <a:xfrm>
                          <a:off x="0" y="0"/>
                          <a:ext cx="340995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174BC" id="Straight Arrow Connector 144" o:spid="_x0000_s1026" type="#_x0000_t32" style="position:absolute;margin-left:73.5pt;margin-top:11.7pt;width:268.5pt;height:3.6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938816" behindDoc="0" locked="0" layoutInCell="1" allowOverlap="1" wp14:anchorId="0B364852" wp14:editId="3C81172E">
                <wp:simplePos x="0" y="0"/>
                <wp:positionH relativeFrom="column">
                  <wp:posOffset>4343400</wp:posOffset>
                </wp:positionH>
                <wp:positionV relativeFrom="paragraph">
                  <wp:posOffset>148590</wp:posOffset>
                </wp:positionV>
                <wp:extent cx="69850" cy="69850"/>
                <wp:effectExtent l="0" t="0" r="25400" b="25400"/>
                <wp:wrapNone/>
                <wp:docPr id="145" name="Oval 145"/>
                <wp:cNvGraphicFramePr/>
                <a:graphic xmlns:a="http://schemas.openxmlformats.org/drawingml/2006/main">
                  <a:graphicData uri="http://schemas.microsoft.com/office/word/2010/wordprocessingShape">
                    <wps:wsp>
                      <wps:cNvSpPr/>
                      <wps:spPr>
                        <a:xfrm>
                          <a:off x="0" y="0"/>
                          <a:ext cx="69850" cy="69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73551" id="Oval 145" o:spid="_x0000_s1026" style="position:absolute;margin-left:342pt;margin-top:11.7pt;width:5.5pt;height:5.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937792" behindDoc="0" locked="0" layoutInCell="1" allowOverlap="1" wp14:anchorId="3F630BB0" wp14:editId="55C43FD2">
                <wp:simplePos x="0" y="0"/>
                <wp:positionH relativeFrom="column">
                  <wp:posOffset>863600</wp:posOffset>
                </wp:positionH>
                <wp:positionV relativeFrom="paragraph">
                  <wp:posOffset>123190</wp:posOffset>
                </wp:positionV>
                <wp:extent cx="69850" cy="69850"/>
                <wp:effectExtent l="0" t="0" r="25400" b="25400"/>
                <wp:wrapNone/>
                <wp:docPr id="147" name="Oval 147"/>
                <wp:cNvGraphicFramePr/>
                <a:graphic xmlns:a="http://schemas.openxmlformats.org/drawingml/2006/main">
                  <a:graphicData uri="http://schemas.microsoft.com/office/word/2010/wordprocessingShape">
                    <wps:wsp>
                      <wps:cNvSpPr/>
                      <wps:spPr>
                        <a:xfrm>
                          <a:off x="0" y="0"/>
                          <a:ext cx="69850" cy="69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C4C58" id="Oval 147" o:spid="_x0000_s1026" style="position:absolute;margin-left:68pt;margin-top:9.7pt;width:5.5pt;height:5.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" fillcolor="black [3213]" strokecolor="black [3213]" strokeweight="1pt">
                <v:stroke joinstyle="miter"/>
              </v:oval>
            </w:pict>
          </mc:Fallback>
        </mc:AlternateContent>
      </w:r>
    </w:p>
    <w:p w14:paraId="75B0ADD9" w14:textId="77777777" w:rsidR="00F4540F" w:rsidRDefault="00F4540F" w:rsidP="00F4540F">
      <w:pPr>
        <w:pStyle w:val="ListParagraph"/>
      </w:pPr>
      <w:r>
        <w:rPr>
          <w:noProof/>
        </w:rPr>
        <mc:AlternateContent>
          <mc:Choice Requires="wps">
            <w:drawing>
              <wp:anchor distT="45720" distB="45720" distL="114300" distR="114300" simplePos="0" relativeHeight="251940864" behindDoc="0" locked="0" layoutInCell="1" allowOverlap="1" wp14:anchorId="64D12FCE" wp14:editId="4823EDD8">
                <wp:simplePos x="0" y="0"/>
                <wp:positionH relativeFrom="column">
                  <wp:posOffset>4254500</wp:posOffset>
                </wp:positionH>
                <wp:positionV relativeFrom="paragraph">
                  <wp:posOffset>34290</wp:posOffset>
                </wp:positionV>
                <wp:extent cx="273050" cy="311150"/>
                <wp:effectExtent l="0" t="0" r="0" b="0"/>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11150"/>
                        </a:xfrm>
                        <a:prstGeom prst="rect">
                          <a:avLst/>
                        </a:prstGeom>
                        <a:noFill/>
                        <a:ln w="9525">
                          <a:noFill/>
                          <a:miter lim="800000"/>
                          <a:headEnd/>
                          <a:tailEnd/>
                        </a:ln>
                      </wps:spPr>
                      <wps:txbx>
                        <w:txbxContent>
                          <w:p w14:paraId="65E020F8" w14:textId="77777777" w:rsidR="007D75D6" w:rsidRPr="00E63558" w:rsidRDefault="007D75D6" w:rsidP="00F4540F">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12FCE" id="_x0000_s1097" type="#_x0000_t202" style="position:absolute;left:0;text-align:left;margin-left:335pt;margin-top:2.7pt;width:21.5pt;height:24.5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" filled="f" stroked="f">
                <v:textbox>
                  <w:txbxContent>
                    <w:p w14:paraId="65E020F8" w14:textId="77777777" w:rsidR="007D75D6" w:rsidRPr="00E63558" w:rsidRDefault="007D75D6" w:rsidP="00F4540F">
                      <w:pPr>
                        <w:rPr>
                          <w:b/>
                        </w:rPr>
                      </w:pPr>
                      <w:r>
                        <w:rPr>
                          <w:b/>
                        </w:rPr>
                        <w:t>Y</w:t>
                      </w:r>
                    </w:p>
                  </w:txbxContent>
                </v:textbox>
                <w10:wrap type="square"/>
              </v:shape>
            </w:pict>
          </mc:Fallback>
        </mc:AlternateContent>
      </w:r>
      <w:r>
        <w:rPr>
          <w:noProof/>
        </w:rPr>
        <mc:AlternateContent>
          <mc:Choice Requires="wps">
            <w:drawing>
              <wp:anchor distT="45720" distB="45720" distL="114300" distR="114300" simplePos="0" relativeHeight="251939840" behindDoc="0" locked="0" layoutInCell="1" allowOverlap="1" wp14:anchorId="2568428D" wp14:editId="2BCDCEDA">
                <wp:simplePos x="0" y="0"/>
                <wp:positionH relativeFrom="column">
                  <wp:posOffset>768350</wp:posOffset>
                </wp:positionH>
                <wp:positionV relativeFrom="paragraph">
                  <wp:posOffset>34290</wp:posOffset>
                </wp:positionV>
                <wp:extent cx="273050" cy="311150"/>
                <wp:effectExtent l="0" t="0" r="0" b="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11150"/>
                        </a:xfrm>
                        <a:prstGeom prst="rect">
                          <a:avLst/>
                        </a:prstGeom>
                        <a:noFill/>
                        <a:ln w="9525">
                          <a:noFill/>
                          <a:miter lim="800000"/>
                          <a:headEnd/>
                          <a:tailEnd/>
                        </a:ln>
                      </wps:spPr>
                      <wps:txbx>
                        <w:txbxContent>
                          <w:p w14:paraId="0FB5FC4A" w14:textId="77777777" w:rsidR="007D75D6" w:rsidRPr="00E63558" w:rsidRDefault="007D75D6" w:rsidP="00F4540F">
                            <w:pPr>
                              <w:rPr>
                                <w:b/>
                              </w:rPr>
                            </w:pPr>
                            <w:r w:rsidRPr="00E63558">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8428D" id="_x0000_s1098" type="#_x0000_t202" style="position:absolute;left:0;text-align:left;margin-left:60.5pt;margin-top:2.7pt;width:21.5pt;height:24.5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" filled="f" stroked="f">
                <v:textbox>
                  <w:txbxContent>
                    <w:p w14:paraId="0FB5FC4A" w14:textId="77777777" w:rsidR="007D75D6" w:rsidRPr="00E63558" w:rsidRDefault="007D75D6" w:rsidP="00F4540F">
                      <w:pPr>
                        <w:rPr>
                          <w:b/>
                        </w:rPr>
                      </w:pPr>
                      <w:r w:rsidRPr="00E63558">
                        <w:rPr>
                          <w:b/>
                        </w:rPr>
                        <w:t>X</w:t>
                      </w:r>
                    </w:p>
                  </w:txbxContent>
                </v:textbox>
                <w10:wrap type="square"/>
              </v:shape>
            </w:pict>
          </mc:Fallback>
        </mc:AlternateContent>
      </w:r>
    </w:p>
    <w:p w14:paraId="539C57EE" w14:textId="77777777" w:rsidR="00F4540F" w:rsidRDefault="00F4540F" w:rsidP="00F4540F">
      <w:pPr>
        <w:pStyle w:val="ListParagraph"/>
      </w:pPr>
    </w:p>
    <w:p w14:paraId="2FE63661" w14:textId="77777777" w:rsidR="00F4540F" w:rsidRDefault="00F4540F" w:rsidP="00F4540F">
      <w:pPr>
        <w:pStyle w:val="ListParagraph"/>
      </w:pPr>
    </w:p>
    <w:p w14:paraId="2DC0F6D0" w14:textId="77777777" w:rsidR="00F4540F" w:rsidRDefault="00F4540F" w:rsidP="00F4540F">
      <w:pPr>
        <w:pStyle w:val="ListParagraph"/>
      </w:pPr>
    </w:p>
    <w:p w14:paraId="5EC95FA7" w14:textId="77777777" w:rsidR="00F4540F" w:rsidRDefault="00F4540F" w:rsidP="00F4540F">
      <w:pPr>
        <w:pStyle w:val="ListParagraph"/>
      </w:pPr>
    </w:p>
    <w:p w14:paraId="6E677E8E" w14:textId="77777777" w:rsidR="00F4540F" w:rsidRDefault="00F4540F" w:rsidP="00F4540F">
      <w:pPr>
        <w:pStyle w:val="ListParagraph"/>
      </w:pPr>
    </w:p>
    <w:p w14:paraId="136EF537" w14:textId="77777777" w:rsidR="00F4540F" w:rsidRDefault="00F4540F" w:rsidP="00F4540F">
      <w:pPr>
        <w:pStyle w:val="ListParagraph"/>
      </w:pPr>
    </w:p>
    <w:p w14:paraId="22C1FA8D" w14:textId="77777777" w:rsidR="0007725C" w:rsidRDefault="0007725C" w:rsidP="0007725C">
      <w:pPr>
        <w:pStyle w:val="ListParagraph"/>
        <w:numPr>
          <w:ilvl w:val="0"/>
          <w:numId w:val="22"/>
        </w:numPr>
        <w:spacing w:after="160" w:line="259" w:lineRule="auto"/>
        <w:ind w:hanging="720"/>
        <w:contextualSpacing/>
      </w:pPr>
      <w:r>
        <w:t>Calculate the distance between points ‘X’ and ‘Y’ on the diagram above for the fundamental frequency. Show working.</w:t>
      </w:r>
    </w:p>
    <w:p w14:paraId="06B5B636" w14:textId="77777777" w:rsidR="0007725C" w:rsidRDefault="0007725C" w:rsidP="0007725C">
      <w:pPr>
        <w:pStyle w:val="ListParagraph"/>
        <w:jc w:val="right"/>
      </w:pPr>
      <w:r>
        <w:t>(2 marks)</w:t>
      </w:r>
    </w:p>
    <w:p w14:paraId="041BF7EF" w14:textId="77777777" w:rsidR="00050F3A" w:rsidRDefault="00050F3A" w:rsidP="00050F3A">
      <w:pPr>
        <w:pStyle w:val="ListParagraph"/>
        <w:jc w:val="right"/>
      </w:pPr>
    </w:p>
    <w:tbl>
      <w:tblPr>
        <w:tblStyle w:val="TableGrid"/>
        <w:tblW w:w="8737" w:type="dxa"/>
        <w:tblInd w:w="279" w:type="dxa"/>
        <w:tblLook w:val="04A0" w:firstRow="1" w:lastRow="0" w:firstColumn="1" w:lastColumn="0" w:noHBand="0" w:noVBand="1"/>
      </w:tblPr>
      <w:tblGrid>
        <w:gridCol w:w="7371"/>
        <w:gridCol w:w="1366"/>
      </w:tblGrid>
      <w:tr w:rsidR="00050F3A" w:rsidRPr="00AB7EE9" w14:paraId="614D30A3" w14:textId="77777777" w:rsidTr="00817498">
        <w:trPr>
          <w:trHeight w:val="567"/>
        </w:trPr>
        <w:tc>
          <w:tcPr>
            <w:tcW w:w="7371" w:type="dxa"/>
            <w:vAlign w:val="center"/>
          </w:tcPr>
          <w:p w14:paraId="400335C9" w14:textId="77777777" w:rsidR="00050F3A" w:rsidRPr="00AB7EE9" w:rsidRDefault="00013188" w:rsidP="00817498">
            <w:pPr>
              <w:pStyle w:val="ListParagraph"/>
              <w:ind w:left="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d</m:t>
                    </m:r>
                  </m:e>
                  <m:sub>
                    <m:r>
                      <m:rPr>
                        <m:sty m:val="p"/>
                      </m:rPr>
                      <w:rPr>
                        <w:rFonts w:ascii="Cambria Math" w:hAnsi="Cambria Math"/>
                        <w:color w:val="1F4E79" w:themeColor="accent1" w:themeShade="80"/>
                      </w:rPr>
                      <m:t>XY</m:t>
                    </m:r>
                  </m:sub>
                </m:sSub>
                <m:r>
                  <m:rPr>
                    <m:sty m:val="p"/>
                  </m:rPr>
                  <w:rPr>
                    <w:rFonts w:ascii="Cambria Math" w:hAnsi="Cambria Math"/>
                    <w:color w:val="1F4E79" w:themeColor="accent1" w:themeShade="80"/>
                  </w:rPr>
                  <m:t>=3 ×</m:t>
                </m:r>
                <m:sSub>
                  <m:sSubPr>
                    <m:ctrlPr>
                      <w:rPr>
                        <w:rFonts w:ascii="Cambria Math" w:hAnsi="Cambria Math"/>
                        <w:color w:val="1F4E79" w:themeColor="accent1" w:themeShade="80"/>
                      </w:rPr>
                    </m:ctrlPr>
                  </m:sSubPr>
                  <m:e>
                    <m:r>
                      <w:rPr>
                        <w:rFonts w:ascii="Cambria Math" w:hAnsi="Cambria Math"/>
                        <w:color w:val="1F4E79" w:themeColor="accent1" w:themeShade="80"/>
                      </w:rPr>
                      <m:t>λ</m:t>
                    </m:r>
                  </m:e>
                  <m:sub>
                    <m:r>
                      <w:rPr>
                        <w:rFonts w:ascii="Cambria Math" w:hAnsi="Cambria Math"/>
                        <w:color w:val="1F4E79" w:themeColor="accent1" w:themeShade="80"/>
                      </w:rPr>
                      <m:t>1</m:t>
                    </m:r>
                  </m:sub>
                </m:sSub>
                <m:r>
                  <w:rPr>
                    <w:rFonts w:ascii="Cambria Math" w:hAnsi="Cambria Math"/>
                    <w:color w:val="1F4E79" w:themeColor="accent1" w:themeShade="80"/>
                  </w:rPr>
                  <m:t>=3×4.13</m:t>
                </m:r>
              </m:oMath>
            </m:oMathPara>
          </w:p>
        </w:tc>
        <w:tc>
          <w:tcPr>
            <w:tcW w:w="1366" w:type="dxa"/>
            <w:vAlign w:val="center"/>
          </w:tcPr>
          <w:p w14:paraId="6A4E84E5" w14:textId="77777777" w:rsidR="00050F3A" w:rsidRPr="00AB7EE9" w:rsidRDefault="00050F3A" w:rsidP="00050F3A">
            <w:pPr>
              <w:pStyle w:val="ListParagraph"/>
              <w:ind w:left="0" w:firstLine="0"/>
              <w:jc w:val="center"/>
              <w:rPr>
                <w:color w:val="1F4E79" w:themeColor="accent1" w:themeShade="80"/>
              </w:rPr>
            </w:pPr>
            <w:r w:rsidRPr="00AB7EE9">
              <w:rPr>
                <w:color w:val="1F4E79" w:themeColor="accent1" w:themeShade="80"/>
              </w:rPr>
              <w:t>1 mark</w:t>
            </w:r>
          </w:p>
        </w:tc>
      </w:tr>
      <w:tr w:rsidR="00050F3A" w:rsidRPr="00AB7EE9" w14:paraId="7792B667" w14:textId="77777777" w:rsidTr="00817498">
        <w:trPr>
          <w:trHeight w:val="567"/>
        </w:trPr>
        <w:tc>
          <w:tcPr>
            <w:tcW w:w="7371" w:type="dxa"/>
            <w:vAlign w:val="center"/>
          </w:tcPr>
          <w:p w14:paraId="694FC92F" w14:textId="77777777" w:rsidR="00050F3A" w:rsidRPr="00AB7EE9" w:rsidRDefault="0007725C" w:rsidP="00817498">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=12.4 m</m:t>
                </m:r>
              </m:oMath>
            </m:oMathPara>
          </w:p>
        </w:tc>
        <w:tc>
          <w:tcPr>
            <w:tcW w:w="1366" w:type="dxa"/>
            <w:vAlign w:val="center"/>
          </w:tcPr>
          <w:p w14:paraId="34E60676" w14:textId="77777777" w:rsidR="00050F3A" w:rsidRPr="00AB7EE9" w:rsidRDefault="00050F3A" w:rsidP="00050F3A">
            <w:pPr>
              <w:pStyle w:val="ListParagraph"/>
              <w:ind w:left="0" w:firstLine="0"/>
              <w:jc w:val="center"/>
              <w:rPr>
                <w:color w:val="1F4E79" w:themeColor="accent1" w:themeShade="80"/>
              </w:rPr>
            </w:pPr>
            <w:r w:rsidRPr="00AB7EE9">
              <w:rPr>
                <w:color w:val="1F4E79" w:themeColor="accent1" w:themeShade="80"/>
              </w:rPr>
              <w:t>1 mark</w:t>
            </w:r>
          </w:p>
        </w:tc>
      </w:tr>
    </w:tbl>
    <w:p w14:paraId="526C8FF1" w14:textId="77777777" w:rsidR="00F4540F" w:rsidRDefault="00F4540F">
      <w:pPr>
        <w:spacing w:after="160" w:line="259" w:lineRule="auto"/>
        <w:rPr>
          <w:rFonts w:cs="Arial"/>
          <w:b/>
          <w:bCs/>
          <w:szCs w:val="22"/>
        </w:rPr>
      </w:pPr>
    </w:p>
    <w:p w14:paraId="29DAFA93" w14:textId="77777777" w:rsidR="0002152F" w:rsidRDefault="0002152F">
      <w:pPr>
        <w:spacing w:after="160" w:line="259" w:lineRule="auto"/>
        <w:rPr>
          <w:rFonts w:eastAsia="Times New Roman" w:cs="Arial"/>
          <w:szCs w:val="22"/>
        </w:rPr>
      </w:pPr>
      <w:r>
        <w:br w:type="page"/>
      </w:r>
    </w:p>
    <w:p w14:paraId="50CBB411" w14:textId="77777777" w:rsidR="0007725C" w:rsidRDefault="0007725C" w:rsidP="0007725C">
      <w:pPr>
        <w:pStyle w:val="ListParagraph"/>
        <w:numPr>
          <w:ilvl w:val="0"/>
          <w:numId w:val="22"/>
        </w:numPr>
        <w:spacing w:after="160" w:line="259" w:lineRule="auto"/>
        <w:ind w:hanging="720"/>
        <w:contextualSpacing/>
      </w:pPr>
      <w:r>
        <w:t>Draw the location of the compressions for the wave in air produced by the fundamental (1</w:t>
      </w:r>
      <w:r w:rsidRPr="00F14F23">
        <w:rPr>
          <w:vertAlign w:val="superscript"/>
        </w:rPr>
        <w:t>st</w:t>
      </w:r>
      <w:r>
        <w:t xml:space="preserve">) </w:t>
      </w:r>
      <w:r w:rsidR="00365696">
        <w:t>frequency</w:t>
      </w:r>
      <w:r>
        <w:t xml:space="preserve"> between points ‘X’ and ‘Y’ at a time half a period later than their location in the diagram in part (e). </w:t>
      </w:r>
    </w:p>
    <w:p w14:paraId="31C7C1C6" w14:textId="77777777" w:rsidR="0007725C" w:rsidRDefault="0007725C" w:rsidP="0007725C">
      <w:pPr>
        <w:pStyle w:val="ListParagraph"/>
        <w:jc w:val="right"/>
      </w:pPr>
      <w:r>
        <w:t>(2 marks)</w:t>
      </w:r>
    </w:p>
    <w:p w14:paraId="57619B5A" w14:textId="77777777" w:rsidR="0002152F" w:rsidRDefault="0002152F">
      <w:pPr>
        <w:spacing w:after="160" w:line="259" w:lineRule="auto"/>
        <w:rPr>
          <w:rFonts w:cs="Arial"/>
          <w:b/>
          <w:bCs/>
          <w:szCs w:val="22"/>
        </w:rPr>
      </w:pPr>
    </w:p>
    <w:p w14:paraId="56919E0A" w14:textId="77777777" w:rsidR="0002152F" w:rsidRDefault="0002152F" w:rsidP="0002152F">
      <w:pPr>
        <w:pStyle w:val="ListParagraph"/>
        <w:jc w:val="right"/>
      </w:pPr>
    </w:p>
    <w:p w14:paraId="2B68D760" w14:textId="77777777" w:rsidR="0002152F" w:rsidRDefault="0002152F" w:rsidP="0002152F">
      <w:pPr>
        <w:pStyle w:val="ListParagraph"/>
        <w:jc w:val="right"/>
      </w:pPr>
    </w:p>
    <w:p w14:paraId="701B4D5F" w14:textId="77777777" w:rsidR="0002152F" w:rsidRDefault="0002152F" w:rsidP="0002152F">
      <w:pPr>
        <w:pStyle w:val="ListParagraph"/>
        <w:jc w:val="right"/>
      </w:pPr>
      <w:r>
        <w:rPr>
          <w:noProof/>
        </w:rPr>
        <mc:AlternateContent>
          <mc:Choice Requires="wps">
            <w:drawing>
              <wp:anchor distT="0" distB="0" distL="114300" distR="114300" simplePos="0" relativeHeight="251951104" behindDoc="0" locked="0" layoutInCell="1" allowOverlap="1" wp14:anchorId="3CA5CBDE" wp14:editId="3F8AE3DB">
                <wp:simplePos x="0" y="0"/>
                <wp:positionH relativeFrom="column">
                  <wp:posOffset>3917950</wp:posOffset>
                </wp:positionH>
                <wp:positionV relativeFrom="paragraph">
                  <wp:posOffset>99060</wp:posOffset>
                </wp:positionV>
                <wp:extent cx="260350" cy="1263650"/>
                <wp:effectExtent l="0" t="0" r="6350" b="0"/>
                <wp:wrapNone/>
                <wp:docPr id="150" name="Oval 150"/>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1F44C" id="Oval 150" o:spid="_x0000_s1026" style="position:absolute;margin-left:308.5pt;margin-top:7.8pt;width:20.5pt;height:99.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" fillcolor="black [3213]" stroked="f" strokeweight="1pt">
                <v:fill r:id="rId18" o:title="" color2="white [3212]" type="pattern"/>
                <v:stroke joinstyle="miter"/>
              </v:oval>
            </w:pict>
          </mc:Fallback>
        </mc:AlternateContent>
      </w:r>
      <w:r>
        <w:rPr>
          <w:noProof/>
        </w:rPr>
        <mc:AlternateContent>
          <mc:Choice Requires="wps">
            <w:drawing>
              <wp:anchor distT="0" distB="0" distL="114300" distR="114300" simplePos="0" relativeHeight="251950080" behindDoc="0" locked="0" layoutInCell="1" allowOverlap="1" wp14:anchorId="4E542B17" wp14:editId="0E05E5BA">
                <wp:simplePos x="0" y="0"/>
                <wp:positionH relativeFrom="column">
                  <wp:posOffset>2774950</wp:posOffset>
                </wp:positionH>
                <wp:positionV relativeFrom="paragraph">
                  <wp:posOffset>105410</wp:posOffset>
                </wp:positionV>
                <wp:extent cx="260350" cy="1263650"/>
                <wp:effectExtent l="0" t="0" r="6350" b="0"/>
                <wp:wrapNone/>
                <wp:docPr id="151" name="Oval 151"/>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9F71B" id="Oval 151" o:spid="_x0000_s1026" style="position:absolute;margin-left:218.5pt;margin-top:8.3pt;width:20.5pt;height:99.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" fillcolor="black [3213]" stroked="f" strokeweight="1pt">
                <v:fill r:id="rId18" o:title="" color2="white [3212]" type="pattern"/>
                <v:stroke joinstyle="miter"/>
              </v:oval>
            </w:pict>
          </mc:Fallback>
        </mc:AlternateContent>
      </w:r>
      <w:r>
        <w:rPr>
          <w:noProof/>
        </w:rPr>
        <mc:AlternateContent>
          <mc:Choice Requires="wps">
            <w:drawing>
              <wp:anchor distT="0" distB="0" distL="114300" distR="114300" simplePos="0" relativeHeight="251949056" behindDoc="0" locked="0" layoutInCell="1" allowOverlap="1" wp14:anchorId="134AD848" wp14:editId="3957EF1D">
                <wp:simplePos x="0" y="0"/>
                <wp:positionH relativeFrom="column">
                  <wp:posOffset>1631950</wp:posOffset>
                </wp:positionH>
                <wp:positionV relativeFrom="paragraph">
                  <wp:posOffset>105410</wp:posOffset>
                </wp:positionV>
                <wp:extent cx="260350" cy="1263650"/>
                <wp:effectExtent l="0" t="0" r="6350" b="0"/>
                <wp:wrapNone/>
                <wp:docPr id="152" name="Oval 152"/>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DB8A5" id="Oval 152" o:spid="_x0000_s1026" style="position:absolute;margin-left:128.5pt;margin-top:8.3pt;width:20.5pt;height:99.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" fillcolor="black [3213]" stroked="f" strokeweight="1pt">
                <v:fill r:id="rId18" o:title="" color2="white [3212]" type="pattern"/>
                <v:stroke joinstyle="miter"/>
              </v:oval>
            </w:pict>
          </mc:Fallback>
        </mc:AlternateContent>
      </w:r>
    </w:p>
    <w:p w14:paraId="62742AFF" w14:textId="77777777" w:rsidR="0002152F" w:rsidRDefault="0002152F" w:rsidP="0002152F">
      <w:pPr>
        <w:pStyle w:val="ListParagraph"/>
      </w:pPr>
    </w:p>
    <w:p w14:paraId="1DA271A6" w14:textId="77777777" w:rsidR="0002152F" w:rsidRDefault="0002152F" w:rsidP="0002152F">
      <w:pPr>
        <w:pStyle w:val="ListParagraph"/>
      </w:pPr>
    </w:p>
    <w:p w14:paraId="7BEEAE30" w14:textId="77777777" w:rsidR="0002152F" w:rsidRDefault="0002152F" w:rsidP="0002152F">
      <w:pPr>
        <w:pStyle w:val="ListParagraph"/>
      </w:pPr>
    </w:p>
    <w:p w14:paraId="0E9D732F" w14:textId="77777777" w:rsidR="0002152F" w:rsidRDefault="0002152F" w:rsidP="0002152F">
      <w:pPr>
        <w:pStyle w:val="ListParagraph"/>
      </w:pPr>
      <w:r>
        <w:rPr>
          <w:noProof/>
        </w:rPr>
        <mc:AlternateContent>
          <mc:Choice Requires="wps">
            <w:drawing>
              <wp:anchor distT="0" distB="0" distL="114300" distR="114300" simplePos="0" relativeHeight="251948032" behindDoc="0" locked="0" layoutInCell="1" allowOverlap="1" wp14:anchorId="7D7D04C5" wp14:editId="402D0695">
                <wp:simplePos x="0" y="0"/>
                <wp:positionH relativeFrom="column">
                  <wp:posOffset>1181100</wp:posOffset>
                </wp:positionH>
                <wp:positionV relativeFrom="paragraph">
                  <wp:posOffset>-13335</wp:posOffset>
                </wp:positionV>
                <wp:extent cx="3409950" cy="45085"/>
                <wp:effectExtent l="19050" t="76200" r="95250" b="88265"/>
                <wp:wrapNone/>
                <wp:docPr id="153" name="Straight Arrow Connector 153"/>
                <wp:cNvGraphicFramePr/>
                <a:graphic xmlns:a="http://schemas.openxmlformats.org/drawingml/2006/main">
                  <a:graphicData uri="http://schemas.microsoft.com/office/word/2010/wordprocessingShape">
                    <wps:wsp>
                      <wps:cNvCnPr/>
                      <wps:spPr>
                        <a:xfrm>
                          <a:off x="0" y="0"/>
                          <a:ext cx="3409950" cy="450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ED480C" id="Straight Arrow Connector 153" o:spid="_x0000_s1026" type="#_x0000_t32" style="position:absolute;margin-left:93pt;margin-top:-1.05pt;width:268.5pt;height:3.5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944960" behindDoc="0" locked="0" layoutInCell="1" allowOverlap="1" wp14:anchorId="1A625647" wp14:editId="49949498">
                <wp:simplePos x="0" y="0"/>
                <wp:positionH relativeFrom="column">
                  <wp:posOffset>4591050</wp:posOffset>
                </wp:positionH>
                <wp:positionV relativeFrom="paragraph">
                  <wp:posOffset>-12700</wp:posOffset>
                </wp:positionV>
                <wp:extent cx="69850" cy="69850"/>
                <wp:effectExtent l="0" t="0" r="25400" b="25400"/>
                <wp:wrapNone/>
                <wp:docPr id="154" name="Oval 154"/>
                <wp:cNvGraphicFramePr/>
                <a:graphic xmlns:a="http://schemas.openxmlformats.org/drawingml/2006/main">
                  <a:graphicData uri="http://schemas.microsoft.com/office/word/2010/wordprocessingShape">
                    <wps:wsp>
                      <wps:cNvSpPr/>
                      <wps:spPr>
                        <a:xfrm>
                          <a:off x="0" y="0"/>
                          <a:ext cx="69850" cy="69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55C89" id="Oval 154" o:spid="_x0000_s1026" style="position:absolute;margin-left:361.5pt;margin-top:-1pt;width:5.5pt;height:5.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" fillcolor="black [3213]" strokecolor="black [3213]" strokeweight="1pt">
                <v:stroke joinstyle="miter"/>
              </v:oval>
            </w:pict>
          </mc:Fallback>
        </mc:AlternateContent>
      </w:r>
      <w:r>
        <w:rPr>
          <w:noProof/>
        </w:rPr>
        <mc:AlternateContent>
          <mc:Choice Requires="wps">
            <w:drawing>
              <wp:anchor distT="45720" distB="45720" distL="114300" distR="114300" simplePos="0" relativeHeight="251945984" behindDoc="0" locked="0" layoutInCell="1" allowOverlap="1" wp14:anchorId="64156AE6" wp14:editId="24B2F809">
                <wp:simplePos x="0" y="0"/>
                <wp:positionH relativeFrom="column">
                  <wp:posOffset>1016000</wp:posOffset>
                </wp:positionH>
                <wp:positionV relativeFrom="paragraph">
                  <wp:posOffset>57150</wp:posOffset>
                </wp:positionV>
                <wp:extent cx="273050" cy="311150"/>
                <wp:effectExtent l="0" t="0" r="0" b="0"/>
                <wp:wrapSquare wrapText="bothSides"/>
                <wp:docPr id="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11150"/>
                        </a:xfrm>
                        <a:prstGeom prst="rect">
                          <a:avLst/>
                        </a:prstGeom>
                        <a:noFill/>
                        <a:ln w="9525">
                          <a:noFill/>
                          <a:miter lim="800000"/>
                          <a:headEnd/>
                          <a:tailEnd/>
                        </a:ln>
                      </wps:spPr>
                      <wps:txbx>
                        <w:txbxContent>
                          <w:p w14:paraId="1E930AEC" w14:textId="77777777" w:rsidR="007D75D6" w:rsidRPr="00E63558" w:rsidRDefault="007D75D6" w:rsidP="0002152F">
                            <w:pPr>
                              <w:rPr>
                                <w:b/>
                              </w:rPr>
                            </w:pPr>
                            <w:r w:rsidRPr="00E63558">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56AE6" id="_x0000_s1099" type="#_x0000_t202" style="position:absolute;left:0;text-align:left;margin-left:80pt;margin-top:4.5pt;width:21.5pt;height:24.5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" filled="f" stroked="f">
                <v:textbox>
                  <w:txbxContent>
                    <w:p w14:paraId="1E930AEC" w14:textId="77777777" w:rsidR="007D75D6" w:rsidRPr="00E63558" w:rsidRDefault="007D75D6" w:rsidP="0002152F">
                      <w:pPr>
                        <w:rPr>
                          <w:b/>
                        </w:rPr>
                      </w:pPr>
                      <w:r w:rsidRPr="00E63558">
                        <w:rPr>
                          <w:b/>
                        </w:rPr>
                        <w:t>X</w:t>
                      </w:r>
                    </w:p>
                  </w:txbxContent>
                </v:textbox>
                <w10:wrap type="square"/>
              </v:shape>
            </w:pict>
          </mc:Fallback>
        </mc:AlternateContent>
      </w:r>
      <w:r>
        <w:rPr>
          <w:noProof/>
        </w:rPr>
        <mc:AlternateContent>
          <mc:Choice Requires="wps">
            <w:drawing>
              <wp:anchor distT="45720" distB="45720" distL="114300" distR="114300" simplePos="0" relativeHeight="251947008" behindDoc="0" locked="0" layoutInCell="1" allowOverlap="1" wp14:anchorId="00E23C21" wp14:editId="02295CB7">
                <wp:simplePos x="0" y="0"/>
                <wp:positionH relativeFrom="column">
                  <wp:posOffset>4502150</wp:posOffset>
                </wp:positionH>
                <wp:positionV relativeFrom="paragraph">
                  <wp:posOffset>57150</wp:posOffset>
                </wp:positionV>
                <wp:extent cx="273050" cy="311150"/>
                <wp:effectExtent l="0" t="0" r="0" b="0"/>
                <wp:wrapSquare wrapText="bothSides"/>
                <wp:docPr id="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11150"/>
                        </a:xfrm>
                        <a:prstGeom prst="rect">
                          <a:avLst/>
                        </a:prstGeom>
                        <a:noFill/>
                        <a:ln w="9525">
                          <a:noFill/>
                          <a:miter lim="800000"/>
                          <a:headEnd/>
                          <a:tailEnd/>
                        </a:ln>
                      </wps:spPr>
                      <wps:txbx>
                        <w:txbxContent>
                          <w:p w14:paraId="587D41F4" w14:textId="77777777" w:rsidR="007D75D6" w:rsidRPr="00E63558" w:rsidRDefault="007D75D6" w:rsidP="0002152F">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23C21" id="_x0000_s1100" type="#_x0000_t202" style="position:absolute;left:0;text-align:left;margin-left:354.5pt;margin-top:4.5pt;width:21.5pt;height:24.5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" filled="f" stroked="f">
                <v:textbox>
                  <w:txbxContent>
                    <w:p w14:paraId="587D41F4" w14:textId="77777777" w:rsidR="007D75D6" w:rsidRPr="00E63558" w:rsidRDefault="007D75D6" w:rsidP="0002152F">
                      <w:pPr>
                        <w:rPr>
                          <w:b/>
                        </w:rPr>
                      </w:pPr>
                      <w:r>
                        <w:rPr>
                          <w:b/>
                        </w:rPr>
                        <w:t>Y</w:t>
                      </w:r>
                    </w:p>
                  </w:txbxContent>
                </v:textbox>
                <w10:wrap type="square"/>
              </v:shape>
            </w:pict>
          </mc:Fallback>
        </mc:AlternateContent>
      </w:r>
      <w:r>
        <w:rPr>
          <w:noProof/>
        </w:rPr>
        <mc:AlternateContent>
          <mc:Choice Requires="wps">
            <w:drawing>
              <wp:anchor distT="0" distB="0" distL="114300" distR="114300" simplePos="0" relativeHeight="251943936" behindDoc="0" locked="0" layoutInCell="1" allowOverlap="1" wp14:anchorId="07D677BB" wp14:editId="49BBF618">
                <wp:simplePos x="0" y="0"/>
                <wp:positionH relativeFrom="column">
                  <wp:posOffset>1111250</wp:posOffset>
                </wp:positionH>
                <wp:positionV relativeFrom="paragraph">
                  <wp:posOffset>-38100</wp:posOffset>
                </wp:positionV>
                <wp:extent cx="69850" cy="69850"/>
                <wp:effectExtent l="0" t="0" r="25400" b="25400"/>
                <wp:wrapNone/>
                <wp:docPr id="157" name="Oval 157"/>
                <wp:cNvGraphicFramePr/>
                <a:graphic xmlns:a="http://schemas.openxmlformats.org/drawingml/2006/main">
                  <a:graphicData uri="http://schemas.microsoft.com/office/word/2010/wordprocessingShape">
                    <wps:wsp>
                      <wps:cNvSpPr/>
                      <wps:spPr>
                        <a:xfrm>
                          <a:off x="0" y="0"/>
                          <a:ext cx="69850" cy="69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13C89" id="Oval 157" o:spid="_x0000_s1026" style="position:absolute;margin-left:87.5pt;margin-top:-3pt;width:5.5pt;height:5.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" fillcolor="black [3213]" strokecolor="black [3213]" strokeweight="1pt">
                <v:stroke joinstyle="miter"/>
              </v:oval>
            </w:pict>
          </mc:Fallback>
        </mc:AlternateContent>
      </w:r>
    </w:p>
    <w:p w14:paraId="5858102C" w14:textId="77777777" w:rsidR="0002152F" w:rsidRDefault="0002152F" w:rsidP="0002152F">
      <w:pPr>
        <w:pStyle w:val="ListParagraph"/>
      </w:pPr>
    </w:p>
    <w:p w14:paraId="45713C5B" w14:textId="77777777" w:rsidR="0002152F" w:rsidRDefault="0002152F" w:rsidP="0002152F">
      <w:pPr>
        <w:pStyle w:val="ListParagraph"/>
      </w:pPr>
    </w:p>
    <w:p w14:paraId="242536C4" w14:textId="77777777" w:rsidR="0002152F" w:rsidRDefault="0002152F" w:rsidP="0002152F">
      <w:pPr>
        <w:pStyle w:val="ListParagraph"/>
      </w:pPr>
    </w:p>
    <w:p w14:paraId="42B2D086" w14:textId="77777777" w:rsidR="0002152F" w:rsidRDefault="0002152F" w:rsidP="0002152F">
      <w:pPr>
        <w:pStyle w:val="ListParagraph"/>
      </w:pPr>
    </w:p>
    <w:tbl>
      <w:tblPr>
        <w:tblStyle w:val="TableGrid"/>
        <w:tblW w:w="0" w:type="auto"/>
        <w:tblInd w:w="720" w:type="dxa"/>
        <w:tblLook w:val="04A0" w:firstRow="1" w:lastRow="0" w:firstColumn="1" w:lastColumn="0" w:noHBand="0" w:noVBand="1"/>
      </w:tblPr>
      <w:tblGrid>
        <w:gridCol w:w="7072"/>
        <w:gridCol w:w="1224"/>
      </w:tblGrid>
      <w:tr w:rsidR="0002152F" w:rsidRPr="00AB7EE9" w14:paraId="7ECDC52C" w14:textId="77777777" w:rsidTr="00817498">
        <w:trPr>
          <w:trHeight w:val="567"/>
        </w:trPr>
        <w:tc>
          <w:tcPr>
            <w:tcW w:w="7072" w:type="dxa"/>
            <w:vAlign w:val="center"/>
          </w:tcPr>
          <w:p w14:paraId="60F67DEB" w14:textId="77777777" w:rsidR="0002152F" w:rsidRPr="00AB7EE9" w:rsidRDefault="0002152F" w:rsidP="0002152F">
            <w:pPr>
              <w:pStyle w:val="ListParagraph"/>
              <w:ind w:left="0" w:firstLine="0"/>
              <w:rPr>
                <w:color w:val="1F4E79" w:themeColor="accent1" w:themeShade="80"/>
              </w:rPr>
            </w:pPr>
            <w:r w:rsidRPr="00AB7EE9">
              <w:rPr>
                <w:color w:val="1F4E79" w:themeColor="accent1" w:themeShade="80"/>
              </w:rPr>
              <w:t xml:space="preserve">The three (3) compressions are drawn an equal distance apart. </w:t>
            </w:r>
          </w:p>
        </w:tc>
        <w:tc>
          <w:tcPr>
            <w:tcW w:w="1224" w:type="dxa"/>
            <w:vAlign w:val="center"/>
          </w:tcPr>
          <w:p w14:paraId="6B498705" w14:textId="77777777" w:rsidR="0002152F" w:rsidRPr="00AB7EE9" w:rsidRDefault="0002152F" w:rsidP="0002152F">
            <w:pPr>
              <w:pStyle w:val="ListParagraph"/>
              <w:ind w:left="0" w:firstLine="0"/>
              <w:jc w:val="center"/>
              <w:rPr>
                <w:color w:val="1F4E79" w:themeColor="accent1" w:themeShade="80"/>
              </w:rPr>
            </w:pPr>
            <w:r w:rsidRPr="00AB7EE9">
              <w:rPr>
                <w:color w:val="1F4E79" w:themeColor="accent1" w:themeShade="80"/>
              </w:rPr>
              <w:t>1 mark</w:t>
            </w:r>
          </w:p>
        </w:tc>
      </w:tr>
      <w:tr w:rsidR="0002152F" w:rsidRPr="00AB7EE9" w14:paraId="14F5F4A5" w14:textId="77777777" w:rsidTr="00817498">
        <w:trPr>
          <w:trHeight w:val="567"/>
        </w:trPr>
        <w:tc>
          <w:tcPr>
            <w:tcW w:w="7072" w:type="dxa"/>
            <w:vAlign w:val="center"/>
          </w:tcPr>
          <w:p w14:paraId="37121AA7" w14:textId="77777777" w:rsidR="0002152F" w:rsidRPr="00AB7EE9" w:rsidRDefault="0002152F" w:rsidP="0002152F">
            <w:pPr>
              <w:pStyle w:val="ListParagraph"/>
              <w:ind w:left="0" w:firstLine="0"/>
              <w:rPr>
                <w:color w:val="1F4E79" w:themeColor="accent1" w:themeShade="80"/>
              </w:rPr>
            </w:pPr>
            <w:r w:rsidRPr="00AB7EE9">
              <w:rPr>
                <w:color w:val="1F4E79" w:themeColor="accent1" w:themeShade="80"/>
              </w:rPr>
              <w:t xml:space="preserve">The three (3) compressions are drawn in the positions of the rarefactions half a period of time earlier. </w:t>
            </w:r>
          </w:p>
        </w:tc>
        <w:tc>
          <w:tcPr>
            <w:tcW w:w="1224" w:type="dxa"/>
            <w:vAlign w:val="center"/>
          </w:tcPr>
          <w:p w14:paraId="4C954146" w14:textId="77777777" w:rsidR="0002152F" w:rsidRPr="00AB7EE9" w:rsidRDefault="0002152F" w:rsidP="0002152F">
            <w:pPr>
              <w:pStyle w:val="ListParagraph"/>
              <w:ind w:left="0" w:firstLine="0"/>
              <w:jc w:val="center"/>
              <w:rPr>
                <w:color w:val="1F4E79" w:themeColor="accent1" w:themeShade="80"/>
              </w:rPr>
            </w:pPr>
            <w:r w:rsidRPr="00AB7EE9">
              <w:rPr>
                <w:color w:val="1F4E79" w:themeColor="accent1" w:themeShade="80"/>
              </w:rPr>
              <w:t>1 mark</w:t>
            </w:r>
          </w:p>
        </w:tc>
      </w:tr>
    </w:tbl>
    <w:p w14:paraId="3AB72C18" w14:textId="77777777" w:rsidR="0002152F" w:rsidRDefault="0002152F">
      <w:pPr>
        <w:spacing w:after="160" w:line="259" w:lineRule="auto"/>
        <w:rPr>
          <w:rFonts w:cs="Arial"/>
          <w:b/>
          <w:bCs/>
          <w:szCs w:val="22"/>
        </w:rPr>
      </w:pPr>
    </w:p>
    <w:p w14:paraId="20235981" w14:textId="77777777" w:rsidR="00712D45" w:rsidRDefault="00712D45" w:rsidP="00712D45">
      <w:pPr>
        <w:pStyle w:val="ListParagraph"/>
        <w:jc w:val="center"/>
      </w:pPr>
    </w:p>
    <w:p w14:paraId="072D79F7" w14:textId="77777777" w:rsidR="00712D45" w:rsidRDefault="00712D45" w:rsidP="00712D45">
      <w:pPr>
        <w:pStyle w:val="ListParagraph"/>
        <w:jc w:val="center"/>
      </w:pPr>
    </w:p>
    <w:p w14:paraId="76ACB2DF" w14:textId="77777777" w:rsidR="00DA1ACF" w:rsidRDefault="00DA1ACF">
      <w:pPr>
        <w:spacing w:after="160" w:line="259" w:lineRule="auto"/>
        <w:rPr>
          <w:rFonts w:cs="Arial"/>
          <w:b/>
          <w:bCs/>
          <w:szCs w:val="22"/>
        </w:rPr>
      </w:pPr>
    </w:p>
    <w:p w14:paraId="5A57136A" w14:textId="77777777" w:rsidR="008B05EB" w:rsidRDefault="008B05EB">
      <w:pPr>
        <w:spacing w:after="160" w:line="259" w:lineRule="auto"/>
        <w:rPr>
          <w:rFonts w:cs="Arial"/>
          <w:b/>
          <w:bCs/>
          <w:szCs w:val="22"/>
        </w:rPr>
      </w:pPr>
    </w:p>
    <w:p w14:paraId="5990B3D4" w14:textId="77777777" w:rsidR="0007725C" w:rsidRDefault="0007725C">
      <w:pPr>
        <w:spacing w:after="160" w:line="259" w:lineRule="auto"/>
        <w:rPr>
          <w:rFonts w:cs="Arial"/>
          <w:b/>
          <w:bCs/>
          <w:szCs w:val="22"/>
        </w:rPr>
      </w:pPr>
      <w:r>
        <w:rPr>
          <w:rFonts w:cs="Arial"/>
          <w:b/>
          <w:bCs/>
          <w:szCs w:val="22"/>
        </w:rPr>
        <w:br w:type="page"/>
      </w:r>
    </w:p>
    <w:p w14:paraId="1F4FC28E" w14:textId="77777777" w:rsidR="000B244E" w:rsidRDefault="000B244E" w:rsidP="000B244E">
      <w:pPr>
        <w:tabs>
          <w:tab w:val="right" w:pos="9356"/>
        </w:tabs>
        <w:spacing w:after="120"/>
        <w:rPr>
          <w:rFonts w:cs="Arial"/>
          <w:b/>
          <w:bCs/>
          <w:szCs w:val="22"/>
        </w:rPr>
      </w:pPr>
      <w:r>
        <w:rPr>
          <w:rFonts w:cs="Arial"/>
          <w:b/>
          <w:bCs/>
          <w:szCs w:val="22"/>
        </w:rPr>
        <w:t>Question 17</w:t>
      </w:r>
      <w:r>
        <w:rPr>
          <w:rFonts w:cs="Arial"/>
          <w:b/>
          <w:bCs/>
          <w:szCs w:val="22"/>
        </w:rPr>
        <w:tab/>
        <w:t>(16</w:t>
      </w:r>
      <w:r w:rsidRPr="00FB2CCE">
        <w:rPr>
          <w:rFonts w:cs="Arial"/>
          <w:b/>
          <w:bCs/>
          <w:szCs w:val="22"/>
        </w:rPr>
        <w:t xml:space="preserve"> marks)</w:t>
      </w:r>
    </w:p>
    <w:p w14:paraId="51E782B3" w14:textId="77777777" w:rsidR="000B244E" w:rsidRDefault="000B244E" w:rsidP="000B244E">
      <w:r>
        <w:t xml:space="preserve">The following questions ask you to discuss the operation of a car of mass 1500 kg in terms of you knowledge of Newton’s Laws. </w:t>
      </w:r>
    </w:p>
    <w:p w14:paraId="398DE0F3" w14:textId="77777777" w:rsidR="000B244E" w:rsidRDefault="000B244E" w:rsidP="000B244E"/>
    <w:p w14:paraId="12FB8E8A" w14:textId="77777777" w:rsidR="000B244E" w:rsidRDefault="000B244E" w:rsidP="000B244E">
      <w:pPr>
        <w:pStyle w:val="ListParagraph"/>
        <w:numPr>
          <w:ilvl w:val="0"/>
          <w:numId w:val="26"/>
        </w:numPr>
        <w:spacing w:after="160" w:line="259" w:lineRule="auto"/>
        <w:ind w:hanging="720"/>
        <w:contextualSpacing/>
      </w:pPr>
      <w:r>
        <w:t>The car is at rest. On the diagram below, draw labelled vectors to represent the forces actin</w:t>
      </w:r>
      <w:r w:rsidR="00D35C20">
        <w:t>g</w:t>
      </w:r>
      <w:r>
        <w:t xml:space="preserve"> on the car. No calculations are required. </w:t>
      </w:r>
    </w:p>
    <w:p w14:paraId="579809D1" w14:textId="77777777" w:rsidR="000B244E" w:rsidRDefault="000B244E" w:rsidP="000B244E">
      <w:pPr>
        <w:pStyle w:val="ListParagraph"/>
        <w:jc w:val="right"/>
      </w:pPr>
      <w:r>
        <w:t>(2 marks)</w:t>
      </w:r>
    </w:p>
    <w:p w14:paraId="7EBD6DEA" w14:textId="77777777" w:rsidR="000B244E" w:rsidRDefault="000B244E" w:rsidP="008C075D">
      <w:pPr>
        <w:pStyle w:val="ListParagraph"/>
        <w:ind w:firstLine="0"/>
        <w:jc w:val="center"/>
      </w:pPr>
      <w:r>
        <w:rPr>
          <w:noProof/>
        </w:rPr>
        <mc:AlternateContent>
          <mc:Choice Requires="wps">
            <w:drawing>
              <wp:anchor distT="45720" distB="45720" distL="114300" distR="114300" simplePos="0" relativeHeight="251971584" behindDoc="1" locked="0" layoutInCell="1" allowOverlap="1" wp14:anchorId="52B2B236" wp14:editId="2C6BAF8A">
                <wp:simplePos x="0" y="0"/>
                <wp:positionH relativeFrom="column">
                  <wp:posOffset>1521460</wp:posOffset>
                </wp:positionH>
                <wp:positionV relativeFrom="paragraph">
                  <wp:posOffset>104775</wp:posOffset>
                </wp:positionV>
                <wp:extent cx="2743200" cy="317500"/>
                <wp:effectExtent l="0" t="0" r="0" b="635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17500"/>
                        </a:xfrm>
                        <a:prstGeom prst="rect">
                          <a:avLst/>
                        </a:prstGeom>
                        <a:solidFill>
                          <a:srgbClr val="FFFFFF"/>
                        </a:solidFill>
                        <a:ln w="9525">
                          <a:noFill/>
                          <a:miter lim="800000"/>
                          <a:headEnd/>
                          <a:tailEnd/>
                        </a:ln>
                      </wps:spPr>
                      <wps:txbx>
                        <w:txbxContent>
                          <w:p w14:paraId="7431A7B8" w14:textId="77777777" w:rsidR="007D75D6" w:rsidRPr="00E86D62" w:rsidRDefault="007D75D6" w:rsidP="000B244E">
                            <w:pPr>
                              <w:rPr>
                                <w:color w:val="1F4E79" w:themeColor="accent1" w:themeShade="80"/>
                              </w:rPr>
                            </w:pPr>
                            <w:r>
                              <w:rPr>
                                <w:color w:val="1F4E79" w:themeColor="accent1" w:themeShade="80"/>
                              </w:rPr>
                              <w:t>NORMAL/REACTION/GROUND FORCE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2B236" id="_x0000_s1101" type="#_x0000_t202" style="position:absolute;left:0;text-align:left;margin-left:119.8pt;margin-top:8.25pt;width:3in;height:25pt;z-index:-25134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" stroked="f">
                <v:textbox>
                  <w:txbxContent>
                    <w:p w14:paraId="7431A7B8" w14:textId="77777777" w:rsidR="007D75D6" w:rsidRPr="00E86D62" w:rsidRDefault="007D75D6" w:rsidP="000B244E">
                      <w:pPr>
                        <w:rPr>
                          <w:color w:val="1F4E79" w:themeColor="accent1" w:themeShade="80"/>
                        </w:rPr>
                      </w:pPr>
                      <w:r>
                        <w:rPr>
                          <w:color w:val="1F4E79" w:themeColor="accent1" w:themeShade="80"/>
                        </w:rPr>
                        <w:t>NORMAL/REACTION/GROUND FORCE</w:t>
                      </w:r>
                    </w:p>
                  </w:txbxContent>
                </v:textbox>
              </v:shape>
            </w:pict>
          </mc:Fallback>
        </mc:AlternateContent>
      </w:r>
    </w:p>
    <w:p w14:paraId="2FFC42B1" w14:textId="77777777" w:rsidR="000B244E" w:rsidRDefault="000B244E" w:rsidP="000B244E">
      <w:pPr>
        <w:pStyle w:val="ListParagraph"/>
        <w:ind w:firstLine="0"/>
      </w:pPr>
      <w:r>
        <w:rPr>
          <w:noProof/>
        </w:rPr>
        <mc:AlternateContent>
          <mc:Choice Requires="wps">
            <w:drawing>
              <wp:anchor distT="0" distB="0" distL="114300" distR="114300" simplePos="0" relativeHeight="251969536" behindDoc="0" locked="0" layoutInCell="1" allowOverlap="1" wp14:anchorId="3A3A0684" wp14:editId="5F18D76F">
                <wp:simplePos x="0" y="0"/>
                <wp:positionH relativeFrom="column">
                  <wp:posOffset>2730500</wp:posOffset>
                </wp:positionH>
                <wp:positionV relativeFrom="paragraph">
                  <wp:posOffset>89535</wp:posOffset>
                </wp:positionV>
                <wp:extent cx="6350" cy="755650"/>
                <wp:effectExtent l="76200" t="0" r="69850" b="120650"/>
                <wp:wrapNone/>
                <wp:docPr id="213" name="Straight Arrow Connector 213"/>
                <wp:cNvGraphicFramePr/>
                <a:graphic xmlns:a="http://schemas.openxmlformats.org/drawingml/2006/main">
                  <a:graphicData uri="http://schemas.microsoft.com/office/word/2010/wordprocessingShape">
                    <wps:wsp>
                      <wps:cNvCnPr/>
                      <wps:spPr>
                        <a:xfrm flipH="1">
                          <a:off x="0" y="0"/>
                          <a:ext cx="6350" cy="755650"/>
                        </a:xfrm>
                        <a:prstGeom prst="straightConnector1">
                          <a:avLst/>
                        </a:prstGeom>
                        <a:ln>
                          <a:solidFill>
                            <a:schemeClr val="accent1">
                              <a:lumMod val="50000"/>
                            </a:schemeClr>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48804" id="Straight Arrow Connector 213" o:spid="_x0000_s1026" type="#_x0000_t32" style="position:absolute;margin-left:215pt;margin-top:7.05pt;width:.5pt;height:59.5pt;flip:x;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" strokecolor="#1f4d78 [1604]" strokeweight=".5pt">
                <v:stroke endarrow="block" joinstyle="miter"/>
              </v:shape>
            </w:pict>
          </mc:Fallback>
        </mc:AlternateContent>
      </w:r>
    </w:p>
    <w:p w14:paraId="7B975C16" w14:textId="77777777" w:rsidR="000B244E" w:rsidRDefault="000B244E" w:rsidP="000B244E">
      <w:pPr>
        <w:pStyle w:val="ListParagraph"/>
        <w:ind w:firstLine="0"/>
      </w:pPr>
    </w:p>
    <w:p w14:paraId="78B4A562" w14:textId="77777777" w:rsidR="000B244E" w:rsidRDefault="000B244E" w:rsidP="000B244E">
      <w:pPr>
        <w:pStyle w:val="ListParagraph"/>
        <w:ind w:firstLine="0"/>
      </w:pPr>
      <w:r>
        <w:rPr>
          <w:noProof/>
        </w:rPr>
        <mc:AlternateContent>
          <mc:Choice Requires="wps">
            <w:drawing>
              <wp:anchor distT="0" distB="0" distL="114300" distR="114300" simplePos="0" relativeHeight="251964416" behindDoc="0" locked="0" layoutInCell="1" allowOverlap="1" wp14:anchorId="570DA33A" wp14:editId="413BC31C">
                <wp:simplePos x="0" y="0"/>
                <wp:positionH relativeFrom="column">
                  <wp:posOffset>914400</wp:posOffset>
                </wp:positionH>
                <wp:positionV relativeFrom="paragraph">
                  <wp:posOffset>838835</wp:posOffset>
                </wp:positionV>
                <wp:extent cx="3886200" cy="0"/>
                <wp:effectExtent l="0" t="19050" r="19050" b="19050"/>
                <wp:wrapNone/>
                <wp:docPr id="214" name="Straight Connector 214"/>
                <wp:cNvGraphicFramePr/>
                <a:graphic xmlns:a="http://schemas.openxmlformats.org/drawingml/2006/main">
                  <a:graphicData uri="http://schemas.microsoft.com/office/word/2010/wordprocessingShape">
                    <wps:wsp>
                      <wps:cNvCnPr/>
                      <wps:spPr>
                        <a:xfrm>
                          <a:off x="0" y="0"/>
                          <a:ext cx="3886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B7D05" id="Straight Connector 214"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1in,66.05pt" to="378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" strokecolor="black [3213]" strokeweight="2.25pt">
                <v:stroke joinstyle="miter"/>
              </v:line>
            </w:pict>
          </mc:Fallback>
        </mc:AlternateContent>
      </w:r>
      <w:r>
        <w:rPr>
          <w:noProof/>
        </w:rPr>
        <mc:AlternateContent>
          <mc:Choice Requires="wps">
            <w:drawing>
              <wp:anchor distT="0" distB="0" distL="114300" distR="114300" simplePos="0" relativeHeight="251967488" behindDoc="0" locked="0" layoutInCell="1" allowOverlap="1" wp14:anchorId="2CB8D740" wp14:editId="4A267011">
                <wp:simplePos x="0" y="0"/>
                <wp:positionH relativeFrom="column">
                  <wp:posOffset>2057400</wp:posOffset>
                </wp:positionH>
                <wp:positionV relativeFrom="paragraph">
                  <wp:posOffset>381635</wp:posOffset>
                </wp:positionV>
                <wp:extent cx="1371600" cy="342900"/>
                <wp:effectExtent l="0" t="0" r="19050" b="19050"/>
                <wp:wrapNone/>
                <wp:docPr id="215" name="Rectangle 215"/>
                <wp:cNvGraphicFramePr/>
                <a:graphic xmlns:a="http://schemas.openxmlformats.org/drawingml/2006/main">
                  <a:graphicData uri="http://schemas.microsoft.com/office/word/2010/wordprocessingShape">
                    <wps:wsp>
                      <wps:cNvSpPr/>
                      <wps:spPr>
                        <a:xfrm>
                          <a:off x="0" y="0"/>
                          <a:ext cx="13716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513BC" id="Rectangle 215" o:spid="_x0000_s1026" style="position:absolute;margin-left:162pt;margin-top:30.05pt;width:108pt;height:27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" fillcolor="white [3212]" strokecolor="black [3213]" strokeweight="1pt"/>
            </w:pict>
          </mc:Fallback>
        </mc:AlternateContent>
      </w:r>
      <w:r>
        <w:rPr>
          <w:noProof/>
        </w:rPr>
        <mc:AlternateContent>
          <mc:Choice Requires="wps">
            <w:drawing>
              <wp:anchor distT="0" distB="0" distL="114300" distR="114300" simplePos="0" relativeHeight="251966464" behindDoc="0" locked="0" layoutInCell="1" allowOverlap="1" wp14:anchorId="3FA61065" wp14:editId="60CFD2D3">
                <wp:simplePos x="0" y="0"/>
                <wp:positionH relativeFrom="column">
                  <wp:posOffset>3086100</wp:posOffset>
                </wp:positionH>
                <wp:positionV relativeFrom="paragraph">
                  <wp:posOffset>724535</wp:posOffset>
                </wp:positionV>
                <wp:extent cx="114300" cy="114300"/>
                <wp:effectExtent l="0" t="0" r="19050" b="19050"/>
                <wp:wrapNone/>
                <wp:docPr id="216" name="Oval 21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B3AE3" id="Oval 216" o:spid="_x0000_s1026" style="position:absolute;margin-left:243pt;margin-top:57.05pt;width:9pt;height:9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965440" behindDoc="0" locked="0" layoutInCell="1" allowOverlap="1" wp14:anchorId="1FD7C438" wp14:editId="338F4A79">
                <wp:simplePos x="0" y="0"/>
                <wp:positionH relativeFrom="column">
                  <wp:posOffset>2286000</wp:posOffset>
                </wp:positionH>
                <wp:positionV relativeFrom="paragraph">
                  <wp:posOffset>724535</wp:posOffset>
                </wp:positionV>
                <wp:extent cx="114300" cy="114300"/>
                <wp:effectExtent l="0" t="0" r="19050" b="19050"/>
                <wp:wrapNone/>
                <wp:docPr id="218" name="Oval 21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F49CE4" id="Oval 218" o:spid="_x0000_s1026" style="position:absolute;margin-left:180pt;margin-top:57.05pt;width:9pt;height:9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" fillcolor="white [3212]" strokecolor="black [3213]" strokeweight="1pt">
                <v:stroke joinstyle="miter"/>
              </v:oval>
            </w:pict>
          </mc:Fallback>
        </mc:AlternateContent>
      </w:r>
    </w:p>
    <w:p w14:paraId="4539A84C" w14:textId="77777777" w:rsidR="000B244E" w:rsidRPr="001D6C87" w:rsidRDefault="000B244E" w:rsidP="000B244E">
      <w:pPr>
        <w:pStyle w:val="ListParagraph"/>
        <w:ind w:firstLine="0"/>
      </w:pPr>
    </w:p>
    <w:p w14:paraId="4FFA43A6" w14:textId="77777777" w:rsidR="000B244E" w:rsidRPr="001D6C87" w:rsidRDefault="000B244E" w:rsidP="000B244E">
      <w:pPr>
        <w:pStyle w:val="ListParagraph"/>
        <w:ind w:firstLine="0"/>
      </w:pPr>
    </w:p>
    <w:p w14:paraId="4F02218D" w14:textId="77777777" w:rsidR="000B244E" w:rsidRPr="001D6C87" w:rsidRDefault="000B244E" w:rsidP="000B244E">
      <w:pPr>
        <w:pStyle w:val="ListParagraph"/>
        <w:ind w:firstLine="0"/>
      </w:pPr>
    </w:p>
    <w:p w14:paraId="1FCE0DCB" w14:textId="77777777" w:rsidR="000B244E" w:rsidRDefault="008C075D" w:rsidP="000B244E">
      <w:pPr>
        <w:pStyle w:val="ListParagraph"/>
        <w:ind w:firstLine="0"/>
      </w:pPr>
      <w:r>
        <w:rPr>
          <w:noProof/>
        </w:rPr>
        <mc:AlternateContent>
          <mc:Choice Requires="wps">
            <w:drawing>
              <wp:anchor distT="0" distB="0" distL="114300" distR="114300" simplePos="0" relativeHeight="251973632" behindDoc="0" locked="0" layoutInCell="1" allowOverlap="1" wp14:anchorId="2B0E2E02" wp14:editId="5A07D11A">
                <wp:simplePos x="0" y="0"/>
                <wp:positionH relativeFrom="column">
                  <wp:posOffset>2724150</wp:posOffset>
                </wp:positionH>
                <wp:positionV relativeFrom="paragraph">
                  <wp:posOffset>33655</wp:posOffset>
                </wp:positionV>
                <wp:extent cx="6350" cy="755650"/>
                <wp:effectExtent l="95250" t="57150" r="69850" b="63500"/>
                <wp:wrapNone/>
                <wp:docPr id="221" name="Straight Arrow Connector 221"/>
                <wp:cNvGraphicFramePr/>
                <a:graphic xmlns:a="http://schemas.openxmlformats.org/drawingml/2006/main">
                  <a:graphicData uri="http://schemas.microsoft.com/office/word/2010/wordprocessingShape">
                    <wps:wsp>
                      <wps:cNvCnPr/>
                      <wps:spPr>
                        <a:xfrm flipH="1">
                          <a:off x="0" y="0"/>
                          <a:ext cx="6350" cy="755650"/>
                        </a:xfrm>
                        <a:prstGeom prst="straightConnector1">
                          <a:avLst/>
                        </a:prstGeom>
                        <a:ln>
                          <a:solidFill>
                            <a:schemeClr val="accent1">
                              <a:lumMod val="50000"/>
                            </a:schemeClr>
                          </a:solidFill>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96A9B" id="Straight Arrow Connector 221" o:spid="_x0000_s1026" type="#_x0000_t32" style="position:absolute;margin-left:214.5pt;margin-top:2.65pt;width:.5pt;height:59.5pt;flip:x;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" strokecolor="#1f4d78 [1604]" strokeweight=".5pt">
                <v:stroke endarrow="block" joinstyle="miter"/>
              </v:shape>
            </w:pict>
          </mc:Fallback>
        </mc:AlternateContent>
      </w:r>
    </w:p>
    <w:p w14:paraId="3EF3E9FB" w14:textId="77777777" w:rsidR="000B244E" w:rsidRDefault="000B244E" w:rsidP="000B244E">
      <w:pPr>
        <w:pStyle w:val="ListParagraph"/>
        <w:ind w:firstLine="0"/>
      </w:pPr>
    </w:p>
    <w:p w14:paraId="2E6415BB" w14:textId="77777777" w:rsidR="000B244E" w:rsidRDefault="000B244E" w:rsidP="000B244E">
      <w:pPr>
        <w:pStyle w:val="ListParagraph"/>
        <w:spacing w:after="160" w:line="259" w:lineRule="auto"/>
        <w:ind w:firstLine="0"/>
        <w:contextualSpacing/>
      </w:pPr>
    </w:p>
    <w:p w14:paraId="50A26EB7" w14:textId="77777777" w:rsidR="000B244E" w:rsidRDefault="000B244E" w:rsidP="000B244E">
      <w:pPr>
        <w:pStyle w:val="ListParagraph"/>
        <w:spacing w:after="160" w:line="259" w:lineRule="auto"/>
        <w:ind w:firstLine="0"/>
        <w:contextualSpacing/>
      </w:pPr>
    </w:p>
    <w:p w14:paraId="027E3CC6" w14:textId="77777777" w:rsidR="008C075D" w:rsidRDefault="008C075D" w:rsidP="000B244E">
      <w:pPr>
        <w:pStyle w:val="ListParagraph"/>
        <w:spacing w:after="160" w:line="259" w:lineRule="auto"/>
        <w:ind w:firstLine="0"/>
        <w:contextualSpacing/>
      </w:pPr>
    </w:p>
    <w:p w14:paraId="3FEE26AF" w14:textId="77777777" w:rsidR="008C075D" w:rsidRDefault="008C075D" w:rsidP="000B244E">
      <w:pPr>
        <w:pStyle w:val="ListParagraph"/>
        <w:spacing w:after="160" w:line="259" w:lineRule="auto"/>
        <w:ind w:firstLine="0"/>
        <w:contextualSpacing/>
      </w:pPr>
      <w:r>
        <w:rPr>
          <w:noProof/>
        </w:rPr>
        <mc:AlternateContent>
          <mc:Choice Requires="wps">
            <w:drawing>
              <wp:anchor distT="45720" distB="45720" distL="114300" distR="114300" simplePos="0" relativeHeight="251970560" behindDoc="1" locked="0" layoutInCell="1" allowOverlap="1" wp14:anchorId="65EE230D" wp14:editId="7BC38E7F">
                <wp:simplePos x="0" y="0"/>
                <wp:positionH relativeFrom="column">
                  <wp:posOffset>2315210</wp:posOffset>
                </wp:positionH>
                <wp:positionV relativeFrom="paragraph">
                  <wp:posOffset>33020</wp:posOffset>
                </wp:positionV>
                <wp:extent cx="882650" cy="279400"/>
                <wp:effectExtent l="0" t="0" r="0" b="635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79400"/>
                        </a:xfrm>
                        <a:prstGeom prst="rect">
                          <a:avLst/>
                        </a:prstGeom>
                        <a:solidFill>
                          <a:srgbClr val="FFFFFF"/>
                        </a:solidFill>
                        <a:ln w="9525">
                          <a:noFill/>
                          <a:miter lim="800000"/>
                          <a:headEnd/>
                          <a:tailEnd/>
                        </a:ln>
                      </wps:spPr>
                      <wps:txbx>
                        <w:txbxContent>
                          <w:p w14:paraId="02201028" w14:textId="77777777" w:rsidR="007D75D6" w:rsidRPr="00E86D62" w:rsidRDefault="007D75D6" w:rsidP="000B244E">
                            <w:pPr>
                              <w:rPr>
                                <w:color w:val="1F4E79" w:themeColor="accent1" w:themeShade="80"/>
                              </w:rPr>
                            </w:pPr>
                            <w:r w:rsidRPr="00E86D62">
                              <w:rPr>
                                <w:color w:val="1F4E79" w:themeColor="accent1" w:themeShade="80"/>
                              </w:rPr>
                              <w:t>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E230D" id="_x0000_s1102" type="#_x0000_t202" style="position:absolute;left:0;text-align:left;margin-left:182.3pt;margin-top:2.6pt;width:69.5pt;height:22pt;z-index:-25134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" stroked="f">
                <v:textbox>
                  <w:txbxContent>
                    <w:p w14:paraId="02201028" w14:textId="77777777" w:rsidR="007D75D6" w:rsidRPr="00E86D62" w:rsidRDefault="007D75D6" w:rsidP="000B244E">
                      <w:pPr>
                        <w:rPr>
                          <w:color w:val="1F4E79" w:themeColor="accent1" w:themeShade="80"/>
                        </w:rPr>
                      </w:pPr>
                      <w:r w:rsidRPr="00E86D62">
                        <w:rPr>
                          <w:color w:val="1F4E79" w:themeColor="accent1" w:themeShade="80"/>
                        </w:rPr>
                        <w:t>WEIGHT</w:t>
                      </w:r>
                    </w:p>
                  </w:txbxContent>
                </v:textbox>
              </v:shape>
            </w:pict>
          </mc:Fallback>
        </mc:AlternateContent>
      </w:r>
    </w:p>
    <w:p w14:paraId="231892CB" w14:textId="77777777" w:rsidR="008C075D" w:rsidRDefault="008C075D" w:rsidP="000B244E">
      <w:pPr>
        <w:pStyle w:val="ListParagraph"/>
        <w:spacing w:after="160" w:line="259" w:lineRule="auto"/>
        <w:ind w:firstLine="0"/>
        <w:contextualSpacing/>
      </w:pPr>
    </w:p>
    <w:tbl>
      <w:tblPr>
        <w:tblStyle w:val="TableGrid"/>
        <w:tblW w:w="9016" w:type="dxa"/>
        <w:tblLook w:val="04A0" w:firstRow="1" w:lastRow="0" w:firstColumn="1" w:lastColumn="0" w:noHBand="0" w:noVBand="1"/>
      </w:tblPr>
      <w:tblGrid>
        <w:gridCol w:w="7650"/>
        <w:gridCol w:w="1366"/>
      </w:tblGrid>
      <w:tr w:rsidR="000B244E" w:rsidRPr="000E2E08" w14:paraId="5117FB5B" w14:textId="77777777" w:rsidTr="00817498">
        <w:trPr>
          <w:trHeight w:val="567"/>
        </w:trPr>
        <w:tc>
          <w:tcPr>
            <w:tcW w:w="7650" w:type="dxa"/>
            <w:vAlign w:val="center"/>
          </w:tcPr>
          <w:p w14:paraId="00C43B70" w14:textId="77777777" w:rsidR="000B244E" w:rsidRPr="000E2E08" w:rsidRDefault="000B244E" w:rsidP="00817498">
            <w:pPr>
              <w:rPr>
                <w:color w:val="1F4E79" w:themeColor="accent1" w:themeShade="80"/>
              </w:rPr>
            </w:pPr>
            <w:r w:rsidRPr="000E2E08">
              <w:rPr>
                <w:color w:val="1F4E79" w:themeColor="accent1" w:themeShade="80"/>
              </w:rPr>
              <w:t>T</w:t>
            </w:r>
            <w:r>
              <w:rPr>
                <w:color w:val="1F4E79" w:themeColor="accent1" w:themeShade="80"/>
              </w:rPr>
              <w:t>wo (2</w:t>
            </w:r>
            <w:r w:rsidRPr="000E2E08">
              <w:rPr>
                <w:color w:val="1F4E79" w:themeColor="accent1" w:themeShade="80"/>
              </w:rPr>
              <w:t>) appropriately labelled vectors are drawn.</w:t>
            </w:r>
          </w:p>
        </w:tc>
        <w:tc>
          <w:tcPr>
            <w:tcW w:w="1366" w:type="dxa"/>
            <w:vAlign w:val="center"/>
          </w:tcPr>
          <w:p w14:paraId="0328D8F6" w14:textId="77777777" w:rsidR="000B244E" w:rsidRPr="000E2E08" w:rsidRDefault="000B244E" w:rsidP="00817498">
            <w:pPr>
              <w:jc w:val="center"/>
              <w:rPr>
                <w:color w:val="1F4E79" w:themeColor="accent1" w:themeShade="80"/>
              </w:rPr>
            </w:pPr>
            <w:r w:rsidRPr="000E2E08">
              <w:rPr>
                <w:color w:val="1F4E79" w:themeColor="accent1" w:themeShade="80"/>
              </w:rPr>
              <w:t>1 mark</w:t>
            </w:r>
          </w:p>
        </w:tc>
      </w:tr>
      <w:tr w:rsidR="000B244E" w:rsidRPr="000E2E08" w14:paraId="66B5392D" w14:textId="77777777" w:rsidTr="00817498">
        <w:trPr>
          <w:trHeight w:val="567"/>
        </w:trPr>
        <w:tc>
          <w:tcPr>
            <w:tcW w:w="7650" w:type="dxa"/>
            <w:vAlign w:val="center"/>
          </w:tcPr>
          <w:p w14:paraId="2012BAEC" w14:textId="77777777" w:rsidR="000B244E" w:rsidRPr="000E2E08" w:rsidRDefault="000B244E" w:rsidP="00817498">
            <w:pPr>
              <w:rPr>
                <w:color w:val="1F4E79" w:themeColor="accent1" w:themeShade="80"/>
              </w:rPr>
            </w:pPr>
            <w:r w:rsidRPr="000E2E08">
              <w:rPr>
                <w:color w:val="1F4E79" w:themeColor="accent1" w:themeShade="80"/>
              </w:rPr>
              <w:t>Vectors are drawn in opposite directions and the same length</w:t>
            </w:r>
          </w:p>
        </w:tc>
        <w:tc>
          <w:tcPr>
            <w:tcW w:w="1366" w:type="dxa"/>
            <w:vAlign w:val="center"/>
          </w:tcPr>
          <w:p w14:paraId="0999A756" w14:textId="77777777" w:rsidR="000B244E" w:rsidRPr="000E2E08" w:rsidRDefault="000B244E" w:rsidP="00817498">
            <w:pPr>
              <w:jc w:val="center"/>
              <w:rPr>
                <w:color w:val="1F4E79" w:themeColor="accent1" w:themeShade="80"/>
              </w:rPr>
            </w:pPr>
            <w:r w:rsidRPr="000E2E08">
              <w:rPr>
                <w:color w:val="1F4E79" w:themeColor="accent1" w:themeShade="80"/>
              </w:rPr>
              <w:t>1 mark</w:t>
            </w:r>
          </w:p>
        </w:tc>
      </w:tr>
    </w:tbl>
    <w:p w14:paraId="515F5042" w14:textId="77777777" w:rsidR="000B244E" w:rsidRDefault="000B244E" w:rsidP="000107D5">
      <w:pPr>
        <w:spacing w:after="160" w:line="259" w:lineRule="auto"/>
        <w:contextualSpacing/>
      </w:pPr>
    </w:p>
    <w:p w14:paraId="5096D6CE" w14:textId="77777777" w:rsidR="000B244E" w:rsidRDefault="000B244E" w:rsidP="000107D5">
      <w:pPr>
        <w:pStyle w:val="ListParagraph"/>
        <w:numPr>
          <w:ilvl w:val="0"/>
          <w:numId w:val="26"/>
        </w:numPr>
        <w:spacing w:after="160" w:line="259" w:lineRule="auto"/>
        <w:ind w:hanging="720"/>
        <w:contextualSpacing/>
      </w:pPr>
      <w:r>
        <w:t xml:space="preserve">The car accelerates in a forward direction. The driver of the car feels as though they are being </w:t>
      </w:r>
      <w:r w:rsidR="006913D1">
        <w:t>‘</w:t>
      </w:r>
      <w:r>
        <w:t>forced backwards</w:t>
      </w:r>
      <w:r w:rsidR="006913D1">
        <w:t>’</w:t>
      </w:r>
      <w:r>
        <w:t xml:space="preserve"> into their sea</w:t>
      </w:r>
      <w:r w:rsidR="006913D1">
        <w:t>t. Use Newton’s First Law of Motion to e</w:t>
      </w:r>
      <w:r>
        <w:t>xplain</w:t>
      </w:r>
      <w:r w:rsidR="006913D1">
        <w:t xml:space="preserve"> this sensation</w:t>
      </w:r>
      <w:r>
        <w:t xml:space="preserve">. </w:t>
      </w:r>
    </w:p>
    <w:p w14:paraId="45BB8D14" w14:textId="77777777" w:rsidR="000B244E" w:rsidRDefault="000B244E" w:rsidP="000B244E">
      <w:pPr>
        <w:pStyle w:val="ListParagraph"/>
        <w:jc w:val="right"/>
      </w:pPr>
      <w:r>
        <w:t>(3 marks)</w:t>
      </w:r>
    </w:p>
    <w:p w14:paraId="472015DA" w14:textId="77777777" w:rsidR="000B244E" w:rsidRDefault="000B244E" w:rsidP="000B244E">
      <w:pPr>
        <w:pStyle w:val="ListParagraph"/>
        <w:jc w:val="right"/>
      </w:pPr>
    </w:p>
    <w:tbl>
      <w:tblPr>
        <w:tblStyle w:val="TableGrid"/>
        <w:tblW w:w="0" w:type="auto"/>
        <w:tblInd w:w="-5" w:type="dxa"/>
        <w:tblLook w:val="04A0" w:firstRow="1" w:lastRow="0" w:firstColumn="1" w:lastColumn="0" w:noHBand="0" w:noVBand="1"/>
      </w:tblPr>
      <w:tblGrid>
        <w:gridCol w:w="7655"/>
        <w:gridCol w:w="1366"/>
      </w:tblGrid>
      <w:tr w:rsidR="000107D5" w:rsidRPr="000E2E08" w14:paraId="1D1B5845" w14:textId="77777777" w:rsidTr="00817498">
        <w:trPr>
          <w:trHeight w:val="567"/>
        </w:trPr>
        <w:tc>
          <w:tcPr>
            <w:tcW w:w="7655" w:type="dxa"/>
            <w:vAlign w:val="center"/>
          </w:tcPr>
          <w:p w14:paraId="34F32104" w14:textId="77777777" w:rsidR="000107D5" w:rsidRPr="000E2E08" w:rsidRDefault="000107D5" w:rsidP="000107D5">
            <w:pPr>
              <w:pStyle w:val="ListParagraph"/>
              <w:ind w:left="0" w:firstLine="0"/>
              <w:rPr>
                <w:color w:val="1F4E79" w:themeColor="accent1" w:themeShade="80"/>
              </w:rPr>
            </w:pPr>
            <w:r w:rsidRPr="000E2E08">
              <w:rPr>
                <w:color w:val="1F4E79" w:themeColor="accent1" w:themeShade="80"/>
              </w:rPr>
              <w:t xml:space="preserve">Newton’s First Law states that an object will remain at rest or at a constant velocity unless it is acted on by an unbalanced, external force. </w:t>
            </w:r>
          </w:p>
        </w:tc>
        <w:tc>
          <w:tcPr>
            <w:tcW w:w="1366" w:type="dxa"/>
            <w:vAlign w:val="center"/>
          </w:tcPr>
          <w:p w14:paraId="6E46619B" w14:textId="77777777" w:rsidR="000107D5" w:rsidRPr="000E2E08" w:rsidRDefault="000107D5" w:rsidP="00817498">
            <w:pPr>
              <w:jc w:val="center"/>
              <w:rPr>
                <w:color w:val="1F4E79" w:themeColor="accent1" w:themeShade="80"/>
              </w:rPr>
            </w:pPr>
            <w:r w:rsidRPr="000E2E08">
              <w:rPr>
                <w:color w:val="1F4E79" w:themeColor="accent1" w:themeShade="80"/>
              </w:rPr>
              <w:t>1 mark</w:t>
            </w:r>
          </w:p>
        </w:tc>
      </w:tr>
      <w:tr w:rsidR="000107D5" w:rsidRPr="000E2E08" w14:paraId="7F4C1862" w14:textId="77777777" w:rsidTr="00817498">
        <w:trPr>
          <w:trHeight w:val="567"/>
        </w:trPr>
        <w:tc>
          <w:tcPr>
            <w:tcW w:w="7655" w:type="dxa"/>
            <w:vAlign w:val="center"/>
          </w:tcPr>
          <w:p w14:paraId="3D160457" w14:textId="77777777" w:rsidR="000107D5" w:rsidRPr="000E2E08" w:rsidRDefault="000107D5" w:rsidP="000107D5">
            <w:pPr>
              <w:pStyle w:val="ListParagraph"/>
              <w:ind w:left="0" w:firstLine="0"/>
              <w:rPr>
                <w:color w:val="1F4E79" w:themeColor="accent1" w:themeShade="80"/>
              </w:rPr>
            </w:pPr>
            <w:r w:rsidRPr="000E2E08">
              <w:rPr>
                <w:color w:val="1F4E79" w:themeColor="accent1" w:themeShade="80"/>
              </w:rPr>
              <w:t>The driver is at rest as the car starts to move forward.</w:t>
            </w:r>
          </w:p>
        </w:tc>
        <w:tc>
          <w:tcPr>
            <w:tcW w:w="1366" w:type="dxa"/>
            <w:vAlign w:val="center"/>
          </w:tcPr>
          <w:p w14:paraId="10B15D11" w14:textId="77777777" w:rsidR="000107D5" w:rsidRPr="000E2E08" w:rsidRDefault="000107D5" w:rsidP="00817498">
            <w:pPr>
              <w:jc w:val="center"/>
              <w:rPr>
                <w:color w:val="1F4E79" w:themeColor="accent1" w:themeShade="80"/>
              </w:rPr>
            </w:pPr>
            <w:r w:rsidRPr="000E2E08">
              <w:rPr>
                <w:color w:val="1F4E79" w:themeColor="accent1" w:themeShade="80"/>
              </w:rPr>
              <w:t>1 mark</w:t>
            </w:r>
          </w:p>
        </w:tc>
      </w:tr>
      <w:tr w:rsidR="000107D5" w:rsidRPr="000E2E08" w14:paraId="63AAA971" w14:textId="77777777" w:rsidTr="00817498">
        <w:trPr>
          <w:trHeight w:val="567"/>
        </w:trPr>
        <w:tc>
          <w:tcPr>
            <w:tcW w:w="7655" w:type="dxa"/>
            <w:vAlign w:val="center"/>
          </w:tcPr>
          <w:p w14:paraId="2550652F" w14:textId="77777777" w:rsidR="000107D5" w:rsidRPr="000E2E08" w:rsidRDefault="000107D5" w:rsidP="000107D5">
            <w:pPr>
              <w:pStyle w:val="ListParagraph"/>
              <w:ind w:left="0" w:firstLine="0"/>
              <w:rPr>
                <w:color w:val="1F4E79" w:themeColor="accent1" w:themeShade="80"/>
              </w:rPr>
            </w:pPr>
            <w:r w:rsidRPr="000E2E08">
              <w:rPr>
                <w:color w:val="1F4E79" w:themeColor="accent1" w:themeShade="80"/>
              </w:rPr>
              <w:t xml:space="preserve">The car seat moves forward and collides with the back of the driver, </w:t>
            </w:r>
          </w:p>
        </w:tc>
        <w:tc>
          <w:tcPr>
            <w:tcW w:w="1366" w:type="dxa"/>
            <w:vAlign w:val="center"/>
          </w:tcPr>
          <w:p w14:paraId="18468009" w14:textId="77777777" w:rsidR="000107D5" w:rsidRPr="000E2E08" w:rsidRDefault="000107D5" w:rsidP="00817498">
            <w:pPr>
              <w:jc w:val="center"/>
              <w:rPr>
                <w:color w:val="1F4E79" w:themeColor="accent1" w:themeShade="80"/>
              </w:rPr>
            </w:pPr>
            <w:r w:rsidRPr="000E2E08">
              <w:rPr>
                <w:color w:val="1F4E79" w:themeColor="accent1" w:themeShade="80"/>
              </w:rPr>
              <w:t>1 mark</w:t>
            </w:r>
          </w:p>
        </w:tc>
      </w:tr>
    </w:tbl>
    <w:p w14:paraId="25333B87" w14:textId="77777777" w:rsidR="000B244E" w:rsidRDefault="000B244E" w:rsidP="0066121A"/>
    <w:p w14:paraId="397F7DF7" w14:textId="77777777" w:rsidR="000B244E" w:rsidRDefault="000B244E" w:rsidP="000B244E">
      <w:pPr>
        <w:pStyle w:val="ListParagraph"/>
        <w:jc w:val="right"/>
      </w:pPr>
    </w:p>
    <w:p w14:paraId="6B1030FD" w14:textId="77777777" w:rsidR="000B244E" w:rsidRDefault="000B244E" w:rsidP="0066121A">
      <w:pPr>
        <w:pStyle w:val="ListParagraph"/>
        <w:numPr>
          <w:ilvl w:val="0"/>
          <w:numId w:val="26"/>
        </w:numPr>
        <w:spacing w:after="160" w:line="259" w:lineRule="auto"/>
        <w:ind w:hanging="720"/>
        <w:contextualSpacing/>
      </w:pPr>
      <w:r>
        <w:t>The car accelerates forward at a rate of 2.50 ms</w:t>
      </w:r>
      <w:r w:rsidRPr="001D6C87">
        <w:rPr>
          <w:vertAlign w:val="superscript"/>
        </w:rPr>
        <w:t>-2</w:t>
      </w:r>
      <w:r>
        <w:t>. The car’s acceleration is achieved by the motor of the car, which provides a force forwards of 5.00 x 10</w:t>
      </w:r>
      <w:r w:rsidRPr="001D6C87">
        <w:rPr>
          <w:vertAlign w:val="superscript"/>
        </w:rPr>
        <w:t>3</w:t>
      </w:r>
      <w:r>
        <w:t xml:space="preserve"> N. Calculate the force due to friction acting on the car. Show all working. </w:t>
      </w:r>
    </w:p>
    <w:p w14:paraId="673445F4" w14:textId="77777777" w:rsidR="000B244E" w:rsidRDefault="000B244E" w:rsidP="000B244E">
      <w:pPr>
        <w:pStyle w:val="ListParagraph"/>
        <w:jc w:val="right"/>
      </w:pPr>
      <w:r>
        <w:t>(4 marks)</w:t>
      </w:r>
    </w:p>
    <w:p w14:paraId="5B6C9F25" w14:textId="77777777" w:rsidR="000B244E" w:rsidRDefault="000B244E" w:rsidP="000B244E">
      <w:pPr>
        <w:pStyle w:val="ListParagraph"/>
        <w:jc w:val="right"/>
      </w:pPr>
    </w:p>
    <w:tbl>
      <w:tblPr>
        <w:tblStyle w:val="TableGrid"/>
        <w:tblW w:w="0" w:type="auto"/>
        <w:tblInd w:w="-5" w:type="dxa"/>
        <w:tblLook w:val="04A0" w:firstRow="1" w:lastRow="0" w:firstColumn="1" w:lastColumn="0" w:noHBand="0" w:noVBand="1"/>
      </w:tblPr>
      <w:tblGrid>
        <w:gridCol w:w="7655"/>
        <w:gridCol w:w="1425"/>
      </w:tblGrid>
      <w:tr w:rsidR="0066121A" w:rsidRPr="000E2E08" w14:paraId="0C09DD99" w14:textId="77777777" w:rsidTr="00817498">
        <w:trPr>
          <w:trHeight w:val="567"/>
        </w:trPr>
        <w:tc>
          <w:tcPr>
            <w:tcW w:w="7655" w:type="dxa"/>
            <w:vAlign w:val="center"/>
          </w:tcPr>
          <w:p w14:paraId="712231CB" w14:textId="77777777" w:rsidR="0066121A" w:rsidRPr="000E2E08" w:rsidRDefault="0066121A" w:rsidP="00817498">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ΣF=ma=1500 ×2.50</m:t>
                </m:r>
              </m:oMath>
            </m:oMathPara>
          </w:p>
        </w:tc>
        <w:tc>
          <w:tcPr>
            <w:tcW w:w="1366" w:type="dxa"/>
            <w:vAlign w:val="center"/>
          </w:tcPr>
          <w:p w14:paraId="47DD3367" w14:textId="77777777" w:rsidR="0066121A" w:rsidRPr="000E2E08" w:rsidRDefault="0066121A" w:rsidP="00817498">
            <w:pPr>
              <w:jc w:val="center"/>
              <w:rPr>
                <w:color w:val="1F4E79" w:themeColor="accent1" w:themeShade="80"/>
              </w:rPr>
            </w:pPr>
            <w:r w:rsidRPr="000E2E08">
              <w:rPr>
                <w:color w:val="1F4E79" w:themeColor="accent1" w:themeShade="80"/>
              </w:rPr>
              <w:t>1 mark</w:t>
            </w:r>
          </w:p>
        </w:tc>
      </w:tr>
      <w:tr w:rsidR="0066121A" w:rsidRPr="000E2E08" w14:paraId="4889B480" w14:textId="77777777" w:rsidTr="00817498">
        <w:trPr>
          <w:trHeight w:val="567"/>
        </w:trPr>
        <w:tc>
          <w:tcPr>
            <w:tcW w:w="7655" w:type="dxa"/>
            <w:vAlign w:val="center"/>
          </w:tcPr>
          <w:p w14:paraId="7186EEA0" w14:textId="77777777" w:rsidR="0066121A" w:rsidRPr="000E2E08" w:rsidRDefault="0066121A" w:rsidP="00817498">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=3.75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3</m:t>
                    </m:r>
                  </m:sup>
                </m:sSup>
                <m:r>
                  <m:rPr>
                    <m:sty m:val="p"/>
                  </m:rPr>
                  <w:rPr>
                    <w:rFonts w:ascii="Cambria Math" w:hAnsi="Cambria Math"/>
                    <w:color w:val="1F4E79" w:themeColor="accent1" w:themeShade="80"/>
                  </w:rPr>
                  <m:t xml:space="preserve"> N</m:t>
                </m:r>
              </m:oMath>
            </m:oMathPara>
          </w:p>
        </w:tc>
        <w:tc>
          <w:tcPr>
            <w:tcW w:w="1366" w:type="dxa"/>
            <w:vAlign w:val="center"/>
          </w:tcPr>
          <w:p w14:paraId="3401EA63" w14:textId="77777777" w:rsidR="0066121A" w:rsidRPr="000E2E08" w:rsidRDefault="0066121A" w:rsidP="00817498">
            <w:pPr>
              <w:jc w:val="center"/>
              <w:rPr>
                <w:color w:val="1F4E79" w:themeColor="accent1" w:themeShade="80"/>
              </w:rPr>
            </w:pPr>
            <w:r w:rsidRPr="000E2E08">
              <w:rPr>
                <w:color w:val="1F4E79" w:themeColor="accent1" w:themeShade="80"/>
              </w:rPr>
              <w:t>1 mark</w:t>
            </w:r>
          </w:p>
        </w:tc>
      </w:tr>
      <w:tr w:rsidR="0066121A" w:rsidRPr="000E2E08" w14:paraId="4AB9043C" w14:textId="77777777" w:rsidTr="00817498">
        <w:trPr>
          <w:trHeight w:val="567"/>
        </w:trPr>
        <w:tc>
          <w:tcPr>
            <w:tcW w:w="7655" w:type="dxa"/>
            <w:vAlign w:val="center"/>
          </w:tcPr>
          <w:p w14:paraId="65DE78DA" w14:textId="77777777" w:rsidR="0066121A" w:rsidRPr="000E2E08" w:rsidRDefault="00013188" w:rsidP="00817498">
            <w:pPr>
              <w:pStyle w:val="ListParagraph"/>
              <w:ind w:left="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F</m:t>
                    </m:r>
                  </m:e>
                  <m:sub>
                    <m:r>
                      <m:rPr>
                        <m:sty m:val="p"/>
                      </m:rPr>
                      <w:rPr>
                        <w:rFonts w:ascii="Cambria Math" w:hAnsi="Cambria Math"/>
                        <w:color w:val="1F4E79" w:themeColor="accent1" w:themeShade="80"/>
                      </w:rPr>
                      <m:t>f</m:t>
                    </m:r>
                  </m:sub>
                </m:sSub>
                <m:r>
                  <m:rPr>
                    <m:sty m:val="p"/>
                  </m:rPr>
                  <w:rPr>
                    <w:rFonts w:ascii="Cambria Math" w:hAnsi="Cambria Math"/>
                    <w:color w:val="1F4E79" w:themeColor="accent1" w:themeShade="80"/>
                  </w:rPr>
                  <m:t xml:space="preserve">=5.00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3</m:t>
                    </m:r>
                  </m:sup>
                </m:sSup>
                <m:r>
                  <m:rPr>
                    <m:sty m:val="p"/>
                  </m:rPr>
                  <w:rPr>
                    <w:rFonts w:ascii="Cambria Math" w:hAnsi="Cambria Math"/>
                    <w:color w:val="1F4E79" w:themeColor="accent1" w:themeShade="80"/>
                  </w:rPr>
                  <m:t xml:space="preserve">- 3.75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3</m:t>
                    </m:r>
                  </m:sup>
                </m:sSup>
                <m:r>
                  <m:rPr>
                    <m:sty m:val="p"/>
                  </m:rPr>
                  <w:rPr>
                    <w:rFonts w:ascii="Cambria Math" w:hAnsi="Cambria Math"/>
                    <w:color w:val="1F4E79" w:themeColor="accent1" w:themeShade="80"/>
                  </w:rPr>
                  <m:t xml:space="preserve"> </m:t>
                </m:r>
              </m:oMath>
            </m:oMathPara>
          </w:p>
        </w:tc>
        <w:tc>
          <w:tcPr>
            <w:tcW w:w="1366" w:type="dxa"/>
            <w:vAlign w:val="center"/>
          </w:tcPr>
          <w:p w14:paraId="08309461" w14:textId="77777777" w:rsidR="0066121A" w:rsidRPr="000E2E08" w:rsidRDefault="0066121A" w:rsidP="00817498">
            <w:pPr>
              <w:jc w:val="center"/>
              <w:rPr>
                <w:color w:val="1F4E79" w:themeColor="accent1" w:themeShade="80"/>
              </w:rPr>
            </w:pPr>
            <w:r w:rsidRPr="000E2E08">
              <w:rPr>
                <w:color w:val="1F4E79" w:themeColor="accent1" w:themeShade="80"/>
              </w:rPr>
              <w:t>1 mark</w:t>
            </w:r>
          </w:p>
        </w:tc>
      </w:tr>
      <w:tr w:rsidR="0066121A" w:rsidRPr="000E2E08" w14:paraId="0802C503" w14:textId="77777777" w:rsidTr="00817498">
        <w:trPr>
          <w:trHeight w:val="567"/>
        </w:trPr>
        <w:tc>
          <w:tcPr>
            <w:tcW w:w="7655" w:type="dxa"/>
            <w:vAlign w:val="center"/>
          </w:tcPr>
          <w:p w14:paraId="36E45813" w14:textId="77777777" w:rsidR="0066121A" w:rsidRPr="000E2E08" w:rsidRDefault="0066121A" w:rsidP="00817498">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=1.25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3</m:t>
                    </m:r>
                  </m:sup>
                </m:sSup>
                <m:r>
                  <m:rPr>
                    <m:sty m:val="p"/>
                  </m:rPr>
                  <w:rPr>
                    <w:rFonts w:ascii="Cambria Math" w:hAnsi="Cambria Math"/>
                    <w:color w:val="1F4E79" w:themeColor="accent1" w:themeShade="80"/>
                  </w:rPr>
                  <m:t xml:space="preserve"> N</m:t>
                </m:r>
              </m:oMath>
            </m:oMathPara>
          </w:p>
        </w:tc>
        <w:tc>
          <w:tcPr>
            <w:tcW w:w="1366" w:type="dxa"/>
            <w:vAlign w:val="center"/>
          </w:tcPr>
          <w:p w14:paraId="02A17B45" w14:textId="77777777" w:rsidR="0066121A" w:rsidRPr="007105AC" w:rsidRDefault="0066121A" w:rsidP="007105AC">
            <w:pPr>
              <w:pStyle w:val="ListParagraph"/>
              <w:numPr>
                <w:ilvl w:val="0"/>
                <w:numId w:val="27"/>
              </w:numPr>
              <w:jc w:val="center"/>
              <w:rPr>
                <w:color w:val="1F4E79" w:themeColor="accent1" w:themeShade="80"/>
              </w:rPr>
            </w:pPr>
            <w:r w:rsidRPr="007105AC">
              <w:rPr>
                <w:color w:val="1F4E79" w:themeColor="accent1" w:themeShade="80"/>
              </w:rPr>
              <w:t>mark</w:t>
            </w:r>
          </w:p>
        </w:tc>
      </w:tr>
    </w:tbl>
    <w:p w14:paraId="6D4CA762" w14:textId="77777777" w:rsidR="000B244E" w:rsidRPr="007105AC" w:rsidRDefault="000B244E" w:rsidP="007105AC">
      <w:pPr>
        <w:pStyle w:val="ListParagraph"/>
        <w:numPr>
          <w:ilvl w:val="0"/>
          <w:numId w:val="26"/>
        </w:numPr>
        <w:spacing w:after="160" w:line="259" w:lineRule="auto"/>
        <w:ind w:hanging="720"/>
      </w:pPr>
      <w:r>
        <w:t>The forward motion of the car is also achieved by the frictional force produced between the car’s tyres and the road. Explain</w:t>
      </w:r>
      <w:r w:rsidR="006913D1">
        <w:t xml:space="preserve"> using one of Newton’s laws of Motion</w:t>
      </w:r>
      <w:r>
        <w:t xml:space="preserve">. As part of your answer, label the </w:t>
      </w:r>
      <w:r w:rsidR="006C34BE">
        <w:t xml:space="preserve">horizontal </w:t>
      </w:r>
      <w:r>
        <w:t>forces acting on the tyre on the diagram below.</w:t>
      </w:r>
    </w:p>
    <w:p w14:paraId="30BE3A47" w14:textId="77777777" w:rsidR="000B244E" w:rsidRDefault="000B244E" w:rsidP="000B244E">
      <w:pPr>
        <w:pStyle w:val="ListParagraph"/>
        <w:jc w:val="right"/>
      </w:pPr>
      <w:r>
        <w:t>(4 marks)</w:t>
      </w:r>
    </w:p>
    <w:p w14:paraId="0CCE7EB4" w14:textId="77777777" w:rsidR="007105AC" w:rsidRDefault="007105AC" w:rsidP="007105AC">
      <w:pPr>
        <w:pStyle w:val="ListParagraph"/>
      </w:pPr>
      <w:r>
        <w:rPr>
          <w:noProof/>
        </w:rPr>
        <mc:AlternateContent>
          <mc:Choice Requires="wps">
            <w:drawing>
              <wp:anchor distT="0" distB="0" distL="114300" distR="114300" simplePos="0" relativeHeight="251976704" behindDoc="0" locked="0" layoutInCell="1" allowOverlap="1" wp14:anchorId="229A5807" wp14:editId="162FCE6D">
                <wp:simplePos x="0" y="0"/>
                <wp:positionH relativeFrom="column">
                  <wp:posOffset>685800</wp:posOffset>
                </wp:positionH>
                <wp:positionV relativeFrom="paragraph">
                  <wp:posOffset>457200</wp:posOffset>
                </wp:positionV>
                <wp:extent cx="914400" cy="914400"/>
                <wp:effectExtent l="19050" t="19050" r="19050" b="19050"/>
                <wp:wrapNone/>
                <wp:docPr id="222" name="Oval 222"/>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F2400" id="Oval 222" o:spid="_x0000_s1026" style="position:absolute;margin-left:54pt;margin-top:36pt;width:1in;height:1in;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" fillcolor="white [3212]" strokecolor="black [3213]" strokeweight="2.25pt">
                <v:stroke joinstyle="miter"/>
              </v:oval>
            </w:pict>
          </mc:Fallback>
        </mc:AlternateContent>
      </w:r>
      <w:r>
        <w:rPr>
          <w:noProof/>
        </w:rPr>
        <mc:AlternateContent>
          <mc:Choice Requires="wps">
            <w:drawing>
              <wp:anchor distT="0" distB="0" distL="114300" distR="114300" simplePos="0" relativeHeight="251975680" behindDoc="0" locked="0" layoutInCell="1" allowOverlap="1" wp14:anchorId="430EE2D2" wp14:editId="2D20671C">
                <wp:simplePos x="0" y="0"/>
                <wp:positionH relativeFrom="column">
                  <wp:posOffset>228600</wp:posOffset>
                </wp:positionH>
                <wp:positionV relativeFrom="paragraph">
                  <wp:posOffset>1371600</wp:posOffset>
                </wp:positionV>
                <wp:extent cx="1714500" cy="0"/>
                <wp:effectExtent l="0" t="0" r="19050" b="19050"/>
                <wp:wrapNone/>
                <wp:docPr id="223" name="Straight Connector 223"/>
                <wp:cNvGraphicFramePr/>
                <a:graphic xmlns:a="http://schemas.openxmlformats.org/drawingml/2006/main">
                  <a:graphicData uri="http://schemas.microsoft.com/office/word/2010/wordprocessingShape">
                    <wps:wsp>
                      <wps:cNvCnPr/>
                      <wps:spPr>
                        <a:xfrm>
                          <a:off x="0" y="0"/>
                          <a:ext cx="1714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35CF2" id="Straight Connector 223"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8pt,108pt" to="15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" strokecolor="black [3213]" strokeweight="1pt">
                <v:stroke joinstyle="miter"/>
              </v:line>
            </w:pict>
          </mc:Fallback>
        </mc:AlternateContent>
      </w:r>
    </w:p>
    <w:p w14:paraId="68DF68C0" w14:textId="77777777" w:rsidR="007105AC" w:rsidRPr="004E7A03" w:rsidRDefault="007105AC" w:rsidP="007105AC"/>
    <w:p w14:paraId="5DC271C7" w14:textId="77777777" w:rsidR="007105AC" w:rsidRPr="004E7A03" w:rsidRDefault="007105AC" w:rsidP="007105AC"/>
    <w:p w14:paraId="0793CBF1" w14:textId="77777777" w:rsidR="007105AC" w:rsidRPr="004E7A03" w:rsidRDefault="007105AC" w:rsidP="007105AC"/>
    <w:p w14:paraId="4C039E90" w14:textId="77777777" w:rsidR="007105AC" w:rsidRPr="004E7A03" w:rsidRDefault="006C34BE" w:rsidP="007105AC">
      <w:r w:rsidRPr="006C34BE">
        <w:rPr>
          <w:noProof/>
        </w:rPr>
        <mc:AlternateContent>
          <mc:Choice Requires="wps">
            <w:drawing>
              <wp:anchor distT="0" distB="0" distL="114300" distR="114300" simplePos="0" relativeHeight="252050432" behindDoc="0" locked="0" layoutInCell="1" allowOverlap="1" wp14:anchorId="03103A00" wp14:editId="208DBE36">
                <wp:simplePos x="0" y="0"/>
                <wp:positionH relativeFrom="column">
                  <wp:posOffset>3803650</wp:posOffset>
                </wp:positionH>
                <wp:positionV relativeFrom="paragraph">
                  <wp:posOffset>35560</wp:posOffset>
                </wp:positionV>
                <wp:extent cx="914400" cy="2730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245E4B13" w14:textId="77777777" w:rsidR="006C34BE" w:rsidRDefault="006C34BE" w:rsidP="006C34BE">
                            <w:r>
                              <w:t>direction of car’s motion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03A00" id="Text Box 299" o:spid="_x0000_s1103" type="#_x0000_t202" style="position:absolute;margin-left:299.5pt;margin-top:2.8pt;width:1in;height:21.5pt;z-index:252050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" fillcolor="white [3201]" stroked="f" strokeweight=".5pt">
                <v:textbox>
                  <w:txbxContent>
                    <w:p w14:paraId="245E4B13" w14:textId="77777777" w:rsidR="006C34BE" w:rsidRDefault="006C34BE" w:rsidP="006C34BE">
                      <w:r>
                        <w:t>direction of car’s motion</w:t>
                      </w:r>
                    </w:p>
                  </w:txbxContent>
                </v:textbox>
              </v:shape>
            </w:pict>
          </mc:Fallback>
        </mc:AlternateContent>
      </w:r>
    </w:p>
    <w:p w14:paraId="5072EAFF" w14:textId="77777777" w:rsidR="007105AC" w:rsidRDefault="006C34BE" w:rsidP="007105AC">
      <w:r w:rsidRPr="006C34BE">
        <w:rPr>
          <w:noProof/>
        </w:rPr>
        <mc:AlternateContent>
          <mc:Choice Requires="wps">
            <w:drawing>
              <wp:anchor distT="0" distB="0" distL="114300" distR="114300" simplePos="0" relativeHeight="252049408" behindDoc="0" locked="0" layoutInCell="1" allowOverlap="1" wp14:anchorId="63D5BB5B" wp14:editId="19817471">
                <wp:simplePos x="0" y="0"/>
                <wp:positionH relativeFrom="column">
                  <wp:posOffset>2203450</wp:posOffset>
                </wp:positionH>
                <wp:positionV relativeFrom="paragraph">
                  <wp:posOffset>71755</wp:posOffset>
                </wp:positionV>
                <wp:extent cx="1454150" cy="19050"/>
                <wp:effectExtent l="0" t="76200" r="12700" b="76200"/>
                <wp:wrapNone/>
                <wp:docPr id="298" name="Straight Arrow Connector 298"/>
                <wp:cNvGraphicFramePr/>
                <a:graphic xmlns:a="http://schemas.openxmlformats.org/drawingml/2006/main">
                  <a:graphicData uri="http://schemas.microsoft.com/office/word/2010/wordprocessingShape">
                    <wps:wsp>
                      <wps:cNvCnPr/>
                      <wps:spPr>
                        <a:xfrm flipV="1">
                          <a:off x="0" y="0"/>
                          <a:ext cx="1454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741B74" id="Straight Arrow Connector 298" o:spid="_x0000_s1026" type="#_x0000_t32" style="position:absolute;margin-left:173.5pt;margin-top:5.65pt;width:114.5pt;height:1.5pt;flip:y;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" strokecolor="black [3200]" strokeweight=".5pt">
                <v:stroke endarrow="block" joinstyle="miter"/>
              </v:shape>
            </w:pict>
          </mc:Fallback>
        </mc:AlternateContent>
      </w:r>
    </w:p>
    <w:p w14:paraId="63AE2355" w14:textId="77777777" w:rsidR="007105AC" w:rsidRDefault="007105AC" w:rsidP="007105AC"/>
    <w:p w14:paraId="2A8E66E5" w14:textId="77777777" w:rsidR="000B244E" w:rsidRDefault="000B244E" w:rsidP="000B244E">
      <w:pPr>
        <w:pStyle w:val="ListParagraph"/>
      </w:pPr>
    </w:p>
    <w:p w14:paraId="340E3210" w14:textId="77777777" w:rsidR="000B244E" w:rsidRPr="004E7A03" w:rsidRDefault="007105AC" w:rsidP="000B244E">
      <w:r>
        <w:rPr>
          <w:noProof/>
        </w:rPr>
        <mc:AlternateContent>
          <mc:Choice Requires="wps">
            <w:drawing>
              <wp:anchor distT="0" distB="0" distL="114300" distR="114300" simplePos="0" relativeHeight="251977728" behindDoc="0" locked="0" layoutInCell="1" allowOverlap="1" wp14:anchorId="435FD923" wp14:editId="4F19E29D">
                <wp:simplePos x="0" y="0"/>
                <wp:positionH relativeFrom="column">
                  <wp:posOffset>1426210</wp:posOffset>
                </wp:positionH>
                <wp:positionV relativeFrom="paragraph">
                  <wp:posOffset>25400</wp:posOffset>
                </wp:positionV>
                <wp:extent cx="774700" cy="6350"/>
                <wp:effectExtent l="0" t="76200" r="25400" b="88900"/>
                <wp:wrapNone/>
                <wp:docPr id="227" name="Straight Arrow Connector 227"/>
                <wp:cNvGraphicFramePr/>
                <a:graphic xmlns:a="http://schemas.openxmlformats.org/drawingml/2006/main">
                  <a:graphicData uri="http://schemas.microsoft.com/office/word/2010/wordprocessingShape">
                    <wps:wsp>
                      <wps:cNvCnPr/>
                      <wps:spPr>
                        <a:xfrm flipV="1">
                          <a:off x="0" y="0"/>
                          <a:ext cx="774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F829F" id="Straight Arrow Connector 227" o:spid="_x0000_s1026" type="#_x0000_t32" style="position:absolute;margin-left:112.3pt;margin-top:2pt;width:61pt;height:.5pt;flip:y;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978752" behindDoc="0" locked="0" layoutInCell="1" allowOverlap="1" wp14:anchorId="6072C8D2" wp14:editId="2E8F1D32">
                <wp:simplePos x="0" y="0"/>
                <wp:positionH relativeFrom="column">
                  <wp:posOffset>29210</wp:posOffset>
                </wp:positionH>
                <wp:positionV relativeFrom="paragraph">
                  <wp:posOffset>12700</wp:posOffset>
                </wp:positionV>
                <wp:extent cx="774700" cy="6350"/>
                <wp:effectExtent l="0" t="95250" r="0" b="88900"/>
                <wp:wrapNone/>
                <wp:docPr id="226" name="Straight Arrow Connector 226"/>
                <wp:cNvGraphicFramePr/>
                <a:graphic xmlns:a="http://schemas.openxmlformats.org/drawingml/2006/main">
                  <a:graphicData uri="http://schemas.microsoft.com/office/word/2010/wordprocessingShape">
                    <wps:wsp>
                      <wps:cNvCnPr/>
                      <wps:spPr>
                        <a:xfrm flipV="1">
                          <a:off x="0" y="0"/>
                          <a:ext cx="774700" cy="6350"/>
                        </a:xfrm>
                        <a:prstGeom prst="straightConnector1">
                          <a:avLst/>
                        </a:prstGeom>
                        <a:ln>
                          <a:tailEnd type="triangle"/>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7E2C3" id="Straight Arrow Connector 226" o:spid="_x0000_s1026" type="#_x0000_t32" style="position:absolute;margin-left:2.3pt;margin-top:1pt;width:61pt;height:.5pt;flip:y;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" strokecolor="#5b9bd5 [3204]" strokeweight=".5pt">
                <v:stroke endarrow="block" joinstyle="miter"/>
              </v:shape>
            </w:pict>
          </mc:Fallback>
        </mc:AlternateContent>
      </w:r>
      <w:r>
        <w:rPr>
          <w:noProof/>
        </w:rPr>
        <mc:AlternateContent>
          <mc:Choice Requires="wps">
            <w:drawing>
              <wp:anchor distT="0" distB="0" distL="114300" distR="114300" simplePos="0" relativeHeight="251979776" behindDoc="0" locked="0" layoutInCell="1" allowOverlap="1" wp14:anchorId="5A8322A8" wp14:editId="73D57EEA">
                <wp:simplePos x="0" y="0"/>
                <wp:positionH relativeFrom="column">
                  <wp:posOffset>1515110</wp:posOffset>
                </wp:positionH>
                <wp:positionV relativeFrom="paragraph">
                  <wp:posOffset>120650</wp:posOffset>
                </wp:positionV>
                <wp:extent cx="914400" cy="28575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25E175E7" w14:textId="77777777" w:rsidR="007D75D6" w:rsidRPr="00FB0C92" w:rsidRDefault="007D75D6" w:rsidP="007105AC">
                            <w:pPr>
                              <w:rPr>
                                <w:color w:val="1F4E79" w:themeColor="accent1" w:themeShade="80"/>
                              </w:rPr>
                            </w:pPr>
                            <w:r w:rsidRPr="00FB0C92">
                              <w:rPr>
                                <w:color w:val="1F4E79" w:themeColor="accent1" w:themeShade="80"/>
                              </w:rPr>
                              <w:t>F</w:t>
                            </w:r>
                            <w:r>
                              <w:rPr>
                                <w:color w:val="1F4E79" w:themeColor="accent1" w:themeShade="80"/>
                                <w:vertAlign w:val="subscript"/>
                              </w:rPr>
                              <w:t>FRICTION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322A8" id="Text Box 225" o:spid="_x0000_s1104" type="#_x0000_t202" style="position:absolute;margin-left:119.3pt;margin-top:9.5pt;width:1in;height:22.5pt;z-index:25197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" fillcolor="white [3201]" stroked="f" strokeweight=".5pt">
                <v:textbox>
                  <w:txbxContent>
                    <w:p w14:paraId="25E175E7" w14:textId="77777777" w:rsidR="007D75D6" w:rsidRPr="00FB0C92" w:rsidRDefault="007D75D6" w:rsidP="007105AC">
                      <w:pPr>
                        <w:rPr>
                          <w:color w:val="1F4E79" w:themeColor="accent1" w:themeShade="80"/>
                        </w:rPr>
                      </w:pPr>
                      <w:r w:rsidRPr="00FB0C92">
                        <w:rPr>
                          <w:color w:val="1F4E79" w:themeColor="accent1" w:themeShade="80"/>
                        </w:rPr>
                        <w:t>F</w:t>
                      </w:r>
                      <w:r>
                        <w:rPr>
                          <w:color w:val="1F4E79" w:themeColor="accent1" w:themeShade="80"/>
                          <w:vertAlign w:val="subscript"/>
                        </w:rPr>
                        <w:t>FRICTION</w:t>
                      </w:r>
                    </w:p>
                  </w:txbxContent>
                </v:textbox>
              </v:shape>
            </w:pict>
          </mc:Fallback>
        </mc:AlternateContent>
      </w:r>
      <w:r>
        <w:rPr>
          <w:noProof/>
        </w:rPr>
        <mc:AlternateContent>
          <mc:Choice Requires="wps">
            <w:drawing>
              <wp:anchor distT="0" distB="0" distL="114300" distR="114300" simplePos="0" relativeHeight="251980800" behindDoc="0" locked="0" layoutInCell="1" allowOverlap="1" wp14:anchorId="4F206853" wp14:editId="294F191C">
                <wp:simplePos x="0" y="0"/>
                <wp:positionH relativeFrom="column">
                  <wp:posOffset>105410</wp:posOffset>
                </wp:positionH>
                <wp:positionV relativeFrom="paragraph">
                  <wp:posOffset>120650</wp:posOffset>
                </wp:positionV>
                <wp:extent cx="914400" cy="2857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1A2B4BAA" w14:textId="77777777" w:rsidR="007D75D6" w:rsidRPr="00FB0C92" w:rsidRDefault="007D75D6" w:rsidP="007105AC">
                            <w:pPr>
                              <w:rPr>
                                <w:color w:val="1F4E79" w:themeColor="accent1" w:themeShade="80"/>
                              </w:rPr>
                            </w:pPr>
                            <w:r w:rsidRPr="00FB0C92">
                              <w:rPr>
                                <w:color w:val="1F4E79" w:themeColor="accent1" w:themeShade="80"/>
                              </w:rPr>
                              <w:t>F</w:t>
                            </w:r>
                            <w:r>
                              <w:rPr>
                                <w:color w:val="1F4E79" w:themeColor="accent1" w:themeShade="80"/>
                                <w:vertAlign w:val="subscript"/>
                              </w:rPr>
                              <w:t>TYRE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206853" id="Text Box 224" o:spid="_x0000_s1105" type="#_x0000_t202" style="position:absolute;margin-left:8.3pt;margin-top:9.5pt;width:1in;height:22.5pt;z-index:25198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" fillcolor="white [3201]" stroked="f" strokeweight=".5pt">
                <v:textbox>
                  <w:txbxContent>
                    <w:p w14:paraId="1A2B4BAA" w14:textId="77777777" w:rsidR="007D75D6" w:rsidRPr="00FB0C92" w:rsidRDefault="007D75D6" w:rsidP="007105AC">
                      <w:pPr>
                        <w:rPr>
                          <w:color w:val="1F4E79" w:themeColor="accent1" w:themeShade="80"/>
                        </w:rPr>
                      </w:pPr>
                      <w:r w:rsidRPr="00FB0C92">
                        <w:rPr>
                          <w:color w:val="1F4E79" w:themeColor="accent1" w:themeShade="80"/>
                        </w:rPr>
                        <w:t>F</w:t>
                      </w:r>
                      <w:r>
                        <w:rPr>
                          <w:color w:val="1F4E79" w:themeColor="accent1" w:themeShade="80"/>
                          <w:vertAlign w:val="subscript"/>
                        </w:rPr>
                        <w:t>TYRE</w:t>
                      </w:r>
                    </w:p>
                  </w:txbxContent>
                </v:textbox>
              </v:shape>
            </w:pict>
          </mc:Fallback>
        </mc:AlternateContent>
      </w:r>
    </w:p>
    <w:p w14:paraId="0A028138" w14:textId="77777777" w:rsidR="000B244E" w:rsidRPr="004E7A03" w:rsidRDefault="000B244E" w:rsidP="000B244E"/>
    <w:p w14:paraId="1D23E743" w14:textId="77777777" w:rsidR="000B244E" w:rsidRPr="004E7A03" w:rsidRDefault="000B244E" w:rsidP="000B244E"/>
    <w:p w14:paraId="056BA55F" w14:textId="77777777" w:rsidR="000B244E" w:rsidRPr="004E7A03" w:rsidRDefault="000B244E" w:rsidP="000B244E"/>
    <w:tbl>
      <w:tblPr>
        <w:tblStyle w:val="TableGrid"/>
        <w:tblW w:w="0" w:type="auto"/>
        <w:tblLook w:val="04A0" w:firstRow="1" w:lastRow="0" w:firstColumn="1" w:lastColumn="0" w:noHBand="0" w:noVBand="1"/>
      </w:tblPr>
      <w:tblGrid>
        <w:gridCol w:w="7792"/>
        <w:gridCol w:w="1224"/>
      </w:tblGrid>
      <w:tr w:rsidR="007105AC" w:rsidRPr="00FB0C92" w14:paraId="65B7665A" w14:textId="77777777" w:rsidTr="00817498">
        <w:trPr>
          <w:trHeight w:val="567"/>
        </w:trPr>
        <w:tc>
          <w:tcPr>
            <w:tcW w:w="7792" w:type="dxa"/>
            <w:vAlign w:val="center"/>
          </w:tcPr>
          <w:p w14:paraId="0DB3F18D" w14:textId="77777777" w:rsidR="007105AC" w:rsidRPr="00FB0C92" w:rsidRDefault="007105AC" w:rsidP="00817498">
            <w:pPr>
              <w:rPr>
                <w:color w:val="1F4E79" w:themeColor="accent1" w:themeShade="80"/>
              </w:rPr>
            </w:pPr>
            <w:r w:rsidRPr="00FB0C92">
              <w:rPr>
                <w:color w:val="1F4E79" w:themeColor="accent1" w:themeShade="80"/>
              </w:rPr>
              <w:t>Two (2) vectors are drawn: F</w:t>
            </w:r>
            <w:r w:rsidRPr="00FB0C92">
              <w:rPr>
                <w:color w:val="1F4E79" w:themeColor="accent1" w:themeShade="80"/>
                <w:vertAlign w:val="subscript"/>
              </w:rPr>
              <w:t>TYRE</w:t>
            </w:r>
            <w:r w:rsidRPr="00FB0C92">
              <w:rPr>
                <w:color w:val="1F4E79" w:themeColor="accent1" w:themeShade="80"/>
              </w:rPr>
              <w:t xml:space="preserve"> = F</w:t>
            </w:r>
            <w:r w:rsidRPr="00FB0C92">
              <w:rPr>
                <w:color w:val="1F4E79" w:themeColor="accent1" w:themeShade="80"/>
                <w:vertAlign w:val="subscript"/>
              </w:rPr>
              <w:t>FRICTION</w:t>
            </w:r>
            <w:r w:rsidRPr="00FB0C92">
              <w:rPr>
                <w:color w:val="1F4E79" w:themeColor="accent1" w:themeShade="80"/>
              </w:rPr>
              <w:t xml:space="preserve">. </w:t>
            </w:r>
          </w:p>
        </w:tc>
        <w:tc>
          <w:tcPr>
            <w:tcW w:w="1224" w:type="dxa"/>
            <w:vAlign w:val="center"/>
          </w:tcPr>
          <w:p w14:paraId="4B465F00" w14:textId="77777777" w:rsidR="007105AC" w:rsidRPr="00FB0C92" w:rsidRDefault="007105AC" w:rsidP="00817498">
            <w:pPr>
              <w:jc w:val="center"/>
              <w:rPr>
                <w:color w:val="1F4E79" w:themeColor="accent1" w:themeShade="80"/>
              </w:rPr>
            </w:pPr>
            <w:r w:rsidRPr="00FB0C92">
              <w:rPr>
                <w:color w:val="1F4E79" w:themeColor="accent1" w:themeShade="80"/>
              </w:rPr>
              <w:t>1 mark</w:t>
            </w:r>
          </w:p>
        </w:tc>
      </w:tr>
      <w:tr w:rsidR="007105AC" w:rsidRPr="00FB0C92" w14:paraId="4F5ACD8D" w14:textId="77777777" w:rsidTr="00817498">
        <w:trPr>
          <w:trHeight w:val="567"/>
        </w:trPr>
        <w:tc>
          <w:tcPr>
            <w:tcW w:w="7792" w:type="dxa"/>
            <w:vAlign w:val="center"/>
          </w:tcPr>
          <w:p w14:paraId="47DE855A" w14:textId="77777777" w:rsidR="007105AC" w:rsidRPr="00FB0C92" w:rsidRDefault="007105AC" w:rsidP="00817498">
            <w:pPr>
              <w:rPr>
                <w:color w:val="1F4E79" w:themeColor="accent1" w:themeShade="80"/>
              </w:rPr>
            </w:pPr>
            <w:r w:rsidRPr="00FB0C92">
              <w:rPr>
                <w:color w:val="1F4E79" w:themeColor="accent1" w:themeShade="80"/>
              </w:rPr>
              <w:t>Newton’s 3</w:t>
            </w:r>
            <w:r w:rsidRPr="00FB0C92">
              <w:rPr>
                <w:color w:val="1F4E79" w:themeColor="accent1" w:themeShade="80"/>
                <w:vertAlign w:val="superscript"/>
              </w:rPr>
              <w:t>rd</w:t>
            </w:r>
            <w:r w:rsidRPr="00FB0C92">
              <w:rPr>
                <w:color w:val="1F4E79" w:themeColor="accent1" w:themeShade="80"/>
              </w:rPr>
              <w:t xml:space="preserve"> Law: every force is accompanied by an equal and opposite reaction force. </w:t>
            </w:r>
          </w:p>
        </w:tc>
        <w:tc>
          <w:tcPr>
            <w:tcW w:w="1224" w:type="dxa"/>
            <w:vAlign w:val="center"/>
          </w:tcPr>
          <w:p w14:paraId="3EAEB4CC" w14:textId="77777777" w:rsidR="007105AC" w:rsidRPr="00FB0C92" w:rsidRDefault="007105AC" w:rsidP="00817498">
            <w:pPr>
              <w:jc w:val="center"/>
              <w:rPr>
                <w:color w:val="1F4E79" w:themeColor="accent1" w:themeShade="80"/>
              </w:rPr>
            </w:pPr>
            <w:r w:rsidRPr="00FB0C92">
              <w:rPr>
                <w:color w:val="1F4E79" w:themeColor="accent1" w:themeShade="80"/>
              </w:rPr>
              <w:t>1 mark</w:t>
            </w:r>
          </w:p>
        </w:tc>
      </w:tr>
      <w:tr w:rsidR="007105AC" w:rsidRPr="00FB0C92" w14:paraId="35281CDC" w14:textId="77777777" w:rsidTr="00817498">
        <w:trPr>
          <w:trHeight w:val="567"/>
        </w:trPr>
        <w:tc>
          <w:tcPr>
            <w:tcW w:w="7792" w:type="dxa"/>
            <w:vAlign w:val="center"/>
          </w:tcPr>
          <w:p w14:paraId="698C7316" w14:textId="77777777" w:rsidR="007105AC" w:rsidRPr="00FB0C92" w:rsidRDefault="007105AC" w:rsidP="00817498">
            <w:pPr>
              <w:rPr>
                <w:color w:val="1F4E79" w:themeColor="accent1" w:themeShade="80"/>
              </w:rPr>
            </w:pPr>
            <w:r w:rsidRPr="00FB0C92">
              <w:rPr>
                <w:color w:val="1F4E79" w:themeColor="accent1" w:themeShade="80"/>
              </w:rPr>
              <w:t xml:space="preserve">The axle moves the bottom of the tyre backwards; a friction force is created in a forward direction. </w:t>
            </w:r>
          </w:p>
        </w:tc>
        <w:tc>
          <w:tcPr>
            <w:tcW w:w="1224" w:type="dxa"/>
            <w:vAlign w:val="center"/>
          </w:tcPr>
          <w:p w14:paraId="4C27FD2A" w14:textId="77777777" w:rsidR="007105AC" w:rsidRPr="00FB0C92" w:rsidRDefault="007105AC" w:rsidP="00817498">
            <w:pPr>
              <w:jc w:val="center"/>
              <w:rPr>
                <w:color w:val="1F4E79" w:themeColor="accent1" w:themeShade="80"/>
              </w:rPr>
            </w:pPr>
            <w:r w:rsidRPr="00FB0C92">
              <w:rPr>
                <w:color w:val="1F4E79" w:themeColor="accent1" w:themeShade="80"/>
              </w:rPr>
              <w:t>1 mark</w:t>
            </w:r>
          </w:p>
        </w:tc>
      </w:tr>
      <w:tr w:rsidR="007105AC" w:rsidRPr="00FB0C92" w14:paraId="7F4DC208" w14:textId="77777777" w:rsidTr="00817498">
        <w:trPr>
          <w:trHeight w:val="567"/>
        </w:trPr>
        <w:tc>
          <w:tcPr>
            <w:tcW w:w="7792" w:type="dxa"/>
            <w:vAlign w:val="center"/>
          </w:tcPr>
          <w:p w14:paraId="5EE7ED46" w14:textId="77777777" w:rsidR="007105AC" w:rsidRPr="00FB0C92" w:rsidRDefault="007105AC" w:rsidP="00817498">
            <w:pPr>
              <w:rPr>
                <w:color w:val="1F4E79" w:themeColor="accent1" w:themeShade="80"/>
              </w:rPr>
            </w:pPr>
            <w:r w:rsidRPr="00FB0C92">
              <w:rPr>
                <w:color w:val="1F4E79" w:themeColor="accent1" w:themeShade="80"/>
              </w:rPr>
              <w:t xml:space="preserve">The friction force allows the top of the tyre to rotate in a forward direction. </w:t>
            </w:r>
          </w:p>
        </w:tc>
        <w:tc>
          <w:tcPr>
            <w:tcW w:w="1224" w:type="dxa"/>
            <w:vAlign w:val="center"/>
          </w:tcPr>
          <w:p w14:paraId="02868FF8" w14:textId="77777777" w:rsidR="007105AC" w:rsidRPr="00FB0C92" w:rsidRDefault="007105AC" w:rsidP="00817498">
            <w:pPr>
              <w:jc w:val="center"/>
              <w:rPr>
                <w:color w:val="1F4E79" w:themeColor="accent1" w:themeShade="80"/>
              </w:rPr>
            </w:pPr>
            <w:r w:rsidRPr="00FB0C92">
              <w:rPr>
                <w:color w:val="1F4E79" w:themeColor="accent1" w:themeShade="80"/>
              </w:rPr>
              <w:t>1 mark</w:t>
            </w:r>
          </w:p>
        </w:tc>
      </w:tr>
    </w:tbl>
    <w:p w14:paraId="65199BCD" w14:textId="77777777" w:rsidR="000B244E" w:rsidRDefault="000B244E" w:rsidP="003E5963">
      <w:pPr>
        <w:tabs>
          <w:tab w:val="left" w:pos="1070"/>
        </w:tabs>
        <w:spacing w:after="160" w:line="259" w:lineRule="auto"/>
        <w:contextualSpacing/>
      </w:pPr>
    </w:p>
    <w:p w14:paraId="227AF1CC" w14:textId="77777777" w:rsidR="000B244E" w:rsidRDefault="000B244E" w:rsidP="000B244E">
      <w:pPr>
        <w:pStyle w:val="ListParagraph"/>
        <w:tabs>
          <w:tab w:val="left" w:pos="1070"/>
        </w:tabs>
        <w:spacing w:after="160" w:line="259" w:lineRule="auto"/>
        <w:ind w:firstLine="0"/>
        <w:contextualSpacing/>
      </w:pPr>
    </w:p>
    <w:p w14:paraId="619AEF48" w14:textId="77777777" w:rsidR="00F21ACB" w:rsidRDefault="00F21ACB">
      <w:pPr>
        <w:spacing w:after="160" w:line="259" w:lineRule="auto"/>
        <w:rPr>
          <w:rFonts w:eastAsia="Times New Roman" w:cs="Arial"/>
          <w:szCs w:val="22"/>
        </w:rPr>
      </w:pPr>
      <w:r>
        <w:br w:type="page"/>
      </w:r>
    </w:p>
    <w:p w14:paraId="0FDA84A3" w14:textId="77777777" w:rsidR="000B244E" w:rsidRDefault="000B244E" w:rsidP="003E5963">
      <w:pPr>
        <w:pStyle w:val="ListParagraph"/>
        <w:numPr>
          <w:ilvl w:val="0"/>
          <w:numId w:val="26"/>
        </w:numPr>
        <w:tabs>
          <w:tab w:val="left" w:pos="1070"/>
        </w:tabs>
        <w:spacing w:after="160" w:line="259" w:lineRule="auto"/>
        <w:ind w:hanging="720"/>
        <w:contextualSpacing/>
      </w:pPr>
      <w:r>
        <w:t xml:space="preserve">The car reaches the speed limit and maintains that constant velocity. On the diagram below, label the forces acting on the car (including their magnitude) as it travels at a constant velocity. Assume that the value for friction you calculated in part (c) is constant at all car speeds. </w:t>
      </w:r>
    </w:p>
    <w:p w14:paraId="4D1F0EC5" w14:textId="77777777" w:rsidR="000B244E" w:rsidRDefault="000B244E" w:rsidP="000B244E">
      <w:pPr>
        <w:pStyle w:val="ListParagraph"/>
        <w:tabs>
          <w:tab w:val="left" w:pos="1070"/>
        </w:tabs>
        <w:jc w:val="right"/>
      </w:pPr>
      <w:r>
        <w:t>(3 marks)</w:t>
      </w:r>
    </w:p>
    <w:p w14:paraId="3B868631" w14:textId="77777777" w:rsidR="000B244E" w:rsidRPr="00361AA7" w:rsidRDefault="000B244E" w:rsidP="000B244E"/>
    <w:p w14:paraId="32D6CB7C" w14:textId="77777777" w:rsidR="000B244E" w:rsidRPr="00361AA7" w:rsidRDefault="003E5963" w:rsidP="000B244E">
      <w:r w:rsidRPr="003E5963">
        <w:rPr>
          <w:noProof/>
        </w:rPr>
        <mc:AlternateContent>
          <mc:Choice Requires="wps">
            <w:drawing>
              <wp:anchor distT="0" distB="0" distL="114300" distR="114300" simplePos="0" relativeHeight="251992064" behindDoc="0" locked="0" layoutInCell="1" allowOverlap="1" wp14:anchorId="157F2D35" wp14:editId="4AF60DB0">
                <wp:simplePos x="0" y="0"/>
                <wp:positionH relativeFrom="column">
                  <wp:posOffset>2810510</wp:posOffset>
                </wp:positionH>
                <wp:positionV relativeFrom="paragraph">
                  <wp:posOffset>162560</wp:posOffset>
                </wp:positionV>
                <wp:extent cx="1447800" cy="279400"/>
                <wp:effectExtent l="0" t="0" r="0" b="6350"/>
                <wp:wrapNone/>
                <wp:docPr id="283" name="Text Box 283"/>
                <wp:cNvGraphicFramePr/>
                <a:graphic xmlns:a="http://schemas.openxmlformats.org/drawingml/2006/main">
                  <a:graphicData uri="http://schemas.microsoft.com/office/word/2010/wordprocessingShape">
                    <wps:wsp>
                      <wps:cNvSpPr txBox="1"/>
                      <wps:spPr>
                        <a:xfrm>
                          <a:off x="0" y="0"/>
                          <a:ext cx="1447800" cy="279400"/>
                        </a:xfrm>
                        <a:prstGeom prst="rect">
                          <a:avLst/>
                        </a:prstGeom>
                        <a:solidFill>
                          <a:schemeClr val="lt1"/>
                        </a:solidFill>
                        <a:ln w="6350">
                          <a:noFill/>
                        </a:ln>
                      </wps:spPr>
                      <wps:txbx>
                        <w:txbxContent>
                          <w:p w14:paraId="40137342" w14:textId="77777777" w:rsidR="007D75D6" w:rsidRPr="00D076BC" w:rsidRDefault="007D75D6" w:rsidP="003E5963">
                            <w:pPr>
                              <w:rPr>
                                <w:color w:val="1F4E79" w:themeColor="accent1" w:themeShade="80"/>
                              </w:rPr>
                            </w:pPr>
                            <w:r>
                              <w:rPr>
                                <w:color w:val="1F4E79" w:themeColor="accent1" w:themeShade="80"/>
                              </w:rPr>
                              <w:t>F</w:t>
                            </w:r>
                            <w:r w:rsidRPr="00D076BC">
                              <w:rPr>
                                <w:color w:val="1F4E79" w:themeColor="accent1" w:themeShade="80"/>
                                <w:vertAlign w:val="subscript"/>
                              </w:rPr>
                              <w:t>UP</w:t>
                            </w:r>
                            <w:r>
                              <w:rPr>
                                <w:color w:val="1F4E79" w:themeColor="accent1" w:themeShade="80"/>
                              </w:rPr>
                              <w:t xml:space="preserve"> = </w:t>
                            </w:r>
                            <w:r w:rsidRPr="00D076BC">
                              <w:rPr>
                                <w:color w:val="1F4E79" w:themeColor="accent1" w:themeShade="80"/>
                              </w:rPr>
                              <w:t>1.47 x 10</w:t>
                            </w:r>
                            <w:r w:rsidRPr="00D076BC">
                              <w:rPr>
                                <w:color w:val="1F4E79" w:themeColor="accent1" w:themeShade="80"/>
                                <w:vertAlign w:val="superscript"/>
                              </w:rPr>
                              <w:t>3</w:t>
                            </w:r>
                            <w:r w:rsidRPr="00D076BC">
                              <w:rPr>
                                <w:color w:val="1F4E79" w:themeColor="accent1" w:themeShade="80"/>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F2D35" id="Text Box 283" o:spid="_x0000_s1106" type="#_x0000_t202" style="position:absolute;margin-left:221.3pt;margin-top:12.8pt;width:114pt;height:22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" fillcolor="white [3201]" stroked="f" strokeweight=".5pt">
                <v:textbox>
                  <w:txbxContent>
                    <w:p w14:paraId="40137342" w14:textId="77777777" w:rsidR="007D75D6" w:rsidRPr="00D076BC" w:rsidRDefault="007D75D6" w:rsidP="003E5963">
                      <w:pPr>
                        <w:rPr>
                          <w:color w:val="1F4E79" w:themeColor="accent1" w:themeShade="80"/>
                        </w:rPr>
                      </w:pPr>
                      <w:r>
                        <w:rPr>
                          <w:color w:val="1F4E79" w:themeColor="accent1" w:themeShade="80"/>
                        </w:rPr>
                        <w:t>F</w:t>
                      </w:r>
                      <w:r w:rsidRPr="00D076BC">
                        <w:rPr>
                          <w:color w:val="1F4E79" w:themeColor="accent1" w:themeShade="80"/>
                          <w:vertAlign w:val="subscript"/>
                        </w:rPr>
                        <w:t>UP</w:t>
                      </w:r>
                      <w:r>
                        <w:rPr>
                          <w:color w:val="1F4E79" w:themeColor="accent1" w:themeShade="80"/>
                        </w:rPr>
                        <w:t xml:space="preserve"> = </w:t>
                      </w:r>
                      <w:r w:rsidRPr="00D076BC">
                        <w:rPr>
                          <w:color w:val="1F4E79" w:themeColor="accent1" w:themeShade="80"/>
                        </w:rPr>
                        <w:t>1.47 x 10</w:t>
                      </w:r>
                      <w:r w:rsidRPr="00D076BC">
                        <w:rPr>
                          <w:color w:val="1F4E79" w:themeColor="accent1" w:themeShade="80"/>
                          <w:vertAlign w:val="superscript"/>
                        </w:rPr>
                        <w:t>3</w:t>
                      </w:r>
                      <w:r w:rsidRPr="00D076BC">
                        <w:rPr>
                          <w:color w:val="1F4E79" w:themeColor="accent1" w:themeShade="80"/>
                        </w:rPr>
                        <w:t xml:space="preserve"> N</w:t>
                      </w:r>
                    </w:p>
                  </w:txbxContent>
                </v:textbox>
              </v:shape>
            </w:pict>
          </mc:Fallback>
        </mc:AlternateContent>
      </w:r>
    </w:p>
    <w:p w14:paraId="45399154" w14:textId="77777777" w:rsidR="000B244E" w:rsidRPr="00361AA7" w:rsidRDefault="003E5963" w:rsidP="000B244E">
      <w:r w:rsidRPr="003E5963">
        <w:rPr>
          <w:noProof/>
        </w:rPr>
        <mc:AlternateContent>
          <mc:Choice Requires="wps">
            <w:drawing>
              <wp:anchor distT="0" distB="0" distL="114300" distR="114300" simplePos="0" relativeHeight="251982848" behindDoc="0" locked="0" layoutInCell="1" allowOverlap="1" wp14:anchorId="71AB67BE" wp14:editId="57B7E2BA">
                <wp:simplePos x="0" y="0"/>
                <wp:positionH relativeFrom="column">
                  <wp:posOffset>1365250</wp:posOffset>
                </wp:positionH>
                <wp:positionV relativeFrom="paragraph">
                  <wp:posOffset>1547495</wp:posOffset>
                </wp:positionV>
                <wp:extent cx="3886200" cy="0"/>
                <wp:effectExtent l="0" t="19050" r="19050" b="19050"/>
                <wp:wrapNone/>
                <wp:docPr id="229" name="Straight Connector 229"/>
                <wp:cNvGraphicFramePr/>
                <a:graphic xmlns:a="http://schemas.openxmlformats.org/drawingml/2006/main">
                  <a:graphicData uri="http://schemas.microsoft.com/office/word/2010/wordprocessingShape">
                    <wps:wsp>
                      <wps:cNvCnPr/>
                      <wps:spPr>
                        <a:xfrm>
                          <a:off x="0" y="0"/>
                          <a:ext cx="3886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9A977" id="Straight Connector 229"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107.5pt,121.85pt" to="413.5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" strokecolor="black [3213]" strokeweight="2.25pt">
                <v:stroke joinstyle="miter"/>
              </v:line>
            </w:pict>
          </mc:Fallback>
        </mc:AlternateContent>
      </w:r>
      <w:r w:rsidRPr="003E5963">
        <w:rPr>
          <w:noProof/>
        </w:rPr>
        <mc:AlternateContent>
          <mc:Choice Requires="wps">
            <w:drawing>
              <wp:anchor distT="0" distB="0" distL="114300" distR="114300" simplePos="0" relativeHeight="251983872" behindDoc="0" locked="0" layoutInCell="1" allowOverlap="1" wp14:anchorId="447E2A78" wp14:editId="37302692">
                <wp:simplePos x="0" y="0"/>
                <wp:positionH relativeFrom="column">
                  <wp:posOffset>2736850</wp:posOffset>
                </wp:positionH>
                <wp:positionV relativeFrom="paragraph">
                  <wp:posOffset>1414145</wp:posOffset>
                </wp:positionV>
                <wp:extent cx="114300" cy="114300"/>
                <wp:effectExtent l="0" t="0" r="19050" b="19050"/>
                <wp:wrapNone/>
                <wp:docPr id="230" name="Oval 23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B01FB" id="Oval 230" o:spid="_x0000_s1026" style="position:absolute;margin-left:215.5pt;margin-top:111.35pt;width:9pt;height:9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" fillcolor="white [3212]" strokecolor="black [3213]" strokeweight="1pt">
                <v:stroke joinstyle="miter"/>
              </v:oval>
            </w:pict>
          </mc:Fallback>
        </mc:AlternateContent>
      </w:r>
      <w:r w:rsidRPr="003E5963">
        <w:rPr>
          <w:noProof/>
        </w:rPr>
        <mc:AlternateContent>
          <mc:Choice Requires="wps">
            <w:drawing>
              <wp:anchor distT="0" distB="0" distL="114300" distR="114300" simplePos="0" relativeHeight="251984896" behindDoc="0" locked="0" layoutInCell="1" allowOverlap="1" wp14:anchorId="564473F0" wp14:editId="1B20B1BB">
                <wp:simplePos x="0" y="0"/>
                <wp:positionH relativeFrom="column">
                  <wp:posOffset>3536950</wp:posOffset>
                </wp:positionH>
                <wp:positionV relativeFrom="paragraph">
                  <wp:posOffset>1414145</wp:posOffset>
                </wp:positionV>
                <wp:extent cx="114300" cy="114300"/>
                <wp:effectExtent l="0" t="0" r="19050" b="19050"/>
                <wp:wrapNone/>
                <wp:docPr id="234" name="Oval 23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F674E" id="Oval 234" o:spid="_x0000_s1026" style="position:absolute;margin-left:278.5pt;margin-top:111.35pt;width:9pt;height:9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" fillcolor="white [3212]" strokecolor="black [3213]" strokeweight="1pt">
                <v:stroke joinstyle="miter"/>
              </v:oval>
            </w:pict>
          </mc:Fallback>
        </mc:AlternateContent>
      </w:r>
      <w:r w:rsidRPr="003E5963">
        <w:rPr>
          <w:noProof/>
        </w:rPr>
        <mc:AlternateContent>
          <mc:Choice Requires="wps">
            <w:drawing>
              <wp:anchor distT="0" distB="0" distL="114300" distR="114300" simplePos="0" relativeHeight="251985920" behindDoc="0" locked="0" layoutInCell="1" allowOverlap="1" wp14:anchorId="0339F5DF" wp14:editId="619A2149">
                <wp:simplePos x="0" y="0"/>
                <wp:positionH relativeFrom="column">
                  <wp:posOffset>2508250</wp:posOffset>
                </wp:positionH>
                <wp:positionV relativeFrom="paragraph">
                  <wp:posOffset>1071245</wp:posOffset>
                </wp:positionV>
                <wp:extent cx="1371600" cy="342900"/>
                <wp:effectExtent l="0" t="0" r="19050" b="19050"/>
                <wp:wrapNone/>
                <wp:docPr id="235" name="Rectangle 235"/>
                <wp:cNvGraphicFramePr/>
                <a:graphic xmlns:a="http://schemas.openxmlformats.org/drawingml/2006/main">
                  <a:graphicData uri="http://schemas.microsoft.com/office/word/2010/wordprocessingShape">
                    <wps:wsp>
                      <wps:cNvSpPr/>
                      <wps:spPr>
                        <a:xfrm>
                          <a:off x="0" y="0"/>
                          <a:ext cx="13716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B9681" id="Rectangle 235" o:spid="_x0000_s1026" style="position:absolute;margin-left:197.5pt;margin-top:84.35pt;width:108pt;height:27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" fillcolor="white [3212]" strokecolor="black [3213]" strokeweight="1pt"/>
            </w:pict>
          </mc:Fallback>
        </mc:AlternateContent>
      </w:r>
      <w:r w:rsidRPr="003E5963">
        <w:rPr>
          <w:noProof/>
        </w:rPr>
        <mc:AlternateContent>
          <mc:Choice Requires="wps">
            <w:drawing>
              <wp:anchor distT="0" distB="0" distL="114300" distR="114300" simplePos="0" relativeHeight="251986944" behindDoc="0" locked="0" layoutInCell="1" allowOverlap="1" wp14:anchorId="06F39367" wp14:editId="496A7E34">
                <wp:simplePos x="0" y="0"/>
                <wp:positionH relativeFrom="column">
                  <wp:posOffset>3175000</wp:posOffset>
                </wp:positionH>
                <wp:positionV relativeFrom="paragraph">
                  <wp:posOffset>323215</wp:posOffset>
                </wp:positionV>
                <wp:extent cx="0" cy="882650"/>
                <wp:effectExtent l="76200" t="38100" r="57150" b="12700"/>
                <wp:wrapNone/>
                <wp:docPr id="236" name="Straight Arrow Connector 236"/>
                <wp:cNvGraphicFramePr/>
                <a:graphic xmlns:a="http://schemas.openxmlformats.org/drawingml/2006/main">
                  <a:graphicData uri="http://schemas.microsoft.com/office/word/2010/wordprocessingShape">
                    <wps:wsp>
                      <wps:cNvCnPr/>
                      <wps:spPr>
                        <a:xfrm flipV="1">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0E884" id="Straight Arrow Connector 236" o:spid="_x0000_s1026" type="#_x0000_t32" style="position:absolute;margin-left:250pt;margin-top:25.45pt;width:0;height:69.5pt;flip:y;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" strokecolor="#5b9bd5 [3204]" strokeweight=".5pt">
                <v:stroke endarrow="block" joinstyle="miter"/>
              </v:shape>
            </w:pict>
          </mc:Fallback>
        </mc:AlternateContent>
      </w:r>
      <w:r w:rsidRPr="003E5963">
        <w:rPr>
          <w:noProof/>
        </w:rPr>
        <mc:AlternateContent>
          <mc:Choice Requires="wps">
            <w:drawing>
              <wp:anchor distT="0" distB="0" distL="114300" distR="114300" simplePos="0" relativeHeight="251987968" behindDoc="0" locked="0" layoutInCell="1" allowOverlap="1" wp14:anchorId="4A3B5BBB" wp14:editId="623AF571">
                <wp:simplePos x="0" y="0"/>
                <wp:positionH relativeFrom="column">
                  <wp:posOffset>3175000</wp:posOffset>
                </wp:positionH>
                <wp:positionV relativeFrom="paragraph">
                  <wp:posOffset>1453515</wp:posOffset>
                </wp:positionV>
                <wp:extent cx="0" cy="882650"/>
                <wp:effectExtent l="76200" t="133350" r="76200" b="0"/>
                <wp:wrapNone/>
                <wp:docPr id="266" name="Straight Arrow Connector 266"/>
                <wp:cNvGraphicFramePr/>
                <a:graphic xmlns:a="http://schemas.openxmlformats.org/drawingml/2006/main">
                  <a:graphicData uri="http://schemas.microsoft.com/office/word/2010/wordprocessingShape">
                    <wps:wsp>
                      <wps:cNvCnPr/>
                      <wps:spPr>
                        <a:xfrm flipV="1">
                          <a:off x="0" y="0"/>
                          <a:ext cx="0" cy="882650"/>
                        </a:xfrm>
                        <a:prstGeom prst="straightConnector1">
                          <a:avLst/>
                        </a:prstGeom>
                        <a:ln>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EC0C3" id="Straight Arrow Connector 266" o:spid="_x0000_s1026" type="#_x0000_t32" style="position:absolute;margin-left:250pt;margin-top:114.45pt;width:0;height:69.5pt;flip:y;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" strokecolor="#5b9bd5 [3204]" strokeweight=".5pt">
                <v:stroke endarrow="block" joinstyle="miter"/>
              </v:shape>
            </w:pict>
          </mc:Fallback>
        </mc:AlternateContent>
      </w:r>
      <w:r w:rsidRPr="003E5963">
        <w:rPr>
          <w:noProof/>
        </w:rPr>
        <mc:AlternateContent>
          <mc:Choice Requires="wps">
            <w:drawing>
              <wp:anchor distT="0" distB="0" distL="114300" distR="114300" simplePos="0" relativeHeight="251988992" behindDoc="0" locked="0" layoutInCell="1" allowOverlap="1" wp14:anchorId="5297049A" wp14:editId="06987784">
                <wp:simplePos x="0" y="0"/>
                <wp:positionH relativeFrom="column">
                  <wp:posOffset>3879850</wp:posOffset>
                </wp:positionH>
                <wp:positionV relativeFrom="paragraph">
                  <wp:posOffset>1275715</wp:posOffset>
                </wp:positionV>
                <wp:extent cx="1009650" cy="6350"/>
                <wp:effectExtent l="0" t="57150" r="38100" b="88900"/>
                <wp:wrapNone/>
                <wp:docPr id="268" name="Straight Arrow Connector 268"/>
                <wp:cNvGraphicFramePr/>
                <a:graphic xmlns:a="http://schemas.openxmlformats.org/drawingml/2006/main">
                  <a:graphicData uri="http://schemas.microsoft.com/office/word/2010/wordprocessingShape">
                    <wps:wsp>
                      <wps:cNvCnPr/>
                      <wps:spPr>
                        <a:xfrm>
                          <a:off x="0" y="0"/>
                          <a:ext cx="1009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38E92" id="Straight Arrow Connector 268" o:spid="_x0000_s1026" type="#_x0000_t32" style="position:absolute;margin-left:305.5pt;margin-top:100.45pt;width:79.5pt;height:.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" strokecolor="#5b9bd5 [3204]" strokeweight=".5pt">
                <v:stroke endarrow="block" joinstyle="miter"/>
              </v:shape>
            </w:pict>
          </mc:Fallback>
        </mc:AlternateContent>
      </w:r>
      <w:r w:rsidRPr="003E5963">
        <w:rPr>
          <w:noProof/>
        </w:rPr>
        <mc:AlternateContent>
          <mc:Choice Requires="wps">
            <w:drawing>
              <wp:anchor distT="0" distB="0" distL="114300" distR="114300" simplePos="0" relativeHeight="251990016" behindDoc="0" locked="0" layoutInCell="1" allowOverlap="1" wp14:anchorId="5165ACFB" wp14:editId="44AA0754">
                <wp:simplePos x="0" y="0"/>
                <wp:positionH relativeFrom="column">
                  <wp:posOffset>1409700</wp:posOffset>
                </wp:positionH>
                <wp:positionV relativeFrom="paragraph">
                  <wp:posOffset>1339215</wp:posOffset>
                </wp:positionV>
                <wp:extent cx="1009650" cy="6350"/>
                <wp:effectExtent l="0" t="76200" r="0" b="88900"/>
                <wp:wrapNone/>
                <wp:docPr id="270" name="Straight Arrow Connector 270"/>
                <wp:cNvGraphicFramePr/>
                <a:graphic xmlns:a="http://schemas.openxmlformats.org/drawingml/2006/main">
                  <a:graphicData uri="http://schemas.microsoft.com/office/word/2010/wordprocessingShape">
                    <wps:wsp>
                      <wps:cNvCnPr/>
                      <wps:spPr>
                        <a:xfrm>
                          <a:off x="0" y="0"/>
                          <a:ext cx="1009650" cy="6350"/>
                        </a:xfrm>
                        <a:prstGeom prst="straightConnector1">
                          <a:avLst/>
                        </a:prstGeom>
                        <a:ln>
                          <a:tailEnd type="triangle"/>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E19F1" id="Straight Arrow Connector 270" o:spid="_x0000_s1026" type="#_x0000_t32" style="position:absolute;margin-left:111pt;margin-top:105.45pt;width:79.5pt;height:.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" strokecolor="#5b9bd5 [3204]" strokeweight=".5pt">
                <v:stroke endarrow="block" joinstyle="miter"/>
              </v:shape>
            </w:pict>
          </mc:Fallback>
        </mc:AlternateContent>
      </w:r>
    </w:p>
    <w:p w14:paraId="4C892200" w14:textId="77777777" w:rsidR="000B244E" w:rsidRPr="00361AA7" w:rsidRDefault="000B244E" w:rsidP="000B244E"/>
    <w:p w14:paraId="43EA35B6" w14:textId="77777777" w:rsidR="000B244E" w:rsidRPr="00361AA7" w:rsidRDefault="000B244E" w:rsidP="000B244E"/>
    <w:p w14:paraId="0B1B6D8C" w14:textId="77777777" w:rsidR="000B244E" w:rsidRPr="00361AA7" w:rsidRDefault="000B244E" w:rsidP="000B244E"/>
    <w:p w14:paraId="364652F3" w14:textId="77777777" w:rsidR="000B244E" w:rsidRPr="00361AA7" w:rsidRDefault="000B244E" w:rsidP="000B244E"/>
    <w:p w14:paraId="42E90BDE" w14:textId="77777777" w:rsidR="000B244E" w:rsidRDefault="000B244E" w:rsidP="000B244E">
      <w:pPr>
        <w:tabs>
          <w:tab w:val="right" w:pos="9356"/>
        </w:tabs>
        <w:spacing w:after="120"/>
        <w:rPr>
          <w:rFonts w:cs="Arial"/>
          <w:b/>
          <w:bCs/>
          <w:szCs w:val="22"/>
        </w:rPr>
      </w:pPr>
    </w:p>
    <w:p w14:paraId="01792A74" w14:textId="77777777" w:rsidR="000B244E" w:rsidRDefault="003E5963" w:rsidP="000B244E">
      <w:pPr>
        <w:tabs>
          <w:tab w:val="right" w:pos="9356"/>
        </w:tabs>
        <w:spacing w:after="120"/>
        <w:rPr>
          <w:rFonts w:cs="Arial"/>
          <w:b/>
          <w:bCs/>
          <w:szCs w:val="22"/>
        </w:rPr>
      </w:pPr>
      <w:r w:rsidRPr="003E5963">
        <w:rPr>
          <w:noProof/>
        </w:rPr>
        <mc:AlternateContent>
          <mc:Choice Requires="wps">
            <w:drawing>
              <wp:anchor distT="0" distB="0" distL="114300" distR="114300" simplePos="0" relativeHeight="251994112" behindDoc="1" locked="0" layoutInCell="1" allowOverlap="1" wp14:anchorId="169CDA33" wp14:editId="1A6BA07C">
                <wp:simplePos x="0" y="0"/>
                <wp:positionH relativeFrom="column">
                  <wp:posOffset>-2540</wp:posOffset>
                </wp:positionH>
                <wp:positionV relativeFrom="paragraph">
                  <wp:posOffset>66675</wp:posOffset>
                </wp:positionV>
                <wp:extent cx="1638300" cy="279400"/>
                <wp:effectExtent l="0" t="0" r="0" b="6350"/>
                <wp:wrapNone/>
                <wp:docPr id="285" name="Text Box 285"/>
                <wp:cNvGraphicFramePr/>
                <a:graphic xmlns:a="http://schemas.openxmlformats.org/drawingml/2006/main">
                  <a:graphicData uri="http://schemas.microsoft.com/office/word/2010/wordprocessingShape">
                    <wps:wsp>
                      <wps:cNvSpPr txBox="1"/>
                      <wps:spPr>
                        <a:xfrm>
                          <a:off x="0" y="0"/>
                          <a:ext cx="1638300" cy="279400"/>
                        </a:xfrm>
                        <a:prstGeom prst="rect">
                          <a:avLst/>
                        </a:prstGeom>
                        <a:solidFill>
                          <a:schemeClr val="lt1"/>
                        </a:solidFill>
                        <a:ln w="6350">
                          <a:noFill/>
                        </a:ln>
                      </wps:spPr>
                      <wps:txbx>
                        <w:txbxContent>
                          <w:p w14:paraId="612DB59F" w14:textId="77777777" w:rsidR="007D75D6" w:rsidRPr="00D076BC" w:rsidRDefault="007D75D6" w:rsidP="003E5963">
                            <w:pPr>
                              <w:rPr>
                                <w:color w:val="1F4E79" w:themeColor="accent1" w:themeShade="80"/>
                              </w:rPr>
                            </w:pPr>
                            <w:r>
                              <w:rPr>
                                <w:color w:val="1F4E79" w:themeColor="accent1" w:themeShade="80"/>
                              </w:rPr>
                              <w:t>F</w:t>
                            </w:r>
                            <w:r>
                              <w:rPr>
                                <w:color w:val="1F4E79" w:themeColor="accent1" w:themeShade="80"/>
                                <w:vertAlign w:val="subscript"/>
                              </w:rPr>
                              <w:t>FRICTION</w:t>
                            </w:r>
                            <w:r>
                              <w:rPr>
                                <w:color w:val="1F4E79" w:themeColor="accent1" w:themeShade="80"/>
                              </w:rPr>
                              <w:t xml:space="preserve"> = 1.25</w:t>
                            </w:r>
                            <w:r w:rsidRPr="00D076BC">
                              <w:rPr>
                                <w:color w:val="1F4E79" w:themeColor="accent1" w:themeShade="80"/>
                              </w:rPr>
                              <w:t xml:space="preserve"> x 10</w:t>
                            </w:r>
                            <w:r w:rsidRPr="00D076BC">
                              <w:rPr>
                                <w:color w:val="1F4E79" w:themeColor="accent1" w:themeShade="80"/>
                                <w:vertAlign w:val="superscript"/>
                              </w:rPr>
                              <w:t>3</w:t>
                            </w:r>
                            <w:r w:rsidRPr="00D076BC">
                              <w:rPr>
                                <w:color w:val="1F4E79" w:themeColor="accent1" w:themeShade="80"/>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CDA33" id="Text Box 285" o:spid="_x0000_s1107" type="#_x0000_t202" style="position:absolute;margin-left:-.2pt;margin-top:5.25pt;width:129pt;height:22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" fillcolor="white [3201]" stroked="f" strokeweight=".5pt">
                <v:textbox>
                  <w:txbxContent>
                    <w:p w14:paraId="612DB59F" w14:textId="77777777" w:rsidR="007D75D6" w:rsidRPr="00D076BC" w:rsidRDefault="007D75D6" w:rsidP="003E5963">
                      <w:pPr>
                        <w:rPr>
                          <w:color w:val="1F4E79" w:themeColor="accent1" w:themeShade="80"/>
                        </w:rPr>
                      </w:pPr>
                      <w:r>
                        <w:rPr>
                          <w:color w:val="1F4E79" w:themeColor="accent1" w:themeShade="80"/>
                        </w:rPr>
                        <w:t>F</w:t>
                      </w:r>
                      <w:r>
                        <w:rPr>
                          <w:color w:val="1F4E79" w:themeColor="accent1" w:themeShade="80"/>
                          <w:vertAlign w:val="subscript"/>
                        </w:rPr>
                        <w:t>FRICTION</w:t>
                      </w:r>
                      <w:r>
                        <w:rPr>
                          <w:color w:val="1F4E79" w:themeColor="accent1" w:themeShade="80"/>
                        </w:rPr>
                        <w:t xml:space="preserve"> = 1.25</w:t>
                      </w:r>
                      <w:r w:rsidRPr="00D076BC">
                        <w:rPr>
                          <w:color w:val="1F4E79" w:themeColor="accent1" w:themeShade="80"/>
                        </w:rPr>
                        <w:t xml:space="preserve"> x 10</w:t>
                      </w:r>
                      <w:r w:rsidRPr="00D076BC">
                        <w:rPr>
                          <w:color w:val="1F4E79" w:themeColor="accent1" w:themeShade="80"/>
                          <w:vertAlign w:val="superscript"/>
                        </w:rPr>
                        <w:t>3</w:t>
                      </w:r>
                      <w:r w:rsidRPr="00D076BC">
                        <w:rPr>
                          <w:color w:val="1F4E79" w:themeColor="accent1" w:themeShade="80"/>
                        </w:rPr>
                        <w:t xml:space="preserve"> N</w:t>
                      </w:r>
                    </w:p>
                  </w:txbxContent>
                </v:textbox>
              </v:shape>
            </w:pict>
          </mc:Fallback>
        </mc:AlternateContent>
      </w:r>
      <w:r w:rsidRPr="003E5963">
        <w:rPr>
          <w:noProof/>
        </w:rPr>
        <mc:AlternateContent>
          <mc:Choice Requires="wps">
            <w:drawing>
              <wp:anchor distT="0" distB="0" distL="114300" distR="114300" simplePos="0" relativeHeight="251993088" behindDoc="0" locked="0" layoutInCell="1" allowOverlap="1" wp14:anchorId="0366EE6A" wp14:editId="1ED50372">
                <wp:simplePos x="0" y="0"/>
                <wp:positionH relativeFrom="column">
                  <wp:posOffset>4906010</wp:posOffset>
                </wp:positionH>
                <wp:positionV relativeFrom="paragraph">
                  <wp:posOffset>34925</wp:posOffset>
                </wp:positionV>
                <wp:extent cx="1701800" cy="279400"/>
                <wp:effectExtent l="0" t="0" r="0" b="6350"/>
                <wp:wrapNone/>
                <wp:docPr id="284" name="Text Box 284"/>
                <wp:cNvGraphicFramePr/>
                <a:graphic xmlns:a="http://schemas.openxmlformats.org/drawingml/2006/main">
                  <a:graphicData uri="http://schemas.microsoft.com/office/word/2010/wordprocessingShape">
                    <wps:wsp>
                      <wps:cNvSpPr txBox="1"/>
                      <wps:spPr>
                        <a:xfrm>
                          <a:off x="0" y="0"/>
                          <a:ext cx="1701800" cy="279400"/>
                        </a:xfrm>
                        <a:prstGeom prst="rect">
                          <a:avLst/>
                        </a:prstGeom>
                        <a:solidFill>
                          <a:schemeClr val="lt1"/>
                        </a:solidFill>
                        <a:ln w="6350">
                          <a:noFill/>
                        </a:ln>
                      </wps:spPr>
                      <wps:txbx>
                        <w:txbxContent>
                          <w:p w14:paraId="44F8A03E" w14:textId="77777777" w:rsidR="007D75D6" w:rsidRPr="00D076BC" w:rsidRDefault="007D75D6" w:rsidP="003E5963">
                            <w:pPr>
                              <w:rPr>
                                <w:color w:val="1F4E79" w:themeColor="accent1" w:themeShade="80"/>
                              </w:rPr>
                            </w:pPr>
                            <w:r>
                              <w:rPr>
                                <w:color w:val="1F4E79" w:themeColor="accent1" w:themeShade="80"/>
                              </w:rPr>
                              <w:t>F</w:t>
                            </w:r>
                            <w:r w:rsidR="006C34BE">
                              <w:rPr>
                                <w:color w:val="1F4E79" w:themeColor="accent1" w:themeShade="80"/>
                                <w:vertAlign w:val="subscript"/>
                              </w:rPr>
                              <w:t>MOTOR</w:t>
                            </w:r>
                            <w:r>
                              <w:rPr>
                                <w:color w:val="1F4E79" w:themeColor="accent1" w:themeShade="80"/>
                              </w:rPr>
                              <w:t xml:space="preserve"> = 1.25</w:t>
                            </w:r>
                            <w:r w:rsidRPr="00D076BC">
                              <w:rPr>
                                <w:color w:val="1F4E79" w:themeColor="accent1" w:themeShade="80"/>
                              </w:rPr>
                              <w:t xml:space="preserve"> x 10</w:t>
                            </w:r>
                            <w:r w:rsidRPr="00D076BC">
                              <w:rPr>
                                <w:color w:val="1F4E79" w:themeColor="accent1" w:themeShade="80"/>
                                <w:vertAlign w:val="superscript"/>
                              </w:rPr>
                              <w:t>3</w:t>
                            </w:r>
                            <w:r w:rsidRPr="00D076BC">
                              <w:rPr>
                                <w:color w:val="1F4E79" w:themeColor="accent1" w:themeShade="80"/>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6EE6A" id="Text Box 284" o:spid="_x0000_s1108" type="#_x0000_t202" style="position:absolute;margin-left:386.3pt;margin-top:2.75pt;width:134pt;height:2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" fillcolor="white [3201]" stroked="f" strokeweight=".5pt">
                <v:textbox>
                  <w:txbxContent>
                    <w:p w14:paraId="44F8A03E" w14:textId="77777777" w:rsidR="007D75D6" w:rsidRPr="00D076BC" w:rsidRDefault="007D75D6" w:rsidP="003E5963">
                      <w:pPr>
                        <w:rPr>
                          <w:color w:val="1F4E79" w:themeColor="accent1" w:themeShade="80"/>
                        </w:rPr>
                      </w:pPr>
                      <w:r>
                        <w:rPr>
                          <w:color w:val="1F4E79" w:themeColor="accent1" w:themeShade="80"/>
                        </w:rPr>
                        <w:t>F</w:t>
                      </w:r>
                      <w:r w:rsidR="006C34BE">
                        <w:rPr>
                          <w:color w:val="1F4E79" w:themeColor="accent1" w:themeShade="80"/>
                          <w:vertAlign w:val="subscript"/>
                        </w:rPr>
                        <w:t>MOTOR</w:t>
                      </w:r>
                      <w:r>
                        <w:rPr>
                          <w:color w:val="1F4E79" w:themeColor="accent1" w:themeShade="80"/>
                        </w:rPr>
                        <w:t xml:space="preserve"> = 1.25</w:t>
                      </w:r>
                      <w:r w:rsidRPr="00D076BC">
                        <w:rPr>
                          <w:color w:val="1F4E79" w:themeColor="accent1" w:themeShade="80"/>
                        </w:rPr>
                        <w:t xml:space="preserve"> x 10</w:t>
                      </w:r>
                      <w:r w:rsidRPr="00D076BC">
                        <w:rPr>
                          <w:color w:val="1F4E79" w:themeColor="accent1" w:themeShade="80"/>
                          <w:vertAlign w:val="superscript"/>
                        </w:rPr>
                        <w:t>3</w:t>
                      </w:r>
                      <w:r w:rsidRPr="00D076BC">
                        <w:rPr>
                          <w:color w:val="1F4E79" w:themeColor="accent1" w:themeShade="80"/>
                        </w:rPr>
                        <w:t xml:space="preserve"> N</w:t>
                      </w:r>
                    </w:p>
                  </w:txbxContent>
                </v:textbox>
              </v:shape>
            </w:pict>
          </mc:Fallback>
        </mc:AlternateContent>
      </w:r>
    </w:p>
    <w:p w14:paraId="1128529A" w14:textId="77777777" w:rsidR="000B244E" w:rsidRDefault="000B244E" w:rsidP="000B244E">
      <w:pPr>
        <w:spacing w:after="160" w:line="259" w:lineRule="auto"/>
        <w:rPr>
          <w:rFonts w:cs="Arial"/>
          <w:b/>
          <w:bCs/>
          <w:szCs w:val="22"/>
        </w:rPr>
      </w:pPr>
    </w:p>
    <w:p w14:paraId="52F5A859" w14:textId="77777777" w:rsidR="00F21ACB" w:rsidRDefault="00F21ACB" w:rsidP="000B244E">
      <w:pPr>
        <w:spacing w:after="160" w:line="259" w:lineRule="auto"/>
        <w:rPr>
          <w:rFonts w:cs="Arial"/>
          <w:b/>
          <w:bCs/>
          <w:szCs w:val="22"/>
        </w:rPr>
      </w:pPr>
    </w:p>
    <w:p w14:paraId="35484655" w14:textId="77777777" w:rsidR="00F21ACB" w:rsidRDefault="00F21ACB" w:rsidP="000B244E">
      <w:pPr>
        <w:spacing w:after="160" w:line="259" w:lineRule="auto"/>
        <w:rPr>
          <w:rFonts w:cs="Arial"/>
          <w:b/>
          <w:bCs/>
          <w:szCs w:val="22"/>
        </w:rPr>
      </w:pPr>
    </w:p>
    <w:p w14:paraId="30BF0937" w14:textId="77777777" w:rsidR="00F21ACB" w:rsidRDefault="00F21ACB" w:rsidP="000B244E">
      <w:pPr>
        <w:spacing w:after="160" w:line="259" w:lineRule="auto"/>
        <w:rPr>
          <w:rFonts w:cs="Arial"/>
          <w:b/>
          <w:bCs/>
          <w:szCs w:val="22"/>
        </w:rPr>
      </w:pPr>
      <w:r w:rsidRPr="003E5963">
        <w:rPr>
          <w:noProof/>
        </w:rPr>
        <mc:AlternateContent>
          <mc:Choice Requires="wps">
            <w:drawing>
              <wp:anchor distT="0" distB="0" distL="114300" distR="114300" simplePos="0" relativeHeight="251996160" behindDoc="0" locked="0" layoutInCell="1" allowOverlap="1" wp14:anchorId="173B8548" wp14:editId="6174C80A">
                <wp:simplePos x="0" y="0"/>
                <wp:positionH relativeFrom="column">
                  <wp:posOffset>2508250</wp:posOffset>
                </wp:positionH>
                <wp:positionV relativeFrom="paragraph">
                  <wp:posOffset>229870</wp:posOffset>
                </wp:positionV>
                <wp:extent cx="1263650" cy="527050"/>
                <wp:effectExtent l="0" t="0" r="0" b="6350"/>
                <wp:wrapNone/>
                <wp:docPr id="279" name="Text Box 279"/>
                <wp:cNvGraphicFramePr/>
                <a:graphic xmlns:a="http://schemas.openxmlformats.org/drawingml/2006/main">
                  <a:graphicData uri="http://schemas.microsoft.com/office/word/2010/wordprocessingShape">
                    <wps:wsp>
                      <wps:cNvSpPr txBox="1"/>
                      <wps:spPr>
                        <a:xfrm>
                          <a:off x="0" y="0"/>
                          <a:ext cx="1263650" cy="527050"/>
                        </a:xfrm>
                        <a:prstGeom prst="rect">
                          <a:avLst/>
                        </a:prstGeom>
                        <a:solidFill>
                          <a:schemeClr val="lt1"/>
                        </a:solidFill>
                        <a:ln w="6350">
                          <a:noFill/>
                        </a:ln>
                      </wps:spPr>
                      <wps:txbx>
                        <w:txbxContent>
                          <w:p w14:paraId="4F22DF5C" w14:textId="77777777" w:rsidR="007D75D6" w:rsidRPr="00D076BC" w:rsidRDefault="007D75D6" w:rsidP="00F21ACB">
                            <w:pPr>
                              <w:rPr>
                                <w:color w:val="1F4E79" w:themeColor="accent1" w:themeShade="80"/>
                              </w:rPr>
                            </w:pPr>
                            <w:r>
                              <w:rPr>
                                <w:color w:val="1F4E79" w:themeColor="accent1" w:themeShade="80"/>
                              </w:rPr>
                              <w:t xml:space="preserve">W = </w:t>
                            </w:r>
                            <w:r w:rsidRPr="00D076BC">
                              <w:rPr>
                                <w:color w:val="1F4E79" w:themeColor="accent1" w:themeShade="80"/>
                              </w:rPr>
                              <w:t>1500 x 9.80 = 1.47 x 10</w:t>
                            </w:r>
                            <w:r w:rsidRPr="00D076BC">
                              <w:rPr>
                                <w:color w:val="1F4E79" w:themeColor="accent1" w:themeShade="80"/>
                                <w:vertAlign w:val="superscript"/>
                              </w:rPr>
                              <w:t>3</w:t>
                            </w:r>
                            <w:r w:rsidRPr="00D076BC">
                              <w:rPr>
                                <w:color w:val="1F4E79" w:themeColor="accent1" w:themeShade="80"/>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B8548" id="Text Box 279" o:spid="_x0000_s1109" type="#_x0000_t202" style="position:absolute;margin-left:197.5pt;margin-top:18.1pt;width:99.5pt;height:41.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" fillcolor="white [3201]" stroked="f" strokeweight=".5pt">
                <v:textbox>
                  <w:txbxContent>
                    <w:p w14:paraId="4F22DF5C" w14:textId="77777777" w:rsidR="007D75D6" w:rsidRPr="00D076BC" w:rsidRDefault="007D75D6" w:rsidP="00F21ACB">
                      <w:pPr>
                        <w:rPr>
                          <w:color w:val="1F4E79" w:themeColor="accent1" w:themeShade="80"/>
                        </w:rPr>
                      </w:pPr>
                      <w:r>
                        <w:rPr>
                          <w:color w:val="1F4E79" w:themeColor="accent1" w:themeShade="80"/>
                        </w:rPr>
                        <w:t xml:space="preserve">W = </w:t>
                      </w:r>
                      <w:r w:rsidRPr="00D076BC">
                        <w:rPr>
                          <w:color w:val="1F4E79" w:themeColor="accent1" w:themeShade="80"/>
                        </w:rPr>
                        <w:t>1500 x 9.80 = 1.47 x 10</w:t>
                      </w:r>
                      <w:r w:rsidRPr="00D076BC">
                        <w:rPr>
                          <w:color w:val="1F4E79" w:themeColor="accent1" w:themeShade="80"/>
                          <w:vertAlign w:val="superscript"/>
                        </w:rPr>
                        <w:t>3</w:t>
                      </w:r>
                      <w:r w:rsidRPr="00D076BC">
                        <w:rPr>
                          <w:color w:val="1F4E79" w:themeColor="accent1" w:themeShade="80"/>
                        </w:rPr>
                        <w:t xml:space="preserve"> N</w:t>
                      </w:r>
                    </w:p>
                  </w:txbxContent>
                </v:textbox>
              </v:shape>
            </w:pict>
          </mc:Fallback>
        </mc:AlternateContent>
      </w:r>
    </w:p>
    <w:p w14:paraId="07DFAB0F" w14:textId="77777777" w:rsidR="00F21ACB" w:rsidRDefault="00F21ACB" w:rsidP="000B244E">
      <w:pPr>
        <w:spacing w:after="160" w:line="259" w:lineRule="auto"/>
        <w:rPr>
          <w:rFonts w:cs="Arial"/>
          <w:b/>
          <w:bCs/>
          <w:szCs w:val="22"/>
        </w:rPr>
      </w:pPr>
    </w:p>
    <w:p w14:paraId="2AB221BD" w14:textId="77777777" w:rsidR="00F21ACB" w:rsidRDefault="00F21ACB" w:rsidP="000B244E">
      <w:pPr>
        <w:spacing w:after="160" w:line="259" w:lineRule="auto"/>
        <w:rPr>
          <w:rFonts w:cs="Arial"/>
          <w:b/>
          <w:bCs/>
          <w:szCs w:val="22"/>
        </w:rPr>
      </w:pPr>
    </w:p>
    <w:p w14:paraId="0EC5077C" w14:textId="77777777" w:rsidR="00F21ACB" w:rsidRDefault="00F21ACB" w:rsidP="000B244E">
      <w:pPr>
        <w:spacing w:after="160" w:line="259" w:lineRule="auto"/>
        <w:rPr>
          <w:rFonts w:cs="Arial"/>
          <w:b/>
          <w:bCs/>
          <w:szCs w:val="22"/>
        </w:rPr>
      </w:pPr>
    </w:p>
    <w:tbl>
      <w:tblPr>
        <w:tblStyle w:val="TableGrid"/>
        <w:tblW w:w="0" w:type="auto"/>
        <w:tblLook w:val="04A0" w:firstRow="1" w:lastRow="0" w:firstColumn="1" w:lastColumn="0" w:noHBand="0" w:noVBand="1"/>
      </w:tblPr>
      <w:tblGrid>
        <w:gridCol w:w="7792"/>
        <w:gridCol w:w="1224"/>
      </w:tblGrid>
      <w:tr w:rsidR="00F21ACB" w:rsidRPr="00D076BC" w14:paraId="039CCF0C" w14:textId="77777777" w:rsidTr="00817498">
        <w:trPr>
          <w:trHeight w:val="567"/>
        </w:trPr>
        <w:tc>
          <w:tcPr>
            <w:tcW w:w="7792" w:type="dxa"/>
            <w:vAlign w:val="center"/>
          </w:tcPr>
          <w:p w14:paraId="37BCDFE3" w14:textId="77777777" w:rsidR="00F21ACB" w:rsidRPr="00D076BC" w:rsidRDefault="00F21ACB" w:rsidP="00817498">
            <w:pPr>
              <w:rPr>
                <w:color w:val="1F4E79" w:themeColor="accent1" w:themeShade="80"/>
              </w:rPr>
            </w:pPr>
            <w:r w:rsidRPr="00D076BC">
              <w:rPr>
                <w:color w:val="1F4E79" w:themeColor="accent1" w:themeShade="80"/>
              </w:rPr>
              <w:t>Two pairs of vectors drawn.</w:t>
            </w:r>
          </w:p>
        </w:tc>
        <w:tc>
          <w:tcPr>
            <w:tcW w:w="1224" w:type="dxa"/>
            <w:vAlign w:val="center"/>
          </w:tcPr>
          <w:p w14:paraId="63E5D803" w14:textId="77777777" w:rsidR="00F21ACB" w:rsidRPr="00D076BC" w:rsidRDefault="00F21ACB" w:rsidP="00817498">
            <w:pPr>
              <w:jc w:val="center"/>
              <w:rPr>
                <w:color w:val="1F4E79" w:themeColor="accent1" w:themeShade="80"/>
              </w:rPr>
            </w:pPr>
            <w:r w:rsidRPr="00D076BC">
              <w:rPr>
                <w:color w:val="1F4E79" w:themeColor="accent1" w:themeShade="80"/>
              </w:rPr>
              <w:t>1 mark</w:t>
            </w:r>
          </w:p>
        </w:tc>
      </w:tr>
      <w:tr w:rsidR="00F21ACB" w:rsidRPr="00D076BC" w14:paraId="177F4FA0" w14:textId="77777777" w:rsidTr="00817498">
        <w:trPr>
          <w:trHeight w:val="567"/>
        </w:trPr>
        <w:tc>
          <w:tcPr>
            <w:tcW w:w="7792" w:type="dxa"/>
            <w:vAlign w:val="center"/>
          </w:tcPr>
          <w:p w14:paraId="31BFBEAD" w14:textId="77777777" w:rsidR="00F21ACB" w:rsidRPr="00D076BC" w:rsidRDefault="00F21ACB" w:rsidP="00817498">
            <w:pPr>
              <w:rPr>
                <w:color w:val="1F4E79" w:themeColor="accent1" w:themeShade="80"/>
              </w:rPr>
            </w:pPr>
            <w:r w:rsidRPr="00D076BC">
              <w:rPr>
                <w:color w:val="1F4E79" w:themeColor="accent1" w:themeShade="80"/>
              </w:rPr>
              <w:t>Vectors are correctly labelled.</w:t>
            </w:r>
          </w:p>
        </w:tc>
        <w:tc>
          <w:tcPr>
            <w:tcW w:w="1224" w:type="dxa"/>
            <w:vAlign w:val="center"/>
          </w:tcPr>
          <w:p w14:paraId="2402B8FC" w14:textId="77777777" w:rsidR="00F21ACB" w:rsidRPr="00D076BC" w:rsidRDefault="00F21ACB" w:rsidP="00817498">
            <w:pPr>
              <w:jc w:val="center"/>
              <w:rPr>
                <w:color w:val="1F4E79" w:themeColor="accent1" w:themeShade="80"/>
              </w:rPr>
            </w:pPr>
            <w:r w:rsidRPr="00D076BC">
              <w:rPr>
                <w:color w:val="1F4E79" w:themeColor="accent1" w:themeShade="80"/>
              </w:rPr>
              <w:t>1 mark</w:t>
            </w:r>
          </w:p>
        </w:tc>
      </w:tr>
      <w:tr w:rsidR="00F21ACB" w:rsidRPr="00D076BC" w14:paraId="45BAF857" w14:textId="77777777" w:rsidTr="00817498">
        <w:trPr>
          <w:trHeight w:val="567"/>
        </w:trPr>
        <w:tc>
          <w:tcPr>
            <w:tcW w:w="7792" w:type="dxa"/>
            <w:vAlign w:val="center"/>
          </w:tcPr>
          <w:p w14:paraId="0A1E69D2" w14:textId="77777777" w:rsidR="00F21ACB" w:rsidRPr="00D076BC" w:rsidRDefault="00F21ACB" w:rsidP="00817498">
            <w:pPr>
              <w:rPr>
                <w:color w:val="1F4E79" w:themeColor="accent1" w:themeShade="80"/>
              </w:rPr>
            </w:pPr>
            <w:r w:rsidRPr="00D076BC">
              <w:rPr>
                <w:color w:val="1F4E79" w:themeColor="accent1" w:themeShade="80"/>
              </w:rPr>
              <w:t xml:space="preserve">Magnitudes are correctly calculated. </w:t>
            </w:r>
          </w:p>
        </w:tc>
        <w:tc>
          <w:tcPr>
            <w:tcW w:w="1224" w:type="dxa"/>
            <w:vAlign w:val="center"/>
          </w:tcPr>
          <w:p w14:paraId="4BCE55B6" w14:textId="77777777" w:rsidR="00F21ACB" w:rsidRPr="00D076BC" w:rsidRDefault="00F21ACB" w:rsidP="00817498">
            <w:pPr>
              <w:jc w:val="center"/>
              <w:rPr>
                <w:color w:val="1F4E79" w:themeColor="accent1" w:themeShade="80"/>
              </w:rPr>
            </w:pPr>
            <w:r w:rsidRPr="00D076BC">
              <w:rPr>
                <w:color w:val="1F4E79" w:themeColor="accent1" w:themeShade="80"/>
              </w:rPr>
              <w:t>1 mark</w:t>
            </w:r>
          </w:p>
        </w:tc>
      </w:tr>
    </w:tbl>
    <w:p w14:paraId="30D5F78D" w14:textId="77777777" w:rsidR="00F21ACB" w:rsidRDefault="00F21ACB" w:rsidP="000B244E">
      <w:pPr>
        <w:spacing w:after="160" w:line="259" w:lineRule="auto"/>
        <w:rPr>
          <w:rFonts w:cs="Arial"/>
          <w:b/>
          <w:bCs/>
          <w:szCs w:val="22"/>
        </w:rPr>
      </w:pPr>
    </w:p>
    <w:p w14:paraId="1B869CD0" w14:textId="77777777" w:rsidR="00DA1ACF" w:rsidRDefault="00DA1ACF">
      <w:pPr>
        <w:spacing w:after="160" w:line="259" w:lineRule="auto"/>
        <w:rPr>
          <w:rFonts w:cs="Arial"/>
          <w:b/>
          <w:bCs/>
          <w:szCs w:val="22"/>
        </w:rPr>
      </w:pPr>
      <w:r>
        <w:rPr>
          <w:rFonts w:cs="Arial"/>
          <w:b/>
          <w:bCs/>
          <w:szCs w:val="22"/>
        </w:rPr>
        <w:br w:type="page"/>
      </w:r>
    </w:p>
    <w:p w14:paraId="163AA112" w14:textId="77777777" w:rsidR="009C74DB" w:rsidRPr="00FB2CCE" w:rsidRDefault="009C74DB" w:rsidP="009C74DB">
      <w:pPr>
        <w:tabs>
          <w:tab w:val="right" w:pos="9356"/>
        </w:tabs>
        <w:ind w:left="567" w:hanging="567"/>
        <w:rPr>
          <w:rFonts w:cs="Arial"/>
          <w:b/>
          <w:bCs/>
          <w:szCs w:val="22"/>
        </w:rPr>
      </w:pPr>
      <w:r w:rsidRPr="00FB2CCE">
        <w:rPr>
          <w:rFonts w:cs="Arial"/>
          <w:b/>
          <w:bCs/>
          <w:szCs w:val="22"/>
        </w:rPr>
        <w:t>Section Three:  Comprehension</w:t>
      </w:r>
      <w:r w:rsidRPr="00FB2CCE">
        <w:rPr>
          <w:rFonts w:cs="Arial"/>
          <w:b/>
          <w:bCs/>
          <w:szCs w:val="22"/>
        </w:rPr>
        <w:tab/>
        <w:t>20% (36 Marks)</w:t>
      </w:r>
    </w:p>
    <w:p w14:paraId="6241EA48" w14:textId="77777777" w:rsidR="009C74DB" w:rsidRPr="00FB2CCE" w:rsidRDefault="009C74DB" w:rsidP="009C74DB">
      <w:pPr>
        <w:tabs>
          <w:tab w:val="left" w:pos="2160"/>
          <w:tab w:val="right" w:pos="9270"/>
          <w:tab w:val="right" w:pos="9356"/>
        </w:tabs>
        <w:ind w:left="567" w:hanging="567"/>
        <w:rPr>
          <w:rFonts w:cs="Arial"/>
          <w:b/>
          <w:bCs/>
          <w:szCs w:val="22"/>
        </w:rPr>
      </w:pPr>
    </w:p>
    <w:p w14:paraId="15C5B595" w14:textId="77777777" w:rsidR="009C74DB" w:rsidRPr="00FB2CCE" w:rsidRDefault="009C74DB" w:rsidP="009C74DB">
      <w:pPr>
        <w:tabs>
          <w:tab w:val="right" w:pos="9356"/>
        </w:tabs>
        <w:ind w:left="567" w:hanging="567"/>
        <w:rPr>
          <w:rFonts w:cs="Arial"/>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sidRPr="00FB2CCE">
        <w:rPr>
          <w:rFonts w:cs="Arial"/>
          <w:szCs w:val="22"/>
        </w:rPr>
        <w:t xml:space="preserve">Write your answers in </w:t>
      </w:r>
    </w:p>
    <w:p w14:paraId="5CD3DE68" w14:textId="77777777" w:rsidR="009C74DB" w:rsidRPr="00FB2CCE" w:rsidRDefault="009C74DB" w:rsidP="009C74DB">
      <w:pPr>
        <w:tabs>
          <w:tab w:val="right" w:pos="9356"/>
        </w:tabs>
        <w:ind w:left="567" w:hanging="567"/>
        <w:rPr>
          <w:rFonts w:cs="Arial"/>
          <w:bCs/>
          <w:szCs w:val="22"/>
        </w:rPr>
      </w:pPr>
      <w:r w:rsidRPr="00FB2CCE">
        <w:rPr>
          <w:rFonts w:cs="Arial"/>
          <w:szCs w:val="22"/>
        </w:rPr>
        <w:t>the spaces provided.</w:t>
      </w:r>
      <w:r w:rsidRPr="00FB2CCE">
        <w:rPr>
          <w:rFonts w:cs="Arial"/>
          <w:bCs/>
          <w:szCs w:val="22"/>
        </w:rPr>
        <w:t xml:space="preserve"> </w:t>
      </w:r>
      <w:r w:rsidRPr="00FB2CCE">
        <w:rPr>
          <w:rFonts w:cs="Arial"/>
          <w:szCs w:val="22"/>
        </w:rPr>
        <w:t>Suggested working time for this section is 40 minutes.</w:t>
      </w:r>
    </w:p>
    <w:p w14:paraId="47082E59" w14:textId="77777777" w:rsidR="009C74DB" w:rsidRPr="00FB2CCE" w:rsidRDefault="009C74DB" w:rsidP="009C74DB">
      <w:pPr>
        <w:pBdr>
          <w:bottom w:val="single" w:sz="4" w:space="1" w:color="auto"/>
        </w:pBdr>
        <w:tabs>
          <w:tab w:val="right" w:pos="9356"/>
        </w:tabs>
        <w:spacing w:before="20" w:after="20"/>
        <w:ind w:left="567" w:hanging="567"/>
        <w:rPr>
          <w:rFonts w:eastAsia="Arial Unicode MS" w:cs="Arial"/>
          <w:szCs w:val="22"/>
        </w:rPr>
      </w:pPr>
    </w:p>
    <w:p w14:paraId="1FE6DBC2" w14:textId="77777777" w:rsidR="009C74DB" w:rsidRPr="00FB2CCE" w:rsidRDefault="009C74DB" w:rsidP="009C74DB">
      <w:pPr>
        <w:tabs>
          <w:tab w:val="left" w:pos="8505"/>
          <w:tab w:val="right" w:pos="9356"/>
        </w:tabs>
        <w:ind w:left="567" w:hanging="567"/>
        <w:rPr>
          <w:rFonts w:cs="Arial"/>
          <w:b/>
          <w:bCs/>
          <w:szCs w:val="22"/>
        </w:rPr>
      </w:pPr>
    </w:p>
    <w:p w14:paraId="768969A1" w14:textId="77777777" w:rsidR="006278F5" w:rsidRDefault="00A65378" w:rsidP="006278F5">
      <w:pPr>
        <w:tabs>
          <w:tab w:val="right" w:pos="9356"/>
        </w:tabs>
        <w:spacing w:after="120"/>
        <w:rPr>
          <w:rFonts w:cs="Arial"/>
          <w:b/>
          <w:bCs/>
          <w:szCs w:val="22"/>
        </w:rPr>
      </w:pPr>
      <w:bookmarkStart w:id="0" w:name="OLE_LINK5"/>
      <w:bookmarkStart w:id="1" w:name="OLE_LINK6"/>
      <w:r>
        <w:rPr>
          <w:rFonts w:cs="Arial"/>
          <w:b/>
          <w:bCs/>
          <w:szCs w:val="22"/>
        </w:rPr>
        <w:t>Question 17</w:t>
      </w:r>
      <w:r>
        <w:rPr>
          <w:rFonts w:cs="Arial"/>
          <w:b/>
          <w:bCs/>
          <w:szCs w:val="22"/>
        </w:rPr>
        <w:tab/>
        <w:t>(16</w:t>
      </w:r>
      <w:r w:rsidR="006278F5" w:rsidRPr="00FB2CCE">
        <w:rPr>
          <w:rFonts w:cs="Arial"/>
          <w:b/>
          <w:bCs/>
          <w:szCs w:val="22"/>
        </w:rPr>
        <w:t xml:space="preserve"> marks)</w:t>
      </w:r>
    </w:p>
    <w:p w14:paraId="10A6429F" w14:textId="77777777" w:rsidR="006278F5" w:rsidRPr="00C87313" w:rsidRDefault="006278F5" w:rsidP="006278F5">
      <w:pPr>
        <w:rPr>
          <w:rFonts w:cstheme="minorHAnsi"/>
        </w:rPr>
      </w:pPr>
      <w:r w:rsidRPr="00C87313">
        <w:rPr>
          <w:rFonts w:cstheme="minorHAnsi"/>
        </w:rPr>
        <w:tab/>
      </w:r>
      <w:r w:rsidRPr="00C87313">
        <w:rPr>
          <w:rFonts w:cstheme="minorHAnsi"/>
        </w:rPr>
        <w:tab/>
      </w:r>
      <w:r w:rsidRPr="00C87313">
        <w:rPr>
          <w:rFonts w:cstheme="minorHAnsi"/>
        </w:rPr>
        <w:tab/>
      </w:r>
      <w:r w:rsidRPr="00C87313">
        <w:rPr>
          <w:rFonts w:cstheme="minorHAnsi"/>
        </w:rPr>
        <w:tab/>
      </w:r>
      <w:r w:rsidRPr="00C87313">
        <w:rPr>
          <w:rFonts w:cstheme="minorHAnsi"/>
        </w:rPr>
        <w:tab/>
      </w:r>
      <w:r w:rsidRPr="00C87313">
        <w:rPr>
          <w:rFonts w:cstheme="minorHAnsi"/>
        </w:rPr>
        <w:tab/>
      </w:r>
      <w:r w:rsidRPr="00C87313">
        <w:rPr>
          <w:rFonts w:cstheme="minorHAnsi"/>
        </w:rPr>
        <w:tab/>
      </w:r>
    </w:p>
    <w:p w14:paraId="55568E6D" w14:textId="77777777" w:rsidR="00D655FA" w:rsidRDefault="00D655FA" w:rsidP="00D655FA">
      <w:pPr>
        <w:jc w:val="center"/>
        <w:rPr>
          <w:rFonts w:cs="Arial"/>
          <w:b/>
        </w:rPr>
      </w:pPr>
      <w:r w:rsidRPr="00C24022">
        <w:rPr>
          <w:rFonts w:cs="Arial"/>
          <w:b/>
        </w:rPr>
        <w:t>Fukushima Daiichi Accident</w:t>
      </w:r>
    </w:p>
    <w:p w14:paraId="74A2BC11" w14:textId="77777777" w:rsidR="00D655FA" w:rsidRPr="00C24022" w:rsidRDefault="00D655FA" w:rsidP="00D655FA">
      <w:pPr>
        <w:jc w:val="center"/>
        <w:rPr>
          <w:rFonts w:cs="Arial"/>
          <w:b/>
        </w:rPr>
      </w:pPr>
    </w:p>
    <w:p w14:paraId="2215DB87" w14:textId="77777777" w:rsidR="00D655FA" w:rsidRPr="004F34FE" w:rsidRDefault="00D655FA" w:rsidP="00D655FA">
      <w:pPr>
        <w:rPr>
          <w:rFonts w:cs="Arial"/>
        </w:rPr>
      </w:pPr>
      <w:r>
        <w:rPr>
          <w:rFonts w:cs="Arial"/>
        </w:rPr>
        <w:t xml:space="preserve">From </w:t>
      </w:r>
      <w:hyperlink r:id="rId19" w:history="1">
        <w:r w:rsidRPr="004F34FE">
          <w:rPr>
            <w:rStyle w:val="Hyperlink"/>
            <w:rFonts w:cs="Arial"/>
          </w:rPr>
          <w:t>https://www.world-nuclear.org/information-library/safety-and-security/safety-of-plants/fukushima-daiichi-accident.aspx</w:t>
        </w:r>
      </w:hyperlink>
    </w:p>
    <w:p w14:paraId="3B938D8E" w14:textId="77777777" w:rsidR="00D655FA" w:rsidRDefault="00D655FA" w:rsidP="00D655FA">
      <w:pPr>
        <w:tabs>
          <w:tab w:val="right" w:pos="9356"/>
        </w:tabs>
        <w:spacing w:after="120"/>
        <w:rPr>
          <w:rFonts w:cs="Arial"/>
          <w:b/>
          <w:bCs/>
          <w:szCs w:val="22"/>
        </w:rPr>
      </w:pPr>
    </w:p>
    <w:p w14:paraId="26AA4D50" w14:textId="77777777" w:rsidR="00D655FA" w:rsidRDefault="00D655FA" w:rsidP="00D655FA">
      <w:pPr>
        <w:tabs>
          <w:tab w:val="left" w:pos="8505"/>
          <w:tab w:val="left" w:pos="9356"/>
        </w:tabs>
        <w:ind w:left="567" w:hanging="567"/>
        <w:jc w:val="center"/>
        <w:rPr>
          <w:b/>
        </w:rPr>
      </w:pPr>
      <w:r w:rsidRPr="004F34FE">
        <w:rPr>
          <w:rFonts w:cs="Arial"/>
          <w:noProof/>
        </w:rPr>
        <w:drawing>
          <wp:inline distT="0" distB="0" distL="0" distR="0" wp14:anchorId="18F17655" wp14:editId="02556177">
            <wp:extent cx="3048000" cy="2042160"/>
            <wp:effectExtent l="0" t="0" r="0" b="0"/>
            <wp:docPr id="286" name="Picture 286" descr="C:\Users\shanpa\Desktop\BWR%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Desktop\BWR%20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9219" cy="2056377"/>
                    </a:xfrm>
                    <a:prstGeom prst="rect">
                      <a:avLst/>
                    </a:prstGeom>
                    <a:noFill/>
                    <a:ln>
                      <a:noFill/>
                    </a:ln>
                  </pic:spPr>
                </pic:pic>
              </a:graphicData>
            </a:graphic>
          </wp:inline>
        </w:drawing>
      </w:r>
    </w:p>
    <w:p w14:paraId="6E64CFE6" w14:textId="77777777" w:rsidR="00D655FA" w:rsidRDefault="00D655FA" w:rsidP="00D655FA">
      <w:pPr>
        <w:tabs>
          <w:tab w:val="left" w:pos="8505"/>
          <w:tab w:val="left" w:pos="9356"/>
        </w:tabs>
        <w:ind w:left="567" w:hanging="567"/>
        <w:jc w:val="center"/>
        <w:rPr>
          <w:b/>
        </w:rPr>
      </w:pPr>
    </w:p>
    <w:p w14:paraId="2C88A297" w14:textId="77777777" w:rsidR="00D655FA" w:rsidRPr="004F34FE" w:rsidRDefault="00D655FA" w:rsidP="00D655FA">
      <w:pPr>
        <w:spacing w:before="100" w:beforeAutospacing="1" w:after="100" w:afterAutospacing="1"/>
        <w:rPr>
          <w:rFonts w:eastAsia="Times New Roman" w:cs="Arial"/>
          <w:color w:val="333333"/>
        </w:rPr>
      </w:pPr>
      <w:r w:rsidRPr="004F34FE">
        <w:rPr>
          <w:rFonts w:eastAsia="Times New Roman" w:cs="Arial"/>
          <w:b/>
          <w:bCs/>
          <w:color w:val="333333"/>
        </w:rPr>
        <w:t>Following a major earthquake, a 15-metre tsunami disabled the power supply and cooling of three Fukushima Daiichi reactors, causing a nuclear accident on 11 March 2011. All three cores largely melted in the first three days.</w:t>
      </w:r>
      <w:r w:rsidRPr="004F34FE">
        <w:rPr>
          <w:rFonts w:eastAsia="Times New Roman" w:cs="Arial"/>
          <w:color w:val="333333"/>
        </w:rPr>
        <w:t xml:space="preserve"> </w:t>
      </w:r>
      <w:r w:rsidRPr="004F34FE">
        <w:rPr>
          <w:rFonts w:eastAsia="Times New Roman" w:cs="Arial"/>
          <w:b/>
          <w:bCs/>
          <w:color w:val="333333"/>
        </w:rPr>
        <w:t>Four reactors were written off due to damage in the accident.</w:t>
      </w:r>
    </w:p>
    <w:p w14:paraId="10D25466" w14:textId="77777777" w:rsidR="00D655FA" w:rsidRDefault="00D655FA" w:rsidP="00D655FA">
      <w:pPr>
        <w:rPr>
          <w:rFonts w:cs="Arial"/>
          <w:b/>
        </w:rPr>
      </w:pPr>
      <w:r w:rsidRPr="00C24022">
        <w:rPr>
          <w:rFonts w:cs="Arial"/>
          <w:b/>
        </w:rPr>
        <w:t>Radioactive releases to air (following the accident)</w:t>
      </w:r>
    </w:p>
    <w:p w14:paraId="6FFC82DA" w14:textId="77777777" w:rsidR="00E45DFE" w:rsidRPr="00E45DFE" w:rsidRDefault="00E45DFE" w:rsidP="00E45DFE">
      <w:pPr>
        <w:pStyle w:val="yiv0571950304msonormal"/>
        <w:shd w:val="clear" w:color="auto" w:fill="FFFFFF"/>
        <w:rPr>
          <w:rFonts w:ascii="Arial" w:hAnsi="Arial" w:cs="Arial"/>
          <w:color w:val="1D2228"/>
          <w:sz w:val="22"/>
          <w:szCs w:val="22"/>
        </w:rPr>
      </w:pPr>
      <w:r w:rsidRPr="00E45DFE">
        <w:rPr>
          <w:rFonts w:ascii="Arial" w:hAnsi="Arial" w:cs="Arial"/>
          <w:color w:val="333333"/>
          <w:sz w:val="22"/>
          <w:szCs w:val="22"/>
        </w:rPr>
        <w:t>The most abundant radionuclide released into the air from among the many kinds of fission products in the fuel was volatile iodine-131 (a beta-emitter), which has a half-life of 8 days. The other main radionuclide is caesium-137 (a beta- and gamma-emitter), which has a 30-year half-life, is easily carried in a plume, and when it lands it may contaminate land for some time.</w:t>
      </w:r>
    </w:p>
    <w:p w14:paraId="4534CF12" w14:textId="77777777" w:rsidR="00D655FA" w:rsidRPr="00E45DFE" w:rsidRDefault="00E45DFE" w:rsidP="00E45DFE">
      <w:pPr>
        <w:rPr>
          <w:rFonts w:cs="Arial"/>
          <w:color w:val="333333"/>
          <w:szCs w:val="22"/>
        </w:rPr>
      </w:pPr>
      <w:r w:rsidRPr="00E45DFE">
        <w:rPr>
          <w:rFonts w:cs="Arial"/>
          <w:color w:val="333333"/>
          <w:szCs w:val="22"/>
        </w:rPr>
        <w:t>When assessing the significance of atmospheric releases of radioactive materials, the activity levels due to the Cs-137 are multiplied by 40 and added to the activity due to I-131 to give an "iodine-131 equivalent" figure.</w:t>
      </w:r>
    </w:p>
    <w:p w14:paraId="15F8B258" w14:textId="77777777" w:rsidR="00E45DFE" w:rsidRPr="004F34FE" w:rsidRDefault="00E45DFE" w:rsidP="00E45DFE">
      <w:pPr>
        <w:rPr>
          <w:rFonts w:cs="Arial"/>
          <w:color w:val="333333"/>
        </w:rPr>
      </w:pPr>
    </w:p>
    <w:p w14:paraId="00DE946B" w14:textId="77777777" w:rsidR="00D655FA" w:rsidRDefault="00D655FA" w:rsidP="00D655FA">
      <w:pPr>
        <w:rPr>
          <w:rStyle w:val="Strong"/>
          <w:rFonts w:cs="Arial"/>
          <w:color w:val="333333"/>
        </w:rPr>
      </w:pPr>
      <w:r w:rsidRPr="004F34FE">
        <w:rPr>
          <w:rFonts w:cs="Arial"/>
          <w:color w:val="333333"/>
        </w:rPr>
        <w:t>Japan’s regulator, the Nuclear &amp; Industrial Safety Agency (NISA), estimated in June 2011 that 770 PBq (iodine-131 equivalent) of radioactivity had been released, but the Nuclear Safety Commission (NSC, a policy body) in August lowered this estimate to 570 PBq</w:t>
      </w:r>
      <w:r w:rsidRPr="004F34FE">
        <w:rPr>
          <w:rStyle w:val="Strong"/>
          <w:rFonts w:cs="Arial"/>
          <w:color w:val="333333"/>
        </w:rPr>
        <w:t xml:space="preserve">. </w:t>
      </w:r>
    </w:p>
    <w:p w14:paraId="75F0740E" w14:textId="77777777" w:rsidR="00D655FA" w:rsidRPr="004F34FE" w:rsidRDefault="00D655FA" w:rsidP="00D655FA">
      <w:pPr>
        <w:rPr>
          <w:rFonts w:cs="Arial"/>
          <w:color w:val="333333"/>
        </w:rPr>
      </w:pPr>
    </w:p>
    <w:p w14:paraId="24A13D37" w14:textId="77777777" w:rsidR="00D655FA" w:rsidRPr="00C24022" w:rsidRDefault="00D655FA" w:rsidP="00D655FA">
      <w:pPr>
        <w:rPr>
          <w:rFonts w:cs="Arial"/>
          <w:b/>
        </w:rPr>
      </w:pPr>
      <w:r w:rsidRPr="00C24022">
        <w:rPr>
          <w:rFonts w:cs="Arial"/>
          <w:b/>
        </w:rPr>
        <w:t>Radiation exposure on the plant site</w:t>
      </w:r>
    </w:p>
    <w:p w14:paraId="58B63D39" w14:textId="77777777" w:rsidR="00D655FA" w:rsidRPr="004F34FE" w:rsidRDefault="00D655FA" w:rsidP="00D655FA">
      <w:pPr>
        <w:rPr>
          <w:rFonts w:cs="Arial"/>
          <w:color w:val="1E9DD8"/>
        </w:rPr>
      </w:pPr>
    </w:p>
    <w:p w14:paraId="6257902B" w14:textId="77777777" w:rsidR="00D655FA" w:rsidRDefault="00D655FA" w:rsidP="00D655FA">
      <w:pPr>
        <w:rPr>
          <w:rFonts w:cs="Arial"/>
          <w:color w:val="333333"/>
        </w:rPr>
      </w:pPr>
      <w:r w:rsidRPr="004F34FE">
        <w:rPr>
          <w:rFonts w:cs="Arial"/>
          <w:color w:val="333333"/>
        </w:rPr>
        <w:t xml:space="preserve">By the end of 2011, Tepco had checked the radiation exposure of 19,594 people who had worked on the site since 11 March. For many of these both external dose and internal doses (measured with whole-body counters) were considered. It reported that 167 workers had received doses over 100 mSv. Of these 135 had received 100 to 150 mSv, 23 150-200 mSv, three more 200-250 mSv, and six had received over 250 mSv (309 to 678 mSv) apparently due to inhaling iodine-131 fume early on. </w:t>
      </w:r>
    </w:p>
    <w:p w14:paraId="5442A101" w14:textId="77777777" w:rsidR="00D655FA" w:rsidRPr="004F34FE" w:rsidRDefault="00D655FA" w:rsidP="00D655FA">
      <w:pPr>
        <w:rPr>
          <w:rFonts w:cs="Arial"/>
          <w:color w:val="333333"/>
        </w:rPr>
      </w:pPr>
    </w:p>
    <w:p w14:paraId="1B2785F9" w14:textId="77777777" w:rsidR="00D655FA" w:rsidRDefault="00D655FA" w:rsidP="00D655FA">
      <w:pPr>
        <w:rPr>
          <w:rFonts w:cs="Arial"/>
          <w:color w:val="333333"/>
        </w:rPr>
      </w:pPr>
      <w:r w:rsidRPr="004F34FE">
        <w:rPr>
          <w:rFonts w:cs="Arial"/>
          <w:color w:val="333333"/>
        </w:rPr>
        <w:t xml:space="preserve">The latter included the two unit 3-4 control room operators in the first two days who had not been wearing breathing apparatus. There were up to 200 workers on site each day. Recovery workers are wearing personal monitors, with breathing apparatus and protective clothing which protect against alpha and beta radiation. </w:t>
      </w:r>
    </w:p>
    <w:p w14:paraId="564B566E" w14:textId="77777777" w:rsidR="00D655FA" w:rsidRPr="004F34FE" w:rsidRDefault="00D655FA" w:rsidP="00D655FA">
      <w:pPr>
        <w:rPr>
          <w:rFonts w:cs="Arial"/>
          <w:color w:val="333333"/>
        </w:rPr>
      </w:pPr>
    </w:p>
    <w:p w14:paraId="233FA3E9" w14:textId="77777777" w:rsidR="00D655FA" w:rsidRDefault="00D655FA" w:rsidP="00D655FA">
      <w:pPr>
        <w:rPr>
          <w:rFonts w:cs="Arial"/>
          <w:color w:val="333333"/>
        </w:rPr>
      </w:pPr>
      <w:r w:rsidRPr="004F34FE">
        <w:rPr>
          <w:rFonts w:cs="Arial"/>
          <w:color w:val="333333"/>
        </w:rPr>
        <w:t>So far over 3500 of some 3700 workers at the damaged Daiichi plant have received internal check-ups for radiation exposure, giving whole body count estimates. The level of 250 mSv was the allowable maximum short-term dose for Fukushima Daiichi accident clean-up workers through to December 2011, 500 mSv is the international allowable short-term dose "for emergency workers taking life-saving actions". Since January 2012, the allowable maximum has reverted to 50 mSv/yr.</w:t>
      </w:r>
    </w:p>
    <w:p w14:paraId="5B7FF557" w14:textId="77777777" w:rsidR="00D655FA" w:rsidRPr="004F34FE" w:rsidRDefault="00D655FA" w:rsidP="00D655FA">
      <w:pPr>
        <w:rPr>
          <w:rFonts w:cs="Arial"/>
          <w:color w:val="333333"/>
        </w:rPr>
      </w:pPr>
    </w:p>
    <w:p w14:paraId="56F3E053" w14:textId="77777777" w:rsidR="00D655FA" w:rsidRPr="004F34FE" w:rsidRDefault="00D655FA" w:rsidP="00D655FA">
      <w:pPr>
        <w:pStyle w:val="ListParagraph"/>
        <w:numPr>
          <w:ilvl w:val="0"/>
          <w:numId w:val="30"/>
        </w:numPr>
        <w:spacing w:after="160" w:line="259" w:lineRule="auto"/>
        <w:ind w:hanging="720"/>
        <w:contextualSpacing/>
        <w:rPr>
          <w:color w:val="333333"/>
        </w:rPr>
      </w:pPr>
      <w:r w:rsidRPr="004F34FE">
        <w:rPr>
          <w:color w:val="333333"/>
        </w:rPr>
        <w:t xml:space="preserve">Part of the design at the </w:t>
      </w:r>
      <w:r w:rsidRPr="004F34FE">
        <w:rPr>
          <w:bCs/>
          <w:color w:val="333333"/>
        </w:rPr>
        <w:t xml:space="preserve">Fukushima Daiichi reactors were cooling ponds for spent fuel rods from the reactor core. Describe the composition of the spent fuel rods and why they need to be cooled in this way for some time. </w:t>
      </w:r>
    </w:p>
    <w:p w14:paraId="64F1A232" w14:textId="77777777" w:rsidR="00D655FA" w:rsidRPr="004F34FE" w:rsidRDefault="00D655FA" w:rsidP="00D655FA">
      <w:pPr>
        <w:pStyle w:val="ListParagraph"/>
        <w:jc w:val="right"/>
        <w:rPr>
          <w:bCs/>
          <w:color w:val="333333"/>
        </w:rPr>
      </w:pPr>
      <w:r w:rsidRPr="004F34FE">
        <w:rPr>
          <w:bCs/>
          <w:color w:val="333333"/>
        </w:rPr>
        <w:t>(2 marks)</w:t>
      </w:r>
    </w:p>
    <w:p w14:paraId="24E85466" w14:textId="77777777" w:rsidR="00D655FA" w:rsidRPr="004F34FE" w:rsidRDefault="00D655FA" w:rsidP="00D655FA">
      <w:pPr>
        <w:pStyle w:val="ListParagraph"/>
        <w:jc w:val="right"/>
        <w:rPr>
          <w:bCs/>
          <w:color w:val="333333"/>
        </w:rPr>
      </w:pPr>
    </w:p>
    <w:tbl>
      <w:tblPr>
        <w:tblStyle w:val="TableGrid"/>
        <w:tblW w:w="0" w:type="auto"/>
        <w:tblInd w:w="720" w:type="dxa"/>
        <w:tblLook w:val="04A0" w:firstRow="1" w:lastRow="0" w:firstColumn="1" w:lastColumn="0" w:noHBand="0" w:noVBand="1"/>
      </w:tblPr>
      <w:tblGrid>
        <w:gridCol w:w="6788"/>
        <w:gridCol w:w="1508"/>
      </w:tblGrid>
      <w:tr w:rsidR="00D655FA" w:rsidRPr="004F34FE" w14:paraId="226DCAB1" w14:textId="77777777" w:rsidTr="007D75D6">
        <w:trPr>
          <w:trHeight w:val="567"/>
        </w:trPr>
        <w:tc>
          <w:tcPr>
            <w:tcW w:w="6788" w:type="dxa"/>
            <w:vAlign w:val="center"/>
          </w:tcPr>
          <w:p w14:paraId="7FFA86AC" w14:textId="77777777" w:rsidR="00D655FA" w:rsidRPr="004F34FE" w:rsidRDefault="00D655FA" w:rsidP="007D75D6">
            <w:pPr>
              <w:pStyle w:val="ListParagraph"/>
              <w:ind w:left="0" w:firstLine="0"/>
              <w:rPr>
                <w:bCs/>
                <w:color w:val="1F4E79" w:themeColor="accent1" w:themeShade="80"/>
              </w:rPr>
            </w:pPr>
            <w:r w:rsidRPr="004F34FE">
              <w:rPr>
                <w:bCs/>
                <w:color w:val="1F4E79" w:themeColor="accent1" w:themeShade="80"/>
              </w:rPr>
              <w:t xml:space="preserve">The spent fuel rods consist of fission products that are radioisotopes. </w:t>
            </w:r>
          </w:p>
        </w:tc>
        <w:tc>
          <w:tcPr>
            <w:tcW w:w="1508" w:type="dxa"/>
            <w:vAlign w:val="center"/>
          </w:tcPr>
          <w:p w14:paraId="490D6879"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r w:rsidR="00D655FA" w:rsidRPr="004F34FE" w14:paraId="63DA413D" w14:textId="77777777" w:rsidTr="007D75D6">
        <w:trPr>
          <w:trHeight w:val="567"/>
        </w:trPr>
        <w:tc>
          <w:tcPr>
            <w:tcW w:w="6788" w:type="dxa"/>
            <w:vAlign w:val="center"/>
          </w:tcPr>
          <w:p w14:paraId="6905AEE2" w14:textId="77777777" w:rsidR="00D655FA" w:rsidRPr="004F34FE" w:rsidRDefault="00D655FA" w:rsidP="007D75D6">
            <w:pPr>
              <w:pStyle w:val="ListParagraph"/>
              <w:ind w:left="0" w:firstLine="0"/>
              <w:rPr>
                <w:bCs/>
                <w:color w:val="1F4E79" w:themeColor="accent1" w:themeShade="80"/>
              </w:rPr>
            </w:pPr>
            <w:r w:rsidRPr="004F34FE">
              <w:rPr>
                <w:bCs/>
                <w:color w:val="1F4E79" w:themeColor="accent1" w:themeShade="80"/>
              </w:rPr>
              <w:t xml:space="preserve">The emitted radiation energy causes the surroundings to heat up. </w:t>
            </w:r>
          </w:p>
        </w:tc>
        <w:tc>
          <w:tcPr>
            <w:tcW w:w="1508" w:type="dxa"/>
            <w:vAlign w:val="center"/>
          </w:tcPr>
          <w:p w14:paraId="1A12F1FD"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bl>
    <w:p w14:paraId="4705A231" w14:textId="77777777" w:rsidR="00D655FA" w:rsidRDefault="00D655FA" w:rsidP="00D655FA">
      <w:pPr>
        <w:rPr>
          <w:rFonts w:eastAsia="Times New Roman" w:cs="Arial"/>
          <w:bCs/>
          <w:color w:val="333333"/>
          <w:szCs w:val="22"/>
        </w:rPr>
      </w:pPr>
    </w:p>
    <w:p w14:paraId="3E2C1442" w14:textId="77777777" w:rsidR="00D655FA" w:rsidRPr="00DC38C6" w:rsidRDefault="00D655FA" w:rsidP="00D655FA">
      <w:pPr>
        <w:rPr>
          <w:bCs/>
          <w:color w:val="333333"/>
        </w:rPr>
      </w:pPr>
    </w:p>
    <w:p w14:paraId="3C11F561" w14:textId="77777777" w:rsidR="00D655FA" w:rsidRPr="004F34FE" w:rsidRDefault="00D655FA" w:rsidP="00D655FA">
      <w:pPr>
        <w:pStyle w:val="ListParagraph"/>
        <w:numPr>
          <w:ilvl w:val="0"/>
          <w:numId w:val="30"/>
        </w:numPr>
        <w:spacing w:after="160" w:line="259" w:lineRule="auto"/>
        <w:ind w:hanging="720"/>
        <w:contextualSpacing/>
        <w:rPr>
          <w:color w:val="333333"/>
        </w:rPr>
      </w:pPr>
      <w:r w:rsidRPr="004F34FE">
        <w:rPr>
          <w:color w:val="333333"/>
        </w:rPr>
        <w:t xml:space="preserve">Inevitably, radioisotopes from the reactor cores escaped into the environment. One of these was the beta-emitter caesium-137. Write a balanced nuclear equation for this beta-decay. </w:t>
      </w:r>
    </w:p>
    <w:p w14:paraId="17FF5612" w14:textId="77777777" w:rsidR="00D655FA" w:rsidRPr="004F34FE" w:rsidRDefault="00A65378" w:rsidP="00D655FA">
      <w:pPr>
        <w:pStyle w:val="ListParagraph"/>
        <w:jc w:val="right"/>
        <w:rPr>
          <w:color w:val="333333"/>
        </w:rPr>
      </w:pPr>
      <w:r>
        <w:rPr>
          <w:color w:val="333333"/>
        </w:rPr>
        <w:t>(2</w:t>
      </w:r>
      <w:r w:rsidR="00D655FA" w:rsidRPr="004F34FE">
        <w:rPr>
          <w:color w:val="333333"/>
        </w:rPr>
        <w:t xml:space="preserve"> marks)</w:t>
      </w:r>
    </w:p>
    <w:p w14:paraId="39959D1F" w14:textId="77777777" w:rsidR="00D655FA" w:rsidRPr="004F34FE" w:rsidRDefault="00D655FA" w:rsidP="00D655FA">
      <w:pPr>
        <w:pStyle w:val="ListParagraph"/>
        <w:jc w:val="right"/>
        <w:rPr>
          <w:color w:val="333333"/>
        </w:rPr>
      </w:pPr>
    </w:p>
    <w:tbl>
      <w:tblPr>
        <w:tblStyle w:val="TableGrid"/>
        <w:tblW w:w="0" w:type="auto"/>
        <w:tblInd w:w="720" w:type="dxa"/>
        <w:tblLook w:val="04A0" w:firstRow="1" w:lastRow="0" w:firstColumn="1" w:lastColumn="0" w:noHBand="0" w:noVBand="1"/>
      </w:tblPr>
      <w:tblGrid>
        <w:gridCol w:w="6788"/>
        <w:gridCol w:w="1508"/>
      </w:tblGrid>
      <w:tr w:rsidR="00D655FA" w:rsidRPr="004F34FE" w14:paraId="221C6B88" w14:textId="77777777" w:rsidTr="007D75D6">
        <w:trPr>
          <w:trHeight w:val="567"/>
        </w:trPr>
        <w:tc>
          <w:tcPr>
            <w:tcW w:w="6788" w:type="dxa"/>
            <w:vAlign w:val="center"/>
          </w:tcPr>
          <w:p w14:paraId="3BB98B06" w14:textId="77777777" w:rsidR="00D655FA" w:rsidRPr="004F34FE" w:rsidRDefault="00013188" w:rsidP="007D75D6">
            <w:pPr>
              <w:pStyle w:val="ListParagraph"/>
              <w:ind w:left="0"/>
              <w:rPr>
                <w:bCs/>
                <w:color w:val="1F4E79" w:themeColor="accent1" w:themeShade="80"/>
              </w:rPr>
            </w:pPr>
            <m:oMathPara>
              <m:oMathParaPr>
                <m:jc m:val="left"/>
              </m:oMathParaPr>
              <m:oMath>
                <m:sSubSup>
                  <m:sSubSupPr>
                    <m:ctrlPr>
                      <w:rPr>
                        <w:rFonts w:ascii="Cambria Math" w:hAnsi="Cambria Math"/>
                        <w:bCs/>
                        <w:color w:val="1F4E79" w:themeColor="accent1" w:themeShade="80"/>
                      </w:rPr>
                    </m:ctrlPr>
                  </m:sSubSupPr>
                  <m:e>
                    <m:r>
                      <m:rPr>
                        <m:sty m:val="p"/>
                      </m:rPr>
                      <w:rPr>
                        <w:rFonts w:ascii="Cambria Math" w:hAnsi="Cambria Math"/>
                        <w:color w:val="1F4E79" w:themeColor="accent1" w:themeShade="80"/>
                      </w:rPr>
                      <m:t>Cs</m:t>
                    </m:r>
                  </m:e>
                  <m:sub>
                    <m:r>
                      <m:rPr>
                        <m:sty m:val="p"/>
                      </m:rPr>
                      <w:rPr>
                        <w:rFonts w:ascii="Cambria Math" w:hAnsi="Cambria Math"/>
                        <w:color w:val="1F4E79" w:themeColor="accent1" w:themeShade="80"/>
                      </w:rPr>
                      <m:t>55</m:t>
                    </m:r>
                  </m:sub>
                  <m:sup>
                    <m:r>
                      <m:rPr>
                        <m:sty m:val="p"/>
                      </m:rPr>
                      <w:rPr>
                        <w:rFonts w:ascii="Cambria Math" w:hAnsi="Cambria Math"/>
                        <w:color w:val="1F4E79" w:themeColor="accent1" w:themeShade="80"/>
                      </w:rPr>
                      <m:t>137</m:t>
                    </m:r>
                  </m:sup>
                </m:sSubSup>
                <m:r>
                  <m:rPr>
                    <m:sty m:val="p"/>
                  </m:rPr>
                  <w:rPr>
                    <w:rFonts w:ascii="Cambria Math" w:hAnsi="Cambria Math"/>
                    <w:color w:val="1F4E79" w:themeColor="accent1" w:themeShade="80"/>
                  </w:rPr>
                  <m:t xml:space="preserve"> → </m:t>
                </m:r>
                <m:sSubSup>
                  <m:sSubSupPr>
                    <m:ctrlPr>
                      <w:rPr>
                        <w:rFonts w:ascii="Cambria Math" w:hAnsi="Cambria Math"/>
                        <w:bCs/>
                        <w:color w:val="1F4E79" w:themeColor="accent1" w:themeShade="80"/>
                      </w:rPr>
                    </m:ctrlPr>
                  </m:sSubSupPr>
                  <m:e>
                    <m:r>
                      <m:rPr>
                        <m:sty m:val="p"/>
                      </m:rPr>
                      <w:rPr>
                        <w:rFonts w:ascii="Cambria Math" w:hAnsi="Cambria Math"/>
                        <w:color w:val="1F4E79" w:themeColor="accent1" w:themeShade="80"/>
                      </w:rPr>
                      <m:t>Ba</m:t>
                    </m:r>
                  </m:e>
                  <m:sub>
                    <m:r>
                      <m:rPr>
                        <m:sty m:val="p"/>
                      </m:rPr>
                      <w:rPr>
                        <w:rFonts w:ascii="Cambria Math" w:hAnsi="Cambria Math"/>
                        <w:color w:val="1F4E79" w:themeColor="accent1" w:themeShade="80"/>
                      </w:rPr>
                      <m:t>56</m:t>
                    </m:r>
                  </m:sub>
                  <m:sup>
                    <m:r>
                      <m:rPr>
                        <m:sty m:val="p"/>
                      </m:rPr>
                      <w:rPr>
                        <w:rFonts w:ascii="Cambria Math" w:hAnsi="Cambria Math"/>
                        <w:color w:val="1F4E79" w:themeColor="accent1" w:themeShade="80"/>
                      </w:rPr>
                      <m:t>137</m:t>
                    </m:r>
                  </m:sup>
                </m:sSubSup>
                <m:r>
                  <m:rPr>
                    <m:sty m:val="p"/>
                  </m:rPr>
                  <w:rPr>
                    <w:rFonts w:ascii="Cambria Math" w:hAnsi="Cambria Math"/>
                    <w:color w:val="1F4E79" w:themeColor="accent1" w:themeShade="80"/>
                  </w:rPr>
                  <m:t xml:space="preserve">+ </m:t>
                </m:r>
                <m:sSubSup>
                  <m:sSubSupPr>
                    <m:ctrlPr>
                      <w:rPr>
                        <w:rFonts w:ascii="Cambria Math" w:hAnsi="Cambria Math"/>
                        <w:bCs/>
                        <w:color w:val="1F4E79" w:themeColor="accent1" w:themeShade="80"/>
                      </w:rPr>
                    </m:ctrlPr>
                  </m:sSubSupPr>
                  <m:e>
                    <m:r>
                      <m:rPr>
                        <m:sty m:val="p"/>
                      </m:rPr>
                      <w:rPr>
                        <w:rFonts w:ascii="Cambria Math" w:hAnsi="Cambria Math"/>
                        <w:color w:val="1F4E79" w:themeColor="accent1" w:themeShade="80"/>
                      </w:rPr>
                      <m:t>β</m:t>
                    </m:r>
                  </m:e>
                  <m:sub>
                    <m:r>
                      <m:rPr>
                        <m:sty m:val="p"/>
                      </m:rPr>
                      <w:rPr>
                        <w:rFonts w:ascii="Cambria Math" w:hAnsi="Cambria Math"/>
                        <w:color w:val="1F4E79" w:themeColor="accent1" w:themeShade="80"/>
                      </w:rPr>
                      <m:t>-1</m:t>
                    </m:r>
                  </m:sub>
                  <m:sup>
                    <m:r>
                      <m:rPr>
                        <m:sty m:val="p"/>
                      </m:rPr>
                      <w:rPr>
                        <w:rFonts w:ascii="Cambria Math" w:hAnsi="Cambria Math"/>
                        <w:color w:val="1F4E79" w:themeColor="accent1" w:themeShade="80"/>
                      </w:rPr>
                      <m:t>0</m:t>
                    </m:r>
                  </m:sup>
                </m:sSubSup>
              </m:oMath>
            </m:oMathPara>
          </w:p>
        </w:tc>
        <w:tc>
          <w:tcPr>
            <w:tcW w:w="1508" w:type="dxa"/>
            <w:vAlign w:val="center"/>
          </w:tcPr>
          <w:p w14:paraId="1F6FE121" w14:textId="77777777" w:rsidR="00D655FA" w:rsidRPr="004F34FE" w:rsidRDefault="00D655FA" w:rsidP="007D75D6">
            <w:pPr>
              <w:pStyle w:val="ListParagraph"/>
              <w:ind w:left="0"/>
              <w:jc w:val="center"/>
              <w:rPr>
                <w:bCs/>
                <w:color w:val="1F4E79" w:themeColor="accent1" w:themeShade="80"/>
              </w:rPr>
            </w:pPr>
          </w:p>
        </w:tc>
      </w:tr>
      <w:tr w:rsidR="00D655FA" w:rsidRPr="004F34FE" w14:paraId="78CF0875" w14:textId="77777777" w:rsidTr="007D75D6">
        <w:trPr>
          <w:trHeight w:val="567"/>
        </w:trPr>
        <w:tc>
          <w:tcPr>
            <w:tcW w:w="6788" w:type="dxa"/>
            <w:vAlign w:val="center"/>
          </w:tcPr>
          <w:p w14:paraId="37561141" w14:textId="77777777" w:rsidR="00D655FA" w:rsidRPr="004F34FE" w:rsidRDefault="00D655FA" w:rsidP="007D75D6">
            <w:pPr>
              <w:pStyle w:val="ListParagraph"/>
              <w:ind w:left="0" w:firstLine="0"/>
              <w:rPr>
                <w:bCs/>
                <w:color w:val="1F4E79" w:themeColor="accent1" w:themeShade="80"/>
              </w:rPr>
            </w:pPr>
            <w:r w:rsidRPr="004F34FE">
              <w:rPr>
                <w:bCs/>
                <w:color w:val="1F4E79" w:themeColor="accent1" w:themeShade="80"/>
              </w:rPr>
              <w:t>All chemical symbols of the participants in the decay equation are correct.</w:t>
            </w:r>
          </w:p>
        </w:tc>
        <w:tc>
          <w:tcPr>
            <w:tcW w:w="1508" w:type="dxa"/>
            <w:vAlign w:val="center"/>
          </w:tcPr>
          <w:p w14:paraId="7BE0C413"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r w:rsidR="00D655FA" w:rsidRPr="004F34FE" w14:paraId="27847252" w14:textId="77777777" w:rsidTr="007D75D6">
        <w:trPr>
          <w:trHeight w:val="567"/>
        </w:trPr>
        <w:tc>
          <w:tcPr>
            <w:tcW w:w="6788" w:type="dxa"/>
            <w:vAlign w:val="center"/>
          </w:tcPr>
          <w:p w14:paraId="39845E93" w14:textId="77777777" w:rsidR="00D655FA" w:rsidRPr="004F34FE" w:rsidRDefault="00A65378" w:rsidP="007D75D6">
            <w:pPr>
              <w:pStyle w:val="ListParagraph"/>
              <w:ind w:left="0" w:firstLine="0"/>
              <w:rPr>
                <w:bCs/>
                <w:color w:val="1F4E79" w:themeColor="accent1" w:themeShade="80"/>
              </w:rPr>
            </w:pPr>
            <w:r>
              <w:rPr>
                <w:bCs/>
                <w:color w:val="1F4E79" w:themeColor="accent1" w:themeShade="80"/>
              </w:rPr>
              <w:t>Mass numbers are balanced; a</w:t>
            </w:r>
            <w:r w:rsidRPr="004F34FE">
              <w:rPr>
                <w:bCs/>
                <w:color w:val="1F4E79" w:themeColor="accent1" w:themeShade="80"/>
              </w:rPr>
              <w:t>tomic numbers are balanced.</w:t>
            </w:r>
          </w:p>
        </w:tc>
        <w:tc>
          <w:tcPr>
            <w:tcW w:w="1508" w:type="dxa"/>
            <w:vAlign w:val="center"/>
          </w:tcPr>
          <w:p w14:paraId="262D00CD"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bl>
    <w:p w14:paraId="1F226FF5" w14:textId="77777777" w:rsidR="00D655FA" w:rsidRPr="00DC38C6" w:rsidRDefault="00D655FA" w:rsidP="00D655FA">
      <w:pPr>
        <w:rPr>
          <w:color w:val="333333"/>
        </w:rPr>
      </w:pPr>
    </w:p>
    <w:p w14:paraId="072DDE61" w14:textId="77777777" w:rsidR="00D655FA" w:rsidRPr="004F34FE" w:rsidRDefault="00D655FA" w:rsidP="00D655FA">
      <w:pPr>
        <w:pStyle w:val="ListParagraph"/>
        <w:jc w:val="right"/>
        <w:rPr>
          <w:color w:val="333333"/>
        </w:rPr>
      </w:pPr>
    </w:p>
    <w:p w14:paraId="05B8D096" w14:textId="77777777" w:rsidR="00D655FA" w:rsidRPr="004F34FE" w:rsidRDefault="00D655FA" w:rsidP="00D655FA">
      <w:pPr>
        <w:pStyle w:val="ListParagraph"/>
        <w:numPr>
          <w:ilvl w:val="0"/>
          <w:numId w:val="30"/>
        </w:numPr>
        <w:spacing w:after="160" w:line="259" w:lineRule="auto"/>
        <w:ind w:hanging="720"/>
        <w:contextualSpacing/>
        <w:rPr>
          <w:color w:val="333333"/>
        </w:rPr>
      </w:pPr>
      <w:r w:rsidRPr="004F34FE">
        <w:rPr>
          <w:color w:val="333333"/>
        </w:rPr>
        <w:t>Using the information provided in the article, calculate the percentage of an</w:t>
      </w:r>
      <w:r w:rsidR="008F3E1D">
        <w:rPr>
          <w:color w:val="333333"/>
        </w:rPr>
        <w:t xml:space="preserve"> Iodine-131 sample after a time-</w:t>
      </w:r>
      <w:r w:rsidRPr="004F34FE">
        <w:rPr>
          <w:color w:val="333333"/>
        </w:rPr>
        <w:t xml:space="preserve">period </w:t>
      </w:r>
      <w:r w:rsidR="008F3E1D">
        <w:rPr>
          <w:color w:val="333333"/>
        </w:rPr>
        <w:t>of 30 days</w:t>
      </w:r>
      <w:r w:rsidRPr="004F34FE">
        <w:rPr>
          <w:color w:val="333333"/>
        </w:rPr>
        <w:t>.</w:t>
      </w:r>
    </w:p>
    <w:p w14:paraId="1E26B774" w14:textId="77777777" w:rsidR="00D655FA" w:rsidRPr="004F34FE" w:rsidRDefault="00D655FA" w:rsidP="00D655FA">
      <w:pPr>
        <w:pStyle w:val="ListParagraph"/>
        <w:jc w:val="right"/>
        <w:rPr>
          <w:color w:val="333333"/>
        </w:rPr>
      </w:pPr>
      <w:r w:rsidRPr="004F34FE">
        <w:rPr>
          <w:color w:val="333333"/>
        </w:rPr>
        <w:t>(4 marks)</w:t>
      </w:r>
    </w:p>
    <w:p w14:paraId="4E589004" w14:textId="77777777" w:rsidR="00D655FA" w:rsidRPr="004F34FE" w:rsidRDefault="00D655FA" w:rsidP="00D655FA">
      <w:pPr>
        <w:pStyle w:val="ListParagraph"/>
        <w:jc w:val="right"/>
        <w:rPr>
          <w:color w:val="333333"/>
        </w:rPr>
      </w:pPr>
    </w:p>
    <w:tbl>
      <w:tblPr>
        <w:tblStyle w:val="TableGrid"/>
        <w:tblW w:w="0" w:type="auto"/>
        <w:tblInd w:w="720" w:type="dxa"/>
        <w:tblLook w:val="04A0" w:firstRow="1" w:lastRow="0" w:firstColumn="1" w:lastColumn="0" w:noHBand="0" w:noVBand="1"/>
      </w:tblPr>
      <w:tblGrid>
        <w:gridCol w:w="6788"/>
        <w:gridCol w:w="1508"/>
      </w:tblGrid>
      <w:tr w:rsidR="00D655FA" w:rsidRPr="004F34FE" w14:paraId="722CCA06" w14:textId="77777777" w:rsidTr="007D75D6">
        <w:trPr>
          <w:trHeight w:val="567"/>
        </w:trPr>
        <w:tc>
          <w:tcPr>
            <w:tcW w:w="6788" w:type="dxa"/>
            <w:vAlign w:val="center"/>
          </w:tcPr>
          <w:p w14:paraId="3699D01B" w14:textId="77777777" w:rsidR="00D655FA" w:rsidRPr="004F34FE" w:rsidRDefault="00013188" w:rsidP="007D75D6">
            <w:pPr>
              <w:pStyle w:val="ListParagraph"/>
              <w:ind w:left="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A</m:t>
                    </m:r>
                  </m:e>
                  <m:sub>
                    <m:r>
                      <m:rPr>
                        <m:sty m:val="p"/>
                      </m:rPr>
                      <w:rPr>
                        <w:rFonts w:ascii="Cambria Math" w:hAnsi="Cambria Math"/>
                        <w:color w:val="1F4E79" w:themeColor="accent1" w:themeShade="80"/>
                      </w:rPr>
                      <m:t>0</m:t>
                    </m:r>
                  </m:sub>
                </m:sSub>
                <m:r>
                  <m:rPr>
                    <m:sty m:val="p"/>
                  </m:rPr>
                  <w:rPr>
                    <w:rFonts w:ascii="Cambria Math" w:hAnsi="Cambria Math"/>
                    <w:color w:val="1F4E79" w:themeColor="accent1" w:themeShade="80"/>
                  </w:rPr>
                  <m:t xml:space="preserve">=100%;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T</m:t>
                    </m:r>
                  </m:e>
                  <m:sub>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sub>
                </m:sSub>
                <m:r>
                  <m:rPr>
                    <m:sty m:val="p"/>
                  </m:rPr>
                  <w:rPr>
                    <w:rFonts w:ascii="Cambria Math" w:hAnsi="Cambria Math"/>
                    <w:color w:val="1F4E79" w:themeColor="accent1" w:themeShade="80"/>
                  </w:rPr>
                  <m:t>=8 days;T=30 days</m:t>
                </m:r>
              </m:oMath>
            </m:oMathPara>
          </w:p>
        </w:tc>
        <w:tc>
          <w:tcPr>
            <w:tcW w:w="1508" w:type="dxa"/>
            <w:vAlign w:val="center"/>
          </w:tcPr>
          <w:p w14:paraId="212DB95C"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r w:rsidR="00D655FA" w:rsidRPr="004F34FE" w14:paraId="779A8F92" w14:textId="77777777" w:rsidTr="007D75D6">
        <w:trPr>
          <w:trHeight w:val="567"/>
        </w:trPr>
        <w:tc>
          <w:tcPr>
            <w:tcW w:w="6788" w:type="dxa"/>
            <w:vAlign w:val="center"/>
          </w:tcPr>
          <w:p w14:paraId="3B4F2C96" w14:textId="77777777" w:rsidR="00D655FA" w:rsidRPr="004F34FE" w:rsidRDefault="00D655FA" w:rsidP="007D75D6">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n=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T</m:t>
                    </m:r>
                  </m:num>
                  <m:den>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T</m:t>
                        </m:r>
                      </m:e>
                      <m:sub>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sub>
                    </m:sSub>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30</m:t>
                    </m:r>
                  </m:num>
                  <m:den>
                    <m:r>
                      <m:rPr>
                        <m:sty m:val="p"/>
                      </m:rPr>
                      <w:rPr>
                        <w:rFonts w:ascii="Cambria Math" w:hAnsi="Cambria Math"/>
                        <w:color w:val="1F4E79" w:themeColor="accent1" w:themeShade="80"/>
                      </w:rPr>
                      <m:t>8</m:t>
                    </m:r>
                  </m:den>
                </m:f>
                <m:r>
                  <m:rPr>
                    <m:sty m:val="p"/>
                  </m:rPr>
                  <w:rPr>
                    <w:rFonts w:ascii="Cambria Math" w:eastAsiaTheme="minorEastAsia" w:hAnsi="Cambria Math"/>
                    <w:color w:val="1F4E79" w:themeColor="accent1" w:themeShade="80"/>
                  </w:rPr>
                  <m:t>=3.75 half lives</m:t>
                </m:r>
              </m:oMath>
            </m:oMathPara>
          </w:p>
        </w:tc>
        <w:tc>
          <w:tcPr>
            <w:tcW w:w="1508" w:type="dxa"/>
            <w:vAlign w:val="center"/>
          </w:tcPr>
          <w:p w14:paraId="6251CFB7"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r w:rsidR="00D655FA" w:rsidRPr="004F34FE" w14:paraId="26A11991" w14:textId="77777777" w:rsidTr="007D75D6">
        <w:trPr>
          <w:trHeight w:val="567"/>
        </w:trPr>
        <w:tc>
          <w:tcPr>
            <w:tcW w:w="6788" w:type="dxa"/>
            <w:vAlign w:val="center"/>
          </w:tcPr>
          <w:p w14:paraId="7F82CA0C" w14:textId="77777777" w:rsidR="00D655FA" w:rsidRPr="004F34FE" w:rsidRDefault="00D655FA" w:rsidP="007D75D6">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A=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A</m:t>
                    </m:r>
                  </m:e>
                  <m:sub>
                    <m:r>
                      <m:rPr>
                        <m:sty m:val="p"/>
                      </m:rPr>
                      <w:rPr>
                        <w:rFonts w:ascii="Cambria Math" w:hAnsi="Cambria Math"/>
                        <w:color w:val="1F4E79" w:themeColor="accent1" w:themeShade="80"/>
                      </w:rPr>
                      <m:t>0</m:t>
                    </m:r>
                  </m:sub>
                </m:sSub>
                <m:r>
                  <m:rPr>
                    <m:sty m:val="p"/>
                  </m:rPr>
                  <w:rPr>
                    <w:rFonts w:ascii="Cambria Math" w:hAnsi="Cambria Math"/>
                    <w:color w:val="1F4E79" w:themeColor="accent1" w:themeShade="80"/>
                  </w:rPr>
                  <m:t xml:space="preserve"> </m:t>
                </m:r>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r>
                          <m:rPr>
                            <m:sty m:val="p"/>
                          </m:rPr>
                          <w:rPr>
                            <w:rFonts w:ascii="Cambria Math" w:hAnsi="Cambria Math"/>
                            <w:color w:val="1F4E79" w:themeColor="accent1" w:themeShade="80"/>
                          </w:rPr>
                          <m:t>0.5</m:t>
                        </m:r>
                      </m:e>
                    </m:d>
                  </m:e>
                  <m:sup>
                    <m:r>
                      <m:rPr>
                        <m:sty m:val="p"/>
                      </m:rPr>
                      <w:rPr>
                        <w:rFonts w:ascii="Cambria Math" w:hAnsi="Cambria Math"/>
                        <w:color w:val="1F4E79" w:themeColor="accent1" w:themeShade="80"/>
                      </w:rPr>
                      <m:t>n</m:t>
                    </m:r>
                  </m:sup>
                </m:sSup>
                <m:r>
                  <m:rPr>
                    <m:sty m:val="p"/>
                  </m:rPr>
                  <w:rPr>
                    <w:rFonts w:ascii="Cambria Math" w:hAnsi="Cambria Math"/>
                    <w:color w:val="1F4E79" w:themeColor="accent1" w:themeShade="80"/>
                  </w:rPr>
                  <m:t>=100</m:t>
                </m:r>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r>
                          <m:rPr>
                            <m:sty m:val="p"/>
                          </m:rPr>
                          <w:rPr>
                            <w:rFonts w:ascii="Cambria Math" w:hAnsi="Cambria Math"/>
                            <w:color w:val="1F4E79" w:themeColor="accent1" w:themeShade="80"/>
                          </w:rPr>
                          <m:t>0.5</m:t>
                        </m:r>
                      </m:e>
                    </m:d>
                  </m:e>
                  <m:sup>
                    <m:r>
                      <m:rPr>
                        <m:sty m:val="p"/>
                      </m:rPr>
                      <w:rPr>
                        <w:rFonts w:ascii="Cambria Math" w:hAnsi="Cambria Math"/>
                        <w:color w:val="1F4E79" w:themeColor="accent1" w:themeShade="80"/>
                      </w:rPr>
                      <m:t>3.75</m:t>
                    </m:r>
                  </m:sup>
                </m:sSup>
              </m:oMath>
            </m:oMathPara>
          </w:p>
        </w:tc>
        <w:tc>
          <w:tcPr>
            <w:tcW w:w="1508" w:type="dxa"/>
            <w:vAlign w:val="center"/>
          </w:tcPr>
          <w:p w14:paraId="090BD96E"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r w:rsidR="00D655FA" w:rsidRPr="004F34FE" w14:paraId="6D2A2AF7" w14:textId="77777777" w:rsidTr="007D75D6">
        <w:trPr>
          <w:trHeight w:val="567"/>
        </w:trPr>
        <w:tc>
          <w:tcPr>
            <w:tcW w:w="6788" w:type="dxa"/>
            <w:vAlign w:val="center"/>
          </w:tcPr>
          <w:p w14:paraId="0D5EA9E5" w14:textId="77777777" w:rsidR="00D655FA" w:rsidRPr="004F34FE" w:rsidRDefault="00D655FA" w:rsidP="007D75D6">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=7.43 %</m:t>
                </m:r>
              </m:oMath>
            </m:oMathPara>
          </w:p>
        </w:tc>
        <w:tc>
          <w:tcPr>
            <w:tcW w:w="1508" w:type="dxa"/>
            <w:vAlign w:val="center"/>
          </w:tcPr>
          <w:p w14:paraId="03A85DFB"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bl>
    <w:p w14:paraId="05BF3C32" w14:textId="77777777" w:rsidR="00D655FA" w:rsidRPr="004F34FE" w:rsidRDefault="00D655FA" w:rsidP="00D655FA">
      <w:pPr>
        <w:pStyle w:val="ListParagraph"/>
        <w:rPr>
          <w:color w:val="333333"/>
        </w:rPr>
      </w:pPr>
    </w:p>
    <w:p w14:paraId="14750463" w14:textId="77777777" w:rsidR="00D655FA" w:rsidRPr="004F34FE" w:rsidRDefault="00D655FA" w:rsidP="00D655FA">
      <w:pPr>
        <w:pStyle w:val="ListParagraph"/>
        <w:jc w:val="right"/>
        <w:rPr>
          <w:color w:val="333333"/>
        </w:rPr>
      </w:pPr>
    </w:p>
    <w:p w14:paraId="6836029C" w14:textId="77777777" w:rsidR="00D655FA" w:rsidRDefault="00D655FA" w:rsidP="00D655FA">
      <w:pPr>
        <w:pStyle w:val="ListParagraph"/>
        <w:jc w:val="right"/>
        <w:rPr>
          <w:color w:val="333333"/>
        </w:rPr>
      </w:pPr>
    </w:p>
    <w:p w14:paraId="7B0F00CC" w14:textId="77777777" w:rsidR="008F3E1D" w:rsidRPr="004F34FE" w:rsidRDefault="008F3E1D" w:rsidP="00D655FA">
      <w:pPr>
        <w:pStyle w:val="ListParagraph"/>
        <w:jc w:val="right"/>
        <w:rPr>
          <w:color w:val="333333"/>
        </w:rPr>
      </w:pPr>
    </w:p>
    <w:p w14:paraId="099E820E" w14:textId="77777777" w:rsidR="00D655FA" w:rsidRPr="004F34FE" w:rsidRDefault="00D655FA" w:rsidP="00D655FA">
      <w:pPr>
        <w:pStyle w:val="ListParagraph"/>
        <w:jc w:val="right"/>
        <w:rPr>
          <w:color w:val="333333"/>
        </w:rPr>
      </w:pPr>
    </w:p>
    <w:p w14:paraId="20F014F3" w14:textId="77777777" w:rsidR="00D655FA" w:rsidRPr="00780E2D" w:rsidRDefault="00D655FA" w:rsidP="00780E2D">
      <w:pPr>
        <w:rPr>
          <w:color w:val="333333"/>
        </w:rPr>
      </w:pPr>
    </w:p>
    <w:p w14:paraId="35607B28" w14:textId="77777777" w:rsidR="00D655FA" w:rsidRPr="00543CEC" w:rsidRDefault="00D655FA" w:rsidP="00D655FA">
      <w:pPr>
        <w:pStyle w:val="ListParagraph"/>
        <w:numPr>
          <w:ilvl w:val="0"/>
          <w:numId w:val="30"/>
        </w:numPr>
        <w:spacing w:after="160" w:line="259" w:lineRule="auto"/>
        <w:ind w:hanging="720"/>
        <w:rPr>
          <w:color w:val="333333"/>
        </w:rPr>
      </w:pPr>
      <w:r w:rsidRPr="00543CEC">
        <w:rPr>
          <w:color w:val="333333"/>
        </w:rPr>
        <w:t>The unit ‘PBq’ stands for the ‘peta-becquerel’. The prefix ‘peta’ is equal to 10</w:t>
      </w:r>
      <w:r w:rsidRPr="00543CEC">
        <w:rPr>
          <w:color w:val="333333"/>
          <w:vertAlign w:val="superscript"/>
        </w:rPr>
        <w:t>15</w:t>
      </w:r>
      <w:r w:rsidRPr="00543CEC">
        <w:rPr>
          <w:color w:val="333333"/>
        </w:rPr>
        <w:t xml:space="preserve">. The estimated I-131 equivalent amount of radiation released by the Fukishima accident was 570PBq. Calculate the number of radiation emissions this would represent in one (1) minute. </w:t>
      </w:r>
    </w:p>
    <w:p w14:paraId="51616EF1" w14:textId="77777777" w:rsidR="00D655FA" w:rsidRPr="004F34FE" w:rsidRDefault="00D655FA" w:rsidP="00D655FA">
      <w:pPr>
        <w:pStyle w:val="ListParagraph"/>
        <w:jc w:val="right"/>
        <w:rPr>
          <w:color w:val="333333"/>
        </w:rPr>
      </w:pPr>
      <w:r w:rsidRPr="004F34FE">
        <w:rPr>
          <w:color w:val="333333"/>
        </w:rPr>
        <w:t>(2 marks)</w:t>
      </w:r>
    </w:p>
    <w:p w14:paraId="21EA0359" w14:textId="77777777" w:rsidR="00D655FA" w:rsidRPr="004F34FE" w:rsidRDefault="00D655FA" w:rsidP="00D655FA">
      <w:pPr>
        <w:pStyle w:val="ListParagraph"/>
        <w:jc w:val="right"/>
        <w:rPr>
          <w:color w:val="333333"/>
        </w:rPr>
      </w:pPr>
    </w:p>
    <w:p w14:paraId="298F211C" w14:textId="77777777" w:rsidR="00D655FA" w:rsidRPr="004F34FE" w:rsidRDefault="00D655FA" w:rsidP="00D655FA">
      <w:pPr>
        <w:pStyle w:val="ListParagraph"/>
        <w:jc w:val="right"/>
        <w:rPr>
          <w:color w:val="333333"/>
        </w:rPr>
      </w:pPr>
    </w:p>
    <w:tbl>
      <w:tblPr>
        <w:tblStyle w:val="TableGrid"/>
        <w:tblW w:w="0" w:type="auto"/>
        <w:tblInd w:w="720" w:type="dxa"/>
        <w:tblLook w:val="04A0" w:firstRow="1" w:lastRow="0" w:firstColumn="1" w:lastColumn="0" w:noHBand="0" w:noVBand="1"/>
      </w:tblPr>
      <w:tblGrid>
        <w:gridCol w:w="6788"/>
        <w:gridCol w:w="1508"/>
      </w:tblGrid>
      <w:tr w:rsidR="00D655FA" w:rsidRPr="004F34FE" w14:paraId="2F2D4A73" w14:textId="77777777" w:rsidTr="007D75D6">
        <w:trPr>
          <w:trHeight w:val="567"/>
        </w:trPr>
        <w:tc>
          <w:tcPr>
            <w:tcW w:w="6788" w:type="dxa"/>
            <w:vAlign w:val="center"/>
          </w:tcPr>
          <w:p w14:paraId="72F5F65A" w14:textId="77777777" w:rsidR="00D655FA" w:rsidRPr="004F34FE" w:rsidRDefault="00D655FA" w:rsidP="007D75D6">
            <w:pPr>
              <w:pStyle w:val="ListParagraph"/>
              <w:ind w:left="0"/>
              <w:rPr>
                <w:bCs/>
                <w:color w:val="1F4E79" w:themeColor="accent1" w:themeShade="80"/>
              </w:rPr>
            </w:pPr>
            <m:oMathPara>
              <m:oMathParaPr>
                <m:jc m:val="left"/>
              </m:oMathParaPr>
              <m:oMath>
                <m:r>
                  <m:rPr>
                    <m:sty m:val="p"/>
                  </m:rPr>
                  <w:rPr>
                    <w:rFonts w:ascii="Cambria Math" w:hAnsi="Cambria Math"/>
                    <w:color w:val="1F4E79" w:themeColor="accent1" w:themeShade="80"/>
                  </w:rPr>
                  <m:t xml:space="preserve">N° of emissions=570 × </m:t>
                </m:r>
                <m:sSup>
                  <m:sSupPr>
                    <m:ctrlPr>
                      <w:rPr>
                        <w:rFonts w:ascii="Cambria Math" w:hAnsi="Cambria Math"/>
                        <w:bCs/>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15</m:t>
                    </m:r>
                  </m:sup>
                </m:sSup>
                <m:r>
                  <m:rPr>
                    <m:sty m:val="p"/>
                  </m:rPr>
                  <w:rPr>
                    <w:rFonts w:ascii="Cambria Math" w:hAnsi="Cambria Math"/>
                    <w:color w:val="1F4E79" w:themeColor="accent1" w:themeShade="80"/>
                  </w:rPr>
                  <m:t xml:space="preserve"> ×60</m:t>
                </m:r>
              </m:oMath>
            </m:oMathPara>
          </w:p>
        </w:tc>
        <w:tc>
          <w:tcPr>
            <w:tcW w:w="1508" w:type="dxa"/>
            <w:vAlign w:val="center"/>
          </w:tcPr>
          <w:p w14:paraId="749FBD47"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r w:rsidR="00D655FA" w:rsidRPr="004F34FE" w14:paraId="0CE9F819" w14:textId="77777777" w:rsidTr="007D75D6">
        <w:trPr>
          <w:trHeight w:val="567"/>
        </w:trPr>
        <w:tc>
          <w:tcPr>
            <w:tcW w:w="6788" w:type="dxa"/>
            <w:vAlign w:val="center"/>
          </w:tcPr>
          <w:p w14:paraId="778DE8C7" w14:textId="77777777" w:rsidR="00D655FA" w:rsidRPr="004F34FE" w:rsidRDefault="00D655FA" w:rsidP="007D75D6">
            <w:pPr>
              <w:pStyle w:val="ListParagraph"/>
              <w:ind w:left="0"/>
              <w:rPr>
                <w:bCs/>
                <w:color w:val="1F4E79" w:themeColor="accent1" w:themeShade="80"/>
              </w:rPr>
            </w:pPr>
            <m:oMathPara>
              <m:oMathParaPr>
                <m:jc m:val="left"/>
              </m:oMathParaPr>
              <m:oMath>
                <m:r>
                  <m:rPr>
                    <m:sty m:val="p"/>
                  </m:rPr>
                  <w:rPr>
                    <w:rFonts w:ascii="Cambria Math" w:hAnsi="Cambria Math"/>
                    <w:color w:val="1F4E79" w:themeColor="accent1" w:themeShade="80"/>
                  </w:rPr>
                  <m:t xml:space="preserve">=3.42 × </m:t>
                </m:r>
                <m:sSup>
                  <m:sSupPr>
                    <m:ctrlPr>
                      <w:rPr>
                        <w:rFonts w:ascii="Cambria Math" w:hAnsi="Cambria Math"/>
                        <w:bCs/>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19</m:t>
                    </m:r>
                  </m:sup>
                </m:sSup>
              </m:oMath>
            </m:oMathPara>
          </w:p>
        </w:tc>
        <w:tc>
          <w:tcPr>
            <w:tcW w:w="1508" w:type="dxa"/>
            <w:vAlign w:val="center"/>
          </w:tcPr>
          <w:p w14:paraId="39EE7ACE"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bl>
    <w:p w14:paraId="06DF8099" w14:textId="77777777" w:rsidR="00D655FA" w:rsidRPr="00E03FE4" w:rsidRDefault="00D655FA" w:rsidP="00D655FA">
      <w:pPr>
        <w:rPr>
          <w:color w:val="333333"/>
        </w:rPr>
      </w:pPr>
    </w:p>
    <w:p w14:paraId="475512D2" w14:textId="77777777" w:rsidR="00D655FA" w:rsidRPr="004F34FE" w:rsidRDefault="00D655FA" w:rsidP="00D655FA">
      <w:pPr>
        <w:pStyle w:val="ListParagraph"/>
        <w:numPr>
          <w:ilvl w:val="0"/>
          <w:numId w:val="30"/>
        </w:numPr>
        <w:spacing w:after="160" w:line="259" w:lineRule="auto"/>
        <w:ind w:hanging="720"/>
        <w:contextualSpacing/>
        <w:rPr>
          <w:color w:val="333333"/>
        </w:rPr>
      </w:pPr>
      <w:r w:rsidRPr="004F34FE">
        <w:rPr>
          <w:color w:val="333333"/>
        </w:rPr>
        <w:t xml:space="preserve">The allowable maximum short-term dose for Fukushima Daiichi accident clean-up workers in the short period after the accident was 250 mSv. </w:t>
      </w:r>
    </w:p>
    <w:p w14:paraId="25BFE6B2" w14:textId="77777777" w:rsidR="00D655FA" w:rsidRPr="004F34FE" w:rsidRDefault="00D655FA" w:rsidP="00D655FA">
      <w:pPr>
        <w:pStyle w:val="ListParagraph"/>
        <w:rPr>
          <w:color w:val="333333"/>
        </w:rPr>
      </w:pPr>
    </w:p>
    <w:p w14:paraId="4E01FD6D" w14:textId="77777777" w:rsidR="00D655FA" w:rsidRPr="004F34FE" w:rsidRDefault="00D655FA" w:rsidP="00D655FA">
      <w:pPr>
        <w:pStyle w:val="ListParagraph"/>
        <w:numPr>
          <w:ilvl w:val="0"/>
          <w:numId w:val="31"/>
        </w:numPr>
        <w:spacing w:after="160" w:line="259" w:lineRule="auto"/>
        <w:contextualSpacing/>
        <w:rPr>
          <w:color w:val="333333"/>
        </w:rPr>
      </w:pPr>
      <w:r w:rsidRPr="004F34FE">
        <w:rPr>
          <w:color w:val="333333"/>
        </w:rPr>
        <w:t xml:space="preserve">Calculate the absorbed dose (in Grays) this would represent if the radiation emitted is exclusively alpha radiation. </w:t>
      </w:r>
    </w:p>
    <w:p w14:paraId="3D64125E" w14:textId="77777777" w:rsidR="00D655FA" w:rsidRPr="004F34FE" w:rsidRDefault="00D655FA" w:rsidP="00D655FA">
      <w:pPr>
        <w:pStyle w:val="ListParagraph"/>
        <w:ind w:left="1440"/>
        <w:jc w:val="right"/>
        <w:rPr>
          <w:color w:val="333333"/>
        </w:rPr>
      </w:pPr>
      <w:r w:rsidRPr="004F34FE">
        <w:rPr>
          <w:color w:val="333333"/>
        </w:rPr>
        <w:t>(2 marks)</w:t>
      </w:r>
    </w:p>
    <w:p w14:paraId="43217CD6" w14:textId="77777777" w:rsidR="00D655FA" w:rsidRDefault="00D655FA" w:rsidP="00D655FA">
      <w:pPr>
        <w:pStyle w:val="ListParagraph"/>
        <w:ind w:left="1440"/>
        <w:jc w:val="right"/>
        <w:rPr>
          <w:color w:val="333333"/>
        </w:rPr>
      </w:pPr>
    </w:p>
    <w:tbl>
      <w:tblPr>
        <w:tblStyle w:val="TableGrid"/>
        <w:tblW w:w="0" w:type="auto"/>
        <w:tblInd w:w="720" w:type="dxa"/>
        <w:tblLook w:val="04A0" w:firstRow="1" w:lastRow="0" w:firstColumn="1" w:lastColumn="0" w:noHBand="0" w:noVBand="1"/>
      </w:tblPr>
      <w:tblGrid>
        <w:gridCol w:w="6788"/>
        <w:gridCol w:w="1508"/>
      </w:tblGrid>
      <w:tr w:rsidR="00D655FA" w:rsidRPr="005C20EE" w14:paraId="773E859A" w14:textId="77777777" w:rsidTr="007D75D6">
        <w:trPr>
          <w:trHeight w:val="567"/>
        </w:trPr>
        <w:tc>
          <w:tcPr>
            <w:tcW w:w="6788" w:type="dxa"/>
            <w:vAlign w:val="center"/>
          </w:tcPr>
          <w:p w14:paraId="76BEEBAA" w14:textId="77777777" w:rsidR="00D655FA" w:rsidRPr="005C20EE" w:rsidRDefault="00D655FA" w:rsidP="007D75D6">
            <w:pPr>
              <w:pStyle w:val="ListParagraph"/>
              <w:ind w:left="0"/>
              <w:rPr>
                <w:bCs/>
                <w:color w:val="1F4E79" w:themeColor="accent1" w:themeShade="80"/>
              </w:rPr>
            </w:pPr>
            <m:oMathPara>
              <m:oMathParaPr>
                <m:jc m:val="left"/>
              </m:oMathParaPr>
              <m:oMath>
                <m:r>
                  <m:rPr>
                    <m:sty m:val="p"/>
                  </m:rPr>
                  <w:rPr>
                    <w:rFonts w:ascii="Cambria Math" w:hAnsi="Cambria Math"/>
                    <w:color w:val="1F4E79" w:themeColor="accent1" w:themeShade="80"/>
                  </w:rPr>
                  <m:t>AD=</m:t>
                </m:r>
                <m:f>
                  <m:fPr>
                    <m:ctrlPr>
                      <w:rPr>
                        <w:rFonts w:ascii="Cambria Math" w:hAnsi="Cambria Math"/>
                        <w:bCs/>
                        <w:color w:val="1F4E79" w:themeColor="accent1" w:themeShade="80"/>
                      </w:rPr>
                    </m:ctrlPr>
                  </m:fPr>
                  <m:num>
                    <m:r>
                      <m:rPr>
                        <m:sty m:val="p"/>
                      </m:rPr>
                      <w:rPr>
                        <w:rFonts w:ascii="Cambria Math" w:hAnsi="Cambria Math"/>
                        <w:color w:val="1F4E79" w:themeColor="accent1" w:themeShade="80"/>
                      </w:rPr>
                      <m:t>DE</m:t>
                    </m:r>
                  </m:num>
                  <m:den>
                    <m:r>
                      <m:rPr>
                        <m:sty m:val="p"/>
                      </m:rPr>
                      <w:rPr>
                        <w:rFonts w:ascii="Cambria Math" w:hAnsi="Cambria Math"/>
                        <w:color w:val="1F4E79" w:themeColor="accent1" w:themeShade="80"/>
                      </w:rPr>
                      <m:t>QF</m:t>
                    </m:r>
                  </m:den>
                </m:f>
                <m:r>
                  <m:rPr>
                    <m:sty m:val="p"/>
                  </m:rPr>
                  <w:rPr>
                    <w:rFonts w:ascii="Cambria Math" w:hAnsi="Cambria Math"/>
                    <w:color w:val="1F4E79" w:themeColor="accent1" w:themeShade="80"/>
                  </w:rPr>
                  <m:t xml:space="preserve">= </m:t>
                </m:r>
                <m:f>
                  <m:fPr>
                    <m:ctrlPr>
                      <w:rPr>
                        <w:rFonts w:ascii="Cambria Math" w:hAnsi="Cambria Math"/>
                        <w:bCs/>
                        <w:color w:val="1F4E79" w:themeColor="accent1" w:themeShade="80"/>
                      </w:rPr>
                    </m:ctrlPr>
                  </m:fPr>
                  <m:num>
                    <m:r>
                      <m:rPr>
                        <m:sty m:val="p"/>
                      </m:rPr>
                      <w:rPr>
                        <w:rFonts w:ascii="Cambria Math" w:hAnsi="Cambria Math"/>
                        <w:color w:val="1F4E79" w:themeColor="accent1" w:themeShade="80"/>
                      </w:rPr>
                      <m:t xml:space="preserve">250 × </m:t>
                    </m:r>
                    <m:sSup>
                      <m:sSupPr>
                        <m:ctrlPr>
                          <w:rPr>
                            <w:rFonts w:ascii="Cambria Math" w:hAnsi="Cambria Math"/>
                            <w:bCs/>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-3</m:t>
                        </m:r>
                      </m:sup>
                    </m:sSup>
                  </m:num>
                  <m:den>
                    <m:r>
                      <m:rPr>
                        <m:sty m:val="p"/>
                      </m:rPr>
                      <w:rPr>
                        <w:rFonts w:ascii="Cambria Math" w:hAnsi="Cambria Math"/>
                        <w:color w:val="1F4E79" w:themeColor="accent1" w:themeShade="80"/>
                      </w:rPr>
                      <m:t>20</m:t>
                    </m:r>
                  </m:den>
                </m:f>
              </m:oMath>
            </m:oMathPara>
          </w:p>
        </w:tc>
        <w:tc>
          <w:tcPr>
            <w:tcW w:w="1508" w:type="dxa"/>
            <w:vAlign w:val="center"/>
          </w:tcPr>
          <w:p w14:paraId="22FA4BE6" w14:textId="77777777" w:rsidR="00D655FA" w:rsidRPr="005C20EE" w:rsidRDefault="00D655FA" w:rsidP="007D75D6">
            <w:pPr>
              <w:pStyle w:val="ListParagraph"/>
              <w:ind w:left="0" w:firstLine="0"/>
              <w:jc w:val="center"/>
              <w:rPr>
                <w:bCs/>
                <w:color w:val="1F4E79" w:themeColor="accent1" w:themeShade="80"/>
              </w:rPr>
            </w:pPr>
            <w:r w:rsidRPr="005C20EE">
              <w:rPr>
                <w:bCs/>
                <w:color w:val="1F4E79" w:themeColor="accent1" w:themeShade="80"/>
              </w:rPr>
              <w:t>1 mark</w:t>
            </w:r>
          </w:p>
        </w:tc>
      </w:tr>
      <w:tr w:rsidR="00D655FA" w:rsidRPr="005C20EE" w14:paraId="1665BB57" w14:textId="77777777" w:rsidTr="007D75D6">
        <w:trPr>
          <w:trHeight w:val="567"/>
        </w:trPr>
        <w:tc>
          <w:tcPr>
            <w:tcW w:w="6788" w:type="dxa"/>
            <w:vAlign w:val="center"/>
          </w:tcPr>
          <w:p w14:paraId="349856FD" w14:textId="77777777" w:rsidR="00D655FA" w:rsidRPr="005C20EE" w:rsidRDefault="00D655FA" w:rsidP="007D75D6">
            <w:pPr>
              <w:pStyle w:val="ListParagraph"/>
              <w:ind w:left="0"/>
              <w:rPr>
                <w:bCs/>
                <w:color w:val="1F4E79" w:themeColor="accent1" w:themeShade="80"/>
              </w:rPr>
            </w:pPr>
            <m:oMathPara>
              <m:oMathParaPr>
                <m:jc m:val="left"/>
              </m:oMathParaPr>
              <m:oMath>
                <m:r>
                  <m:rPr>
                    <m:sty m:val="p"/>
                  </m:rPr>
                  <w:rPr>
                    <w:rFonts w:ascii="Cambria Math" w:hAnsi="Cambria Math"/>
                    <w:color w:val="1F4E79" w:themeColor="accent1" w:themeShade="80"/>
                  </w:rPr>
                  <m:t xml:space="preserve">=1.25 × </m:t>
                </m:r>
                <m:sSup>
                  <m:sSupPr>
                    <m:ctrlPr>
                      <w:rPr>
                        <w:rFonts w:ascii="Cambria Math" w:hAnsi="Cambria Math"/>
                        <w:bCs/>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 xml:space="preserve"> Gy</m:t>
                </m:r>
              </m:oMath>
            </m:oMathPara>
          </w:p>
        </w:tc>
        <w:tc>
          <w:tcPr>
            <w:tcW w:w="1508" w:type="dxa"/>
            <w:vAlign w:val="center"/>
          </w:tcPr>
          <w:p w14:paraId="7852AA8C" w14:textId="77777777" w:rsidR="00D655FA" w:rsidRPr="005C20EE" w:rsidRDefault="00D655FA" w:rsidP="007D75D6">
            <w:pPr>
              <w:pStyle w:val="ListParagraph"/>
              <w:ind w:left="0" w:firstLine="0"/>
              <w:jc w:val="center"/>
              <w:rPr>
                <w:bCs/>
                <w:color w:val="1F4E79" w:themeColor="accent1" w:themeShade="80"/>
              </w:rPr>
            </w:pPr>
            <w:r w:rsidRPr="005C20EE">
              <w:rPr>
                <w:bCs/>
                <w:color w:val="1F4E79" w:themeColor="accent1" w:themeShade="80"/>
              </w:rPr>
              <w:t>1 mark</w:t>
            </w:r>
          </w:p>
        </w:tc>
      </w:tr>
    </w:tbl>
    <w:p w14:paraId="57D0C375" w14:textId="77777777" w:rsidR="00D655FA" w:rsidRPr="004F34FE" w:rsidRDefault="00D655FA" w:rsidP="00D655FA">
      <w:pPr>
        <w:pStyle w:val="ListParagraph"/>
        <w:ind w:left="1440"/>
        <w:rPr>
          <w:color w:val="333333"/>
        </w:rPr>
      </w:pPr>
    </w:p>
    <w:p w14:paraId="7EE74AF3" w14:textId="77777777" w:rsidR="00D655FA" w:rsidRPr="005C20EE" w:rsidRDefault="00D655FA" w:rsidP="00D655FA">
      <w:pPr>
        <w:rPr>
          <w:color w:val="333333"/>
        </w:rPr>
      </w:pPr>
    </w:p>
    <w:p w14:paraId="0A333841" w14:textId="77777777" w:rsidR="00D655FA" w:rsidRPr="004F34FE" w:rsidRDefault="00D655FA" w:rsidP="00D655FA">
      <w:pPr>
        <w:pStyle w:val="ListParagraph"/>
        <w:numPr>
          <w:ilvl w:val="0"/>
          <w:numId w:val="31"/>
        </w:numPr>
        <w:spacing w:after="160" w:line="259" w:lineRule="auto"/>
        <w:contextualSpacing/>
        <w:rPr>
          <w:color w:val="333333"/>
        </w:rPr>
      </w:pPr>
      <w:r w:rsidRPr="004F34FE">
        <w:rPr>
          <w:color w:val="333333"/>
        </w:rPr>
        <w:t xml:space="preserve">Calculate the quantity of ionising radiation absorbed by a 65 kg worker who receives the </w:t>
      </w:r>
      <w:r w:rsidR="008F3E1D">
        <w:rPr>
          <w:color w:val="333333"/>
        </w:rPr>
        <w:t>dose</w:t>
      </w:r>
      <w:r w:rsidRPr="004F34FE">
        <w:rPr>
          <w:color w:val="333333"/>
        </w:rPr>
        <w:t xml:space="preserve"> equivalent described in part (i). Assume a full body exposure. </w:t>
      </w:r>
    </w:p>
    <w:p w14:paraId="6A01BF59" w14:textId="77777777" w:rsidR="00D655FA" w:rsidRDefault="00D655FA" w:rsidP="00D655FA">
      <w:pPr>
        <w:pStyle w:val="ListParagraph"/>
        <w:ind w:left="1440"/>
        <w:jc w:val="right"/>
        <w:rPr>
          <w:color w:val="333333"/>
        </w:rPr>
      </w:pPr>
      <w:r w:rsidRPr="004F34FE">
        <w:rPr>
          <w:color w:val="333333"/>
        </w:rPr>
        <w:t>(2 marks)</w:t>
      </w:r>
    </w:p>
    <w:p w14:paraId="601699D7" w14:textId="77777777" w:rsidR="00D655FA" w:rsidRDefault="00D655FA" w:rsidP="00D655FA">
      <w:pPr>
        <w:pStyle w:val="ListParagraph"/>
        <w:ind w:left="1440"/>
        <w:jc w:val="right"/>
        <w:rPr>
          <w:color w:val="333333"/>
        </w:rPr>
      </w:pPr>
    </w:p>
    <w:tbl>
      <w:tblPr>
        <w:tblStyle w:val="TableGrid"/>
        <w:tblW w:w="0" w:type="auto"/>
        <w:tblInd w:w="720" w:type="dxa"/>
        <w:tblLook w:val="04A0" w:firstRow="1" w:lastRow="0" w:firstColumn="1" w:lastColumn="0" w:noHBand="0" w:noVBand="1"/>
      </w:tblPr>
      <w:tblGrid>
        <w:gridCol w:w="6788"/>
        <w:gridCol w:w="1508"/>
      </w:tblGrid>
      <w:tr w:rsidR="00D655FA" w:rsidRPr="00AB71D9" w14:paraId="056D38C4" w14:textId="77777777" w:rsidTr="007D75D6">
        <w:trPr>
          <w:trHeight w:val="567"/>
        </w:trPr>
        <w:tc>
          <w:tcPr>
            <w:tcW w:w="6788" w:type="dxa"/>
            <w:vAlign w:val="center"/>
          </w:tcPr>
          <w:p w14:paraId="5E18A525" w14:textId="77777777" w:rsidR="00D655FA" w:rsidRPr="00AB71D9" w:rsidRDefault="00D655FA" w:rsidP="007D75D6">
            <w:pPr>
              <w:pStyle w:val="ListParagraph"/>
              <w:ind w:left="0"/>
              <w:rPr>
                <w:bCs/>
                <w:color w:val="1F4E79" w:themeColor="accent1" w:themeShade="80"/>
              </w:rPr>
            </w:pPr>
            <m:oMathPara>
              <m:oMathParaPr>
                <m:jc m:val="left"/>
              </m:oMathParaPr>
              <m:oMath>
                <m:r>
                  <m:rPr>
                    <m:sty m:val="p"/>
                  </m:rPr>
                  <w:rPr>
                    <w:rFonts w:ascii="Cambria Math" w:hAnsi="Cambria Math"/>
                    <w:color w:val="1F4E79" w:themeColor="accent1" w:themeShade="80"/>
                  </w:rPr>
                  <m:t>AD=</m:t>
                </m:r>
                <m:f>
                  <m:fPr>
                    <m:ctrlPr>
                      <w:rPr>
                        <w:rFonts w:ascii="Cambria Math" w:hAnsi="Cambria Math"/>
                        <w:bCs/>
                        <w:color w:val="1F4E79" w:themeColor="accent1" w:themeShade="80"/>
                      </w:rPr>
                    </m:ctrlPr>
                  </m:fPr>
                  <m:num>
                    <m:r>
                      <m:rPr>
                        <m:sty m:val="p"/>
                      </m:rPr>
                      <w:rPr>
                        <w:rFonts w:ascii="Cambria Math" w:hAnsi="Cambria Math"/>
                        <w:color w:val="1F4E79" w:themeColor="accent1" w:themeShade="80"/>
                      </w:rPr>
                      <m:t>Q</m:t>
                    </m:r>
                  </m:num>
                  <m:den>
                    <m:r>
                      <m:rPr>
                        <m:sty m:val="p"/>
                      </m:rPr>
                      <w:rPr>
                        <w:rFonts w:ascii="Cambria Math" w:hAnsi="Cambria Math"/>
                        <w:color w:val="1F4E79" w:themeColor="accent1" w:themeShade="80"/>
                      </w:rPr>
                      <m:t>m</m:t>
                    </m:r>
                  </m:den>
                </m:f>
                <m:r>
                  <m:rPr>
                    <m:sty m:val="p"/>
                  </m:rPr>
                  <w:rPr>
                    <w:rFonts w:ascii="Cambria Math" w:hAnsi="Cambria Math"/>
                    <w:color w:val="1F4E79" w:themeColor="accent1" w:themeShade="80"/>
                  </w:rPr>
                  <m:t xml:space="preserve">; ∴Q=AD ×m= 1.25 × </m:t>
                </m:r>
                <m:sSup>
                  <m:sSupPr>
                    <m:ctrlPr>
                      <w:rPr>
                        <w:rFonts w:ascii="Cambria Math" w:hAnsi="Cambria Math"/>
                        <w:bCs/>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m:t>
                    </m:r>
                  </m:sup>
                </m:sSup>
                <m:r>
                  <w:rPr>
                    <w:rFonts w:ascii="Cambria Math" w:hAnsi="Cambria Math"/>
                    <w:color w:val="1F4E79" w:themeColor="accent1" w:themeShade="80"/>
                  </w:rPr>
                  <m:t xml:space="preserve"> ×65</m:t>
                </m:r>
              </m:oMath>
            </m:oMathPara>
          </w:p>
        </w:tc>
        <w:tc>
          <w:tcPr>
            <w:tcW w:w="1508" w:type="dxa"/>
            <w:vAlign w:val="center"/>
          </w:tcPr>
          <w:p w14:paraId="25A9FD75" w14:textId="77777777" w:rsidR="00D655FA" w:rsidRPr="00AB71D9" w:rsidRDefault="00D655FA" w:rsidP="007D75D6">
            <w:pPr>
              <w:pStyle w:val="ListParagraph"/>
              <w:ind w:left="0" w:firstLine="0"/>
              <w:jc w:val="center"/>
              <w:rPr>
                <w:bCs/>
                <w:color w:val="1F4E79" w:themeColor="accent1" w:themeShade="80"/>
              </w:rPr>
            </w:pPr>
            <w:r w:rsidRPr="00AB71D9">
              <w:rPr>
                <w:bCs/>
                <w:color w:val="1F4E79" w:themeColor="accent1" w:themeShade="80"/>
              </w:rPr>
              <w:t>1 mark</w:t>
            </w:r>
          </w:p>
        </w:tc>
      </w:tr>
      <w:tr w:rsidR="00D655FA" w:rsidRPr="00AB71D9" w14:paraId="5BC6C208" w14:textId="77777777" w:rsidTr="007D75D6">
        <w:trPr>
          <w:trHeight w:val="567"/>
        </w:trPr>
        <w:tc>
          <w:tcPr>
            <w:tcW w:w="6788" w:type="dxa"/>
            <w:vAlign w:val="center"/>
          </w:tcPr>
          <w:p w14:paraId="4A2760B7" w14:textId="77777777" w:rsidR="00D655FA" w:rsidRPr="00AB71D9" w:rsidRDefault="008F3E1D" w:rsidP="007D75D6">
            <w:pPr>
              <w:pStyle w:val="ListParagraph"/>
              <w:ind w:left="0"/>
              <w:rPr>
                <w:bCs/>
                <w:color w:val="1F4E79" w:themeColor="accent1" w:themeShade="80"/>
              </w:rPr>
            </w:pPr>
            <m:oMathPara>
              <m:oMathParaPr>
                <m:jc m:val="left"/>
              </m:oMathParaPr>
              <m:oMath>
                <m:r>
                  <m:rPr>
                    <m:sty m:val="p"/>
                  </m:rPr>
                  <w:rPr>
                    <w:rFonts w:ascii="Cambria Math" w:hAnsi="Cambria Math"/>
                    <w:color w:val="1F4E79" w:themeColor="accent1" w:themeShade="80"/>
                  </w:rPr>
                  <m:t>=0.813 J</m:t>
                </m:r>
              </m:oMath>
            </m:oMathPara>
          </w:p>
        </w:tc>
        <w:tc>
          <w:tcPr>
            <w:tcW w:w="1508" w:type="dxa"/>
            <w:vAlign w:val="center"/>
          </w:tcPr>
          <w:p w14:paraId="63B61815" w14:textId="77777777" w:rsidR="00D655FA" w:rsidRPr="00AB71D9" w:rsidRDefault="00D655FA" w:rsidP="007D75D6">
            <w:pPr>
              <w:pStyle w:val="ListParagraph"/>
              <w:numPr>
                <w:ilvl w:val="0"/>
                <w:numId w:val="32"/>
              </w:numPr>
              <w:jc w:val="center"/>
              <w:rPr>
                <w:bCs/>
                <w:color w:val="1F4E79" w:themeColor="accent1" w:themeShade="80"/>
              </w:rPr>
            </w:pPr>
            <w:r w:rsidRPr="00AB71D9">
              <w:rPr>
                <w:bCs/>
                <w:color w:val="1F4E79" w:themeColor="accent1" w:themeShade="80"/>
              </w:rPr>
              <w:t>mark</w:t>
            </w:r>
          </w:p>
        </w:tc>
      </w:tr>
    </w:tbl>
    <w:p w14:paraId="730E9607" w14:textId="77777777" w:rsidR="00D655FA" w:rsidRPr="004F34FE" w:rsidRDefault="00D655FA" w:rsidP="00D655FA">
      <w:pPr>
        <w:pStyle w:val="ListParagraph"/>
        <w:ind w:left="1440"/>
        <w:rPr>
          <w:color w:val="333333"/>
        </w:rPr>
      </w:pPr>
    </w:p>
    <w:p w14:paraId="119E84AE" w14:textId="77777777" w:rsidR="00D655FA" w:rsidRPr="00AB71D9" w:rsidRDefault="00D655FA" w:rsidP="00D655FA">
      <w:pPr>
        <w:pStyle w:val="ListParagraph"/>
        <w:numPr>
          <w:ilvl w:val="0"/>
          <w:numId w:val="30"/>
        </w:numPr>
        <w:spacing w:after="160" w:line="259" w:lineRule="auto"/>
        <w:ind w:hanging="720"/>
        <w:rPr>
          <w:color w:val="333333"/>
        </w:rPr>
      </w:pPr>
      <w:r w:rsidRPr="00AB71D9">
        <w:rPr>
          <w:color w:val="333333"/>
        </w:rPr>
        <w:t xml:space="preserve">The emergency workers who wore protective clothing were protected from some forms of radiation, but still received radiation doses up to 250 mSv. Explain. </w:t>
      </w:r>
    </w:p>
    <w:p w14:paraId="0954BDB0" w14:textId="77777777" w:rsidR="00D655FA" w:rsidRDefault="00D542AA" w:rsidP="00D655FA">
      <w:pPr>
        <w:pStyle w:val="ListParagraph"/>
        <w:jc w:val="right"/>
        <w:rPr>
          <w:color w:val="333333"/>
        </w:rPr>
      </w:pPr>
      <w:r>
        <w:rPr>
          <w:color w:val="333333"/>
        </w:rPr>
        <w:t>(2</w:t>
      </w:r>
      <w:r w:rsidR="00D655FA" w:rsidRPr="004F34FE">
        <w:rPr>
          <w:color w:val="333333"/>
        </w:rPr>
        <w:t xml:space="preserve"> marks)</w:t>
      </w:r>
    </w:p>
    <w:p w14:paraId="12FDBE70" w14:textId="77777777" w:rsidR="00D655FA" w:rsidRDefault="00D655FA" w:rsidP="00D655FA">
      <w:pPr>
        <w:pStyle w:val="ListParagraph"/>
        <w:jc w:val="right"/>
        <w:rPr>
          <w:color w:val="333333"/>
        </w:rPr>
      </w:pPr>
    </w:p>
    <w:tbl>
      <w:tblPr>
        <w:tblStyle w:val="TableGrid"/>
        <w:tblW w:w="0" w:type="auto"/>
        <w:tblInd w:w="720" w:type="dxa"/>
        <w:tblLook w:val="04A0" w:firstRow="1" w:lastRow="0" w:firstColumn="1" w:lastColumn="0" w:noHBand="0" w:noVBand="1"/>
      </w:tblPr>
      <w:tblGrid>
        <w:gridCol w:w="6788"/>
        <w:gridCol w:w="1508"/>
      </w:tblGrid>
      <w:tr w:rsidR="00D655FA" w:rsidRPr="004F34FE" w14:paraId="0CBF2F26" w14:textId="77777777" w:rsidTr="007D75D6">
        <w:trPr>
          <w:trHeight w:val="567"/>
        </w:trPr>
        <w:tc>
          <w:tcPr>
            <w:tcW w:w="6788" w:type="dxa"/>
            <w:vAlign w:val="center"/>
          </w:tcPr>
          <w:p w14:paraId="2B7F9CB0" w14:textId="77777777" w:rsidR="00D655FA" w:rsidRPr="004F34FE" w:rsidRDefault="00D655FA" w:rsidP="007D75D6">
            <w:pPr>
              <w:pStyle w:val="ListParagraph"/>
              <w:ind w:left="0" w:firstLine="0"/>
              <w:rPr>
                <w:bCs/>
                <w:color w:val="1F4E79" w:themeColor="accent1" w:themeShade="80"/>
              </w:rPr>
            </w:pPr>
            <w:r w:rsidRPr="004F34FE">
              <w:rPr>
                <w:bCs/>
                <w:color w:val="1F4E79" w:themeColor="accent1" w:themeShade="80"/>
              </w:rPr>
              <w:t>Alpha and beta radiation have very low penetrating properties.</w:t>
            </w:r>
            <w:r w:rsidR="00D542AA">
              <w:rPr>
                <w:bCs/>
                <w:color w:val="1F4E79" w:themeColor="accent1" w:themeShade="80"/>
              </w:rPr>
              <w:t xml:space="preserve"> </w:t>
            </w:r>
            <w:r w:rsidR="00D542AA" w:rsidRPr="004F34FE">
              <w:rPr>
                <w:bCs/>
                <w:color w:val="1F4E79" w:themeColor="accent1" w:themeShade="80"/>
              </w:rPr>
              <w:t>The protective clothing would have protected them from these types of radiation.</w:t>
            </w:r>
          </w:p>
        </w:tc>
        <w:tc>
          <w:tcPr>
            <w:tcW w:w="1508" w:type="dxa"/>
            <w:vAlign w:val="center"/>
          </w:tcPr>
          <w:p w14:paraId="59AAE926"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r w:rsidR="00D655FA" w:rsidRPr="004F34FE" w14:paraId="05F2D2C5" w14:textId="77777777" w:rsidTr="007D75D6">
        <w:trPr>
          <w:trHeight w:val="567"/>
        </w:trPr>
        <w:tc>
          <w:tcPr>
            <w:tcW w:w="6788" w:type="dxa"/>
            <w:vAlign w:val="center"/>
          </w:tcPr>
          <w:p w14:paraId="1D807E34" w14:textId="77777777" w:rsidR="00D655FA" w:rsidRPr="004F34FE" w:rsidRDefault="00D655FA" w:rsidP="007D75D6">
            <w:pPr>
              <w:pStyle w:val="ListParagraph"/>
              <w:ind w:left="0" w:firstLine="0"/>
              <w:rPr>
                <w:bCs/>
                <w:color w:val="1F4E79" w:themeColor="accent1" w:themeShade="80"/>
              </w:rPr>
            </w:pPr>
            <w:r w:rsidRPr="004F34FE">
              <w:rPr>
                <w:bCs/>
                <w:color w:val="1F4E79" w:themeColor="accent1" w:themeShade="80"/>
              </w:rPr>
              <w:t xml:space="preserve">Gamma radiation’s very high penetration would have allowed it to penetrate through the clothing into the workers’ bodies. </w:t>
            </w:r>
          </w:p>
        </w:tc>
        <w:tc>
          <w:tcPr>
            <w:tcW w:w="1508" w:type="dxa"/>
            <w:vAlign w:val="center"/>
          </w:tcPr>
          <w:p w14:paraId="6576499C" w14:textId="77777777" w:rsidR="00D655FA" w:rsidRPr="004F34FE" w:rsidRDefault="00D655FA" w:rsidP="007D75D6">
            <w:pPr>
              <w:pStyle w:val="ListParagraph"/>
              <w:ind w:left="0" w:firstLine="0"/>
              <w:jc w:val="center"/>
              <w:rPr>
                <w:bCs/>
                <w:color w:val="1F4E79" w:themeColor="accent1" w:themeShade="80"/>
              </w:rPr>
            </w:pPr>
            <w:r w:rsidRPr="004F34FE">
              <w:rPr>
                <w:bCs/>
                <w:color w:val="1F4E79" w:themeColor="accent1" w:themeShade="80"/>
              </w:rPr>
              <w:t>1 mark</w:t>
            </w:r>
          </w:p>
        </w:tc>
      </w:tr>
    </w:tbl>
    <w:p w14:paraId="4F8C9506" w14:textId="77777777" w:rsidR="00DC38C6" w:rsidRDefault="00DC38C6">
      <w:pPr>
        <w:spacing w:after="160" w:line="259" w:lineRule="auto"/>
        <w:rPr>
          <w:rFonts w:eastAsia="Times New Roman" w:cs="Arial"/>
          <w:color w:val="333333"/>
          <w:szCs w:val="22"/>
          <w:lang w:val="en"/>
        </w:rPr>
      </w:pPr>
      <w:r>
        <w:rPr>
          <w:rFonts w:cs="Arial"/>
          <w:color w:val="333333"/>
          <w:szCs w:val="22"/>
          <w:lang w:val="en"/>
        </w:rPr>
        <w:br w:type="page"/>
      </w:r>
    </w:p>
    <w:bookmarkEnd w:id="0"/>
    <w:bookmarkEnd w:id="1"/>
    <w:p w14:paraId="5F3DEFA1" w14:textId="77777777" w:rsidR="00B31D15" w:rsidRDefault="00122B22" w:rsidP="00B31D15">
      <w:pPr>
        <w:tabs>
          <w:tab w:val="right" w:pos="9356"/>
        </w:tabs>
        <w:spacing w:after="120"/>
        <w:rPr>
          <w:rFonts w:cs="Arial"/>
          <w:b/>
          <w:bCs/>
          <w:szCs w:val="22"/>
        </w:rPr>
      </w:pPr>
      <w:r>
        <w:rPr>
          <w:rFonts w:cs="Arial"/>
          <w:b/>
          <w:bCs/>
          <w:szCs w:val="22"/>
        </w:rPr>
        <w:t>Question 19</w:t>
      </w:r>
      <w:r>
        <w:rPr>
          <w:rFonts w:cs="Arial"/>
          <w:b/>
          <w:bCs/>
          <w:szCs w:val="22"/>
        </w:rPr>
        <w:tab/>
        <w:t>(20</w:t>
      </w:r>
      <w:r w:rsidR="00B31D15" w:rsidRPr="00FB2CCE">
        <w:rPr>
          <w:rFonts w:cs="Arial"/>
          <w:b/>
          <w:bCs/>
          <w:szCs w:val="22"/>
        </w:rPr>
        <w:t xml:space="preserve"> marks)</w:t>
      </w:r>
    </w:p>
    <w:p w14:paraId="661ED545" w14:textId="77777777" w:rsidR="00B31D15" w:rsidRDefault="00B31D15" w:rsidP="00B31D15">
      <w:pPr>
        <w:tabs>
          <w:tab w:val="left" w:pos="8505"/>
          <w:tab w:val="left" w:pos="9356"/>
        </w:tabs>
        <w:ind w:left="567" w:hanging="567"/>
        <w:jc w:val="center"/>
        <w:rPr>
          <w:b/>
        </w:rPr>
      </w:pPr>
      <w:r>
        <w:rPr>
          <w:rFonts w:cs="Arial"/>
          <w:b/>
        </w:rPr>
        <w:t>ELECTRIC POWER AND MECHANICAL WORK</w:t>
      </w:r>
    </w:p>
    <w:p w14:paraId="47E8937B" w14:textId="77777777" w:rsidR="00B31D15" w:rsidRDefault="00B31D15" w:rsidP="00B31D15">
      <w:pPr>
        <w:tabs>
          <w:tab w:val="left" w:pos="8505"/>
          <w:tab w:val="left" w:pos="9356"/>
        </w:tabs>
        <w:ind w:left="567" w:hanging="567"/>
        <w:jc w:val="center"/>
        <w:rPr>
          <w:b/>
        </w:rPr>
      </w:pPr>
    </w:p>
    <w:p w14:paraId="406EA03D" w14:textId="77777777" w:rsidR="00B31D15" w:rsidRDefault="00B31D15" w:rsidP="00B31D15">
      <w:pPr>
        <w:tabs>
          <w:tab w:val="left" w:pos="8505"/>
          <w:tab w:val="left" w:pos="9356"/>
        </w:tabs>
      </w:pPr>
      <w:r>
        <w:t>Some students performed an investigation to determine the efficiency of an electric motor as it converted electrical energy into mechanical work.</w:t>
      </w:r>
    </w:p>
    <w:p w14:paraId="6F0613BB" w14:textId="77777777" w:rsidR="00B31D15" w:rsidRDefault="00B31D15" w:rsidP="00B31D15">
      <w:pPr>
        <w:tabs>
          <w:tab w:val="left" w:pos="8505"/>
          <w:tab w:val="left" w:pos="9356"/>
        </w:tabs>
      </w:pPr>
    </w:p>
    <w:p w14:paraId="572FE963" w14:textId="77777777" w:rsidR="00B31D15" w:rsidRDefault="00B31D15" w:rsidP="00B31D15">
      <w:pPr>
        <w:tabs>
          <w:tab w:val="left" w:pos="8505"/>
          <w:tab w:val="left" w:pos="9356"/>
        </w:tabs>
      </w:pPr>
      <w:r>
        <w:t xml:space="preserve">They used the rotation and torque produced by the motor to lift a 40.0 g mass through vertical distance of 35.0 cm. The electric power provided to the motor was increased and measured; the time taken for the mass to travel through this vertical distance was then determined. </w:t>
      </w:r>
    </w:p>
    <w:p w14:paraId="64196FED" w14:textId="77777777" w:rsidR="00B31D15" w:rsidRDefault="00B31D15" w:rsidP="00B31D15">
      <w:pPr>
        <w:tabs>
          <w:tab w:val="left" w:pos="8505"/>
          <w:tab w:val="left" w:pos="9356"/>
        </w:tabs>
      </w:pPr>
    </w:p>
    <w:p w14:paraId="3EE7C5B1" w14:textId="77777777" w:rsidR="00B31D15" w:rsidRDefault="00B31D15" w:rsidP="00B31D15">
      <w:pPr>
        <w:tabs>
          <w:tab w:val="left" w:pos="8505"/>
          <w:tab w:val="left" w:pos="9356"/>
        </w:tabs>
      </w:pPr>
      <w:r>
        <w:t>The equipment used by the students is shown below:</w:t>
      </w:r>
    </w:p>
    <w:p w14:paraId="5C97F509" w14:textId="77777777" w:rsidR="00B31D15" w:rsidRDefault="00B31D15" w:rsidP="00B31D15">
      <w:pPr>
        <w:tabs>
          <w:tab w:val="left" w:pos="8505"/>
          <w:tab w:val="left" w:pos="9356"/>
        </w:tabs>
      </w:pPr>
    </w:p>
    <w:p w14:paraId="4CA03D06" w14:textId="77777777" w:rsidR="00B31D15" w:rsidRDefault="00B31D15" w:rsidP="00B31D15">
      <w:pPr>
        <w:tabs>
          <w:tab w:val="left" w:pos="8505"/>
          <w:tab w:val="left" w:pos="9356"/>
        </w:tabs>
      </w:pPr>
    </w:p>
    <w:p w14:paraId="3A51F874" w14:textId="77777777" w:rsidR="00B31D15" w:rsidRDefault="00B31D15" w:rsidP="00B31D15">
      <w:pPr>
        <w:tabs>
          <w:tab w:val="left" w:pos="8505"/>
          <w:tab w:val="left" w:pos="9356"/>
        </w:tabs>
      </w:pPr>
      <w:r>
        <w:rPr>
          <w:noProof/>
        </w:rPr>
        <mc:AlternateContent>
          <mc:Choice Requires="wps">
            <w:drawing>
              <wp:anchor distT="45720" distB="45720" distL="114300" distR="114300" simplePos="0" relativeHeight="252026880" behindDoc="0" locked="0" layoutInCell="1" allowOverlap="1" wp14:anchorId="60C662B2" wp14:editId="35C53BDA">
                <wp:simplePos x="0" y="0"/>
                <wp:positionH relativeFrom="column">
                  <wp:posOffset>683260</wp:posOffset>
                </wp:positionH>
                <wp:positionV relativeFrom="paragraph">
                  <wp:posOffset>156845</wp:posOffset>
                </wp:positionV>
                <wp:extent cx="1079500" cy="1404620"/>
                <wp:effectExtent l="0" t="0" r="6350" b="5715"/>
                <wp:wrapNone/>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04620"/>
                        </a:xfrm>
                        <a:prstGeom prst="rect">
                          <a:avLst/>
                        </a:prstGeom>
                        <a:solidFill>
                          <a:srgbClr val="FFFFFF"/>
                        </a:solidFill>
                        <a:ln w="9525">
                          <a:noFill/>
                          <a:miter lim="800000"/>
                          <a:headEnd/>
                          <a:tailEnd/>
                        </a:ln>
                      </wps:spPr>
                      <wps:txbx>
                        <w:txbxContent>
                          <w:p w14:paraId="6A5A3A8A" w14:textId="77777777" w:rsidR="007D75D6" w:rsidRDefault="007D75D6" w:rsidP="00B31D15">
                            <w:r>
                              <w:t>Electric Motor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C662B2" id="_x0000_s1110" type="#_x0000_t202" style="position:absolute;margin-left:53.8pt;margin-top:12.35pt;width:85pt;height:110.6pt;z-index:252026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" stroked="f">
                <v:textbox style="mso-fit-shape-to-text:t">
                  <w:txbxContent>
                    <w:p w14:paraId="6A5A3A8A" w14:textId="77777777" w:rsidR="007D75D6" w:rsidRDefault="007D75D6" w:rsidP="00B31D15">
                      <w:r>
                        <w:t>Electric Motor</w:t>
                      </w:r>
                    </w:p>
                  </w:txbxContent>
                </v:textbox>
              </v:shape>
            </w:pict>
          </mc:Fallback>
        </mc:AlternateContent>
      </w:r>
    </w:p>
    <w:p w14:paraId="2284BCAA" w14:textId="77777777" w:rsidR="00B31D15" w:rsidRPr="008D7826" w:rsidRDefault="00B31D15" w:rsidP="00B31D15">
      <w:pPr>
        <w:tabs>
          <w:tab w:val="left" w:pos="8505"/>
          <w:tab w:val="left" w:pos="9356"/>
        </w:tabs>
      </w:pPr>
      <w:r>
        <w:rPr>
          <w:noProof/>
        </w:rPr>
        <mc:AlternateContent>
          <mc:Choice Requires="wps">
            <w:drawing>
              <wp:anchor distT="45720" distB="45720" distL="114300" distR="114300" simplePos="0" relativeHeight="252027904" behindDoc="0" locked="0" layoutInCell="1" allowOverlap="1" wp14:anchorId="6A95F754" wp14:editId="163E4941">
                <wp:simplePos x="0" y="0"/>
                <wp:positionH relativeFrom="column">
                  <wp:posOffset>2512060</wp:posOffset>
                </wp:positionH>
                <wp:positionV relativeFrom="paragraph">
                  <wp:posOffset>21590</wp:posOffset>
                </wp:positionV>
                <wp:extent cx="577850" cy="1404620"/>
                <wp:effectExtent l="0" t="0" r="0" b="5715"/>
                <wp:wrapNone/>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1404620"/>
                        </a:xfrm>
                        <a:prstGeom prst="rect">
                          <a:avLst/>
                        </a:prstGeom>
                        <a:solidFill>
                          <a:srgbClr val="FFFFFF"/>
                        </a:solidFill>
                        <a:ln w="9525">
                          <a:noFill/>
                          <a:miter lim="800000"/>
                          <a:headEnd/>
                          <a:tailEnd/>
                        </a:ln>
                      </wps:spPr>
                      <wps:txbx>
                        <w:txbxContent>
                          <w:p w14:paraId="264ED359" w14:textId="77777777" w:rsidR="007D75D6" w:rsidRDefault="007D75D6" w:rsidP="00B31D15">
                            <w:r>
                              <w:t>Pulley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5F754" id="_x0000_s1111" type="#_x0000_t202" style="position:absolute;margin-left:197.8pt;margin-top:1.7pt;width:45.5pt;height:110.6pt;z-index:252027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" stroked="f">
                <v:textbox style="mso-fit-shape-to-text:t">
                  <w:txbxContent>
                    <w:p w14:paraId="264ED359" w14:textId="77777777" w:rsidR="007D75D6" w:rsidRDefault="007D75D6" w:rsidP="00B31D15">
                      <w:r>
                        <w:t>Pulley</w:t>
                      </w:r>
                    </w:p>
                  </w:txbxContent>
                </v:textbox>
              </v:shape>
            </w:pict>
          </mc:Fallback>
        </mc:AlternateContent>
      </w:r>
    </w:p>
    <w:p w14:paraId="390EB5D4" w14:textId="77777777" w:rsidR="00B31D15" w:rsidRDefault="00B31D15" w:rsidP="00B31D15">
      <w:pPr>
        <w:tabs>
          <w:tab w:val="left" w:pos="8505"/>
          <w:tab w:val="left" w:pos="9356"/>
        </w:tabs>
        <w:ind w:left="567" w:hanging="567"/>
        <w:jc w:val="center"/>
        <w:rPr>
          <w:b/>
        </w:rPr>
      </w:pPr>
      <w:r>
        <w:rPr>
          <w:b/>
          <w:noProof/>
        </w:rPr>
        <mc:AlternateContent>
          <mc:Choice Requires="wps">
            <w:drawing>
              <wp:anchor distT="0" distB="0" distL="114300" distR="114300" simplePos="0" relativeHeight="252030976" behindDoc="0" locked="0" layoutInCell="1" allowOverlap="1" wp14:anchorId="6E8D0020" wp14:editId="324AD0B3">
                <wp:simplePos x="0" y="0"/>
                <wp:positionH relativeFrom="column">
                  <wp:posOffset>2512060</wp:posOffset>
                </wp:positionH>
                <wp:positionV relativeFrom="paragraph">
                  <wp:posOffset>121919</wp:posOffset>
                </wp:positionV>
                <wp:extent cx="0" cy="1713865"/>
                <wp:effectExtent l="76200" t="38100" r="57150" b="57785"/>
                <wp:wrapNone/>
                <wp:docPr id="124" name="Straight Arrow Connector 124"/>
                <wp:cNvGraphicFramePr/>
                <a:graphic xmlns:a="http://schemas.openxmlformats.org/drawingml/2006/main">
                  <a:graphicData uri="http://schemas.microsoft.com/office/word/2010/wordprocessingShape">
                    <wps:wsp>
                      <wps:cNvCnPr/>
                      <wps:spPr>
                        <a:xfrm>
                          <a:off x="0" y="0"/>
                          <a:ext cx="0" cy="1713865"/>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FDA132" id="_x0000_t32" coordsize="21600,21600" o:spt="32" o:oned="t" path="m,l21600,21600e" filled="f">
                <v:path arrowok="t" fillok="f" o:connecttype="none"/>
                <o:lock v:ext="edit" shapetype="t"/>
              </v:shapetype>
              <v:shape id="Straight Arrow Connector 124" o:spid="_x0000_s1026" type="#_x0000_t32" style="position:absolute;margin-left:197.8pt;margin-top:9.6pt;width:0;height:134.9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" strokecolor="black [3200]" strokeweight=".5pt">
                <v:stroke dashstyle="dash" startarrow="block" endarrow="block" joinstyle="miter"/>
              </v:shape>
            </w:pict>
          </mc:Fallback>
        </mc:AlternateContent>
      </w:r>
      <w:r>
        <w:rPr>
          <w:b/>
          <w:noProof/>
        </w:rPr>
        <mc:AlternateContent>
          <mc:Choice Requires="wps">
            <w:drawing>
              <wp:anchor distT="0" distB="0" distL="114300" distR="114300" simplePos="0" relativeHeight="252023808" behindDoc="0" locked="0" layoutInCell="1" allowOverlap="1" wp14:anchorId="7B352D47" wp14:editId="4216FD38">
                <wp:simplePos x="0" y="0"/>
                <wp:positionH relativeFrom="column">
                  <wp:posOffset>1940560</wp:posOffset>
                </wp:positionH>
                <wp:positionV relativeFrom="paragraph">
                  <wp:posOffset>118745</wp:posOffset>
                </wp:positionV>
                <wp:extent cx="345440" cy="0"/>
                <wp:effectExtent l="0" t="0" r="35560" b="19050"/>
                <wp:wrapNone/>
                <wp:docPr id="125" name="Straight Connector 125"/>
                <wp:cNvGraphicFramePr/>
                <a:graphic xmlns:a="http://schemas.openxmlformats.org/drawingml/2006/main">
                  <a:graphicData uri="http://schemas.microsoft.com/office/word/2010/wordprocessingShape">
                    <wps:wsp>
                      <wps:cNvCnPr/>
                      <wps:spPr>
                        <a:xfrm>
                          <a:off x="0" y="0"/>
                          <a:ext cx="3454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52734F" id="Straight Connector 125"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152.8pt,9.35pt" to="180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" strokecolor="black [3200]" strokeweight="1pt">
                <v:stroke joinstyle="miter"/>
              </v:line>
            </w:pict>
          </mc:Fallback>
        </mc:AlternateContent>
      </w:r>
      <w:r>
        <w:rPr>
          <w:b/>
          <w:noProof/>
        </w:rPr>
        <mc:AlternateContent>
          <mc:Choice Requires="wps">
            <w:drawing>
              <wp:anchor distT="0" distB="0" distL="114300" distR="114300" simplePos="0" relativeHeight="252022784" behindDoc="0" locked="0" layoutInCell="1" allowOverlap="1" wp14:anchorId="06FD3413" wp14:editId="3AC37181">
                <wp:simplePos x="0" y="0"/>
                <wp:positionH relativeFrom="column">
                  <wp:posOffset>2171700</wp:posOffset>
                </wp:positionH>
                <wp:positionV relativeFrom="paragraph">
                  <wp:posOffset>118745</wp:posOffset>
                </wp:positionV>
                <wp:extent cx="231140" cy="226060"/>
                <wp:effectExtent l="0" t="0" r="16510" b="21590"/>
                <wp:wrapNone/>
                <wp:docPr id="127" name="Oval 127"/>
                <wp:cNvGraphicFramePr/>
                <a:graphic xmlns:a="http://schemas.openxmlformats.org/drawingml/2006/main">
                  <a:graphicData uri="http://schemas.microsoft.com/office/word/2010/wordprocessingShape">
                    <wps:wsp>
                      <wps:cNvSpPr/>
                      <wps:spPr>
                        <a:xfrm>
                          <a:off x="0" y="0"/>
                          <a:ext cx="231140" cy="2260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1FDE0D" id="Oval 127" o:spid="_x0000_s1026" style="position:absolute;margin-left:171pt;margin-top:9.35pt;width:18.2pt;height:17.8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" fillcolor="white [3212]" strokecolor="#1f4d78 [1604]" strokeweight="1pt">
                <v:stroke joinstyle="miter"/>
              </v:oval>
            </w:pict>
          </mc:Fallback>
        </mc:AlternateContent>
      </w:r>
      <w:r>
        <w:rPr>
          <w:b/>
          <w:noProof/>
        </w:rPr>
        <mc:AlternateContent>
          <mc:Choice Requires="wps">
            <w:drawing>
              <wp:anchor distT="0" distB="0" distL="114300" distR="114300" simplePos="0" relativeHeight="252021760" behindDoc="0" locked="0" layoutInCell="1" allowOverlap="1" wp14:anchorId="76E628F8" wp14:editId="76BE9A64">
                <wp:simplePos x="0" y="0"/>
                <wp:positionH relativeFrom="column">
                  <wp:posOffset>1600200</wp:posOffset>
                </wp:positionH>
                <wp:positionV relativeFrom="paragraph">
                  <wp:posOffset>121285</wp:posOffset>
                </wp:positionV>
                <wp:extent cx="342900" cy="226060"/>
                <wp:effectExtent l="0" t="0" r="19050" b="21590"/>
                <wp:wrapNone/>
                <wp:docPr id="128" name="Rectangle 128"/>
                <wp:cNvGraphicFramePr/>
                <a:graphic xmlns:a="http://schemas.openxmlformats.org/drawingml/2006/main">
                  <a:graphicData uri="http://schemas.microsoft.com/office/word/2010/wordprocessingShape">
                    <wps:wsp>
                      <wps:cNvSpPr/>
                      <wps:spPr>
                        <a:xfrm>
                          <a:off x="0" y="0"/>
                          <a:ext cx="342900" cy="22606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66386" id="Rectangle 128" o:spid="_x0000_s1026" style="position:absolute;margin-left:126pt;margin-top:9.55pt;width:27pt;height:17.8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" fillcolor="#bfbfbf [2412]" strokecolor="black [3213]" strokeweight="1pt"/>
            </w:pict>
          </mc:Fallback>
        </mc:AlternateContent>
      </w:r>
    </w:p>
    <w:p w14:paraId="04625E36" w14:textId="77777777" w:rsidR="00B31D15" w:rsidRDefault="00B31D15" w:rsidP="00B31D15">
      <w:pPr>
        <w:tabs>
          <w:tab w:val="left" w:pos="8505"/>
          <w:tab w:val="left" w:pos="9356"/>
        </w:tabs>
        <w:ind w:left="567" w:hanging="567"/>
        <w:jc w:val="center"/>
        <w:rPr>
          <w:b/>
        </w:rPr>
      </w:pPr>
      <w:r>
        <w:rPr>
          <w:b/>
          <w:noProof/>
        </w:rPr>
        <mc:AlternateContent>
          <mc:Choice Requires="wps">
            <w:drawing>
              <wp:anchor distT="0" distB="0" distL="114300" distR="114300" simplePos="0" relativeHeight="252024832" behindDoc="0" locked="0" layoutInCell="1" allowOverlap="1" wp14:anchorId="0935E88A" wp14:editId="7426B37F">
                <wp:simplePos x="0" y="0"/>
                <wp:positionH relativeFrom="column">
                  <wp:posOffset>2400300</wp:posOffset>
                </wp:positionH>
                <wp:positionV relativeFrom="paragraph">
                  <wp:posOffset>74930</wp:posOffset>
                </wp:positionV>
                <wp:extent cx="0" cy="1600200"/>
                <wp:effectExtent l="0" t="0" r="19050" b="19050"/>
                <wp:wrapNone/>
                <wp:docPr id="131" name="Straight Connector 131"/>
                <wp:cNvGraphicFramePr/>
                <a:graphic xmlns:a="http://schemas.openxmlformats.org/drawingml/2006/main">
                  <a:graphicData uri="http://schemas.microsoft.com/office/word/2010/wordprocessingShape">
                    <wps:wsp>
                      <wps:cNvCnPr/>
                      <wps:spPr>
                        <a:xfrm>
                          <a:off x="0" y="0"/>
                          <a:ext cx="0" cy="16002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C34EC" id="Straight Connector 131"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189pt,5.9pt" to="189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" strokecolor="black [3200]">
                <v:stroke joinstyle="miter"/>
              </v:line>
            </w:pict>
          </mc:Fallback>
        </mc:AlternateContent>
      </w:r>
    </w:p>
    <w:p w14:paraId="4CC4E913" w14:textId="77777777" w:rsidR="00B31D15" w:rsidRDefault="00B31D15" w:rsidP="00B31D15">
      <w:pPr>
        <w:tabs>
          <w:tab w:val="left" w:pos="8505"/>
          <w:tab w:val="left" w:pos="9356"/>
        </w:tabs>
        <w:ind w:left="567" w:hanging="567"/>
        <w:jc w:val="center"/>
        <w:rPr>
          <w:b/>
        </w:rPr>
      </w:pPr>
      <w:r>
        <w:rPr>
          <w:b/>
          <w:noProof/>
        </w:rPr>
        <mc:AlternateContent>
          <mc:Choice Requires="wps">
            <w:drawing>
              <wp:anchor distT="0" distB="0" distL="114300" distR="114300" simplePos="0" relativeHeight="252020736" behindDoc="0" locked="0" layoutInCell="1" allowOverlap="1" wp14:anchorId="0BC10647" wp14:editId="071A7E14">
                <wp:simplePos x="0" y="0"/>
                <wp:positionH relativeFrom="column">
                  <wp:posOffset>800100</wp:posOffset>
                </wp:positionH>
                <wp:positionV relativeFrom="paragraph">
                  <wp:posOffset>28575</wp:posOffset>
                </wp:positionV>
                <wp:extent cx="1485900" cy="228600"/>
                <wp:effectExtent l="0" t="0" r="19050" b="19050"/>
                <wp:wrapNone/>
                <wp:docPr id="132" name="Rectangle 132"/>
                <wp:cNvGraphicFramePr/>
                <a:graphic xmlns:a="http://schemas.openxmlformats.org/drawingml/2006/main">
                  <a:graphicData uri="http://schemas.microsoft.com/office/word/2010/wordprocessingShape">
                    <wps:wsp>
                      <wps:cNvSpPr/>
                      <wps:spPr>
                        <a:xfrm>
                          <a:off x="0" y="0"/>
                          <a:ext cx="1485900" cy="22860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8F812" id="Rectangle 132" o:spid="_x0000_s1026" style="position:absolute;margin-left:63pt;margin-top:2.25pt;width:117pt;height:18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" fillcolor="#7f7f7f [1612]" strokecolor="black [3213]" strokeweight="1pt"/>
            </w:pict>
          </mc:Fallback>
        </mc:AlternateContent>
      </w:r>
    </w:p>
    <w:p w14:paraId="392E653B" w14:textId="77777777" w:rsidR="00B31D15" w:rsidRDefault="00B31D15" w:rsidP="00B31D15">
      <w:pPr>
        <w:tabs>
          <w:tab w:val="left" w:pos="8505"/>
          <w:tab w:val="left" w:pos="9356"/>
        </w:tabs>
        <w:ind w:left="567" w:hanging="567"/>
        <w:jc w:val="center"/>
        <w:rPr>
          <w:b/>
        </w:rPr>
      </w:pPr>
      <w:r>
        <w:rPr>
          <w:noProof/>
        </w:rPr>
        <mc:AlternateContent>
          <mc:Choice Requires="wps">
            <w:drawing>
              <wp:anchor distT="45720" distB="45720" distL="114300" distR="114300" simplePos="0" relativeHeight="252032000" behindDoc="0" locked="0" layoutInCell="1" allowOverlap="1" wp14:anchorId="1E638628" wp14:editId="6B1E6B8B">
                <wp:simplePos x="0" y="0"/>
                <wp:positionH relativeFrom="column">
                  <wp:posOffset>1140460</wp:posOffset>
                </wp:positionH>
                <wp:positionV relativeFrom="paragraph">
                  <wp:posOffset>134620</wp:posOffset>
                </wp:positionV>
                <wp:extent cx="704850" cy="1404620"/>
                <wp:effectExtent l="0" t="0" r="0" b="5715"/>
                <wp:wrapNone/>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solidFill>
                          <a:srgbClr val="FFFFFF"/>
                        </a:solidFill>
                        <a:ln w="9525">
                          <a:noFill/>
                          <a:miter lim="800000"/>
                          <a:headEnd/>
                          <a:tailEnd/>
                        </a:ln>
                      </wps:spPr>
                      <wps:txbx>
                        <w:txbxContent>
                          <w:p w14:paraId="33E3C6CF" w14:textId="77777777" w:rsidR="007D75D6" w:rsidRDefault="007D75D6" w:rsidP="00B31D15">
                            <w:r>
                              <w:t>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38628" id="_x0000_s1112" type="#_x0000_t202" style="position:absolute;left:0;text-align:left;margin-left:89.8pt;margin-top:10.6pt;width:55.5pt;height:110.6pt;z-index:252032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" stroked="f">
                <v:textbox style="mso-fit-shape-to-text:t">
                  <w:txbxContent>
                    <w:p w14:paraId="33E3C6CF" w14:textId="77777777" w:rsidR="007D75D6" w:rsidRDefault="007D75D6" w:rsidP="00B31D15">
                      <w:r>
                        <w:t>Bench</w:t>
                      </w:r>
                    </w:p>
                  </w:txbxContent>
                </v:textbox>
              </v:shape>
            </w:pict>
          </mc:Fallback>
        </mc:AlternateContent>
      </w:r>
    </w:p>
    <w:p w14:paraId="444ED13C" w14:textId="77777777" w:rsidR="00B31D15" w:rsidRDefault="00B31D15" w:rsidP="00B31D15">
      <w:pPr>
        <w:tabs>
          <w:tab w:val="left" w:pos="8505"/>
          <w:tab w:val="left" w:pos="9356"/>
        </w:tabs>
        <w:ind w:left="567" w:hanging="567"/>
        <w:jc w:val="center"/>
        <w:rPr>
          <w:b/>
        </w:rPr>
      </w:pPr>
    </w:p>
    <w:p w14:paraId="1EBDC311" w14:textId="77777777" w:rsidR="00B31D15" w:rsidRDefault="00B31D15" w:rsidP="00B31D15">
      <w:pPr>
        <w:tabs>
          <w:tab w:val="left" w:pos="8505"/>
          <w:tab w:val="left" w:pos="9356"/>
        </w:tabs>
        <w:ind w:left="567" w:hanging="567"/>
        <w:jc w:val="center"/>
        <w:rPr>
          <w:b/>
        </w:rPr>
      </w:pPr>
      <w:r>
        <w:rPr>
          <w:noProof/>
        </w:rPr>
        <mc:AlternateContent>
          <mc:Choice Requires="wps">
            <w:drawing>
              <wp:anchor distT="45720" distB="45720" distL="114300" distR="114300" simplePos="0" relativeHeight="252029952" behindDoc="0" locked="0" layoutInCell="1" allowOverlap="1" wp14:anchorId="0910AA7C" wp14:editId="5F691B9B">
                <wp:simplePos x="0" y="0"/>
                <wp:positionH relativeFrom="column">
                  <wp:posOffset>2645410</wp:posOffset>
                </wp:positionH>
                <wp:positionV relativeFrom="paragraph">
                  <wp:posOffset>73660</wp:posOffset>
                </wp:positionV>
                <wp:extent cx="1828800" cy="1404620"/>
                <wp:effectExtent l="0" t="0" r="0" b="5715"/>
                <wp:wrapNone/>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noFill/>
                          <a:miter lim="800000"/>
                          <a:headEnd/>
                          <a:tailEnd/>
                        </a:ln>
                      </wps:spPr>
                      <wps:txbx>
                        <w:txbxContent>
                          <w:p w14:paraId="2297D687" w14:textId="77777777" w:rsidR="007D75D6" w:rsidRDefault="007D75D6" w:rsidP="00B31D15">
                            <w:r>
                              <w:t>Height Raised = 35.0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0AA7C" id="_x0000_s1113" type="#_x0000_t202" style="position:absolute;left:0;text-align:left;margin-left:208.3pt;margin-top:5.8pt;width:2in;height:110.6pt;z-index:252029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" stroked="f">
                <v:textbox style="mso-fit-shape-to-text:t">
                  <w:txbxContent>
                    <w:p w14:paraId="2297D687" w14:textId="77777777" w:rsidR="007D75D6" w:rsidRDefault="007D75D6" w:rsidP="00B31D15">
                      <w:r>
                        <w:t>Height Raised = 35.0 cm</w:t>
                      </w:r>
                    </w:p>
                  </w:txbxContent>
                </v:textbox>
              </v:shape>
            </w:pict>
          </mc:Fallback>
        </mc:AlternateContent>
      </w:r>
    </w:p>
    <w:p w14:paraId="360DC219" w14:textId="77777777" w:rsidR="00B31D15" w:rsidRDefault="00B31D15" w:rsidP="00B31D15">
      <w:pPr>
        <w:tabs>
          <w:tab w:val="left" w:pos="8505"/>
          <w:tab w:val="left" w:pos="9356"/>
        </w:tabs>
        <w:ind w:left="567" w:hanging="567"/>
        <w:jc w:val="center"/>
        <w:rPr>
          <w:b/>
        </w:rPr>
      </w:pPr>
    </w:p>
    <w:p w14:paraId="48DC16BE" w14:textId="77777777" w:rsidR="00B31D15" w:rsidRDefault="00B31D15" w:rsidP="00B31D15">
      <w:pPr>
        <w:tabs>
          <w:tab w:val="left" w:pos="8505"/>
          <w:tab w:val="left" w:pos="9356"/>
        </w:tabs>
        <w:ind w:left="567" w:hanging="567"/>
        <w:jc w:val="center"/>
        <w:rPr>
          <w:b/>
        </w:rPr>
      </w:pPr>
    </w:p>
    <w:p w14:paraId="3E6152D0" w14:textId="77777777" w:rsidR="00B31D15" w:rsidRDefault="00B31D15" w:rsidP="00B31D15">
      <w:pPr>
        <w:tabs>
          <w:tab w:val="left" w:pos="8505"/>
          <w:tab w:val="left" w:pos="9356"/>
        </w:tabs>
        <w:ind w:left="567" w:hanging="567"/>
        <w:jc w:val="center"/>
        <w:rPr>
          <w:b/>
        </w:rPr>
      </w:pPr>
    </w:p>
    <w:p w14:paraId="36B2BC98" w14:textId="77777777" w:rsidR="00B31D15" w:rsidRDefault="00B31D15" w:rsidP="00B31D15">
      <w:pPr>
        <w:tabs>
          <w:tab w:val="left" w:pos="8505"/>
          <w:tab w:val="left" w:pos="9356"/>
        </w:tabs>
        <w:ind w:left="567" w:hanging="567"/>
        <w:jc w:val="center"/>
        <w:rPr>
          <w:b/>
        </w:rPr>
      </w:pPr>
    </w:p>
    <w:p w14:paraId="01F9F48E" w14:textId="77777777" w:rsidR="00B31D15" w:rsidRDefault="00B31D15" w:rsidP="00B31D15">
      <w:pPr>
        <w:tabs>
          <w:tab w:val="left" w:pos="8505"/>
          <w:tab w:val="left" w:pos="9356"/>
        </w:tabs>
        <w:ind w:left="567" w:hanging="567"/>
        <w:jc w:val="center"/>
        <w:rPr>
          <w:b/>
        </w:rPr>
      </w:pPr>
    </w:p>
    <w:p w14:paraId="6D279D30" w14:textId="77777777" w:rsidR="00B31D15" w:rsidRDefault="00B31D15" w:rsidP="00B31D15">
      <w:pPr>
        <w:tabs>
          <w:tab w:val="left" w:pos="8505"/>
          <w:tab w:val="left" w:pos="9356"/>
        </w:tabs>
        <w:ind w:left="567" w:hanging="567"/>
        <w:jc w:val="center"/>
        <w:rPr>
          <w:b/>
        </w:rPr>
      </w:pPr>
      <w:r>
        <w:rPr>
          <w:b/>
          <w:noProof/>
        </w:rPr>
        <mc:AlternateContent>
          <mc:Choice Requires="wps">
            <w:drawing>
              <wp:anchor distT="0" distB="0" distL="114300" distR="114300" simplePos="0" relativeHeight="252025856" behindDoc="0" locked="0" layoutInCell="1" allowOverlap="1" wp14:anchorId="5E54EADD" wp14:editId="7AC30D27">
                <wp:simplePos x="0" y="0"/>
                <wp:positionH relativeFrom="column">
                  <wp:posOffset>2286000</wp:posOffset>
                </wp:positionH>
                <wp:positionV relativeFrom="paragraph">
                  <wp:posOffset>66675</wp:posOffset>
                </wp:positionV>
                <wp:extent cx="228600" cy="116840"/>
                <wp:effectExtent l="0" t="0" r="19050" b="16510"/>
                <wp:wrapNone/>
                <wp:docPr id="135" name="Rectangle 135"/>
                <wp:cNvGraphicFramePr/>
                <a:graphic xmlns:a="http://schemas.openxmlformats.org/drawingml/2006/main">
                  <a:graphicData uri="http://schemas.microsoft.com/office/word/2010/wordprocessingShape">
                    <wps:wsp>
                      <wps:cNvSpPr/>
                      <wps:spPr>
                        <a:xfrm>
                          <a:off x="0" y="0"/>
                          <a:ext cx="228600" cy="1168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69AD2" id="Rectangle 135" o:spid="_x0000_s1026" style="position:absolute;margin-left:180pt;margin-top:5.25pt;width:18pt;height:9.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" fillcolor="black [3213]" strokecolor="black [3213]" strokeweight="1pt"/>
            </w:pict>
          </mc:Fallback>
        </mc:AlternateContent>
      </w:r>
    </w:p>
    <w:p w14:paraId="23C61DB9" w14:textId="77777777" w:rsidR="00B31D15" w:rsidRDefault="00B31D15" w:rsidP="00B31D15">
      <w:pPr>
        <w:tabs>
          <w:tab w:val="left" w:pos="8505"/>
          <w:tab w:val="left" w:pos="9356"/>
        </w:tabs>
        <w:ind w:left="567" w:hanging="567"/>
        <w:jc w:val="center"/>
        <w:rPr>
          <w:b/>
        </w:rPr>
      </w:pPr>
      <w:r>
        <w:rPr>
          <w:noProof/>
        </w:rPr>
        <mc:AlternateContent>
          <mc:Choice Requires="wps">
            <w:drawing>
              <wp:anchor distT="45720" distB="45720" distL="114300" distR="114300" simplePos="0" relativeHeight="252028928" behindDoc="0" locked="0" layoutInCell="1" allowOverlap="1" wp14:anchorId="27DC8E73" wp14:editId="5351A03A">
                <wp:simplePos x="0" y="0"/>
                <wp:positionH relativeFrom="column">
                  <wp:posOffset>2086610</wp:posOffset>
                </wp:positionH>
                <wp:positionV relativeFrom="paragraph">
                  <wp:posOffset>111760</wp:posOffset>
                </wp:positionV>
                <wp:extent cx="1117600" cy="1404620"/>
                <wp:effectExtent l="0" t="0" r="6350" b="5715"/>
                <wp:wrapNone/>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31688EF9" w14:textId="77777777" w:rsidR="007D75D6" w:rsidRDefault="007D75D6" w:rsidP="00B31D15">
                            <w:r>
                              <w:t>Mass = 40.0 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C8E73" id="_x0000_s1114" type="#_x0000_t202" style="position:absolute;left:0;text-align:left;margin-left:164.3pt;margin-top:8.8pt;width:88pt;height:110.6pt;z-index:252028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" stroked="f">
                <v:textbox style="mso-fit-shape-to-text:t">
                  <w:txbxContent>
                    <w:p w14:paraId="31688EF9" w14:textId="77777777" w:rsidR="007D75D6" w:rsidRDefault="007D75D6" w:rsidP="00B31D15">
                      <w:r>
                        <w:t>Mass = 40.0 g</w:t>
                      </w:r>
                    </w:p>
                  </w:txbxContent>
                </v:textbox>
              </v:shape>
            </w:pict>
          </mc:Fallback>
        </mc:AlternateContent>
      </w:r>
    </w:p>
    <w:p w14:paraId="1341B369" w14:textId="77777777" w:rsidR="00B31D15" w:rsidRDefault="00B31D15" w:rsidP="00B31D15">
      <w:pPr>
        <w:tabs>
          <w:tab w:val="left" w:pos="8505"/>
          <w:tab w:val="left" w:pos="9356"/>
        </w:tabs>
        <w:ind w:left="567" w:hanging="567"/>
        <w:jc w:val="center"/>
        <w:rPr>
          <w:b/>
        </w:rPr>
      </w:pPr>
    </w:p>
    <w:p w14:paraId="5A8C8B86" w14:textId="77777777" w:rsidR="00B31D15" w:rsidRDefault="00B31D15" w:rsidP="00B31D15">
      <w:pPr>
        <w:tabs>
          <w:tab w:val="left" w:pos="8505"/>
          <w:tab w:val="left" w:pos="9356"/>
        </w:tabs>
        <w:ind w:left="567" w:hanging="567"/>
        <w:jc w:val="center"/>
        <w:rPr>
          <w:b/>
        </w:rPr>
      </w:pPr>
    </w:p>
    <w:p w14:paraId="5CD17F5A" w14:textId="77777777" w:rsidR="00B31D15" w:rsidRDefault="00B31D15" w:rsidP="00B31D15">
      <w:pPr>
        <w:tabs>
          <w:tab w:val="left" w:pos="8505"/>
          <w:tab w:val="left" w:pos="9356"/>
        </w:tabs>
        <w:ind w:left="567" w:hanging="567"/>
        <w:jc w:val="center"/>
        <w:rPr>
          <w:b/>
        </w:rPr>
      </w:pPr>
    </w:p>
    <w:p w14:paraId="6C0F7A35" w14:textId="77777777" w:rsidR="00B31D15" w:rsidRDefault="00B31D15" w:rsidP="00B31D15">
      <w:pPr>
        <w:tabs>
          <w:tab w:val="left" w:pos="8505"/>
          <w:tab w:val="left" w:pos="9356"/>
        </w:tabs>
        <w:ind w:left="567" w:hanging="567"/>
        <w:jc w:val="center"/>
        <w:rPr>
          <w:b/>
        </w:rPr>
      </w:pPr>
    </w:p>
    <w:p w14:paraId="28D02D47" w14:textId="77777777" w:rsidR="00B31D15" w:rsidRDefault="00B31D15" w:rsidP="00B31D15">
      <w:pPr>
        <w:tabs>
          <w:tab w:val="left" w:pos="8505"/>
          <w:tab w:val="left" w:pos="9356"/>
        </w:tabs>
      </w:pPr>
      <w:r>
        <w:t xml:space="preserve">The students gradually increased the electric power provided to the motor by increasing the voltage on a power pack. They had performed an experiment prior to the investigation and determined that the average electric resistance of the motor was equal to 7.30 </w:t>
      </w:r>
      <w:r>
        <w:rPr>
          <w:rFonts w:cs="Arial"/>
        </w:rPr>
        <w:t>Ω</w:t>
      </w:r>
      <w:r>
        <w:t xml:space="preserve">. For each increased power, the average time for the mass to have its height increased by a distance of 35.0 cm was measured. The table below summarises the results obtained by the students. </w:t>
      </w:r>
    </w:p>
    <w:p w14:paraId="5565D788" w14:textId="77777777" w:rsidR="00B31D15" w:rsidRDefault="00B31D15" w:rsidP="00B31D15">
      <w:pPr>
        <w:tabs>
          <w:tab w:val="left" w:pos="8505"/>
          <w:tab w:val="left" w:pos="9356"/>
        </w:tabs>
      </w:pPr>
    </w:p>
    <w:tbl>
      <w:tblPr>
        <w:tblStyle w:val="TableGrid"/>
        <w:tblW w:w="0" w:type="auto"/>
        <w:tblLook w:val="04A0" w:firstRow="1" w:lastRow="0" w:firstColumn="1" w:lastColumn="0" w:noHBand="0" w:noVBand="1"/>
      </w:tblPr>
      <w:tblGrid>
        <w:gridCol w:w="2122"/>
        <w:gridCol w:w="2409"/>
        <w:gridCol w:w="2690"/>
        <w:gridCol w:w="2407"/>
      </w:tblGrid>
      <w:tr w:rsidR="00B31D15" w:rsidRPr="00AD5555" w14:paraId="1F29C3DC" w14:textId="77777777" w:rsidTr="00FB03DB">
        <w:trPr>
          <w:trHeight w:val="567"/>
        </w:trPr>
        <w:tc>
          <w:tcPr>
            <w:tcW w:w="2122" w:type="dxa"/>
            <w:vAlign w:val="center"/>
          </w:tcPr>
          <w:p w14:paraId="3F0A54F9" w14:textId="77777777" w:rsidR="00B31D15" w:rsidRPr="00AD5555" w:rsidRDefault="00B31D15" w:rsidP="00FB03DB">
            <w:pPr>
              <w:tabs>
                <w:tab w:val="left" w:pos="8505"/>
                <w:tab w:val="left" w:pos="9356"/>
              </w:tabs>
              <w:jc w:val="center"/>
              <w:rPr>
                <w:szCs w:val="22"/>
              </w:rPr>
            </w:pPr>
            <w:r w:rsidRPr="00AD5555">
              <w:rPr>
                <w:szCs w:val="22"/>
              </w:rPr>
              <w:t>Voltage ‘V’ (V)</w:t>
            </w:r>
          </w:p>
        </w:tc>
        <w:tc>
          <w:tcPr>
            <w:tcW w:w="2409" w:type="dxa"/>
            <w:vAlign w:val="center"/>
          </w:tcPr>
          <w:p w14:paraId="0A6AA2C3" w14:textId="77777777" w:rsidR="00B31D15" w:rsidRPr="00AD5555" w:rsidRDefault="00B31D15" w:rsidP="00FB03DB">
            <w:pPr>
              <w:tabs>
                <w:tab w:val="left" w:pos="8505"/>
                <w:tab w:val="left" w:pos="9356"/>
              </w:tabs>
              <w:jc w:val="center"/>
              <w:rPr>
                <w:szCs w:val="22"/>
              </w:rPr>
            </w:pPr>
            <w:r w:rsidRPr="00AD5555">
              <w:rPr>
                <w:szCs w:val="22"/>
              </w:rPr>
              <w:t xml:space="preserve">Time </w:t>
            </w:r>
            <w:r>
              <w:rPr>
                <w:szCs w:val="22"/>
              </w:rPr>
              <w:t xml:space="preserve">‘t’ </w:t>
            </w:r>
            <w:r w:rsidRPr="00AD5555">
              <w:rPr>
                <w:szCs w:val="22"/>
              </w:rPr>
              <w:t>(s)</w:t>
            </w:r>
          </w:p>
        </w:tc>
        <w:tc>
          <w:tcPr>
            <w:tcW w:w="2690" w:type="dxa"/>
            <w:vAlign w:val="center"/>
          </w:tcPr>
          <w:p w14:paraId="37F2BF33" w14:textId="77777777" w:rsidR="00B31D15" w:rsidRPr="00AD5555" w:rsidRDefault="00B31D15" w:rsidP="00FB03DB">
            <w:pPr>
              <w:tabs>
                <w:tab w:val="left" w:pos="8505"/>
                <w:tab w:val="left" w:pos="9356"/>
              </w:tabs>
              <w:jc w:val="center"/>
              <w:rPr>
                <w:szCs w:val="22"/>
              </w:rPr>
            </w:pPr>
            <w:r w:rsidRPr="00AD5555">
              <w:rPr>
                <w:szCs w:val="22"/>
              </w:rPr>
              <w:t>V</w:t>
            </w:r>
            <w:r w:rsidRPr="00AD5555">
              <w:rPr>
                <w:szCs w:val="22"/>
                <w:vertAlign w:val="superscript"/>
              </w:rPr>
              <w:t>2</w:t>
            </w:r>
            <w:r w:rsidRPr="00AD5555">
              <w:rPr>
                <w:szCs w:val="22"/>
              </w:rPr>
              <w:t xml:space="preserve"> (V</w:t>
            </w:r>
            <w:r w:rsidRPr="00AD5555">
              <w:rPr>
                <w:szCs w:val="22"/>
                <w:vertAlign w:val="superscript"/>
              </w:rPr>
              <w:t>2</w:t>
            </w:r>
            <w:r w:rsidRPr="00AD5555">
              <w:rPr>
                <w:szCs w:val="22"/>
              </w:rPr>
              <w:t>)</w:t>
            </w:r>
          </w:p>
        </w:tc>
        <w:tc>
          <w:tcPr>
            <w:tcW w:w="2407" w:type="dxa"/>
            <w:vAlign w:val="center"/>
          </w:tcPr>
          <w:p w14:paraId="769DCF61" w14:textId="77777777" w:rsidR="00B31D15" w:rsidRPr="00AD5555" w:rsidRDefault="00B31D15" w:rsidP="00FB03DB">
            <w:pPr>
              <w:tabs>
                <w:tab w:val="left" w:pos="8505"/>
                <w:tab w:val="left" w:pos="9356"/>
              </w:tabs>
              <w:jc w:val="center"/>
              <w:rPr>
                <w:szCs w:val="22"/>
              </w:rPr>
            </w:pPr>
            <w:r w:rsidRPr="00AD5555">
              <w:rPr>
                <w:sz w:val="24"/>
                <w:vertAlign w:val="superscript"/>
              </w:rPr>
              <w:t>1</w:t>
            </w:r>
            <w:r w:rsidRPr="00AD5555">
              <w:rPr>
                <w:sz w:val="24"/>
              </w:rPr>
              <w:t>/</w:t>
            </w:r>
            <w:r w:rsidRPr="00AD5555">
              <w:rPr>
                <w:sz w:val="24"/>
                <w:vertAlign w:val="subscript"/>
              </w:rPr>
              <w:t>t</w:t>
            </w:r>
            <w:r w:rsidRPr="00AD5555">
              <w:rPr>
                <w:szCs w:val="22"/>
                <w:vertAlign w:val="subscript"/>
              </w:rPr>
              <w:t xml:space="preserve"> </w:t>
            </w:r>
            <w:r>
              <w:rPr>
                <w:szCs w:val="22"/>
              </w:rPr>
              <w:t xml:space="preserve"> </w:t>
            </w:r>
            <w:r w:rsidRPr="00AD5555">
              <w:rPr>
                <w:szCs w:val="22"/>
              </w:rPr>
              <w:t>(s</w:t>
            </w:r>
            <w:r w:rsidRPr="00AD5555">
              <w:rPr>
                <w:szCs w:val="22"/>
                <w:vertAlign w:val="superscript"/>
              </w:rPr>
              <w:t>-1</w:t>
            </w:r>
            <w:r w:rsidRPr="00AD5555">
              <w:rPr>
                <w:szCs w:val="22"/>
              </w:rPr>
              <w:t>)</w:t>
            </w:r>
          </w:p>
        </w:tc>
      </w:tr>
      <w:tr w:rsidR="00B31D15" w:rsidRPr="00AD5555" w14:paraId="2FFDF418" w14:textId="77777777" w:rsidTr="00FB03DB">
        <w:trPr>
          <w:trHeight w:val="567"/>
        </w:trPr>
        <w:tc>
          <w:tcPr>
            <w:tcW w:w="2122" w:type="dxa"/>
            <w:vAlign w:val="center"/>
          </w:tcPr>
          <w:p w14:paraId="204BA012" w14:textId="77777777" w:rsidR="00B31D15" w:rsidRPr="00AD5555" w:rsidRDefault="00B31D15" w:rsidP="00FB03DB">
            <w:pPr>
              <w:tabs>
                <w:tab w:val="left" w:pos="8505"/>
                <w:tab w:val="left" w:pos="9356"/>
              </w:tabs>
              <w:jc w:val="center"/>
              <w:rPr>
                <w:szCs w:val="22"/>
              </w:rPr>
            </w:pPr>
            <w:r w:rsidRPr="00AD5555">
              <w:rPr>
                <w:szCs w:val="22"/>
              </w:rPr>
              <w:t>0.400</w:t>
            </w:r>
          </w:p>
        </w:tc>
        <w:tc>
          <w:tcPr>
            <w:tcW w:w="2409" w:type="dxa"/>
            <w:vAlign w:val="center"/>
          </w:tcPr>
          <w:p w14:paraId="1048A184" w14:textId="77777777" w:rsidR="00B31D15" w:rsidRPr="00AD5555" w:rsidRDefault="00B31D15" w:rsidP="00FB03DB">
            <w:pPr>
              <w:tabs>
                <w:tab w:val="left" w:pos="8505"/>
                <w:tab w:val="left" w:pos="9356"/>
              </w:tabs>
              <w:jc w:val="center"/>
              <w:rPr>
                <w:szCs w:val="22"/>
              </w:rPr>
            </w:pPr>
            <w:r>
              <w:rPr>
                <w:szCs w:val="22"/>
              </w:rPr>
              <w:t>7.81</w:t>
            </w:r>
          </w:p>
        </w:tc>
        <w:tc>
          <w:tcPr>
            <w:tcW w:w="2690" w:type="dxa"/>
            <w:vAlign w:val="center"/>
          </w:tcPr>
          <w:p w14:paraId="4D6909A9" w14:textId="77777777" w:rsidR="00B31D15" w:rsidRPr="00AD5555" w:rsidRDefault="00B31D15" w:rsidP="00FB03DB">
            <w:pPr>
              <w:tabs>
                <w:tab w:val="left" w:pos="8505"/>
                <w:tab w:val="left" w:pos="9356"/>
              </w:tabs>
              <w:jc w:val="center"/>
              <w:rPr>
                <w:szCs w:val="22"/>
              </w:rPr>
            </w:pPr>
            <w:r>
              <w:rPr>
                <w:szCs w:val="22"/>
              </w:rPr>
              <w:t>0.160</w:t>
            </w:r>
          </w:p>
        </w:tc>
        <w:tc>
          <w:tcPr>
            <w:tcW w:w="2407" w:type="dxa"/>
            <w:vAlign w:val="center"/>
          </w:tcPr>
          <w:p w14:paraId="51A487E3" w14:textId="77777777" w:rsidR="00B31D15" w:rsidRPr="00AD5555" w:rsidRDefault="00FB03DB" w:rsidP="00FB03DB">
            <w:pPr>
              <w:tabs>
                <w:tab w:val="left" w:pos="8505"/>
                <w:tab w:val="left" w:pos="9356"/>
              </w:tabs>
              <w:jc w:val="center"/>
              <w:rPr>
                <w:szCs w:val="22"/>
              </w:rPr>
            </w:pPr>
            <w:r w:rsidRPr="00FB03DB">
              <w:rPr>
                <w:color w:val="FF0000"/>
                <w:szCs w:val="22"/>
              </w:rPr>
              <w:t>0.128</w:t>
            </w:r>
          </w:p>
        </w:tc>
      </w:tr>
      <w:tr w:rsidR="00B31D15" w:rsidRPr="00AD5555" w14:paraId="5D4BDCD1" w14:textId="77777777" w:rsidTr="00FB03DB">
        <w:trPr>
          <w:trHeight w:val="567"/>
        </w:trPr>
        <w:tc>
          <w:tcPr>
            <w:tcW w:w="2122" w:type="dxa"/>
            <w:vAlign w:val="center"/>
          </w:tcPr>
          <w:p w14:paraId="3C8A1463" w14:textId="77777777" w:rsidR="00B31D15" w:rsidRPr="00AD5555" w:rsidRDefault="00B31D15" w:rsidP="00FB03DB">
            <w:pPr>
              <w:tabs>
                <w:tab w:val="left" w:pos="8505"/>
                <w:tab w:val="left" w:pos="9356"/>
              </w:tabs>
              <w:jc w:val="center"/>
              <w:rPr>
                <w:szCs w:val="22"/>
              </w:rPr>
            </w:pPr>
            <w:r w:rsidRPr="00AD5555">
              <w:rPr>
                <w:szCs w:val="22"/>
              </w:rPr>
              <w:t>0.600</w:t>
            </w:r>
          </w:p>
        </w:tc>
        <w:tc>
          <w:tcPr>
            <w:tcW w:w="2409" w:type="dxa"/>
            <w:vAlign w:val="center"/>
          </w:tcPr>
          <w:p w14:paraId="183CE160" w14:textId="77777777" w:rsidR="00B31D15" w:rsidRPr="00AD5555" w:rsidRDefault="00B31D15" w:rsidP="00FB03DB">
            <w:pPr>
              <w:tabs>
                <w:tab w:val="left" w:pos="8505"/>
                <w:tab w:val="left" w:pos="9356"/>
              </w:tabs>
              <w:jc w:val="center"/>
              <w:rPr>
                <w:szCs w:val="22"/>
              </w:rPr>
            </w:pPr>
            <w:r>
              <w:rPr>
                <w:szCs w:val="22"/>
              </w:rPr>
              <w:t>3.47</w:t>
            </w:r>
          </w:p>
        </w:tc>
        <w:tc>
          <w:tcPr>
            <w:tcW w:w="2690" w:type="dxa"/>
            <w:vAlign w:val="center"/>
          </w:tcPr>
          <w:p w14:paraId="729ED752" w14:textId="77777777" w:rsidR="00B31D15" w:rsidRPr="00AD5555" w:rsidRDefault="00B31D15" w:rsidP="00FB03DB">
            <w:pPr>
              <w:tabs>
                <w:tab w:val="left" w:pos="8505"/>
                <w:tab w:val="left" w:pos="9356"/>
              </w:tabs>
              <w:jc w:val="center"/>
              <w:rPr>
                <w:szCs w:val="22"/>
              </w:rPr>
            </w:pPr>
            <w:r>
              <w:rPr>
                <w:szCs w:val="22"/>
              </w:rPr>
              <w:t>0.360</w:t>
            </w:r>
          </w:p>
        </w:tc>
        <w:tc>
          <w:tcPr>
            <w:tcW w:w="2407" w:type="dxa"/>
            <w:vAlign w:val="center"/>
          </w:tcPr>
          <w:p w14:paraId="52B74E83" w14:textId="77777777" w:rsidR="00B31D15" w:rsidRPr="00AD5555" w:rsidRDefault="00B31D15" w:rsidP="00FB03DB">
            <w:pPr>
              <w:tabs>
                <w:tab w:val="left" w:pos="8505"/>
                <w:tab w:val="left" w:pos="9356"/>
              </w:tabs>
              <w:jc w:val="center"/>
              <w:rPr>
                <w:szCs w:val="22"/>
              </w:rPr>
            </w:pPr>
            <w:r>
              <w:rPr>
                <w:szCs w:val="22"/>
              </w:rPr>
              <w:t>0.288</w:t>
            </w:r>
          </w:p>
        </w:tc>
      </w:tr>
      <w:tr w:rsidR="00B31D15" w:rsidRPr="00AD5555" w14:paraId="2DD5599F" w14:textId="77777777" w:rsidTr="00FB03DB">
        <w:trPr>
          <w:trHeight w:val="567"/>
        </w:trPr>
        <w:tc>
          <w:tcPr>
            <w:tcW w:w="2122" w:type="dxa"/>
            <w:vAlign w:val="center"/>
          </w:tcPr>
          <w:p w14:paraId="426326FA" w14:textId="77777777" w:rsidR="00B31D15" w:rsidRPr="00AD5555" w:rsidRDefault="00B31D15" w:rsidP="00FB03DB">
            <w:pPr>
              <w:tabs>
                <w:tab w:val="left" w:pos="8505"/>
                <w:tab w:val="left" w:pos="9356"/>
              </w:tabs>
              <w:jc w:val="center"/>
              <w:rPr>
                <w:szCs w:val="22"/>
              </w:rPr>
            </w:pPr>
            <w:r w:rsidRPr="00AD5555">
              <w:rPr>
                <w:szCs w:val="22"/>
              </w:rPr>
              <w:t>0.800</w:t>
            </w:r>
          </w:p>
        </w:tc>
        <w:tc>
          <w:tcPr>
            <w:tcW w:w="2409" w:type="dxa"/>
            <w:vAlign w:val="center"/>
          </w:tcPr>
          <w:p w14:paraId="70DB119F" w14:textId="77777777" w:rsidR="00B31D15" w:rsidRPr="00AD5555" w:rsidRDefault="00B31D15" w:rsidP="00FB03DB">
            <w:pPr>
              <w:tabs>
                <w:tab w:val="left" w:pos="8505"/>
                <w:tab w:val="left" w:pos="9356"/>
              </w:tabs>
              <w:jc w:val="center"/>
              <w:rPr>
                <w:szCs w:val="22"/>
              </w:rPr>
            </w:pPr>
            <w:r>
              <w:rPr>
                <w:szCs w:val="22"/>
              </w:rPr>
              <w:t>1.95</w:t>
            </w:r>
          </w:p>
        </w:tc>
        <w:tc>
          <w:tcPr>
            <w:tcW w:w="2690" w:type="dxa"/>
            <w:vAlign w:val="center"/>
          </w:tcPr>
          <w:p w14:paraId="1F3FE192" w14:textId="77777777" w:rsidR="00B31D15" w:rsidRPr="00AD5555" w:rsidRDefault="00FB03DB" w:rsidP="00FB03DB">
            <w:pPr>
              <w:tabs>
                <w:tab w:val="left" w:pos="8505"/>
                <w:tab w:val="left" w:pos="9356"/>
              </w:tabs>
              <w:jc w:val="center"/>
              <w:rPr>
                <w:szCs w:val="22"/>
              </w:rPr>
            </w:pPr>
            <w:r w:rsidRPr="00FB03DB">
              <w:rPr>
                <w:color w:val="FF0000"/>
                <w:szCs w:val="22"/>
              </w:rPr>
              <w:t>0.640</w:t>
            </w:r>
          </w:p>
        </w:tc>
        <w:tc>
          <w:tcPr>
            <w:tcW w:w="2407" w:type="dxa"/>
            <w:vAlign w:val="center"/>
          </w:tcPr>
          <w:p w14:paraId="70BD6B96" w14:textId="77777777" w:rsidR="00B31D15" w:rsidRPr="00AD5555" w:rsidRDefault="00B31D15" w:rsidP="00FB03DB">
            <w:pPr>
              <w:tabs>
                <w:tab w:val="left" w:pos="8505"/>
                <w:tab w:val="left" w:pos="9356"/>
              </w:tabs>
              <w:jc w:val="center"/>
              <w:rPr>
                <w:szCs w:val="22"/>
              </w:rPr>
            </w:pPr>
            <w:r>
              <w:rPr>
                <w:szCs w:val="22"/>
              </w:rPr>
              <w:t>0.513</w:t>
            </w:r>
          </w:p>
        </w:tc>
      </w:tr>
      <w:tr w:rsidR="00B31D15" w:rsidRPr="00AD5555" w14:paraId="4422F668" w14:textId="77777777" w:rsidTr="00FB03DB">
        <w:trPr>
          <w:trHeight w:val="567"/>
        </w:trPr>
        <w:tc>
          <w:tcPr>
            <w:tcW w:w="2122" w:type="dxa"/>
            <w:vAlign w:val="center"/>
          </w:tcPr>
          <w:p w14:paraId="6CDBF39D" w14:textId="77777777" w:rsidR="00B31D15" w:rsidRPr="00AD5555" w:rsidRDefault="00B31D15" w:rsidP="00FB03DB">
            <w:pPr>
              <w:tabs>
                <w:tab w:val="left" w:pos="8505"/>
                <w:tab w:val="left" w:pos="9356"/>
              </w:tabs>
              <w:jc w:val="center"/>
              <w:rPr>
                <w:szCs w:val="22"/>
              </w:rPr>
            </w:pPr>
            <w:r w:rsidRPr="00AD5555">
              <w:rPr>
                <w:szCs w:val="22"/>
              </w:rPr>
              <w:t>1.00</w:t>
            </w:r>
          </w:p>
        </w:tc>
        <w:tc>
          <w:tcPr>
            <w:tcW w:w="2409" w:type="dxa"/>
            <w:vAlign w:val="center"/>
          </w:tcPr>
          <w:p w14:paraId="4D1DB97B" w14:textId="77777777" w:rsidR="00B31D15" w:rsidRPr="00AD5555" w:rsidRDefault="00B31D15" w:rsidP="00FB03DB">
            <w:pPr>
              <w:tabs>
                <w:tab w:val="left" w:pos="8505"/>
                <w:tab w:val="left" w:pos="9356"/>
              </w:tabs>
              <w:jc w:val="center"/>
              <w:rPr>
                <w:szCs w:val="22"/>
              </w:rPr>
            </w:pPr>
            <w:r>
              <w:rPr>
                <w:szCs w:val="22"/>
              </w:rPr>
              <w:t>1.25</w:t>
            </w:r>
          </w:p>
        </w:tc>
        <w:tc>
          <w:tcPr>
            <w:tcW w:w="2690" w:type="dxa"/>
            <w:vAlign w:val="center"/>
          </w:tcPr>
          <w:p w14:paraId="08618FCF" w14:textId="77777777" w:rsidR="00B31D15" w:rsidRPr="00AD5555" w:rsidRDefault="00B31D15" w:rsidP="00FB03DB">
            <w:pPr>
              <w:tabs>
                <w:tab w:val="left" w:pos="8505"/>
                <w:tab w:val="left" w:pos="9356"/>
              </w:tabs>
              <w:jc w:val="center"/>
              <w:rPr>
                <w:szCs w:val="22"/>
              </w:rPr>
            </w:pPr>
            <w:r>
              <w:rPr>
                <w:szCs w:val="22"/>
              </w:rPr>
              <w:t>1.00</w:t>
            </w:r>
          </w:p>
        </w:tc>
        <w:tc>
          <w:tcPr>
            <w:tcW w:w="2407" w:type="dxa"/>
            <w:vAlign w:val="center"/>
          </w:tcPr>
          <w:p w14:paraId="21D6AFCC" w14:textId="77777777" w:rsidR="00B31D15" w:rsidRPr="00AD5555" w:rsidRDefault="00B31D15" w:rsidP="00FB03DB">
            <w:pPr>
              <w:tabs>
                <w:tab w:val="left" w:pos="8505"/>
                <w:tab w:val="left" w:pos="9356"/>
              </w:tabs>
              <w:jc w:val="center"/>
              <w:rPr>
                <w:szCs w:val="22"/>
              </w:rPr>
            </w:pPr>
            <w:r>
              <w:rPr>
                <w:szCs w:val="22"/>
              </w:rPr>
              <w:t>0.800</w:t>
            </w:r>
          </w:p>
        </w:tc>
      </w:tr>
      <w:tr w:rsidR="00B31D15" w:rsidRPr="00AD5555" w14:paraId="639CA4A2" w14:textId="77777777" w:rsidTr="00FB03DB">
        <w:trPr>
          <w:trHeight w:val="567"/>
        </w:trPr>
        <w:tc>
          <w:tcPr>
            <w:tcW w:w="2122" w:type="dxa"/>
            <w:vAlign w:val="center"/>
          </w:tcPr>
          <w:p w14:paraId="0C53D0B2" w14:textId="77777777" w:rsidR="00B31D15" w:rsidRPr="00AD5555" w:rsidRDefault="00B31D15" w:rsidP="00FB03DB">
            <w:pPr>
              <w:tabs>
                <w:tab w:val="left" w:pos="8505"/>
                <w:tab w:val="left" w:pos="9356"/>
              </w:tabs>
              <w:jc w:val="center"/>
              <w:rPr>
                <w:szCs w:val="22"/>
              </w:rPr>
            </w:pPr>
            <w:r>
              <w:rPr>
                <w:szCs w:val="22"/>
              </w:rPr>
              <w:t>1.20</w:t>
            </w:r>
          </w:p>
        </w:tc>
        <w:tc>
          <w:tcPr>
            <w:tcW w:w="2409" w:type="dxa"/>
            <w:vAlign w:val="center"/>
          </w:tcPr>
          <w:p w14:paraId="0679F923" w14:textId="77777777" w:rsidR="00B31D15" w:rsidRPr="00AD5555" w:rsidRDefault="00B31D15" w:rsidP="00FB03DB">
            <w:pPr>
              <w:tabs>
                <w:tab w:val="left" w:pos="8505"/>
                <w:tab w:val="left" w:pos="9356"/>
              </w:tabs>
              <w:jc w:val="center"/>
              <w:rPr>
                <w:szCs w:val="22"/>
              </w:rPr>
            </w:pPr>
            <w:r>
              <w:rPr>
                <w:szCs w:val="22"/>
              </w:rPr>
              <w:t>0.868</w:t>
            </w:r>
          </w:p>
        </w:tc>
        <w:tc>
          <w:tcPr>
            <w:tcW w:w="2690" w:type="dxa"/>
            <w:vAlign w:val="center"/>
          </w:tcPr>
          <w:p w14:paraId="1057573C" w14:textId="77777777" w:rsidR="00B31D15" w:rsidRPr="00AD5555" w:rsidRDefault="00B31D15" w:rsidP="00FB03DB">
            <w:pPr>
              <w:tabs>
                <w:tab w:val="left" w:pos="8505"/>
                <w:tab w:val="left" w:pos="9356"/>
              </w:tabs>
              <w:jc w:val="center"/>
              <w:rPr>
                <w:szCs w:val="22"/>
              </w:rPr>
            </w:pPr>
            <w:r>
              <w:rPr>
                <w:szCs w:val="22"/>
              </w:rPr>
              <w:t>1.44</w:t>
            </w:r>
          </w:p>
        </w:tc>
        <w:tc>
          <w:tcPr>
            <w:tcW w:w="2407" w:type="dxa"/>
            <w:vAlign w:val="center"/>
          </w:tcPr>
          <w:p w14:paraId="01BA5006" w14:textId="77777777" w:rsidR="00B31D15" w:rsidRPr="00AD5555" w:rsidRDefault="00B31D15" w:rsidP="00FB03DB">
            <w:pPr>
              <w:tabs>
                <w:tab w:val="left" w:pos="8505"/>
                <w:tab w:val="left" w:pos="9356"/>
              </w:tabs>
              <w:jc w:val="center"/>
              <w:rPr>
                <w:szCs w:val="22"/>
              </w:rPr>
            </w:pPr>
            <w:r>
              <w:rPr>
                <w:szCs w:val="22"/>
              </w:rPr>
              <w:t>1.15</w:t>
            </w:r>
          </w:p>
        </w:tc>
      </w:tr>
    </w:tbl>
    <w:p w14:paraId="0B64CC60" w14:textId="77777777" w:rsidR="00B31D15" w:rsidRPr="008D7826" w:rsidRDefault="00B31D15" w:rsidP="00B31D15">
      <w:pPr>
        <w:tabs>
          <w:tab w:val="left" w:pos="8505"/>
          <w:tab w:val="left" w:pos="9356"/>
        </w:tabs>
      </w:pPr>
    </w:p>
    <w:p w14:paraId="35012A1C" w14:textId="77777777" w:rsidR="00B31D15" w:rsidRDefault="00B31D15" w:rsidP="00B31D15">
      <w:pPr>
        <w:tabs>
          <w:tab w:val="left" w:pos="8505"/>
          <w:tab w:val="left" w:pos="9356"/>
        </w:tabs>
        <w:ind w:left="567" w:hanging="567"/>
        <w:jc w:val="center"/>
        <w:rPr>
          <w:b/>
        </w:rPr>
      </w:pPr>
    </w:p>
    <w:p w14:paraId="08B94699" w14:textId="77777777" w:rsidR="00E45DFE" w:rsidRDefault="00E45DFE" w:rsidP="00E45DFE">
      <w:pPr>
        <w:tabs>
          <w:tab w:val="left" w:pos="8505"/>
          <w:tab w:val="left" w:pos="9356"/>
        </w:tabs>
        <w:ind w:left="567" w:hanging="567"/>
      </w:pPr>
      <w:r>
        <w:t>The students used this data to determine the efficiency of the motor ‘</w:t>
      </w:r>
      <w:r>
        <w:rPr>
          <w:rFonts w:cs="Arial"/>
        </w:rPr>
        <w:t>η</w:t>
      </w:r>
      <w:r>
        <w:t xml:space="preserve">’ (expressed as a decimal). </w:t>
      </w:r>
    </w:p>
    <w:p w14:paraId="46D60791" w14:textId="77777777" w:rsidR="00B31D15" w:rsidRDefault="00B31D15" w:rsidP="00B31D15">
      <w:pPr>
        <w:tabs>
          <w:tab w:val="left" w:pos="8505"/>
          <w:tab w:val="left" w:pos="9356"/>
        </w:tabs>
        <w:ind w:left="567" w:hanging="567"/>
      </w:pPr>
    </w:p>
    <w:p w14:paraId="1BED110E" w14:textId="77777777" w:rsidR="00D721E4" w:rsidRDefault="00D721E4">
      <w:pPr>
        <w:spacing w:after="160" w:line="259" w:lineRule="auto"/>
        <w:rPr>
          <w:b/>
        </w:rPr>
      </w:pPr>
      <w:r>
        <w:rPr>
          <w:b/>
        </w:rPr>
        <w:br w:type="page"/>
      </w:r>
    </w:p>
    <w:p w14:paraId="70B41595" w14:textId="77777777" w:rsidR="00B31D15" w:rsidRDefault="00B31D15" w:rsidP="00B31D15">
      <w:pPr>
        <w:tabs>
          <w:tab w:val="left" w:pos="8505"/>
          <w:tab w:val="left" w:pos="9356"/>
        </w:tabs>
        <w:ind w:left="567" w:hanging="567"/>
        <w:jc w:val="center"/>
        <w:rPr>
          <w:b/>
        </w:rPr>
      </w:pPr>
      <w:r w:rsidRPr="00AD5555">
        <w:rPr>
          <w:b/>
        </w:rPr>
        <w:t>BACKGROUND</w:t>
      </w:r>
    </w:p>
    <w:p w14:paraId="47ACEA9E" w14:textId="77777777" w:rsidR="00B31D15" w:rsidRDefault="00B31D15" w:rsidP="00B31D15">
      <w:pPr>
        <w:tabs>
          <w:tab w:val="left" w:pos="8505"/>
          <w:tab w:val="left" w:pos="9356"/>
        </w:tabs>
        <w:ind w:left="567" w:hanging="567"/>
        <w:jc w:val="center"/>
        <w:rPr>
          <w:b/>
        </w:rPr>
      </w:pPr>
    </w:p>
    <w:p w14:paraId="4FB1820B" w14:textId="77777777" w:rsidR="00B31D15" w:rsidRDefault="00B31D15" w:rsidP="00B31D15">
      <w:pPr>
        <w:tabs>
          <w:tab w:val="left" w:pos="8505"/>
          <w:tab w:val="left" w:pos="9356"/>
        </w:tabs>
        <w:ind w:left="567" w:hanging="567"/>
      </w:pPr>
      <w:r>
        <w:t xml:space="preserve">From their Physics classes, the students were aware of the following: </w:t>
      </w:r>
    </w:p>
    <w:p w14:paraId="67D6C73F" w14:textId="77777777" w:rsidR="00B31D15" w:rsidRDefault="00B31D15" w:rsidP="00B31D15">
      <w:pPr>
        <w:tabs>
          <w:tab w:val="left" w:pos="8505"/>
          <w:tab w:val="left" w:pos="9356"/>
        </w:tabs>
        <w:ind w:left="567" w:hanging="567"/>
      </w:pPr>
    </w:p>
    <w:p w14:paraId="35A6A144" w14:textId="77777777" w:rsidR="00B31D15" w:rsidRPr="00AD5555" w:rsidRDefault="00B31D15" w:rsidP="00B31D15">
      <w:pPr>
        <w:tabs>
          <w:tab w:val="left" w:pos="8505"/>
          <w:tab w:val="left" w:pos="9356"/>
        </w:tabs>
        <w:ind w:left="567" w:hanging="567"/>
        <w:jc w:val="center"/>
        <w:rPr>
          <w:b/>
        </w:rPr>
      </w:pPr>
      <w:r w:rsidRPr="00AD5555">
        <w:rPr>
          <w:b/>
        </w:rPr>
        <w:t>Electric power supplied to the electric motor:</w:t>
      </w:r>
    </w:p>
    <w:p w14:paraId="54857E53" w14:textId="77777777" w:rsidR="00B31D15" w:rsidRDefault="00B31D15" w:rsidP="00B31D15">
      <w:pPr>
        <w:tabs>
          <w:tab w:val="left" w:pos="8505"/>
          <w:tab w:val="left" w:pos="9356"/>
        </w:tabs>
        <w:ind w:left="567" w:hanging="567"/>
      </w:pPr>
    </w:p>
    <w:p w14:paraId="204C2114" w14:textId="77777777" w:rsidR="00B31D15" w:rsidRPr="00AD5555" w:rsidRDefault="00B31D15" w:rsidP="00B31D15">
      <w:pPr>
        <w:tabs>
          <w:tab w:val="left" w:pos="8505"/>
          <w:tab w:val="left" w:pos="9356"/>
        </w:tabs>
        <w:ind w:left="567" w:hanging="567"/>
        <w:rPr>
          <w:b/>
        </w:rPr>
      </w:pPr>
      <m:oMathPara>
        <m:oMath>
          <m:r>
            <m:rPr>
              <m:sty m:val="b"/>
            </m:rPr>
            <w:rPr>
              <w:rFonts w:ascii="Cambria Math" w:hAnsi="Cambria Math"/>
            </w:rPr>
            <m:t xml:space="preserve">P=VI= </m:t>
          </m:r>
          <m:sSup>
            <m:sSupPr>
              <m:ctrlPr>
                <w:rPr>
                  <w:rFonts w:ascii="Cambria Math" w:hAnsi="Cambria Math"/>
                  <w:b/>
                </w:rPr>
              </m:ctrlPr>
            </m:sSupPr>
            <m:e>
              <m:r>
                <m:rPr>
                  <m:sty m:val="b"/>
                </m:rPr>
                <w:rPr>
                  <w:rFonts w:ascii="Cambria Math" w:hAnsi="Cambria Math"/>
                </w:rPr>
                <m:t>I</m:t>
              </m:r>
            </m:e>
            <m:sup>
              <m:r>
                <m:rPr>
                  <m:sty m:val="b"/>
                </m:rPr>
                <w:rPr>
                  <w:rFonts w:ascii="Cambria Math" w:hAnsi="Cambria Math"/>
                </w:rPr>
                <m:t>2</m:t>
              </m:r>
            </m:sup>
          </m:sSup>
          <m:r>
            <m:rPr>
              <m:sty m:val="b"/>
            </m:rPr>
            <w:rPr>
              <w:rFonts w:ascii="Cambria Math" w:hAnsi="Cambria Math"/>
            </w:rPr>
            <m:t xml:space="preserve">R= </m:t>
          </m:r>
          <m:f>
            <m:fPr>
              <m:ctrlPr>
                <w:rPr>
                  <w:rFonts w:ascii="Cambria Math" w:hAnsi="Cambria Math"/>
                  <w:b/>
                </w:rPr>
              </m:ctrlPr>
            </m:fPr>
            <m:num>
              <m:sSup>
                <m:sSupPr>
                  <m:ctrlPr>
                    <w:rPr>
                      <w:rFonts w:ascii="Cambria Math" w:hAnsi="Cambria Math"/>
                      <w:b/>
                    </w:rPr>
                  </m:ctrlPr>
                </m:sSupPr>
                <m:e>
                  <m:r>
                    <m:rPr>
                      <m:sty m:val="b"/>
                    </m:rPr>
                    <w:rPr>
                      <w:rFonts w:ascii="Cambria Math" w:hAnsi="Cambria Math"/>
                    </w:rPr>
                    <m:t>V</m:t>
                  </m:r>
                </m:e>
                <m:sup>
                  <m:r>
                    <m:rPr>
                      <m:sty m:val="b"/>
                    </m:rPr>
                    <w:rPr>
                      <w:rFonts w:ascii="Cambria Math" w:hAnsi="Cambria Math"/>
                    </w:rPr>
                    <m:t>2</m:t>
                  </m:r>
                </m:sup>
              </m:sSup>
            </m:num>
            <m:den>
              <m:r>
                <m:rPr>
                  <m:sty m:val="b"/>
                </m:rPr>
                <w:rPr>
                  <w:rFonts w:ascii="Cambria Math" w:hAnsi="Cambria Math"/>
                </w:rPr>
                <m:t>R</m:t>
              </m:r>
            </m:den>
          </m:f>
        </m:oMath>
      </m:oMathPara>
    </w:p>
    <w:p w14:paraId="51CCB006" w14:textId="77777777" w:rsidR="00B31D15" w:rsidRDefault="00B31D15" w:rsidP="00B31D15">
      <w:pPr>
        <w:tabs>
          <w:tab w:val="left" w:pos="8505"/>
          <w:tab w:val="left" w:pos="9356"/>
        </w:tabs>
        <w:ind w:left="567" w:hanging="567"/>
        <w:jc w:val="center"/>
        <w:rPr>
          <w:b/>
        </w:rPr>
      </w:pPr>
    </w:p>
    <w:p w14:paraId="3489C466" w14:textId="77777777" w:rsidR="00B31D15" w:rsidRDefault="00B31D15" w:rsidP="00B31D15">
      <w:pPr>
        <w:tabs>
          <w:tab w:val="left" w:pos="8505"/>
          <w:tab w:val="left" w:pos="9356"/>
        </w:tabs>
        <w:ind w:left="567" w:hanging="567"/>
        <w:jc w:val="center"/>
        <w:rPr>
          <w:b/>
        </w:rPr>
      </w:pPr>
    </w:p>
    <w:p w14:paraId="24405E50" w14:textId="77777777" w:rsidR="00B31D15" w:rsidRDefault="00B31D15" w:rsidP="00B31D15">
      <w:pPr>
        <w:tabs>
          <w:tab w:val="left" w:pos="8505"/>
          <w:tab w:val="left" w:pos="9356"/>
        </w:tabs>
        <w:ind w:left="567" w:hanging="567"/>
        <w:jc w:val="center"/>
        <w:rPr>
          <w:b/>
        </w:rPr>
      </w:pPr>
      <w:r>
        <w:rPr>
          <w:b/>
        </w:rPr>
        <w:t>Gravitational potential energy (EP) supplied to the mass as it is raised through height ‘h’:</w:t>
      </w:r>
    </w:p>
    <w:p w14:paraId="546EF40F" w14:textId="77777777" w:rsidR="00B31D15" w:rsidRDefault="00B31D15" w:rsidP="00B31D15">
      <w:pPr>
        <w:tabs>
          <w:tab w:val="left" w:pos="8505"/>
          <w:tab w:val="left" w:pos="9356"/>
        </w:tabs>
        <w:ind w:left="567" w:hanging="567"/>
        <w:jc w:val="center"/>
        <w:rPr>
          <w:b/>
        </w:rPr>
      </w:pPr>
    </w:p>
    <w:p w14:paraId="3F95CADA" w14:textId="77777777" w:rsidR="00B31D15" w:rsidRPr="00AD5555" w:rsidRDefault="00013188" w:rsidP="00B31D15">
      <w:pPr>
        <w:tabs>
          <w:tab w:val="left" w:pos="8505"/>
          <w:tab w:val="left" w:pos="9356"/>
        </w:tabs>
        <w:ind w:left="567" w:hanging="567"/>
        <w:jc w:val="center"/>
        <w:rPr>
          <w:b/>
        </w:rPr>
      </w:pPr>
      <m:oMathPara>
        <m:oMath>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p</m:t>
              </m:r>
            </m:sub>
          </m:sSub>
          <m:r>
            <m:rPr>
              <m:sty m:val="b"/>
            </m:rPr>
            <w:rPr>
              <w:rFonts w:ascii="Cambria Math" w:hAnsi="Cambria Math"/>
            </w:rPr>
            <m:t>=mgh</m:t>
          </m:r>
        </m:oMath>
      </m:oMathPara>
    </w:p>
    <w:p w14:paraId="31278C3B" w14:textId="77777777" w:rsidR="00B31D15" w:rsidRDefault="00B31D15" w:rsidP="00B31D15">
      <w:pPr>
        <w:tabs>
          <w:tab w:val="left" w:pos="8505"/>
          <w:tab w:val="left" w:pos="9356"/>
        </w:tabs>
        <w:ind w:left="567" w:hanging="567"/>
        <w:jc w:val="center"/>
        <w:rPr>
          <w:b/>
        </w:rPr>
      </w:pPr>
    </w:p>
    <w:p w14:paraId="553B8AB9" w14:textId="77777777" w:rsidR="00B31D15" w:rsidRDefault="00B31D15" w:rsidP="00B31D15">
      <w:pPr>
        <w:tabs>
          <w:tab w:val="left" w:pos="8505"/>
          <w:tab w:val="left" w:pos="9356"/>
        </w:tabs>
        <w:ind w:left="567" w:hanging="567"/>
        <w:jc w:val="center"/>
        <w:rPr>
          <w:b/>
        </w:rPr>
      </w:pPr>
    </w:p>
    <w:p w14:paraId="6845CC7F" w14:textId="77777777" w:rsidR="00B31D15" w:rsidRDefault="00B31D15" w:rsidP="00B31D15">
      <w:pPr>
        <w:tabs>
          <w:tab w:val="left" w:pos="8505"/>
          <w:tab w:val="left" w:pos="9356"/>
        </w:tabs>
        <w:ind w:left="567" w:hanging="567"/>
        <w:jc w:val="center"/>
        <w:rPr>
          <w:b/>
        </w:rPr>
      </w:pPr>
      <w:r>
        <w:rPr>
          <w:b/>
        </w:rPr>
        <w:t>Power is the rate at which energy is added to the mass:</w:t>
      </w:r>
    </w:p>
    <w:p w14:paraId="58C3168D" w14:textId="77777777" w:rsidR="00B31D15" w:rsidRDefault="00B31D15" w:rsidP="00B31D15">
      <w:pPr>
        <w:tabs>
          <w:tab w:val="left" w:pos="8505"/>
          <w:tab w:val="left" w:pos="9356"/>
        </w:tabs>
        <w:ind w:left="567" w:hanging="567"/>
        <w:jc w:val="center"/>
        <w:rPr>
          <w:b/>
        </w:rPr>
      </w:pPr>
    </w:p>
    <w:p w14:paraId="4F450713" w14:textId="77777777" w:rsidR="00B31D15" w:rsidRPr="00AD5555" w:rsidRDefault="00B31D15" w:rsidP="00B31D15">
      <w:pPr>
        <w:tabs>
          <w:tab w:val="left" w:pos="8505"/>
          <w:tab w:val="left" w:pos="9356"/>
        </w:tabs>
        <w:ind w:left="567" w:hanging="567"/>
        <w:jc w:val="center"/>
        <w:rPr>
          <w:b/>
        </w:rPr>
      </w:pPr>
      <m:oMathPara>
        <m:oMath>
          <m:r>
            <m:rPr>
              <m:sty m:val="b"/>
            </m:rPr>
            <w:rPr>
              <w:rFonts w:ascii="Cambria Math" w:hAnsi="Cambria Math"/>
            </w:rPr>
            <m:t xml:space="preserve">P= </m:t>
          </m:r>
          <m:f>
            <m:fPr>
              <m:ctrlPr>
                <w:rPr>
                  <w:rFonts w:ascii="Cambria Math" w:hAnsi="Cambria Math"/>
                  <w:b/>
                </w:rPr>
              </m:ctrlPr>
            </m:fPr>
            <m:num>
              <m:r>
                <m:rPr>
                  <m:sty m:val="b"/>
                </m:rPr>
                <w:rPr>
                  <w:rFonts w:ascii="Cambria Math" w:hAnsi="Cambria Math"/>
                </w:rPr>
                <m:t>E</m:t>
              </m:r>
            </m:num>
            <m:den>
              <m:r>
                <m:rPr>
                  <m:sty m:val="b"/>
                </m:rPr>
                <w:rPr>
                  <w:rFonts w:ascii="Cambria Math" w:hAnsi="Cambria Math"/>
                </w:rPr>
                <m:t>t</m:t>
              </m:r>
            </m:den>
          </m:f>
        </m:oMath>
      </m:oMathPara>
    </w:p>
    <w:p w14:paraId="22B12853" w14:textId="77777777" w:rsidR="00B31D15" w:rsidRDefault="00B31D15" w:rsidP="00B31D15">
      <w:pPr>
        <w:tabs>
          <w:tab w:val="left" w:pos="8505"/>
          <w:tab w:val="left" w:pos="9356"/>
        </w:tabs>
        <w:ind w:left="567" w:hanging="567"/>
        <w:jc w:val="center"/>
        <w:rPr>
          <w:b/>
        </w:rPr>
      </w:pPr>
    </w:p>
    <w:p w14:paraId="0164B7B2" w14:textId="77777777" w:rsidR="00B31D15" w:rsidRDefault="00B31D15" w:rsidP="00B31D15">
      <w:pPr>
        <w:tabs>
          <w:tab w:val="left" w:pos="8505"/>
          <w:tab w:val="left" w:pos="9356"/>
        </w:tabs>
      </w:pPr>
      <w:r>
        <w:t>In addition to the table of values provided previously, the students also had measured the following data:</w:t>
      </w:r>
    </w:p>
    <w:p w14:paraId="0FE7DC58" w14:textId="77777777" w:rsidR="00B31D15" w:rsidRDefault="00B31D15" w:rsidP="00B31D15">
      <w:pPr>
        <w:tabs>
          <w:tab w:val="left" w:pos="8505"/>
          <w:tab w:val="left" w:pos="9356"/>
        </w:tabs>
      </w:pPr>
    </w:p>
    <w:tbl>
      <w:tblPr>
        <w:tblStyle w:val="TableGrid"/>
        <w:tblW w:w="0" w:type="auto"/>
        <w:jc w:val="center"/>
        <w:tblLook w:val="04A0" w:firstRow="1" w:lastRow="0" w:firstColumn="1" w:lastColumn="0" w:noHBand="0" w:noVBand="1"/>
      </w:tblPr>
      <w:tblGrid>
        <w:gridCol w:w="4393"/>
        <w:gridCol w:w="2269"/>
      </w:tblGrid>
      <w:tr w:rsidR="00B31D15" w:rsidRPr="007D0D20" w14:paraId="4E12E2BC" w14:textId="77777777" w:rsidTr="00FB03DB">
        <w:trPr>
          <w:trHeight w:val="567"/>
          <w:jc w:val="center"/>
        </w:trPr>
        <w:tc>
          <w:tcPr>
            <w:tcW w:w="4393" w:type="dxa"/>
            <w:vAlign w:val="center"/>
          </w:tcPr>
          <w:p w14:paraId="4CFCC3AE" w14:textId="77777777" w:rsidR="00B31D15" w:rsidRPr="007D0D20" w:rsidRDefault="00B31D15" w:rsidP="00FB03DB">
            <w:pPr>
              <w:tabs>
                <w:tab w:val="left" w:pos="8505"/>
                <w:tab w:val="left" w:pos="9356"/>
              </w:tabs>
              <w:jc w:val="center"/>
              <w:rPr>
                <w:b/>
              </w:rPr>
            </w:pPr>
            <w:r w:rsidRPr="007D0D20">
              <w:rPr>
                <w:b/>
              </w:rPr>
              <w:t>Mass of the object being raised</w:t>
            </w:r>
          </w:p>
        </w:tc>
        <w:tc>
          <w:tcPr>
            <w:tcW w:w="2269" w:type="dxa"/>
            <w:vAlign w:val="center"/>
          </w:tcPr>
          <w:p w14:paraId="17EBD9E5" w14:textId="77777777" w:rsidR="00B31D15" w:rsidRPr="007D0D20" w:rsidRDefault="00B31D15" w:rsidP="00FB03DB">
            <w:pPr>
              <w:tabs>
                <w:tab w:val="left" w:pos="8505"/>
                <w:tab w:val="left" w:pos="9356"/>
              </w:tabs>
              <w:jc w:val="center"/>
              <w:rPr>
                <w:b/>
              </w:rPr>
            </w:pPr>
            <w:r w:rsidRPr="007D0D20">
              <w:rPr>
                <w:b/>
              </w:rPr>
              <w:t>40.0 g</w:t>
            </w:r>
          </w:p>
        </w:tc>
      </w:tr>
      <w:tr w:rsidR="00B31D15" w:rsidRPr="007D0D20" w14:paraId="119BFC7A" w14:textId="77777777" w:rsidTr="00FB03DB">
        <w:trPr>
          <w:trHeight w:val="567"/>
          <w:jc w:val="center"/>
        </w:trPr>
        <w:tc>
          <w:tcPr>
            <w:tcW w:w="4393" w:type="dxa"/>
            <w:vAlign w:val="center"/>
          </w:tcPr>
          <w:p w14:paraId="45911725" w14:textId="77777777" w:rsidR="00B31D15" w:rsidRPr="007D0D20" w:rsidRDefault="00B31D15" w:rsidP="00FB03DB">
            <w:pPr>
              <w:tabs>
                <w:tab w:val="left" w:pos="8505"/>
                <w:tab w:val="left" w:pos="9356"/>
              </w:tabs>
              <w:jc w:val="center"/>
              <w:rPr>
                <w:b/>
              </w:rPr>
            </w:pPr>
            <w:r w:rsidRPr="007D0D20">
              <w:rPr>
                <w:b/>
              </w:rPr>
              <w:t>Height through which the object is raised</w:t>
            </w:r>
          </w:p>
        </w:tc>
        <w:tc>
          <w:tcPr>
            <w:tcW w:w="2269" w:type="dxa"/>
            <w:vAlign w:val="center"/>
          </w:tcPr>
          <w:p w14:paraId="6A31BFE7" w14:textId="77777777" w:rsidR="00B31D15" w:rsidRPr="007D0D20" w:rsidRDefault="00B31D15" w:rsidP="00FB03DB">
            <w:pPr>
              <w:tabs>
                <w:tab w:val="left" w:pos="8505"/>
                <w:tab w:val="left" w:pos="9356"/>
              </w:tabs>
              <w:jc w:val="center"/>
              <w:rPr>
                <w:b/>
              </w:rPr>
            </w:pPr>
            <w:r w:rsidRPr="007D0D20">
              <w:rPr>
                <w:b/>
              </w:rPr>
              <w:t>35.0 cm</w:t>
            </w:r>
          </w:p>
        </w:tc>
      </w:tr>
      <w:tr w:rsidR="00B31D15" w:rsidRPr="007D0D20" w14:paraId="232B0CA3" w14:textId="77777777" w:rsidTr="00FB03DB">
        <w:trPr>
          <w:trHeight w:val="567"/>
          <w:jc w:val="center"/>
        </w:trPr>
        <w:tc>
          <w:tcPr>
            <w:tcW w:w="4393" w:type="dxa"/>
            <w:vAlign w:val="center"/>
          </w:tcPr>
          <w:p w14:paraId="28319BF4" w14:textId="77777777" w:rsidR="00B31D15" w:rsidRPr="007D0D20" w:rsidRDefault="00B31D15" w:rsidP="00FB03DB">
            <w:pPr>
              <w:tabs>
                <w:tab w:val="left" w:pos="8505"/>
                <w:tab w:val="left" w:pos="9356"/>
              </w:tabs>
              <w:jc w:val="center"/>
              <w:rPr>
                <w:b/>
              </w:rPr>
            </w:pPr>
            <w:r w:rsidRPr="007D0D20">
              <w:rPr>
                <w:b/>
              </w:rPr>
              <w:t>Electrical resistance of the electric motor</w:t>
            </w:r>
          </w:p>
        </w:tc>
        <w:tc>
          <w:tcPr>
            <w:tcW w:w="2269" w:type="dxa"/>
            <w:vAlign w:val="center"/>
          </w:tcPr>
          <w:p w14:paraId="1238ABFF" w14:textId="77777777" w:rsidR="00B31D15" w:rsidRPr="007D0D20" w:rsidRDefault="00B31D15" w:rsidP="00FB03DB">
            <w:pPr>
              <w:tabs>
                <w:tab w:val="left" w:pos="8505"/>
                <w:tab w:val="left" w:pos="9356"/>
              </w:tabs>
              <w:jc w:val="center"/>
              <w:rPr>
                <w:b/>
              </w:rPr>
            </w:pPr>
            <w:r w:rsidRPr="007D0D20">
              <w:rPr>
                <w:b/>
              </w:rPr>
              <w:t xml:space="preserve">7.30 </w:t>
            </w:r>
            <w:r w:rsidRPr="007D0D20">
              <w:rPr>
                <w:rFonts w:cs="Arial"/>
                <w:b/>
              </w:rPr>
              <w:t>Ω</w:t>
            </w:r>
          </w:p>
        </w:tc>
      </w:tr>
      <w:tr w:rsidR="00B31D15" w:rsidRPr="007D0D20" w14:paraId="1F0CCAB3" w14:textId="77777777" w:rsidTr="00FB03DB">
        <w:trPr>
          <w:trHeight w:val="567"/>
          <w:jc w:val="center"/>
        </w:trPr>
        <w:tc>
          <w:tcPr>
            <w:tcW w:w="4393" w:type="dxa"/>
            <w:vAlign w:val="center"/>
          </w:tcPr>
          <w:p w14:paraId="45908921" w14:textId="77777777" w:rsidR="00B31D15" w:rsidRPr="007D0D20" w:rsidRDefault="00B31D15" w:rsidP="00FB03DB">
            <w:pPr>
              <w:tabs>
                <w:tab w:val="left" w:pos="8505"/>
                <w:tab w:val="left" w:pos="9356"/>
              </w:tabs>
              <w:jc w:val="center"/>
              <w:rPr>
                <w:b/>
              </w:rPr>
            </w:pPr>
            <w:r w:rsidRPr="007D0D20">
              <w:rPr>
                <w:b/>
              </w:rPr>
              <w:t>Acceleration due to gravity</w:t>
            </w:r>
          </w:p>
        </w:tc>
        <w:tc>
          <w:tcPr>
            <w:tcW w:w="2269" w:type="dxa"/>
            <w:vAlign w:val="center"/>
          </w:tcPr>
          <w:p w14:paraId="54E98E81" w14:textId="77777777" w:rsidR="00B31D15" w:rsidRPr="007D0D20" w:rsidRDefault="00B31D15" w:rsidP="00FB03DB">
            <w:pPr>
              <w:tabs>
                <w:tab w:val="left" w:pos="8505"/>
                <w:tab w:val="left" w:pos="9356"/>
              </w:tabs>
              <w:jc w:val="center"/>
              <w:rPr>
                <w:b/>
              </w:rPr>
            </w:pPr>
            <w:r w:rsidRPr="007D0D20">
              <w:rPr>
                <w:b/>
              </w:rPr>
              <w:t>9.80 ms</w:t>
            </w:r>
            <w:r w:rsidRPr="007D0D20">
              <w:rPr>
                <w:b/>
                <w:vertAlign w:val="superscript"/>
              </w:rPr>
              <w:t>-2</w:t>
            </w:r>
          </w:p>
        </w:tc>
      </w:tr>
    </w:tbl>
    <w:p w14:paraId="48C8F4B7" w14:textId="77777777" w:rsidR="00B31D15" w:rsidRPr="00CE32D8" w:rsidRDefault="00B31D15" w:rsidP="00B31D15">
      <w:pPr>
        <w:tabs>
          <w:tab w:val="left" w:pos="8505"/>
          <w:tab w:val="left" w:pos="9356"/>
        </w:tabs>
      </w:pPr>
    </w:p>
    <w:p w14:paraId="6060F974" w14:textId="77777777" w:rsidR="00B31D15" w:rsidRDefault="00B31D15" w:rsidP="00B31D15">
      <w:pPr>
        <w:tabs>
          <w:tab w:val="left" w:pos="8505"/>
          <w:tab w:val="left" w:pos="9356"/>
        </w:tabs>
        <w:rPr>
          <w:b/>
        </w:rPr>
      </w:pPr>
    </w:p>
    <w:p w14:paraId="034EC357" w14:textId="77777777" w:rsidR="00B31D15" w:rsidRDefault="00B31D15" w:rsidP="00D655FA">
      <w:pPr>
        <w:pStyle w:val="ListParagraph"/>
        <w:numPr>
          <w:ilvl w:val="0"/>
          <w:numId w:val="36"/>
        </w:numPr>
        <w:spacing w:after="160" w:line="259" w:lineRule="auto"/>
        <w:ind w:hanging="720"/>
      </w:pPr>
      <w:r>
        <w:t>By combining the appropriate expressions listed above, derive the following relationship:</w:t>
      </w:r>
    </w:p>
    <w:p w14:paraId="7FA89F2B" w14:textId="77777777" w:rsidR="00B31D15" w:rsidRPr="007D0D20" w:rsidRDefault="00013188" w:rsidP="00B31D15">
      <w:pPr>
        <w:pStyle w:val="ListParagraph"/>
        <w:spacing w:after="160" w:line="259" w:lineRule="auto"/>
        <w:ind w:left="709" w:firstLine="0"/>
        <w:rPr>
          <w:b/>
        </w:rPr>
      </w:pPr>
      <m:oMathPara>
        <m:oMath>
          <m:sSup>
            <m:sSupPr>
              <m:ctrlPr>
                <w:rPr>
                  <w:rFonts w:ascii="Cambria Math" w:hAnsi="Cambria Math"/>
                  <w:b/>
                </w:rPr>
              </m:ctrlPr>
            </m:sSupPr>
            <m:e>
              <m:r>
                <m:rPr>
                  <m:sty m:val="b"/>
                </m:rPr>
                <w:rPr>
                  <w:rFonts w:ascii="Cambria Math" w:hAnsi="Cambria Math"/>
                </w:rPr>
                <m:t>V</m:t>
              </m:r>
            </m:e>
            <m:sup>
              <m:r>
                <m:rPr>
                  <m:sty m:val="b"/>
                </m:rPr>
                <w:rPr>
                  <w:rFonts w:ascii="Cambria Math" w:hAnsi="Cambria Math"/>
                </w:rPr>
                <m:t>2</m:t>
              </m:r>
            </m:sup>
          </m:sSup>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η</m:t>
              </m:r>
            </m:den>
          </m:f>
          <m:r>
            <m:rPr>
              <m:sty m:val="b"/>
            </m:rPr>
            <w:rPr>
              <w:rFonts w:ascii="Cambria Math" w:hAnsi="Cambria Math"/>
            </w:rPr>
            <m:t xml:space="preserve"> × </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t</m:t>
              </m:r>
            </m:den>
          </m:f>
        </m:oMath>
      </m:oMathPara>
    </w:p>
    <w:p w14:paraId="37817462" w14:textId="77777777" w:rsidR="00B31D15" w:rsidRDefault="00B31D15" w:rsidP="00B31D15">
      <w:pPr>
        <w:pStyle w:val="ListParagraph"/>
        <w:spacing w:after="160" w:line="259" w:lineRule="auto"/>
        <w:ind w:left="709" w:firstLine="0"/>
      </w:pPr>
      <w:r>
        <w:t>Where:</w:t>
      </w:r>
      <w:r>
        <w:tab/>
      </w:r>
      <w:r>
        <w:tab/>
        <w:t>V = voltage supplied to the electric motor (V)</w:t>
      </w:r>
    </w:p>
    <w:p w14:paraId="7C5AA7AB" w14:textId="77777777" w:rsidR="00B31D15" w:rsidRDefault="0054202A" w:rsidP="00B31D15">
      <w:pPr>
        <w:pStyle w:val="ListParagraph"/>
        <w:spacing w:after="160" w:line="259" w:lineRule="auto"/>
        <w:ind w:left="709" w:firstLine="0"/>
      </w:pPr>
      <w:r>
        <w:tab/>
      </w:r>
      <w:r>
        <w:tab/>
      </w:r>
      <w:r>
        <w:tab/>
        <w:t>η</w:t>
      </w:r>
      <w:r w:rsidR="00B31D15">
        <w:t xml:space="preserve"> = efficiency of the electric motor</w:t>
      </w:r>
    </w:p>
    <w:p w14:paraId="3CDF43AE" w14:textId="77777777" w:rsidR="00B31D15" w:rsidRDefault="00B31D15" w:rsidP="00B31D15">
      <w:pPr>
        <w:pStyle w:val="ListParagraph"/>
        <w:spacing w:after="160" w:line="259" w:lineRule="auto"/>
        <w:ind w:left="709" w:firstLine="0"/>
      </w:pPr>
      <w:r>
        <w:tab/>
      </w:r>
      <w:r>
        <w:tab/>
      </w:r>
      <w:r>
        <w:tab/>
        <w:t xml:space="preserve">t = time taken for 40.0 g mass to be raised 35.0 cm.  </w:t>
      </w:r>
    </w:p>
    <w:p w14:paraId="5C344E17" w14:textId="77777777" w:rsidR="00B31D15" w:rsidRDefault="00B31D15" w:rsidP="00B31D15">
      <w:pPr>
        <w:pStyle w:val="ListParagraph"/>
        <w:spacing w:after="160" w:line="259" w:lineRule="auto"/>
        <w:ind w:left="709" w:firstLine="0"/>
        <w:jc w:val="right"/>
      </w:pPr>
      <w:r>
        <w:t>(</w:t>
      </w:r>
      <w:r w:rsidR="004823E1">
        <w:t>4</w:t>
      </w:r>
      <w:r>
        <w:t xml:space="preserve"> marks)</w:t>
      </w:r>
    </w:p>
    <w:tbl>
      <w:tblPr>
        <w:tblStyle w:val="TableGrid"/>
        <w:tblW w:w="0" w:type="auto"/>
        <w:tblInd w:w="709" w:type="dxa"/>
        <w:tblLook w:val="04A0" w:firstRow="1" w:lastRow="0" w:firstColumn="1" w:lastColumn="0" w:noHBand="0" w:noVBand="1"/>
      </w:tblPr>
      <w:tblGrid>
        <w:gridCol w:w="7650"/>
        <w:gridCol w:w="1269"/>
      </w:tblGrid>
      <w:tr w:rsidR="00FB03DB" w14:paraId="4B26E6FB" w14:textId="77777777" w:rsidTr="00FB03DB">
        <w:trPr>
          <w:trHeight w:val="567"/>
        </w:trPr>
        <w:tc>
          <w:tcPr>
            <w:tcW w:w="7650" w:type="dxa"/>
            <w:vAlign w:val="center"/>
          </w:tcPr>
          <w:p w14:paraId="5DA4A710" w14:textId="77777777" w:rsidR="00FB03DB" w:rsidRPr="00FB03DB" w:rsidRDefault="00013188" w:rsidP="00FB03DB">
            <w:pPr>
              <w:pStyle w:val="ListParagraph"/>
              <w:spacing w:after="160" w:line="259" w:lineRule="auto"/>
              <w:ind w:left="0" w:firstLine="0"/>
            </w:pPr>
            <m:oMath>
              <m:f>
                <m:fPr>
                  <m:ctrlPr>
                    <w:rPr>
                      <w:rFonts w:ascii="Cambria Math" w:hAnsi="Cambria Math"/>
                      <w:color w:val="1F4E79" w:themeColor="accent1" w:themeShade="80"/>
                    </w:rPr>
                  </m:ctrlPr>
                </m:fPr>
                <m:num>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×η=</m:t>
              </m:r>
              <m:f>
                <m:fPr>
                  <m:ctrlPr>
                    <w:rPr>
                      <w:rFonts w:ascii="Cambria Math" w:hAnsi="Cambria Math"/>
                      <w:color w:val="1F4E79" w:themeColor="accent1" w:themeShade="80"/>
                    </w:rPr>
                  </m:ctrlPr>
                </m:fPr>
                <m:num>
                  <m:d>
                    <m:dPr>
                      <m:ctrlPr>
                        <w:rPr>
                          <w:rFonts w:ascii="Cambria Math" w:hAnsi="Cambria Math"/>
                          <w:color w:val="1F4E79" w:themeColor="accent1" w:themeShade="80"/>
                        </w:rPr>
                      </m:ctrlPr>
                    </m:dPr>
                    <m:e>
                      <m:r>
                        <m:rPr>
                          <m:sty m:val="p"/>
                        </m:rPr>
                        <w:rPr>
                          <w:rFonts w:ascii="Cambria Math" w:hAnsi="Cambria Math"/>
                          <w:color w:val="1F4E79" w:themeColor="accent1" w:themeShade="80"/>
                        </w:rPr>
                        <m:t>mg∆h</m:t>
                      </m:r>
                    </m:e>
                  </m:d>
                </m:num>
                <m:den>
                  <m:r>
                    <m:rPr>
                      <m:sty m:val="p"/>
                    </m:rPr>
                    <w:rPr>
                      <w:rFonts w:ascii="Cambria Math" w:hAnsi="Cambria Math"/>
                      <w:color w:val="1F4E79" w:themeColor="accent1" w:themeShade="80"/>
                    </w:rPr>
                    <m:t>t</m:t>
                  </m:r>
                </m:den>
              </m:f>
              <m:r>
                <m:rPr>
                  <m:sty m:val="p"/>
                </m:rPr>
                <w:rPr>
                  <w:rFonts w:ascii="Cambria Math" w:hAnsi="Cambria Math"/>
                  <w:color w:val="1F4E79" w:themeColor="accent1" w:themeShade="80"/>
                </w:rPr>
                <m:t>;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=mg∆h×</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R</m:t>
                  </m:r>
                </m:num>
                <m:den>
                  <m:r>
                    <m:rPr>
                      <m:sty m:val="p"/>
                    </m:rPr>
                    <w:rPr>
                      <w:rFonts w:ascii="Cambria Math" w:hAnsi="Cambria Math"/>
                      <w:color w:val="1F4E79" w:themeColor="accent1" w:themeShade="80"/>
                    </w:rPr>
                    <m:t>η</m:t>
                  </m:r>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t</m:t>
                  </m:r>
                </m:den>
              </m:f>
            </m:oMath>
            <w:r w:rsidR="00FB03DB" w:rsidRPr="00FB03DB">
              <w:rPr>
                <w:color w:val="1F4E79" w:themeColor="accent1" w:themeShade="80"/>
              </w:rPr>
              <w:t xml:space="preserve">  </w:t>
            </w:r>
          </w:p>
        </w:tc>
        <w:tc>
          <w:tcPr>
            <w:tcW w:w="1269" w:type="dxa"/>
            <w:vAlign w:val="center"/>
          </w:tcPr>
          <w:p w14:paraId="61E5E249" w14:textId="77777777" w:rsidR="00FB03DB" w:rsidRPr="00FB03DB" w:rsidRDefault="004823E1" w:rsidP="00FB03DB">
            <w:pPr>
              <w:pStyle w:val="ListParagraph"/>
              <w:spacing w:after="160" w:line="259" w:lineRule="auto"/>
              <w:ind w:left="0" w:firstLine="0"/>
              <w:jc w:val="center"/>
              <w:rPr>
                <w:color w:val="1F4E79" w:themeColor="accent1" w:themeShade="80"/>
              </w:rPr>
            </w:pPr>
            <w:r>
              <w:rPr>
                <w:color w:val="1F4E79" w:themeColor="accent1" w:themeShade="80"/>
              </w:rPr>
              <w:t>2</w:t>
            </w:r>
            <w:r w:rsidR="00FB03DB" w:rsidRPr="00FB03DB">
              <w:rPr>
                <w:color w:val="1F4E79" w:themeColor="accent1" w:themeShade="80"/>
              </w:rPr>
              <w:t xml:space="preserve"> mark</w:t>
            </w:r>
            <w:r>
              <w:rPr>
                <w:color w:val="1F4E79" w:themeColor="accent1" w:themeShade="80"/>
              </w:rPr>
              <w:t>s</w:t>
            </w:r>
          </w:p>
        </w:tc>
      </w:tr>
      <w:tr w:rsidR="00FB03DB" w14:paraId="06F9199A" w14:textId="77777777" w:rsidTr="00FB03DB">
        <w:trPr>
          <w:trHeight w:val="567"/>
        </w:trPr>
        <w:tc>
          <w:tcPr>
            <w:tcW w:w="7650" w:type="dxa"/>
            <w:vAlign w:val="center"/>
          </w:tcPr>
          <w:p w14:paraId="2E780A92" w14:textId="77777777" w:rsidR="00FB03DB" w:rsidRPr="00FB03DB" w:rsidRDefault="00013188" w:rsidP="00FB03DB">
            <w:pPr>
              <w:pStyle w:val="ListParagraph"/>
              <w:spacing w:after="160" w:line="259" w:lineRule="auto"/>
              <w:ind w:left="0" w:firstLine="0"/>
              <w:rPr>
                <w:color w:val="1F4E79" w:themeColor="accent1" w:themeShade="80"/>
              </w:rPr>
            </w:pPr>
            <m:oMathPara>
              <m:oMathParaPr>
                <m:jc m:val="left"/>
              </m:oMathParaPr>
              <m:oMath>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d>
                      <m:dPr>
                        <m:ctrlPr>
                          <w:rPr>
                            <w:rFonts w:ascii="Cambria Math" w:hAnsi="Cambria Math"/>
                            <w:color w:val="1F4E79" w:themeColor="accent1" w:themeShade="80"/>
                          </w:rPr>
                        </m:ctrlPr>
                      </m:dPr>
                      <m:e>
                        <m:r>
                          <m:rPr>
                            <m:sty m:val="p"/>
                          </m:rPr>
                          <w:rPr>
                            <w:rFonts w:ascii="Cambria Math" w:hAnsi="Cambria Math"/>
                            <w:color w:val="1F4E79" w:themeColor="accent1" w:themeShade="80"/>
                          </w:rPr>
                          <m:t>0.0400×9.80×0.350×7.30</m:t>
                        </m:r>
                      </m:e>
                    </m:d>
                  </m:num>
                  <m:den>
                    <m:r>
                      <m:rPr>
                        <m:sty m:val="p"/>
                      </m:rPr>
                      <w:rPr>
                        <w:rFonts w:ascii="Cambria Math" w:hAnsi="Cambria Math"/>
                        <w:color w:val="1F4E79" w:themeColor="accent1" w:themeShade="80"/>
                      </w:rPr>
                      <m:t>η</m:t>
                    </m:r>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t</m:t>
                    </m:r>
                  </m:den>
                </m:f>
              </m:oMath>
            </m:oMathPara>
          </w:p>
        </w:tc>
        <w:tc>
          <w:tcPr>
            <w:tcW w:w="1269" w:type="dxa"/>
            <w:vAlign w:val="center"/>
          </w:tcPr>
          <w:p w14:paraId="76391575" w14:textId="77777777" w:rsidR="00FB03DB" w:rsidRPr="00FB03DB" w:rsidRDefault="00FB03DB" w:rsidP="00FB03DB">
            <w:pPr>
              <w:pStyle w:val="ListParagraph"/>
              <w:spacing w:after="160" w:line="259" w:lineRule="auto"/>
              <w:ind w:left="0" w:firstLine="0"/>
              <w:jc w:val="center"/>
              <w:rPr>
                <w:color w:val="1F4E79" w:themeColor="accent1" w:themeShade="80"/>
              </w:rPr>
            </w:pPr>
            <w:r w:rsidRPr="00FB03DB">
              <w:rPr>
                <w:color w:val="1F4E79" w:themeColor="accent1" w:themeShade="80"/>
              </w:rPr>
              <w:t>1 mark</w:t>
            </w:r>
          </w:p>
        </w:tc>
      </w:tr>
      <w:tr w:rsidR="00FB03DB" w14:paraId="55CD9E2A" w14:textId="77777777" w:rsidTr="00FB03DB">
        <w:trPr>
          <w:trHeight w:val="567"/>
        </w:trPr>
        <w:tc>
          <w:tcPr>
            <w:tcW w:w="7650" w:type="dxa"/>
            <w:vAlign w:val="center"/>
          </w:tcPr>
          <w:p w14:paraId="1D57D23C" w14:textId="77777777" w:rsidR="00FB03DB" w:rsidRPr="00FB03DB" w:rsidRDefault="00FB03DB" w:rsidP="00FB03DB">
            <w:pPr>
              <w:pStyle w:val="ListParagraph"/>
              <w:spacing w:after="160" w:line="259" w:lineRule="auto"/>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1.00</m:t>
                    </m:r>
                  </m:num>
                  <m:den>
                    <m:r>
                      <m:rPr>
                        <m:sty m:val="p"/>
                      </m:rPr>
                      <w:rPr>
                        <w:rFonts w:ascii="Cambria Math" w:hAnsi="Cambria Math"/>
                        <w:color w:val="1F4E79" w:themeColor="accent1" w:themeShade="80"/>
                      </w:rPr>
                      <m:t>η</m:t>
                    </m:r>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t</m:t>
                    </m:r>
                  </m:den>
                </m:f>
              </m:oMath>
            </m:oMathPara>
          </w:p>
        </w:tc>
        <w:tc>
          <w:tcPr>
            <w:tcW w:w="1269" w:type="dxa"/>
            <w:vAlign w:val="center"/>
          </w:tcPr>
          <w:p w14:paraId="5D425BEE" w14:textId="77777777" w:rsidR="00FB03DB" w:rsidRPr="00FB03DB" w:rsidRDefault="00FB03DB" w:rsidP="004823E1">
            <w:pPr>
              <w:pStyle w:val="ListParagraph"/>
              <w:numPr>
                <w:ilvl w:val="0"/>
                <w:numId w:val="37"/>
              </w:numPr>
              <w:spacing w:after="160" w:line="259" w:lineRule="auto"/>
              <w:ind w:left="177" w:hanging="150"/>
              <w:jc w:val="center"/>
              <w:rPr>
                <w:color w:val="1F4E79" w:themeColor="accent1" w:themeShade="80"/>
              </w:rPr>
            </w:pPr>
            <w:r w:rsidRPr="00FB03DB">
              <w:rPr>
                <w:color w:val="1F4E79" w:themeColor="accent1" w:themeShade="80"/>
              </w:rPr>
              <w:t>mark</w:t>
            </w:r>
          </w:p>
        </w:tc>
      </w:tr>
    </w:tbl>
    <w:p w14:paraId="4C398FE4" w14:textId="77777777" w:rsidR="00FB03DB" w:rsidRDefault="00FB03DB" w:rsidP="00FB03DB">
      <w:pPr>
        <w:pStyle w:val="ListParagraph"/>
        <w:spacing w:after="160" w:line="259" w:lineRule="auto"/>
        <w:ind w:left="709" w:firstLine="0"/>
      </w:pPr>
    </w:p>
    <w:p w14:paraId="5752077A" w14:textId="77777777" w:rsidR="00B31D15" w:rsidRDefault="00B31D15" w:rsidP="00B31D15">
      <w:pPr>
        <w:pStyle w:val="ListParagraph"/>
        <w:spacing w:after="160" w:line="259" w:lineRule="auto"/>
        <w:ind w:left="709" w:firstLine="0"/>
        <w:jc w:val="right"/>
      </w:pPr>
    </w:p>
    <w:p w14:paraId="00F5B182" w14:textId="77777777" w:rsidR="00B31D15" w:rsidRDefault="00B31D15" w:rsidP="00FB03DB">
      <w:pPr>
        <w:spacing w:after="160" w:line="259" w:lineRule="auto"/>
      </w:pPr>
    </w:p>
    <w:p w14:paraId="6CA78810" w14:textId="77777777" w:rsidR="00B31D15" w:rsidRDefault="00B31D15" w:rsidP="00D655FA">
      <w:pPr>
        <w:pStyle w:val="ListParagraph"/>
        <w:numPr>
          <w:ilvl w:val="0"/>
          <w:numId w:val="36"/>
        </w:numPr>
        <w:spacing w:after="160" w:line="259" w:lineRule="auto"/>
        <w:ind w:hanging="720"/>
      </w:pPr>
      <w:r>
        <w:t xml:space="preserve">Fill in the two missing values in the table. Any working can be shown below. </w:t>
      </w:r>
    </w:p>
    <w:p w14:paraId="721BC4B9" w14:textId="77777777" w:rsidR="00B31D15" w:rsidRDefault="00B31D15" w:rsidP="00B31D15">
      <w:pPr>
        <w:pStyle w:val="ListParagraph"/>
        <w:spacing w:after="160" w:line="259" w:lineRule="auto"/>
        <w:ind w:left="709" w:firstLine="0"/>
        <w:jc w:val="right"/>
      </w:pPr>
      <w:r>
        <w:t>(2 marks)</w:t>
      </w:r>
    </w:p>
    <w:tbl>
      <w:tblPr>
        <w:tblStyle w:val="TableGrid"/>
        <w:tblW w:w="0" w:type="auto"/>
        <w:tblInd w:w="709" w:type="dxa"/>
        <w:tblLook w:val="04A0" w:firstRow="1" w:lastRow="0" w:firstColumn="1" w:lastColumn="0" w:noHBand="0" w:noVBand="1"/>
      </w:tblPr>
      <w:tblGrid>
        <w:gridCol w:w="7650"/>
        <w:gridCol w:w="1269"/>
      </w:tblGrid>
      <w:tr w:rsidR="00FB03DB" w:rsidRPr="00FB03DB" w14:paraId="72A58575" w14:textId="77777777" w:rsidTr="00FB03DB">
        <w:trPr>
          <w:trHeight w:val="567"/>
        </w:trPr>
        <w:tc>
          <w:tcPr>
            <w:tcW w:w="7650" w:type="dxa"/>
            <w:vAlign w:val="center"/>
          </w:tcPr>
          <w:p w14:paraId="2E56DCC7" w14:textId="77777777" w:rsidR="00FB03DB" w:rsidRPr="00FB03DB" w:rsidRDefault="00FB03DB" w:rsidP="00FB03DB">
            <w:pPr>
              <w:pStyle w:val="ListParagraph"/>
              <w:spacing w:after="160" w:line="259" w:lineRule="auto"/>
              <w:ind w:left="0" w:firstLine="0"/>
              <w:rPr>
                <w:color w:val="1F4E79" w:themeColor="accent1" w:themeShade="80"/>
              </w:rPr>
            </w:pPr>
            <w:r w:rsidRPr="00FB03DB">
              <w:rPr>
                <w:color w:val="1F4E79" w:themeColor="accent1" w:themeShade="80"/>
              </w:rPr>
              <w:t>V</w:t>
            </w:r>
            <w:r w:rsidRPr="00FB03DB">
              <w:rPr>
                <w:color w:val="1F4E79" w:themeColor="accent1" w:themeShade="80"/>
                <w:vertAlign w:val="superscript"/>
              </w:rPr>
              <w:t>2</w:t>
            </w:r>
            <w:r w:rsidRPr="00FB03DB">
              <w:rPr>
                <w:color w:val="1F4E79" w:themeColor="accent1" w:themeShade="80"/>
              </w:rPr>
              <w:t xml:space="preserve"> = 0.640</w:t>
            </w:r>
          </w:p>
        </w:tc>
        <w:tc>
          <w:tcPr>
            <w:tcW w:w="1269" w:type="dxa"/>
            <w:vAlign w:val="center"/>
          </w:tcPr>
          <w:p w14:paraId="5560839A" w14:textId="77777777" w:rsidR="00FB03DB" w:rsidRPr="00FB03DB" w:rsidRDefault="00FB03DB" w:rsidP="00FB03DB">
            <w:pPr>
              <w:pStyle w:val="ListParagraph"/>
              <w:spacing w:after="160" w:line="259" w:lineRule="auto"/>
              <w:ind w:left="0" w:firstLine="0"/>
              <w:jc w:val="center"/>
              <w:rPr>
                <w:color w:val="1F4E79" w:themeColor="accent1" w:themeShade="80"/>
              </w:rPr>
            </w:pPr>
            <w:r w:rsidRPr="00FB03DB">
              <w:rPr>
                <w:color w:val="1F4E79" w:themeColor="accent1" w:themeShade="80"/>
              </w:rPr>
              <w:t>1 mark</w:t>
            </w:r>
          </w:p>
        </w:tc>
      </w:tr>
      <w:tr w:rsidR="00FB03DB" w:rsidRPr="00FB03DB" w14:paraId="5E828D38" w14:textId="77777777" w:rsidTr="00FB03DB">
        <w:trPr>
          <w:trHeight w:val="567"/>
        </w:trPr>
        <w:tc>
          <w:tcPr>
            <w:tcW w:w="7650" w:type="dxa"/>
            <w:vAlign w:val="center"/>
          </w:tcPr>
          <w:p w14:paraId="52FDC387" w14:textId="77777777" w:rsidR="00FB03DB" w:rsidRPr="00FB03DB" w:rsidRDefault="00FB03DB" w:rsidP="00FB03DB">
            <w:pPr>
              <w:pStyle w:val="ListParagraph"/>
              <w:spacing w:after="160" w:line="259" w:lineRule="auto"/>
              <w:ind w:left="0" w:firstLine="0"/>
              <w:rPr>
                <w:color w:val="1F4E79" w:themeColor="accent1" w:themeShade="80"/>
              </w:rPr>
            </w:pPr>
            <w:r w:rsidRPr="00FB03DB">
              <w:rPr>
                <w:color w:val="1F4E79" w:themeColor="accent1" w:themeShade="80"/>
                <w:sz w:val="28"/>
                <w:szCs w:val="28"/>
                <w:vertAlign w:val="superscript"/>
              </w:rPr>
              <w:t>1</w:t>
            </w:r>
            <w:r w:rsidRPr="00FB03DB">
              <w:rPr>
                <w:color w:val="1F4E79" w:themeColor="accent1" w:themeShade="80"/>
                <w:sz w:val="28"/>
                <w:szCs w:val="28"/>
              </w:rPr>
              <w:t>/</w:t>
            </w:r>
            <w:r w:rsidRPr="00FB03DB">
              <w:rPr>
                <w:color w:val="1F4E79" w:themeColor="accent1" w:themeShade="80"/>
                <w:sz w:val="28"/>
                <w:szCs w:val="28"/>
                <w:vertAlign w:val="subscript"/>
              </w:rPr>
              <w:t>t</w:t>
            </w:r>
            <w:r w:rsidRPr="00FB03DB">
              <w:rPr>
                <w:color w:val="1F4E79" w:themeColor="accent1" w:themeShade="80"/>
              </w:rPr>
              <w:t xml:space="preserve"> = 0.128</w:t>
            </w:r>
          </w:p>
        </w:tc>
        <w:tc>
          <w:tcPr>
            <w:tcW w:w="1269" w:type="dxa"/>
            <w:vAlign w:val="center"/>
          </w:tcPr>
          <w:p w14:paraId="6C42ECC7" w14:textId="77777777" w:rsidR="00FB03DB" w:rsidRPr="00FB03DB" w:rsidRDefault="00FB03DB" w:rsidP="00FB03DB">
            <w:pPr>
              <w:pStyle w:val="ListParagraph"/>
              <w:spacing w:after="160" w:line="259" w:lineRule="auto"/>
              <w:ind w:left="0" w:firstLine="0"/>
              <w:jc w:val="center"/>
              <w:rPr>
                <w:color w:val="1F4E79" w:themeColor="accent1" w:themeShade="80"/>
              </w:rPr>
            </w:pPr>
            <w:r w:rsidRPr="00FB03DB">
              <w:rPr>
                <w:color w:val="1F4E79" w:themeColor="accent1" w:themeShade="80"/>
              </w:rPr>
              <w:t>1 mark</w:t>
            </w:r>
          </w:p>
        </w:tc>
      </w:tr>
    </w:tbl>
    <w:p w14:paraId="51709228" w14:textId="77777777" w:rsidR="00B31D15" w:rsidRDefault="00B31D15" w:rsidP="00FB03DB">
      <w:pPr>
        <w:spacing w:after="160" w:line="259" w:lineRule="auto"/>
      </w:pPr>
    </w:p>
    <w:p w14:paraId="66A3E930" w14:textId="77777777" w:rsidR="00B31D15" w:rsidRDefault="00B31D15" w:rsidP="00B31D15">
      <w:pPr>
        <w:pStyle w:val="ListParagraph"/>
        <w:spacing w:after="160" w:line="259" w:lineRule="auto"/>
        <w:ind w:left="709" w:firstLine="0"/>
      </w:pPr>
      <w:r>
        <w:t>The students decided to plot ‘V</w:t>
      </w:r>
      <w:r w:rsidRPr="00CF70ED">
        <w:rPr>
          <w:vertAlign w:val="superscript"/>
        </w:rPr>
        <w:t>2</w:t>
      </w:r>
      <w:r>
        <w:t>’ values against ‘</w:t>
      </w:r>
      <w:r w:rsidRPr="00CF70ED">
        <w:rPr>
          <w:vertAlign w:val="superscript"/>
        </w:rPr>
        <w:t>1</w:t>
      </w:r>
      <w:r>
        <w:t>/</w:t>
      </w:r>
      <w:r w:rsidRPr="00CF70ED">
        <w:rPr>
          <w:vertAlign w:val="subscript"/>
        </w:rPr>
        <w:t>t</w:t>
      </w:r>
      <w:r>
        <w:t xml:space="preserve">’ values for their graphical analysis of the data. </w:t>
      </w:r>
    </w:p>
    <w:p w14:paraId="3935BC6A" w14:textId="77777777" w:rsidR="004823E1" w:rsidRDefault="004823E1" w:rsidP="00AE08FB">
      <w:pPr>
        <w:pStyle w:val="ListParagraph"/>
        <w:numPr>
          <w:ilvl w:val="0"/>
          <w:numId w:val="36"/>
        </w:numPr>
        <w:spacing w:after="160" w:line="259" w:lineRule="auto"/>
        <w:ind w:hanging="720"/>
      </w:pPr>
      <w:r>
        <w:t xml:space="preserve">Explain why the students chose this graphical approach. In addition, state an assumption that you made when choosing the graph. </w:t>
      </w:r>
    </w:p>
    <w:p w14:paraId="5D8A1083" w14:textId="77777777" w:rsidR="00B31D15" w:rsidRDefault="004823E1" w:rsidP="004823E1">
      <w:pPr>
        <w:pStyle w:val="ListParagraph"/>
        <w:spacing w:after="160" w:line="259" w:lineRule="auto"/>
        <w:ind w:left="709" w:firstLine="0"/>
        <w:jc w:val="right"/>
      </w:pPr>
      <w:r>
        <w:t xml:space="preserve"> (3</w:t>
      </w:r>
      <w:r w:rsidR="00B31D15">
        <w:t xml:space="preserve"> marks)</w:t>
      </w:r>
    </w:p>
    <w:tbl>
      <w:tblPr>
        <w:tblStyle w:val="TableGrid"/>
        <w:tblW w:w="0" w:type="auto"/>
        <w:tblInd w:w="709" w:type="dxa"/>
        <w:tblLook w:val="04A0" w:firstRow="1" w:lastRow="0" w:firstColumn="1" w:lastColumn="0" w:noHBand="0" w:noVBand="1"/>
      </w:tblPr>
      <w:tblGrid>
        <w:gridCol w:w="7650"/>
        <w:gridCol w:w="1269"/>
      </w:tblGrid>
      <w:tr w:rsidR="006464D1" w:rsidRPr="00FB03DB" w14:paraId="753E1370" w14:textId="77777777" w:rsidTr="00FB03DB">
        <w:trPr>
          <w:trHeight w:val="567"/>
        </w:trPr>
        <w:tc>
          <w:tcPr>
            <w:tcW w:w="7650" w:type="dxa"/>
            <w:vAlign w:val="center"/>
          </w:tcPr>
          <w:p w14:paraId="14A861E9" w14:textId="77777777" w:rsidR="006464D1" w:rsidRDefault="006464D1" w:rsidP="006464D1">
            <w:pPr>
              <w:pStyle w:val="ListParagraph"/>
              <w:spacing w:after="160" w:line="259" w:lineRule="auto"/>
              <w:ind w:left="0" w:firstLine="0"/>
              <w:rPr>
                <w:color w:val="1F4E79" w:themeColor="accent1" w:themeShade="80"/>
              </w:rPr>
            </w:pPr>
            <w:r>
              <w:rPr>
                <w:color w:val="1F4E79" w:themeColor="accent1" w:themeShade="80"/>
              </w:rPr>
              <w:t>Assumed that the efficiency of the coil is constant for ALL voltages.</w:t>
            </w:r>
          </w:p>
        </w:tc>
        <w:tc>
          <w:tcPr>
            <w:tcW w:w="1269" w:type="dxa"/>
            <w:vAlign w:val="center"/>
          </w:tcPr>
          <w:p w14:paraId="1AC0E5D6" w14:textId="77777777" w:rsidR="006464D1" w:rsidRPr="00FB03DB" w:rsidRDefault="006464D1" w:rsidP="006464D1">
            <w:pPr>
              <w:pStyle w:val="ListParagraph"/>
              <w:spacing w:after="160" w:line="259" w:lineRule="auto"/>
              <w:ind w:left="0" w:firstLine="0"/>
              <w:jc w:val="center"/>
              <w:rPr>
                <w:color w:val="1F4E79" w:themeColor="accent1" w:themeShade="80"/>
              </w:rPr>
            </w:pPr>
            <w:r w:rsidRPr="00FB03DB">
              <w:rPr>
                <w:color w:val="1F4E79" w:themeColor="accent1" w:themeShade="80"/>
              </w:rPr>
              <w:t>1 mark</w:t>
            </w:r>
          </w:p>
        </w:tc>
      </w:tr>
      <w:tr w:rsidR="006464D1" w:rsidRPr="00FB03DB" w14:paraId="1F28F9C6" w14:textId="77777777" w:rsidTr="00FB03DB">
        <w:trPr>
          <w:trHeight w:val="567"/>
        </w:trPr>
        <w:tc>
          <w:tcPr>
            <w:tcW w:w="7650" w:type="dxa"/>
            <w:vAlign w:val="center"/>
          </w:tcPr>
          <w:p w14:paraId="697CA194" w14:textId="77777777" w:rsidR="006464D1" w:rsidRPr="00FB03DB" w:rsidRDefault="006464D1" w:rsidP="006464D1">
            <w:pPr>
              <w:pStyle w:val="ListParagraph"/>
              <w:spacing w:after="160" w:line="259" w:lineRule="auto"/>
              <w:ind w:left="0" w:firstLine="0"/>
              <w:rPr>
                <w:color w:val="1F4E79" w:themeColor="accent1" w:themeShade="80"/>
              </w:rPr>
            </w:pPr>
            <w:r>
              <w:rPr>
                <w:color w:val="1F4E79" w:themeColor="accent1" w:themeShade="80"/>
              </w:rPr>
              <w:t>‘</w:t>
            </w:r>
            <w:r w:rsidRPr="00FB03DB">
              <w:rPr>
                <w:color w:val="1F4E79" w:themeColor="accent1" w:themeShade="80"/>
              </w:rPr>
              <w:t>V</w:t>
            </w:r>
            <w:r w:rsidRPr="00FB03DB">
              <w:rPr>
                <w:color w:val="1F4E79" w:themeColor="accent1" w:themeShade="80"/>
                <w:vertAlign w:val="superscript"/>
              </w:rPr>
              <w:t>2</w:t>
            </w:r>
            <w:r>
              <w:rPr>
                <w:color w:val="1F4E79" w:themeColor="accent1" w:themeShade="80"/>
              </w:rPr>
              <w:t xml:space="preserve">’ is directly proportional to </w:t>
            </w:r>
            <w:r w:rsidRPr="00FB03DB">
              <w:rPr>
                <w:color w:val="1F4E79" w:themeColor="accent1" w:themeShade="80"/>
              </w:rPr>
              <w:t>‘</w:t>
            </w:r>
            <w:r w:rsidRPr="00FB03DB">
              <w:rPr>
                <w:color w:val="1F4E79" w:themeColor="accent1" w:themeShade="80"/>
                <w:vertAlign w:val="superscript"/>
              </w:rPr>
              <w:t>1</w:t>
            </w:r>
            <w:r w:rsidRPr="00FB03DB">
              <w:rPr>
                <w:color w:val="1F4E79" w:themeColor="accent1" w:themeShade="80"/>
              </w:rPr>
              <w:t>/</w:t>
            </w:r>
            <w:r w:rsidRPr="00FB03DB">
              <w:rPr>
                <w:color w:val="1F4E79" w:themeColor="accent1" w:themeShade="80"/>
                <w:vertAlign w:val="subscript"/>
              </w:rPr>
              <w:t>t</w:t>
            </w:r>
            <w:r w:rsidRPr="00FB03DB">
              <w:rPr>
                <w:color w:val="1F4E79" w:themeColor="accent1" w:themeShade="80"/>
              </w:rPr>
              <w:t xml:space="preserve">’. </w:t>
            </w:r>
          </w:p>
        </w:tc>
        <w:tc>
          <w:tcPr>
            <w:tcW w:w="1269" w:type="dxa"/>
            <w:vAlign w:val="center"/>
          </w:tcPr>
          <w:p w14:paraId="6D4F8833" w14:textId="77777777" w:rsidR="006464D1" w:rsidRPr="00FB03DB" w:rsidRDefault="006464D1" w:rsidP="006464D1">
            <w:pPr>
              <w:pStyle w:val="ListParagraph"/>
              <w:spacing w:after="160" w:line="259" w:lineRule="auto"/>
              <w:ind w:left="0" w:firstLine="0"/>
              <w:jc w:val="center"/>
              <w:rPr>
                <w:color w:val="1F4E79" w:themeColor="accent1" w:themeShade="80"/>
              </w:rPr>
            </w:pPr>
            <w:r w:rsidRPr="00FB03DB">
              <w:rPr>
                <w:color w:val="1F4E79" w:themeColor="accent1" w:themeShade="80"/>
              </w:rPr>
              <w:t>1 mark</w:t>
            </w:r>
          </w:p>
        </w:tc>
      </w:tr>
      <w:tr w:rsidR="006464D1" w:rsidRPr="00FB03DB" w14:paraId="602F23BC" w14:textId="77777777" w:rsidTr="00FB03DB">
        <w:trPr>
          <w:trHeight w:val="567"/>
        </w:trPr>
        <w:tc>
          <w:tcPr>
            <w:tcW w:w="7650" w:type="dxa"/>
            <w:vAlign w:val="center"/>
          </w:tcPr>
          <w:p w14:paraId="0202F47B" w14:textId="77777777" w:rsidR="006464D1" w:rsidRPr="00FB03DB" w:rsidRDefault="006464D1" w:rsidP="006464D1">
            <w:pPr>
              <w:pStyle w:val="ListParagraph"/>
              <w:spacing w:after="160" w:line="259" w:lineRule="auto"/>
              <w:ind w:left="0" w:firstLine="0"/>
              <w:rPr>
                <w:color w:val="1F4E79" w:themeColor="accent1" w:themeShade="80"/>
              </w:rPr>
            </w:pPr>
            <w:r w:rsidRPr="00FB03DB">
              <w:rPr>
                <w:color w:val="1F4E79" w:themeColor="accent1" w:themeShade="80"/>
              </w:rPr>
              <w:t xml:space="preserve">Hence, plotting these two values against each other will yield a linear relationship. </w:t>
            </w:r>
          </w:p>
        </w:tc>
        <w:tc>
          <w:tcPr>
            <w:tcW w:w="1269" w:type="dxa"/>
            <w:vAlign w:val="center"/>
          </w:tcPr>
          <w:p w14:paraId="4669B41A" w14:textId="77777777" w:rsidR="006464D1" w:rsidRPr="00FB03DB" w:rsidRDefault="006464D1" w:rsidP="006464D1">
            <w:pPr>
              <w:pStyle w:val="ListParagraph"/>
              <w:numPr>
                <w:ilvl w:val="0"/>
                <w:numId w:val="38"/>
              </w:numPr>
              <w:spacing w:after="160" w:line="259" w:lineRule="auto"/>
              <w:ind w:left="319" w:hanging="284"/>
              <w:jc w:val="center"/>
              <w:rPr>
                <w:color w:val="1F4E79" w:themeColor="accent1" w:themeShade="80"/>
              </w:rPr>
            </w:pPr>
            <w:r w:rsidRPr="00FB03DB">
              <w:rPr>
                <w:color w:val="1F4E79" w:themeColor="accent1" w:themeShade="80"/>
              </w:rPr>
              <w:t>mark</w:t>
            </w:r>
          </w:p>
        </w:tc>
      </w:tr>
    </w:tbl>
    <w:p w14:paraId="0B7ACF6C" w14:textId="77777777" w:rsidR="00B31D15" w:rsidRDefault="00B31D15" w:rsidP="007E2D84">
      <w:pPr>
        <w:spacing w:after="160" w:line="259" w:lineRule="auto"/>
      </w:pPr>
    </w:p>
    <w:p w14:paraId="017419D6" w14:textId="77777777" w:rsidR="00780E2D" w:rsidRDefault="00780E2D">
      <w:pPr>
        <w:spacing w:after="160" w:line="259" w:lineRule="auto"/>
        <w:rPr>
          <w:rFonts w:eastAsia="Times New Roman" w:cs="Arial"/>
          <w:szCs w:val="22"/>
        </w:rPr>
      </w:pPr>
      <w:r>
        <w:br w:type="page"/>
      </w:r>
    </w:p>
    <w:p w14:paraId="5E0FD1AD" w14:textId="77777777" w:rsidR="00B31D15" w:rsidRDefault="00B31D15" w:rsidP="00D655FA">
      <w:pPr>
        <w:pStyle w:val="ListParagraph"/>
        <w:numPr>
          <w:ilvl w:val="0"/>
          <w:numId w:val="36"/>
        </w:numPr>
        <w:spacing w:after="160" w:line="259" w:lineRule="auto"/>
        <w:ind w:hanging="720"/>
      </w:pPr>
      <w:r>
        <w:t>On the grid on the next page, plot ‘V</w:t>
      </w:r>
      <w:r w:rsidRPr="00D655FA">
        <w:rPr>
          <w:vertAlign w:val="superscript"/>
        </w:rPr>
        <w:t>2</w:t>
      </w:r>
      <w:r>
        <w:t>’ against ‘</w:t>
      </w:r>
      <w:r w:rsidRPr="00D655FA">
        <w:rPr>
          <w:vertAlign w:val="superscript"/>
        </w:rPr>
        <w:t>1</w:t>
      </w:r>
      <w:r>
        <w:t>/</w:t>
      </w:r>
      <w:r w:rsidRPr="00D655FA">
        <w:rPr>
          <w:vertAlign w:val="subscript"/>
        </w:rPr>
        <w:t>t</w:t>
      </w:r>
      <w:r>
        <w:t>’. Place the ‘V</w:t>
      </w:r>
      <w:r w:rsidRPr="00D655FA">
        <w:rPr>
          <w:vertAlign w:val="superscript"/>
        </w:rPr>
        <w:t>2</w:t>
      </w:r>
      <w:r>
        <w:t xml:space="preserve">’ values on the vertical axis. Draw a line of best fit for your data. </w:t>
      </w:r>
    </w:p>
    <w:p w14:paraId="1FEBB6C3" w14:textId="77777777" w:rsidR="00B31D15" w:rsidRDefault="00D721E4" w:rsidP="00B31D15">
      <w:pPr>
        <w:pStyle w:val="ListParagraph"/>
        <w:spacing w:after="160" w:line="259" w:lineRule="auto"/>
        <w:ind w:left="709" w:firstLine="0"/>
        <w:jc w:val="right"/>
      </w:pPr>
      <w:r>
        <w:rPr>
          <w:noProof/>
        </w:rPr>
        <mc:AlternateContent>
          <mc:Choice Requires="wps">
            <w:drawing>
              <wp:anchor distT="0" distB="0" distL="114300" distR="114300" simplePos="0" relativeHeight="252035072" behindDoc="0" locked="0" layoutInCell="1" allowOverlap="1" wp14:anchorId="1076BE6C" wp14:editId="3673E8F0">
                <wp:simplePos x="0" y="0"/>
                <wp:positionH relativeFrom="column">
                  <wp:posOffset>772160</wp:posOffset>
                </wp:positionH>
                <wp:positionV relativeFrom="paragraph">
                  <wp:posOffset>156210</wp:posOffset>
                </wp:positionV>
                <wp:extent cx="914400" cy="317500"/>
                <wp:effectExtent l="0" t="0" r="3175" b="6350"/>
                <wp:wrapNone/>
                <wp:docPr id="305" name="Text Box 305"/>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63875F9F" w14:textId="77777777" w:rsidR="007D75D6" w:rsidRPr="00D721E4" w:rsidRDefault="007D75D6">
                            <w:pPr>
                              <w:rPr>
                                <w:color w:val="1F4E79" w:themeColor="accent1" w:themeShade="80"/>
                              </w:rPr>
                            </w:pPr>
                            <w:r w:rsidRPr="00D721E4">
                              <w:rPr>
                                <w:color w:val="1F4E79" w:themeColor="accent1" w:themeShade="80"/>
                              </w:rPr>
                              <w:t>V</w:t>
                            </w:r>
                            <w:r w:rsidRPr="00D721E4">
                              <w:rPr>
                                <w:color w:val="1F4E79" w:themeColor="accent1" w:themeShade="80"/>
                                <w:vertAlign w:val="superscript"/>
                              </w:rPr>
                              <w:t>2</w:t>
                            </w:r>
                            <w:r w:rsidRPr="00D721E4">
                              <w:rPr>
                                <w:color w:val="1F4E79" w:themeColor="accent1" w:themeShade="80"/>
                              </w:rPr>
                              <w:t xml:space="preserve"> (V</w:t>
                            </w:r>
                            <w:r w:rsidRPr="00D721E4">
                              <w:rPr>
                                <w:color w:val="1F4E79" w:themeColor="accent1" w:themeShade="80"/>
                                <w:vertAlign w:val="superscript"/>
                              </w:rPr>
                              <w:t>2</w:t>
                            </w:r>
                            <w:r w:rsidRPr="00D721E4">
                              <w:rPr>
                                <w:color w:val="1F4E79" w:themeColor="accent1" w:themeShade="8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6BE6C" id="Text Box 305" o:spid="_x0000_s1115" type="#_x0000_t202" style="position:absolute;left:0;text-align:left;margin-left:60.8pt;margin-top:12.3pt;width:1in;height:25pt;z-index:252035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" fillcolor="white [3201]" stroked="f" strokeweight=".5pt">
                <v:textbox>
                  <w:txbxContent>
                    <w:p w14:paraId="63875F9F" w14:textId="77777777" w:rsidR="007D75D6" w:rsidRPr="00D721E4" w:rsidRDefault="007D75D6">
                      <w:pPr>
                        <w:rPr>
                          <w:color w:val="1F4E79" w:themeColor="accent1" w:themeShade="80"/>
                        </w:rPr>
                      </w:pPr>
                      <w:r w:rsidRPr="00D721E4">
                        <w:rPr>
                          <w:color w:val="1F4E79" w:themeColor="accent1" w:themeShade="80"/>
                        </w:rPr>
                        <w:t>V</w:t>
                      </w:r>
                      <w:r w:rsidRPr="00D721E4">
                        <w:rPr>
                          <w:color w:val="1F4E79" w:themeColor="accent1" w:themeShade="80"/>
                          <w:vertAlign w:val="superscript"/>
                        </w:rPr>
                        <w:t>2</w:t>
                      </w:r>
                      <w:r w:rsidRPr="00D721E4">
                        <w:rPr>
                          <w:color w:val="1F4E79" w:themeColor="accent1" w:themeShade="80"/>
                        </w:rPr>
                        <w:t xml:space="preserve"> (V</w:t>
                      </w:r>
                      <w:r w:rsidRPr="00D721E4">
                        <w:rPr>
                          <w:color w:val="1F4E79" w:themeColor="accent1" w:themeShade="80"/>
                          <w:vertAlign w:val="superscript"/>
                        </w:rPr>
                        <w:t>2</w:t>
                      </w:r>
                      <w:r w:rsidRPr="00D721E4">
                        <w:rPr>
                          <w:color w:val="1F4E79" w:themeColor="accent1" w:themeShade="80"/>
                        </w:rPr>
                        <w:t>)</w:t>
                      </w:r>
                    </w:p>
                  </w:txbxContent>
                </v:textbox>
              </v:shape>
            </w:pict>
          </mc:Fallback>
        </mc:AlternateContent>
      </w:r>
      <w:r w:rsidR="00B31D15">
        <w:t>(4 marks)</w:t>
      </w:r>
    </w:p>
    <w:p w14:paraId="5B6C3E89" w14:textId="77777777" w:rsidR="00D721E4" w:rsidRDefault="00D721E4" w:rsidP="00B31D15">
      <w:pPr>
        <w:pStyle w:val="ListParagraph"/>
        <w:spacing w:after="160" w:line="259" w:lineRule="auto"/>
        <w:ind w:left="709" w:firstLine="0"/>
        <w:jc w:val="right"/>
      </w:pPr>
      <w:r>
        <w:rPr>
          <w:noProof/>
        </w:rPr>
        <mc:AlternateContent>
          <mc:Choice Requires="wps">
            <w:drawing>
              <wp:anchor distT="0" distB="0" distL="114300" distR="114300" simplePos="0" relativeHeight="252033024" behindDoc="0" locked="0" layoutInCell="1" allowOverlap="1" wp14:anchorId="17BBFF67" wp14:editId="2241DF72">
                <wp:simplePos x="0" y="0"/>
                <wp:positionH relativeFrom="column">
                  <wp:posOffset>1096010</wp:posOffset>
                </wp:positionH>
                <wp:positionV relativeFrom="paragraph">
                  <wp:posOffset>236855</wp:posOffset>
                </wp:positionV>
                <wp:extent cx="6350" cy="2495550"/>
                <wp:effectExtent l="76200" t="38100" r="69850" b="19050"/>
                <wp:wrapNone/>
                <wp:docPr id="303" name="Straight Arrow Connector 303"/>
                <wp:cNvGraphicFramePr/>
                <a:graphic xmlns:a="http://schemas.openxmlformats.org/drawingml/2006/main">
                  <a:graphicData uri="http://schemas.microsoft.com/office/word/2010/wordprocessingShape">
                    <wps:wsp>
                      <wps:cNvCnPr/>
                      <wps:spPr>
                        <a:xfrm flipH="1" flipV="1">
                          <a:off x="0" y="0"/>
                          <a:ext cx="6350" cy="2495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0D6B13" id="Straight Arrow Connector 303" o:spid="_x0000_s1026" type="#_x0000_t32" style="position:absolute;margin-left:86.3pt;margin-top:18.65pt;width:.5pt;height:196.5pt;flip:x y;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" strokecolor="black [3200]" strokeweight=".5pt">
                <v:stroke endarrow="block" joinstyle="miter"/>
              </v:shape>
            </w:pict>
          </mc:Fallback>
        </mc:AlternateContent>
      </w:r>
    </w:p>
    <w:p w14:paraId="62A7FD90" w14:textId="77777777" w:rsidR="00B31D15" w:rsidRDefault="007C4B39" w:rsidP="00D721E4">
      <w:pPr>
        <w:spacing w:after="160" w:line="259" w:lineRule="auto"/>
        <w:jc w:val="center"/>
      </w:pPr>
      <w:r>
        <w:rPr>
          <w:noProof/>
        </w:rPr>
        <mc:AlternateContent>
          <mc:Choice Requires="wps">
            <w:drawing>
              <wp:anchor distT="0" distB="0" distL="114300" distR="114300" simplePos="0" relativeHeight="252040192" behindDoc="0" locked="0" layoutInCell="1" allowOverlap="1" wp14:anchorId="5425E7C3" wp14:editId="4D390B64">
                <wp:simplePos x="0" y="0"/>
                <wp:positionH relativeFrom="column">
                  <wp:posOffset>4283710</wp:posOffset>
                </wp:positionH>
                <wp:positionV relativeFrom="paragraph">
                  <wp:posOffset>419100</wp:posOffset>
                </wp:positionV>
                <wp:extent cx="0" cy="1733550"/>
                <wp:effectExtent l="0" t="0" r="19050" b="19050"/>
                <wp:wrapNone/>
                <wp:docPr id="309" name="Straight Connector 309"/>
                <wp:cNvGraphicFramePr/>
                <a:graphic xmlns:a="http://schemas.openxmlformats.org/drawingml/2006/main">
                  <a:graphicData uri="http://schemas.microsoft.com/office/word/2010/wordprocessingShape">
                    <wps:wsp>
                      <wps:cNvCnPr/>
                      <wps:spPr>
                        <a:xfrm>
                          <a:off x="0" y="0"/>
                          <a:ext cx="0" cy="1733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DA030" id="Straight Connector 309" o:spid="_x0000_s1026" style="position:absolute;z-index:252040192;visibility:visible;mso-wrap-style:square;mso-wrap-distance-left:9pt;mso-wrap-distance-top:0;mso-wrap-distance-right:9pt;mso-wrap-distance-bottom:0;mso-position-horizontal:absolute;mso-position-horizontal-relative:text;mso-position-vertical:absolute;mso-position-vertical-relative:text" from="337.3pt,33pt" to="337.3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" strokecolor="red" strokeweight=".5pt">
                <v:stroke joinstyle="miter"/>
              </v:line>
            </w:pict>
          </mc:Fallback>
        </mc:AlternateContent>
      </w:r>
      <w:r>
        <w:rPr>
          <w:noProof/>
        </w:rPr>
        <mc:AlternateContent>
          <mc:Choice Requires="wps">
            <w:drawing>
              <wp:anchor distT="0" distB="0" distL="114300" distR="114300" simplePos="0" relativeHeight="252039168" behindDoc="0" locked="0" layoutInCell="1" allowOverlap="1" wp14:anchorId="2076D638" wp14:editId="0A04E27C">
                <wp:simplePos x="0" y="0"/>
                <wp:positionH relativeFrom="column">
                  <wp:posOffset>1604010</wp:posOffset>
                </wp:positionH>
                <wp:positionV relativeFrom="paragraph">
                  <wp:posOffset>2152650</wp:posOffset>
                </wp:positionV>
                <wp:extent cx="2717800" cy="0"/>
                <wp:effectExtent l="0" t="0" r="25400" b="19050"/>
                <wp:wrapNone/>
                <wp:docPr id="308" name="Straight Connector 308"/>
                <wp:cNvGraphicFramePr/>
                <a:graphic xmlns:a="http://schemas.openxmlformats.org/drawingml/2006/main">
                  <a:graphicData uri="http://schemas.microsoft.com/office/word/2010/wordprocessingShape">
                    <wps:wsp>
                      <wps:cNvCnPr/>
                      <wps:spPr>
                        <a:xfrm>
                          <a:off x="0" y="0"/>
                          <a:ext cx="2717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A1EFA" id="Straight Connector 308"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126.3pt,169.5pt" to="340.3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" strokecolor="red" strokeweight=".5pt">
                <v:stroke joinstyle="miter"/>
              </v:line>
            </w:pict>
          </mc:Fallback>
        </mc:AlternateContent>
      </w:r>
      <w:r w:rsidR="00D721E4">
        <w:rPr>
          <w:noProof/>
        </w:rPr>
        <mc:AlternateContent>
          <mc:Choice Requires="wps">
            <w:drawing>
              <wp:anchor distT="0" distB="0" distL="114300" distR="114300" simplePos="0" relativeHeight="252038144" behindDoc="0" locked="0" layoutInCell="1" allowOverlap="1" wp14:anchorId="7871751A" wp14:editId="33A66048">
                <wp:simplePos x="0" y="0"/>
                <wp:positionH relativeFrom="column">
                  <wp:posOffset>1378584</wp:posOffset>
                </wp:positionH>
                <wp:positionV relativeFrom="paragraph">
                  <wp:posOffset>285750</wp:posOffset>
                </wp:positionV>
                <wp:extent cx="3121025" cy="2012950"/>
                <wp:effectExtent l="0" t="0" r="22225" b="25400"/>
                <wp:wrapNone/>
                <wp:docPr id="307" name="Straight Connector 307"/>
                <wp:cNvGraphicFramePr/>
                <a:graphic xmlns:a="http://schemas.openxmlformats.org/drawingml/2006/main">
                  <a:graphicData uri="http://schemas.microsoft.com/office/word/2010/wordprocessingShape">
                    <wps:wsp>
                      <wps:cNvCnPr/>
                      <wps:spPr>
                        <a:xfrm flipV="1">
                          <a:off x="0" y="0"/>
                          <a:ext cx="3121025" cy="201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AECAD" id="Straight Connector 307" o:spid="_x0000_s1026" style="position:absolute;flip:y;z-index:252038144;visibility:visible;mso-wrap-style:square;mso-wrap-distance-left:9pt;mso-wrap-distance-top:0;mso-wrap-distance-right:9pt;mso-wrap-distance-bottom:0;mso-position-horizontal:absolute;mso-position-horizontal-relative:text;mso-position-vertical:absolute;mso-position-vertical-relative:text" from="108.55pt,22.5pt" to="354.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" strokecolor="#5b9bd5 [3204]" strokeweight=".5pt">
                <v:stroke joinstyle="miter"/>
              </v:line>
            </w:pict>
          </mc:Fallback>
        </mc:AlternateContent>
      </w:r>
      <w:r w:rsidR="00D721E4">
        <w:rPr>
          <w:noProof/>
        </w:rPr>
        <mc:AlternateContent>
          <mc:Choice Requires="wps">
            <w:drawing>
              <wp:anchor distT="0" distB="0" distL="114300" distR="114300" simplePos="0" relativeHeight="252037120" behindDoc="0" locked="0" layoutInCell="1" allowOverlap="1" wp14:anchorId="60B0CBAF" wp14:editId="7982E165">
                <wp:simplePos x="0" y="0"/>
                <wp:positionH relativeFrom="column">
                  <wp:posOffset>4826635</wp:posOffset>
                </wp:positionH>
                <wp:positionV relativeFrom="paragraph">
                  <wp:posOffset>2749550</wp:posOffset>
                </wp:positionV>
                <wp:extent cx="914400" cy="317500"/>
                <wp:effectExtent l="0" t="0" r="3175" b="6350"/>
                <wp:wrapNone/>
                <wp:docPr id="306" name="Text Box 306"/>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6C526D0E" w14:textId="77777777" w:rsidR="007D75D6" w:rsidRPr="00D721E4" w:rsidRDefault="007D75D6">
                            <w:pPr>
                              <w:rPr>
                                <w:color w:val="1F4E79" w:themeColor="accent1" w:themeShade="80"/>
                              </w:rPr>
                            </w:pPr>
                            <w:r>
                              <w:rPr>
                                <w:color w:val="1F4E79" w:themeColor="accent1" w:themeShade="80"/>
                              </w:rPr>
                              <w:t>1/t (s</w:t>
                            </w:r>
                            <w:r w:rsidRPr="00D721E4">
                              <w:rPr>
                                <w:color w:val="1F4E79" w:themeColor="accent1" w:themeShade="80"/>
                                <w:vertAlign w:val="superscript"/>
                              </w:rPr>
                              <w:t>-1</w:t>
                            </w:r>
                            <w:r w:rsidRPr="00D721E4">
                              <w:rPr>
                                <w:color w:val="1F4E79" w:themeColor="accent1" w:themeShade="8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0CBAF" id="Text Box 306" o:spid="_x0000_s1116" type="#_x0000_t202" style="position:absolute;left:0;text-align:left;margin-left:380.05pt;margin-top:216.5pt;width:1in;height:25pt;z-index:252037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" fillcolor="white [3201]" stroked="f" strokeweight=".5pt">
                <v:textbox>
                  <w:txbxContent>
                    <w:p w14:paraId="6C526D0E" w14:textId="77777777" w:rsidR="007D75D6" w:rsidRPr="00D721E4" w:rsidRDefault="007D75D6">
                      <w:pPr>
                        <w:rPr>
                          <w:color w:val="1F4E79" w:themeColor="accent1" w:themeShade="80"/>
                        </w:rPr>
                      </w:pPr>
                      <w:r>
                        <w:rPr>
                          <w:color w:val="1F4E79" w:themeColor="accent1" w:themeShade="80"/>
                        </w:rPr>
                        <w:t>1/t (s</w:t>
                      </w:r>
                      <w:r w:rsidRPr="00D721E4">
                        <w:rPr>
                          <w:color w:val="1F4E79" w:themeColor="accent1" w:themeShade="80"/>
                          <w:vertAlign w:val="superscript"/>
                        </w:rPr>
                        <w:t>-1</w:t>
                      </w:r>
                      <w:r w:rsidRPr="00D721E4">
                        <w:rPr>
                          <w:color w:val="1F4E79" w:themeColor="accent1" w:themeShade="80"/>
                        </w:rPr>
                        <w:t>)</w:t>
                      </w:r>
                    </w:p>
                  </w:txbxContent>
                </v:textbox>
              </v:shape>
            </w:pict>
          </mc:Fallback>
        </mc:AlternateContent>
      </w:r>
      <w:r w:rsidR="00D721E4">
        <w:rPr>
          <w:noProof/>
        </w:rPr>
        <mc:AlternateContent>
          <mc:Choice Requires="wps">
            <w:drawing>
              <wp:anchor distT="0" distB="0" distL="114300" distR="114300" simplePos="0" relativeHeight="252034048" behindDoc="0" locked="0" layoutInCell="1" allowOverlap="1" wp14:anchorId="10C86B1F" wp14:editId="73C24A3E">
                <wp:simplePos x="0" y="0"/>
                <wp:positionH relativeFrom="column">
                  <wp:posOffset>1096010</wp:posOffset>
                </wp:positionH>
                <wp:positionV relativeFrom="paragraph">
                  <wp:posOffset>2457450</wp:posOffset>
                </wp:positionV>
                <wp:extent cx="4337050" cy="0"/>
                <wp:effectExtent l="0" t="76200" r="25400" b="95250"/>
                <wp:wrapNone/>
                <wp:docPr id="304" name="Straight Arrow Connector 304"/>
                <wp:cNvGraphicFramePr/>
                <a:graphic xmlns:a="http://schemas.openxmlformats.org/drawingml/2006/main">
                  <a:graphicData uri="http://schemas.microsoft.com/office/word/2010/wordprocessingShape">
                    <wps:wsp>
                      <wps:cNvCnPr/>
                      <wps:spPr>
                        <a:xfrm>
                          <a:off x="0" y="0"/>
                          <a:ext cx="433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BD09F" id="Straight Arrow Connector 304" o:spid="_x0000_s1026" type="#_x0000_t32" style="position:absolute;margin-left:86.3pt;margin-top:193.5pt;width:341.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" strokecolor="black [3200]" strokeweight=".5pt">
                <v:stroke endarrow="block" joinstyle="miter"/>
              </v:shape>
            </w:pict>
          </mc:Fallback>
        </mc:AlternateContent>
      </w:r>
      <w:r w:rsidR="00D721E4">
        <w:rPr>
          <w:noProof/>
        </w:rPr>
        <w:drawing>
          <wp:inline distT="0" distB="0" distL="0" distR="0" wp14:anchorId="639912BF" wp14:editId="47FC928E">
            <wp:extent cx="4572000" cy="2743200"/>
            <wp:effectExtent l="0" t="0" r="0" b="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2EA82D" w14:textId="77777777" w:rsidR="007E2D84" w:rsidRDefault="007E2D84" w:rsidP="00B31D15">
      <w:pPr>
        <w:spacing w:after="160" w:line="259" w:lineRule="auto"/>
        <w:rPr>
          <w:rFonts w:eastAsia="Times New Roman" w:cs="Arial"/>
          <w:szCs w:val="22"/>
        </w:rPr>
      </w:pPr>
    </w:p>
    <w:tbl>
      <w:tblPr>
        <w:tblStyle w:val="TableGrid"/>
        <w:tblW w:w="0" w:type="auto"/>
        <w:tblLook w:val="04A0" w:firstRow="1" w:lastRow="0" w:firstColumn="1" w:lastColumn="0" w:noHBand="0" w:noVBand="1"/>
      </w:tblPr>
      <w:tblGrid>
        <w:gridCol w:w="8203"/>
        <w:gridCol w:w="1425"/>
      </w:tblGrid>
      <w:tr w:rsidR="007E2D84" w:rsidRPr="007E2D84" w14:paraId="75203BAB" w14:textId="77777777" w:rsidTr="006464D1">
        <w:trPr>
          <w:trHeight w:val="567"/>
        </w:trPr>
        <w:tc>
          <w:tcPr>
            <w:tcW w:w="8203" w:type="dxa"/>
            <w:vAlign w:val="center"/>
          </w:tcPr>
          <w:p w14:paraId="65F68403" w14:textId="77777777" w:rsidR="007E2D84" w:rsidRPr="007E2D84" w:rsidRDefault="007E2D84" w:rsidP="007E2D84">
            <w:pPr>
              <w:spacing w:after="160" w:line="259" w:lineRule="auto"/>
              <w:rPr>
                <w:rFonts w:eastAsia="Times New Roman" w:cs="Arial"/>
                <w:color w:val="1F4E79" w:themeColor="accent1" w:themeShade="80"/>
                <w:szCs w:val="22"/>
              </w:rPr>
            </w:pPr>
            <w:r w:rsidRPr="007E2D84">
              <w:rPr>
                <w:rFonts w:eastAsia="Times New Roman" w:cs="Arial"/>
                <w:color w:val="1F4E79" w:themeColor="accent1" w:themeShade="80"/>
                <w:szCs w:val="22"/>
              </w:rPr>
              <w:t>‘V</w:t>
            </w:r>
            <w:r w:rsidRPr="007E2D84">
              <w:rPr>
                <w:rFonts w:eastAsia="Times New Roman" w:cs="Arial"/>
                <w:color w:val="1F4E79" w:themeColor="accent1" w:themeShade="80"/>
                <w:szCs w:val="22"/>
                <w:vertAlign w:val="superscript"/>
              </w:rPr>
              <w:t>2</w:t>
            </w:r>
            <w:r w:rsidRPr="007E2D84">
              <w:rPr>
                <w:rFonts w:eastAsia="Times New Roman" w:cs="Arial"/>
                <w:color w:val="1F4E79" w:themeColor="accent1" w:themeShade="80"/>
                <w:szCs w:val="22"/>
              </w:rPr>
              <w:t xml:space="preserve">’ plotted on vertical axis. </w:t>
            </w:r>
          </w:p>
        </w:tc>
        <w:tc>
          <w:tcPr>
            <w:tcW w:w="1425" w:type="dxa"/>
            <w:vAlign w:val="center"/>
          </w:tcPr>
          <w:p w14:paraId="3D3353BD" w14:textId="77777777" w:rsidR="007E2D84" w:rsidRPr="007E2D84" w:rsidRDefault="007E2D84" w:rsidP="007E2D84">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r w:rsidR="007E2D84" w:rsidRPr="007E2D84" w14:paraId="1ABF3CB3" w14:textId="77777777" w:rsidTr="006464D1">
        <w:trPr>
          <w:trHeight w:val="567"/>
        </w:trPr>
        <w:tc>
          <w:tcPr>
            <w:tcW w:w="8203" w:type="dxa"/>
            <w:vAlign w:val="center"/>
          </w:tcPr>
          <w:p w14:paraId="709E104B" w14:textId="77777777" w:rsidR="007E2D84" w:rsidRPr="007E2D84" w:rsidRDefault="007E2D84" w:rsidP="007E2D84">
            <w:pPr>
              <w:spacing w:after="160" w:line="259" w:lineRule="auto"/>
              <w:rPr>
                <w:rFonts w:eastAsia="Times New Roman" w:cs="Arial"/>
                <w:color w:val="1F4E79" w:themeColor="accent1" w:themeShade="80"/>
                <w:szCs w:val="22"/>
              </w:rPr>
            </w:pPr>
            <w:r w:rsidRPr="007E2D84">
              <w:rPr>
                <w:rFonts w:eastAsia="Times New Roman" w:cs="Arial"/>
                <w:color w:val="1F4E79" w:themeColor="accent1" w:themeShade="80"/>
                <w:szCs w:val="22"/>
              </w:rPr>
              <w:t>Points and line of best fit plotted correctly.</w:t>
            </w:r>
          </w:p>
        </w:tc>
        <w:tc>
          <w:tcPr>
            <w:tcW w:w="1425" w:type="dxa"/>
            <w:vAlign w:val="center"/>
          </w:tcPr>
          <w:p w14:paraId="7AE41324" w14:textId="77777777" w:rsidR="007E2D84" w:rsidRPr="007E2D84" w:rsidRDefault="007E2D84" w:rsidP="007E2D84">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r w:rsidR="007E2D84" w:rsidRPr="007E2D84" w14:paraId="4F1F38B9" w14:textId="77777777" w:rsidTr="006464D1">
        <w:trPr>
          <w:trHeight w:val="567"/>
        </w:trPr>
        <w:tc>
          <w:tcPr>
            <w:tcW w:w="8203" w:type="dxa"/>
            <w:vAlign w:val="center"/>
          </w:tcPr>
          <w:p w14:paraId="358852CE" w14:textId="77777777" w:rsidR="007E2D84" w:rsidRPr="007E2D84" w:rsidRDefault="007E2D84" w:rsidP="007E2D84">
            <w:pPr>
              <w:spacing w:after="160" w:line="259" w:lineRule="auto"/>
              <w:rPr>
                <w:rFonts w:eastAsia="Times New Roman" w:cs="Arial"/>
                <w:color w:val="1F4E79" w:themeColor="accent1" w:themeShade="80"/>
                <w:szCs w:val="22"/>
              </w:rPr>
            </w:pPr>
            <w:r w:rsidRPr="007E2D84">
              <w:rPr>
                <w:rFonts w:eastAsia="Times New Roman" w:cs="Arial"/>
                <w:color w:val="1F4E79" w:themeColor="accent1" w:themeShade="80"/>
                <w:szCs w:val="22"/>
              </w:rPr>
              <w:t xml:space="preserve">Quantities are correctly labelled </w:t>
            </w:r>
          </w:p>
        </w:tc>
        <w:tc>
          <w:tcPr>
            <w:tcW w:w="1425" w:type="dxa"/>
            <w:vAlign w:val="center"/>
          </w:tcPr>
          <w:p w14:paraId="49DD7004" w14:textId="77777777" w:rsidR="007E2D84" w:rsidRPr="007E2D84" w:rsidRDefault="007E2D84" w:rsidP="007E2D84">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r w:rsidR="006464D1" w:rsidRPr="007E2D84" w14:paraId="7F6E1E21" w14:textId="77777777" w:rsidTr="006464D1">
        <w:trPr>
          <w:trHeight w:val="567"/>
        </w:trPr>
        <w:tc>
          <w:tcPr>
            <w:tcW w:w="8203" w:type="dxa"/>
            <w:vAlign w:val="center"/>
          </w:tcPr>
          <w:p w14:paraId="7BCFE0ED" w14:textId="77777777" w:rsidR="006464D1" w:rsidRPr="007E2D84" w:rsidRDefault="006464D1" w:rsidP="006464D1">
            <w:pPr>
              <w:spacing w:after="160" w:line="259" w:lineRule="auto"/>
              <w:rPr>
                <w:rFonts w:eastAsia="Times New Roman" w:cs="Arial"/>
                <w:color w:val="1F4E79" w:themeColor="accent1" w:themeShade="80"/>
                <w:szCs w:val="22"/>
              </w:rPr>
            </w:pPr>
            <w:r w:rsidRPr="007E2D84">
              <w:rPr>
                <w:rFonts w:eastAsia="Times New Roman" w:cs="Arial"/>
                <w:color w:val="1F4E79" w:themeColor="accent1" w:themeShade="80"/>
                <w:szCs w:val="22"/>
              </w:rPr>
              <w:t xml:space="preserve">Units are correctly labelled </w:t>
            </w:r>
          </w:p>
        </w:tc>
        <w:tc>
          <w:tcPr>
            <w:tcW w:w="1425" w:type="dxa"/>
            <w:vAlign w:val="center"/>
          </w:tcPr>
          <w:p w14:paraId="70F4EE7D" w14:textId="77777777" w:rsidR="006464D1" w:rsidRPr="007E2D84" w:rsidRDefault="006464D1" w:rsidP="006464D1">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bl>
    <w:p w14:paraId="3E86C768" w14:textId="77777777" w:rsidR="00B31D15" w:rsidRDefault="00B31D15" w:rsidP="00B31D15">
      <w:pPr>
        <w:spacing w:after="160" w:line="259" w:lineRule="auto"/>
        <w:rPr>
          <w:rFonts w:eastAsia="Times New Roman" w:cs="Arial"/>
          <w:szCs w:val="22"/>
        </w:rPr>
      </w:pPr>
    </w:p>
    <w:p w14:paraId="539CBE84" w14:textId="77777777" w:rsidR="00B31D15" w:rsidRPr="007E2D84" w:rsidRDefault="00B31D15" w:rsidP="00D655FA">
      <w:pPr>
        <w:pStyle w:val="ListParagraph"/>
        <w:numPr>
          <w:ilvl w:val="0"/>
          <w:numId w:val="36"/>
        </w:numPr>
        <w:spacing w:after="160" w:line="259" w:lineRule="auto"/>
        <w:ind w:hanging="720"/>
      </w:pPr>
      <w:r>
        <w:t xml:space="preserve">Calculate the slope of the line of best fit you have drawn. Show clearly how you have done this. Include units in your answer. </w:t>
      </w:r>
    </w:p>
    <w:p w14:paraId="3F45B0B5" w14:textId="77777777" w:rsidR="00B31D15" w:rsidRDefault="00B31D15" w:rsidP="00B31D15">
      <w:pPr>
        <w:spacing w:after="160" w:line="259" w:lineRule="auto"/>
        <w:jc w:val="right"/>
      </w:pPr>
      <w:r>
        <w:t>(</w:t>
      </w:r>
      <w:r w:rsidR="007E2D84">
        <w:t>4</w:t>
      </w:r>
      <w:r>
        <w:t xml:space="preserve"> marks)</w:t>
      </w:r>
    </w:p>
    <w:tbl>
      <w:tblPr>
        <w:tblStyle w:val="TableGrid"/>
        <w:tblW w:w="0" w:type="auto"/>
        <w:tblLook w:val="04A0" w:firstRow="1" w:lastRow="0" w:firstColumn="1" w:lastColumn="0" w:noHBand="0" w:noVBand="1"/>
      </w:tblPr>
      <w:tblGrid>
        <w:gridCol w:w="8359"/>
        <w:gridCol w:w="1269"/>
      </w:tblGrid>
      <w:tr w:rsidR="007C4B39" w:rsidRPr="007C4B39" w14:paraId="566A62B1" w14:textId="77777777" w:rsidTr="00C97B82">
        <w:trPr>
          <w:trHeight w:val="567"/>
        </w:trPr>
        <w:tc>
          <w:tcPr>
            <w:tcW w:w="8359" w:type="dxa"/>
            <w:vAlign w:val="center"/>
          </w:tcPr>
          <w:p w14:paraId="6F98F907" w14:textId="77777777" w:rsidR="007C4B39" w:rsidRPr="007C4B39" w:rsidRDefault="007C4B39" w:rsidP="007C4B39">
            <w:pPr>
              <w:spacing w:after="160" w:line="259" w:lineRule="auto"/>
              <w:rPr>
                <w:color w:val="1F4E79" w:themeColor="accent1" w:themeShade="80"/>
              </w:rPr>
            </w:pPr>
            <w:r w:rsidRPr="007C4B39">
              <w:rPr>
                <w:color w:val="1F4E79" w:themeColor="accent1" w:themeShade="80"/>
              </w:rPr>
              <w:t>Two points from graph: (0.18, 0.20) and (1.10, 1.40)</w:t>
            </w:r>
          </w:p>
        </w:tc>
        <w:tc>
          <w:tcPr>
            <w:tcW w:w="1269" w:type="dxa"/>
            <w:vAlign w:val="center"/>
          </w:tcPr>
          <w:p w14:paraId="5A966340" w14:textId="77777777" w:rsidR="007C4B39" w:rsidRPr="007E2D84" w:rsidRDefault="007C4B39" w:rsidP="007C4B39">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r w:rsidR="007C4B39" w:rsidRPr="007C4B39" w14:paraId="6FDB9F89" w14:textId="77777777" w:rsidTr="00C97B82">
        <w:trPr>
          <w:trHeight w:val="567"/>
        </w:trPr>
        <w:tc>
          <w:tcPr>
            <w:tcW w:w="8359" w:type="dxa"/>
            <w:vAlign w:val="center"/>
          </w:tcPr>
          <w:p w14:paraId="4A591557" w14:textId="77777777" w:rsidR="007C4B39" w:rsidRPr="007C4B39" w:rsidRDefault="007C4B39" w:rsidP="007C4B39">
            <w:pPr>
              <w:spacing w:after="160" w:line="259" w:lineRule="auto"/>
              <w:rPr>
                <w:color w:val="1F4E79" w:themeColor="accent1" w:themeShade="80"/>
              </w:rPr>
            </w:pPr>
            <m:oMathPara>
              <m:oMathParaPr>
                <m:jc m:val="left"/>
              </m:oMathParaPr>
              <m:oMath>
                <m:r>
                  <m:rPr>
                    <m:sty m:val="p"/>
                  </m:rPr>
                  <w:rPr>
                    <w:rFonts w:ascii="Cambria Math" w:hAnsi="Cambria Math"/>
                    <w:color w:val="1F4E79" w:themeColor="accent1" w:themeShade="80"/>
                  </w:rPr>
                  <m:t xml:space="preserve">Slope=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Rise</m:t>
                    </m:r>
                  </m:num>
                  <m:den>
                    <m:r>
                      <m:rPr>
                        <m:sty m:val="p"/>
                      </m:rPr>
                      <w:rPr>
                        <w:rFonts w:ascii="Cambria Math" w:hAnsi="Cambria Math"/>
                        <w:color w:val="1F4E79" w:themeColor="accent1" w:themeShade="80"/>
                      </w:rPr>
                      <m:t>Run</m:t>
                    </m:r>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d>
                      <m:dPr>
                        <m:ctrlPr>
                          <w:rPr>
                            <w:rFonts w:ascii="Cambria Math" w:hAnsi="Cambria Math"/>
                            <w:color w:val="1F4E79" w:themeColor="accent1" w:themeShade="80"/>
                          </w:rPr>
                        </m:ctrlPr>
                      </m:dPr>
                      <m:e>
                        <m:r>
                          <m:rPr>
                            <m:sty m:val="p"/>
                          </m:rPr>
                          <w:rPr>
                            <w:rFonts w:ascii="Cambria Math" w:hAnsi="Cambria Math"/>
                            <w:color w:val="1F4E79" w:themeColor="accent1" w:themeShade="80"/>
                          </w:rPr>
                          <m:t>1.40-0.20</m:t>
                        </m:r>
                      </m:e>
                    </m:d>
                  </m:num>
                  <m:den>
                    <m:d>
                      <m:dPr>
                        <m:ctrlPr>
                          <w:rPr>
                            <w:rFonts w:ascii="Cambria Math" w:hAnsi="Cambria Math"/>
                            <w:color w:val="1F4E79" w:themeColor="accent1" w:themeShade="80"/>
                          </w:rPr>
                        </m:ctrlPr>
                      </m:dPr>
                      <m:e>
                        <m:r>
                          <m:rPr>
                            <m:sty m:val="p"/>
                          </m:rPr>
                          <w:rPr>
                            <w:rFonts w:ascii="Cambria Math" w:hAnsi="Cambria Math"/>
                            <w:color w:val="1F4E79" w:themeColor="accent1" w:themeShade="80"/>
                          </w:rPr>
                          <m:t>1.10-0.18</m:t>
                        </m:r>
                      </m:e>
                    </m:d>
                  </m:den>
                </m:f>
              </m:oMath>
            </m:oMathPara>
          </w:p>
        </w:tc>
        <w:tc>
          <w:tcPr>
            <w:tcW w:w="1269" w:type="dxa"/>
            <w:vAlign w:val="center"/>
          </w:tcPr>
          <w:p w14:paraId="3C645347" w14:textId="77777777" w:rsidR="007C4B39" w:rsidRPr="007E2D84" w:rsidRDefault="007C4B39" w:rsidP="007C4B39">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r w:rsidR="007C4B39" w:rsidRPr="007C4B39" w14:paraId="075C74B9" w14:textId="77777777" w:rsidTr="00C97B82">
        <w:trPr>
          <w:trHeight w:val="567"/>
        </w:trPr>
        <w:tc>
          <w:tcPr>
            <w:tcW w:w="8359" w:type="dxa"/>
            <w:vAlign w:val="center"/>
          </w:tcPr>
          <w:p w14:paraId="57843551" w14:textId="77777777" w:rsidR="007C4B39" w:rsidRPr="007C4B39" w:rsidRDefault="007C4B39" w:rsidP="007C4B39">
            <w:pPr>
              <w:spacing w:after="160" w:line="259" w:lineRule="auto"/>
              <w:rPr>
                <w:color w:val="1F4E79" w:themeColor="accent1" w:themeShade="80"/>
              </w:rPr>
            </w:pPr>
            <m:oMathPara>
              <m:oMathParaPr>
                <m:jc m:val="left"/>
              </m:oMathParaPr>
              <m:oMath>
                <m:r>
                  <m:rPr>
                    <m:sty m:val="p"/>
                  </m:rPr>
                  <w:rPr>
                    <w:rFonts w:ascii="Cambria Math" w:hAnsi="Cambria Math"/>
                    <w:color w:val="1F4E79" w:themeColor="accent1" w:themeShade="80"/>
                  </w:rPr>
                  <m:t>=1.30  (accept 1.15-1.45)</m:t>
                </m:r>
              </m:oMath>
            </m:oMathPara>
          </w:p>
        </w:tc>
        <w:tc>
          <w:tcPr>
            <w:tcW w:w="1269" w:type="dxa"/>
            <w:vAlign w:val="center"/>
          </w:tcPr>
          <w:p w14:paraId="05FE49A8" w14:textId="77777777" w:rsidR="007C4B39" w:rsidRPr="007E2D84" w:rsidRDefault="007C4B39" w:rsidP="007C4B39">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r w:rsidR="006464D1" w:rsidRPr="007C4B39" w14:paraId="09F2604E" w14:textId="77777777" w:rsidTr="00C97B82">
        <w:trPr>
          <w:trHeight w:val="567"/>
        </w:trPr>
        <w:tc>
          <w:tcPr>
            <w:tcW w:w="8359" w:type="dxa"/>
            <w:vAlign w:val="center"/>
          </w:tcPr>
          <w:p w14:paraId="00F683A6" w14:textId="77777777" w:rsidR="006464D1" w:rsidRPr="007C4B39" w:rsidRDefault="006464D1" w:rsidP="006464D1">
            <w:pPr>
              <w:spacing w:after="160" w:line="259" w:lineRule="auto"/>
              <w:rPr>
                <w:color w:val="1F4E79" w:themeColor="accent1" w:themeShade="80"/>
              </w:rPr>
            </w:pPr>
            <w:r>
              <w:rPr>
                <w:color w:val="1F4E79" w:themeColor="accent1" w:themeShade="80"/>
              </w:rPr>
              <w:t>Units: V</w:t>
            </w:r>
            <w:r w:rsidRPr="007C4B39">
              <w:rPr>
                <w:color w:val="1F4E79" w:themeColor="accent1" w:themeShade="80"/>
                <w:vertAlign w:val="superscript"/>
              </w:rPr>
              <w:t>2</w:t>
            </w:r>
            <w:r>
              <w:rPr>
                <w:color w:val="1F4E79" w:themeColor="accent1" w:themeShade="80"/>
              </w:rPr>
              <w:t>s</w:t>
            </w:r>
          </w:p>
        </w:tc>
        <w:tc>
          <w:tcPr>
            <w:tcW w:w="1269" w:type="dxa"/>
            <w:vAlign w:val="center"/>
          </w:tcPr>
          <w:p w14:paraId="0C2531C1" w14:textId="77777777" w:rsidR="006464D1" w:rsidRPr="007E2D84" w:rsidRDefault="006464D1" w:rsidP="006464D1">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bl>
    <w:p w14:paraId="32654F3D" w14:textId="77777777" w:rsidR="00B31D15" w:rsidRDefault="00B31D15" w:rsidP="007E2D84">
      <w:pPr>
        <w:spacing w:after="160" w:line="259" w:lineRule="auto"/>
      </w:pPr>
    </w:p>
    <w:p w14:paraId="739DB082" w14:textId="77777777" w:rsidR="00780E2D" w:rsidRDefault="00780E2D">
      <w:pPr>
        <w:spacing w:after="160" w:line="259" w:lineRule="auto"/>
        <w:rPr>
          <w:rFonts w:eastAsia="Times New Roman" w:cs="Arial"/>
          <w:szCs w:val="22"/>
        </w:rPr>
      </w:pPr>
      <w:r>
        <w:br w:type="page"/>
      </w:r>
    </w:p>
    <w:p w14:paraId="03896F84" w14:textId="77777777" w:rsidR="00B31D15" w:rsidRDefault="00B31D15" w:rsidP="00D655FA">
      <w:pPr>
        <w:pStyle w:val="ListParagraph"/>
        <w:numPr>
          <w:ilvl w:val="0"/>
          <w:numId w:val="36"/>
        </w:numPr>
        <w:spacing w:after="160" w:line="259" w:lineRule="auto"/>
        <w:ind w:hanging="720"/>
      </w:pPr>
      <w:r>
        <w:t>Use the slope you have calculated in part f</w:t>
      </w:r>
      <w:r w:rsidR="001177D8">
        <w:t>) to determine the efficiency ‘η</w:t>
      </w:r>
      <w:r>
        <w:t xml:space="preserve">’ of the electric motor. Show clearly how you have done this. </w:t>
      </w:r>
    </w:p>
    <w:p w14:paraId="4A87D59F" w14:textId="77777777" w:rsidR="00B31D15" w:rsidRDefault="007E2D84" w:rsidP="00B31D15">
      <w:pPr>
        <w:pStyle w:val="ListParagraph"/>
        <w:spacing w:after="160" w:line="259" w:lineRule="auto"/>
        <w:ind w:left="1440" w:firstLine="0"/>
        <w:jc w:val="right"/>
        <w:rPr>
          <w:b/>
        </w:rPr>
      </w:pPr>
      <w:r>
        <w:t>(3</w:t>
      </w:r>
      <w:r w:rsidR="00B31D15">
        <w:t xml:space="preserve"> marks) </w:t>
      </w:r>
    </w:p>
    <w:tbl>
      <w:tblPr>
        <w:tblStyle w:val="TableGrid"/>
        <w:tblW w:w="0" w:type="auto"/>
        <w:tblLook w:val="04A0" w:firstRow="1" w:lastRow="0" w:firstColumn="1" w:lastColumn="0" w:noHBand="0" w:noVBand="1"/>
      </w:tblPr>
      <w:tblGrid>
        <w:gridCol w:w="8359"/>
        <w:gridCol w:w="1269"/>
      </w:tblGrid>
      <w:tr w:rsidR="007C4B39" w:rsidRPr="007C4B39" w14:paraId="24AB8087" w14:textId="77777777" w:rsidTr="007D75D6">
        <w:trPr>
          <w:trHeight w:val="567"/>
        </w:trPr>
        <w:tc>
          <w:tcPr>
            <w:tcW w:w="8359" w:type="dxa"/>
            <w:vAlign w:val="center"/>
          </w:tcPr>
          <w:p w14:paraId="581B1737" w14:textId="77777777" w:rsidR="007C4B39" w:rsidRPr="002250F6" w:rsidRDefault="002250F6" w:rsidP="007C4B39">
            <w:pPr>
              <w:spacing w:after="160" w:line="259" w:lineRule="auto"/>
              <w:rPr>
                <w:color w:val="1F4E79" w:themeColor="accent1" w:themeShade="80"/>
              </w:rPr>
            </w:pPr>
            <m:oMath>
              <m:r>
                <m:rPr>
                  <m:sty m:val="p"/>
                </m:rPr>
                <w:rPr>
                  <w:rFonts w:ascii="Cambria Math" w:hAnsi="Cambria Math"/>
                  <w:color w:val="1F4E79" w:themeColor="accent1" w:themeShade="80"/>
                </w:rPr>
                <m:t xml:space="preserve">Slope represents the ratio:  </m:t>
              </m:r>
              <m:f>
                <m:fPr>
                  <m:ctrlPr>
                    <w:rPr>
                      <w:rFonts w:ascii="Cambria Math" w:hAnsi="Cambria Math"/>
                      <w:color w:val="1F4E79" w:themeColor="accent1" w:themeShade="80"/>
                    </w:rPr>
                  </m:ctrlPr>
                </m:fPr>
                <m:num>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t</m:t>
                      </m:r>
                    </m:den>
                  </m:f>
                </m:den>
              </m:f>
              <m:r>
                <m:rPr>
                  <m:sty m:val="p"/>
                </m:rPr>
                <w:rPr>
                  <w:rFonts w:ascii="Cambria Math" w:hAnsi="Cambria Math"/>
                  <w:color w:val="1F4E79" w:themeColor="accent1" w:themeShade="80"/>
                </w:rPr>
                <m:t>=</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t</m:t>
              </m:r>
            </m:oMath>
            <w:r w:rsidR="00E85C55">
              <w:rPr>
                <w:color w:val="1F4E79" w:themeColor="accent1" w:themeShade="80"/>
              </w:rPr>
              <w:t xml:space="preserve">; </w:t>
            </w:r>
            <m:oMath>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η</m:t>
                  </m:r>
                </m:den>
              </m:f>
              <m:r>
                <m:rPr>
                  <m:sty m:val="p"/>
                </m:rPr>
                <w:rPr>
                  <w:rFonts w:ascii="Cambria Math" w:hAnsi="Cambria Math"/>
                  <w:color w:val="1F4E79" w:themeColor="accent1" w:themeShade="80"/>
                </w:rPr>
                <m:t xml:space="preserve"> ×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t</m:t>
                  </m:r>
                </m:den>
              </m:f>
              <m:r>
                <m:rPr>
                  <m:sty m:val="p"/>
                </m:rPr>
                <w:rPr>
                  <w:rFonts w:ascii="Cambria Math" w:hAnsi="Cambria Math"/>
                  <w:color w:val="1F4E79" w:themeColor="accent1" w:themeShade="80"/>
                </w:rPr>
                <m:t xml:space="preserve">; ∴η=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t</m:t>
                  </m:r>
                </m:den>
              </m:f>
            </m:oMath>
          </w:p>
        </w:tc>
        <w:tc>
          <w:tcPr>
            <w:tcW w:w="1269" w:type="dxa"/>
            <w:vAlign w:val="center"/>
          </w:tcPr>
          <w:p w14:paraId="46A0DF83" w14:textId="77777777" w:rsidR="007C4B39" w:rsidRPr="007E2D84" w:rsidRDefault="007C4B39" w:rsidP="007D75D6">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r w:rsidR="007C4B39" w:rsidRPr="007C4B39" w14:paraId="52BC6846" w14:textId="77777777" w:rsidTr="007D75D6">
        <w:trPr>
          <w:trHeight w:val="567"/>
        </w:trPr>
        <w:tc>
          <w:tcPr>
            <w:tcW w:w="8359" w:type="dxa"/>
            <w:vAlign w:val="center"/>
          </w:tcPr>
          <w:p w14:paraId="626E9003" w14:textId="77777777" w:rsidR="007C4B39" w:rsidRPr="002250F6" w:rsidRDefault="00E85C55" w:rsidP="00E85C55">
            <w:pPr>
              <w:pStyle w:val="ListParagraph"/>
              <w:spacing w:after="160" w:line="259" w:lineRule="auto"/>
              <w:ind w:left="32" w:firstLine="0"/>
            </w:pPr>
            <w:r>
              <w:rPr>
                <w:color w:val="1F4E79" w:themeColor="accent1" w:themeShade="80"/>
              </w:rPr>
              <w:t xml:space="preserve">   </w:t>
            </w:r>
            <m:oMath>
              <m:r>
                <m:rPr>
                  <m:sty m:val="p"/>
                </m:rPr>
                <w:rPr>
                  <w:rFonts w:ascii="Cambria Math" w:hAnsi="Cambria Math"/>
                  <w:color w:val="1F4E79" w:themeColor="accent1" w:themeShade="80"/>
                </w:rPr>
                <m:t xml:space="preserve">∴η= </m:t>
              </m:r>
              <m:f>
                <m:fPr>
                  <m:ctrlPr>
                    <w:rPr>
                      <w:rFonts w:ascii="Cambria Math" w:hAnsi="Cambria Math"/>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1.30</m:t>
                  </m:r>
                </m:den>
              </m:f>
            </m:oMath>
          </w:p>
        </w:tc>
        <w:tc>
          <w:tcPr>
            <w:tcW w:w="1269" w:type="dxa"/>
            <w:vAlign w:val="center"/>
          </w:tcPr>
          <w:p w14:paraId="64B6C550" w14:textId="77777777" w:rsidR="007C4B39" w:rsidRPr="007E2D84" w:rsidRDefault="007C4B39" w:rsidP="007D75D6">
            <w:pPr>
              <w:spacing w:after="160" w:line="259" w:lineRule="auto"/>
              <w:jc w:val="center"/>
              <w:rPr>
                <w:rFonts w:eastAsia="Times New Roman" w:cs="Arial"/>
                <w:color w:val="1F4E79" w:themeColor="accent1" w:themeShade="80"/>
                <w:szCs w:val="22"/>
              </w:rPr>
            </w:pPr>
            <w:r w:rsidRPr="007E2D84">
              <w:rPr>
                <w:rFonts w:eastAsia="Times New Roman" w:cs="Arial"/>
                <w:color w:val="1F4E79" w:themeColor="accent1" w:themeShade="80"/>
                <w:szCs w:val="22"/>
              </w:rPr>
              <w:t>1 mark</w:t>
            </w:r>
          </w:p>
        </w:tc>
      </w:tr>
      <w:tr w:rsidR="007C4B39" w:rsidRPr="007C4B39" w14:paraId="2CEA4C21" w14:textId="77777777" w:rsidTr="007D75D6">
        <w:trPr>
          <w:trHeight w:val="567"/>
        </w:trPr>
        <w:tc>
          <w:tcPr>
            <w:tcW w:w="8359" w:type="dxa"/>
            <w:vAlign w:val="center"/>
          </w:tcPr>
          <w:p w14:paraId="20F939F2" w14:textId="77777777" w:rsidR="007C4B39" w:rsidRPr="007C4B39" w:rsidRDefault="002250F6" w:rsidP="007D75D6">
            <w:pPr>
              <w:spacing w:after="160" w:line="259" w:lineRule="auto"/>
              <w:rPr>
                <w:color w:val="1F4E79" w:themeColor="accent1" w:themeShade="80"/>
              </w:rPr>
            </w:pPr>
            <w:r>
              <w:rPr>
                <w:color w:val="1F4E79" w:themeColor="accent1" w:themeShade="80"/>
              </w:rPr>
              <w:t>= 0.767 (76.7%)    (accept 0.690 - 0.870)</w:t>
            </w:r>
          </w:p>
        </w:tc>
        <w:tc>
          <w:tcPr>
            <w:tcW w:w="1269" w:type="dxa"/>
            <w:vAlign w:val="center"/>
          </w:tcPr>
          <w:p w14:paraId="1430BDB4" w14:textId="77777777" w:rsidR="007C4B39" w:rsidRPr="007C4B39" w:rsidRDefault="007C4B39" w:rsidP="007D75D6">
            <w:pPr>
              <w:spacing w:after="160" w:line="259" w:lineRule="auto"/>
              <w:jc w:val="center"/>
              <w:rPr>
                <w:color w:val="1F4E79" w:themeColor="accent1" w:themeShade="80"/>
              </w:rPr>
            </w:pPr>
            <w:r>
              <w:rPr>
                <w:color w:val="1F4E79" w:themeColor="accent1" w:themeShade="80"/>
              </w:rPr>
              <w:t>1 mark</w:t>
            </w:r>
          </w:p>
        </w:tc>
      </w:tr>
    </w:tbl>
    <w:p w14:paraId="33774822" w14:textId="77777777" w:rsidR="00B31D15" w:rsidRDefault="00B31D15" w:rsidP="00B31D15">
      <w:pPr>
        <w:pStyle w:val="ListParagraph"/>
        <w:spacing w:after="160" w:line="259" w:lineRule="auto"/>
        <w:ind w:left="1440" w:firstLine="0"/>
        <w:jc w:val="right"/>
        <w:rPr>
          <w:b/>
        </w:rPr>
      </w:pPr>
    </w:p>
    <w:p w14:paraId="02171865" w14:textId="77777777" w:rsidR="00B31D15" w:rsidRDefault="00B31D15" w:rsidP="00B31D15">
      <w:pPr>
        <w:pStyle w:val="ListParagraph"/>
        <w:spacing w:after="160" w:line="259" w:lineRule="auto"/>
        <w:ind w:left="1440" w:firstLine="0"/>
        <w:jc w:val="right"/>
        <w:rPr>
          <w:b/>
        </w:rPr>
      </w:pPr>
    </w:p>
    <w:p w14:paraId="4B0F9E93" w14:textId="77777777" w:rsidR="00B31D15" w:rsidRDefault="00B31D15" w:rsidP="00B31D15">
      <w:pPr>
        <w:pStyle w:val="ListParagraph"/>
        <w:spacing w:after="160" w:line="259" w:lineRule="auto"/>
        <w:ind w:left="1440" w:firstLine="0"/>
        <w:jc w:val="right"/>
        <w:rPr>
          <w:b/>
        </w:rPr>
      </w:pPr>
    </w:p>
    <w:p w14:paraId="31435CF9" w14:textId="77777777" w:rsidR="00B31D15" w:rsidRDefault="00B31D15" w:rsidP="00B31D15">
      <w:pPr>
        <w:pStyle w:val="ListParagraph"/>
        <w:spacing w:after="160" w:line="259" w:lineRule="auto"/>
        <w:ind w:left="1440" w:firstLine="0"/>
        <w:jc w:val="right"/>
        <w:rPr>
          <w:b/>
        </w:rPr>
      </w:pPr>
    </w:p>
    <w:p w14:paraId="005298B3" w14:textId="77777777" w:rsidR="00B31D15" w:rsidRDefault="00B31D15" w:rsidP="00B31D15">
      <w:pPr>
        <w:pStyle w:val="ListParagraph"/>
        <w:spacing w:after="160" w:line="259" w:lineRule="auto"/>
        <w:ind w:left="1440" w:firstLine="0"/>
        <w:jc w:val="right"/>
        <w:rPr>
          <w:b/>
        </w:rPr>
      </w:pPr>
    </w:p>
    <w:p w14:paraId="7BB8AF24" w14:textId="77777777" w:rsidR="00B31D15" w:rsidRDefault="00B31D15" w:rsidP="00B31D15">
      <w:pPr>
        <w:pStyle w:val="ListParagraph"/>
        <w:spacing w:after="160" w:line="259" w:lineRule="auto"/>
        <w:ind w:left="1440" w:firstLine="0"/>
        <w:jc w:val="right"/>
        <w:rPr>
          <w:b/>
        </w:rPr>
      </w:pPr>
    </w:p>
    <w:p w14:paraId="7723E70C" w14:textId="77777777" w:rsidR="00B31D15" w:rsidRDefault="00B31D15" w:rsidP="00B31D15">
      <w:pPr>
        <w:pStyle w:val="ListParagraph"/>
        <w:spacing w:after="160" w:line="259" w:lineRule="auto"/>
        <w:ind w:left="1440" w:firstLine="0"/>
        <w:jc w:val="right"/>
        <w:rPr>
          <w:b/>
        </w:rPr>
      </w:pPr>
    </w:p>
    <w:p w14:paraId="3763A009" w14:textId="77777777" w:rsidR="00B31D15" w:rsidRDefault="00B31D15" w:rsidP="00B31D15">
      <w:pPr>
        <w:pStyle w:val="ListParagraph"/>
        <w:spacing w:after="160" w:line="259" w:lineRule="auto"/>
        <w:ind w:left="1440" w:firstLine="0"/>
        <w:jc w:val="right"/>
        <w:rPr>
          <w:b/>
        </w:rPr>
      </w:pPr>
    </w:p>
    <w:p w14:paraId="03FF49AC" w14:textId="77777777" w:rsidR="00B31D15" w:rsidRDefault="00B31D15" w:rsidP="00B31D15">
      <w:pPr>
        <w:pStyle w:val="ListParagraph"/>
        <w:spacing w:after="160" w:line="259" w:lineRule="auto"/>
        <w:ind w:left="1440" w:firstLine="0"/>
        <w:jc w:val="right"/>
        <w:rPr>
          <w:b/>
        </w:rPr>
      </w:pPr>
    </w:p>
    <w:p w14:paraId="73B9FB23" w14:textId="77777777" w:rsidR="00B31D15" w:rsidRDefault="00B31D15" w:rsidP="00B31D15">
      <w:pPr>
        <w:pStyle w:val="ListParagraph"/>
        <w:spacing w:after="160" w:line="259" w:lineRule="auto"/>
        <w:ind w:left="1440" w:firstLine="0"/>
        <w:jc w:val="right"/>
        <w:rPr>
          <w:b/>
        </w:rPr>
      </w:pPr>
    </w:p>
    <w:p w14:paraId="40E45BA3" w14:textId="77777777" w:rsidR="00B31D15" w:rsidRDefault="00B31D15" w:rsidP="00B31D15">
      <w:pPr>
        <w:pStyle w:val="ListParagraph"/>
        <w:spacing w:after="160" w:line="259" w:lineRule="auto"/>
        <w:ind w:left="1440" w:firstLine="0"/>
        <w:jc w:val="right"/>
        <w:rPr>
          <w:b/>
        </w:rPr>
      </w:pPr>
    </w:p>
    <w:p w14:paraId="139C41AD" w14:textId="77777777" w:rsidR="00B31D15" w:rsidRDefault="00B31D15" w:rsidP="00B31D15">
      <w:pPr>
        <w:pStyle w:val="ListParagraph"/>
        <w:spacing w:after="160" w:line="259" w:lineRule="auto"/>
        <w:ind w:left="1440" w:firstLine="0"/>
        <w:jc w:val="right"/>
        <w:rPr>
          <w:b/>
        </w:rPr>
      </w:pPr>
    </w:p>
    <w:p w14:paraId="6C904BEF" w14:textId="77777777" w:rsidR="00B31D15" w:rsidRDefault="00B31D15" w:rsidP="00B31D15">
      <w:pPr>
        <w:pStyle w:val="ListParagraph"/>
        <w:spacing w:after="160" w:line="259" w:lineRule="auto"/>
        <w:ind w:left="1440" w:firstLine="0"/>
        <w:jc w:val="right"/>
        <w:rPr>
          <w:b/>
        </w:rPr>
      </w:pPr>
    </w:p>
    <w:p w14:paraId="76BDF19A" w14:textId="77777777" w:rsidR="00B31D15" w:rsidRDefault="00B31D15" w:rsidP="00B31D15">
      <w:pPr>
        <w:pStyle w:val="ListParagraph"/>
        <w:spacing w:after="160" w:line="259" w:lineRule="auto"/>
        <w:ind w:left="1440" w:firstLine="0"/>
        <w:jc w:val="right"/>
        <w:rPr>
          <w:b/>
        </w:rPr>
      </w:pPr>
    </w:p>
    <w:p w14:paraId="6FEAA2CB" w14:textId="77777777" w:rsidR="00B31D15" w:rsidRDefault="00B31D15" w:rsidP="00B31D15">
      <w:pPr>
        <w:spacing w:after="160" w:line="259" w:lineRule="auto"/>
        <w:jc w:val="center"/>
        <w:rPr>
          <w:b/>
        </w:rPr>
      </w:pPr>
      <w:r w:rsidRPr="00FB2CCE">
        <w:rPr>
          <w:b/>
        </w:rPr>
        <w:t>End of Questions</w:t>
      </w:r>
    </w:p>
    <w:p w14:paraId="17743DB6" w14:textId="77777777" w:rsidR="00B31D15" w:rsidRDefault="00B31D15">
      <w:pPr>
        <w:spacing w:after="160" w:line="259" w:lineRule="auto"/>
        <w:rPr>
          <w:b/>
        </w:rPr>
      </w:pPr>
      <w:r>
        <w:rPr>
          <w:b/>
        </w:rPr>
        <w:br w:type="page"/>
      </w:r>
    </w:p>
    <w:p w14:paraId="61701B40" w14:textId="77777777" w:rsidR="009C74DB" w:rsidRPr="00FB2CCE" w:rsidRDefault="009C74DB" w:rsidP="00B31D15">
      <w:pPr>
        <w:spacing w:after="160" w:line="259" w:lineRule="auto"/>
        <w:rPr>
          <w:rFonts w:cs="Arial"/>
          <w:b/>
          <w:bCs/>
          <w:iCs/>
          <w:szCs w:val="22"/>
        </w:rPr>
      </w:pPr>
      <w:r w:rsidRPr="00FB2CCE">
        <w:rPr>
          <w:rFonts w:cs="Arial"/>
          <w:b/>
          <w:bCs/>
          <w:iCs/>
          <w:szCs w:val="22"/>
        </w:rPr>
        <w:t>Additional working space</w:t>
      </w:r>
    </w:p>
    <w:p w14:paraId="24D23F91"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30DD64EF"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3875F4B3"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203942A2"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4FBDFEE4"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46E859F4"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5ACFB969"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6E08CDD4"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62CD324D"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750FB093"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75F5FA39"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788D629A"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630C9E90"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762BD473"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0A822D53"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3F119235"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2022D8EB"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73E864CB"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356FAD24"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18521F6A"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218BD71D"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0CC83075"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76F79F77"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14AD8375"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5F98D048"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047B3D84"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06F39EE3"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4B232B34"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1F3D4156" w14:textId="77777777" w:rsidR="009C74DB" w:rsidRPr="00FB2CCE" w:rsidRDefault="009C74DB" w:rsidP="009C74DB">
      <w:pPr>
        <w:tabs>
          <w:tab w:val="right" w:pos="9356"/>
        </w:tabs>
        <w:ind w:left="567" w:hanging="567"/>
        <w:rPr>
          <w:rFonts w:cs="Arial"/>
          <w:sz w:val="6"/>
          <w:szCs w:val="6"/>
        </w:rPr>
      </w:pPr>
      <w:r w:rsidRPr="00FB2CCE">
        <w:rPr>
          <w:rFonts w:cs="Arial"/>
          <w:sz w:val="6"/>
          <w:szCs w:val="6"/>
        </w:rPr>
        <w:t xml:space="preserve"> </w:t>
      </w:r>
    </w:p>
    <w:p w14:paraId="3E22A032" w14:textId="77777777" w:rsidR="009C74DB" w:rsidRPr="00FB2CCE" w:rsidRDefault="009C74DB" w:rsidP="009C74DB">
      <w:pPr>
        <w:tabs>
          <w:tab w:val="right" w:pos="9356"/>
        </w:tabs>
        <w:ind w:left="567" w:hanging="567"/>
        <w:rPr>
          <w:rFonts w:cs="Arial"/>
          <w:b/>
          <w:bCs/>
          <w:iCs/>
          <w:szCs w:val="22"/>
        </w:rPr>
        <w:sectPr w:rsidR="009C74DB" w:rsidRPr="00FB2CCE" w:rsidSect="00B31D15">
          <w:footerReference w:type="first" r:id="rId22"/>
          <w:pgSz w:w="11906" w:h="16838" w:code="9"/>
          <w:pgMar w:top="1134" w:right="1134" w:bottom="1134" w:left="1134" w:header="709" w:footer="282" w:gutter="0"/>
          <w:cols w:space="708"/>
          <w:titlePg/>
          <w:docGrid w:linePitch="360"/>
        </w:sectPr>
      </w:pPr>
    </w:p>
    <w:p w14:paraId="5168706F" w14:textId="77777777" w:rsidR="009C74DB" w:rsidRPr="00FB2CCE" w:rsidRDefault="009C74DB" w:rsidP="009C74DB">
      <w:pPr>
        <w:tabs>
          <w:tab w:val="right" w:pos="9356"/>
        </w:tabs>
        <w:ind w:left="567" w:hanging="567"/>
        <w:rPr>
          <w:rFonts w:cs="Arial"/>
          <w:b/>
          <w:bCs/>
          <w:iCs/>
          <w:szCs w:val="22"/>
        </w:rPr>
      </w:pPr>
      <w:r w:rsidRPr="00FB2CCE">
        <w:rPr>
          <w:rFonts w:cs="Arial"/>
          <w:b/>
          <w:bCs/>
          <w:iCs/>
          <w:szCs w:val="22"/>
        </w:rPr>
        <w:t>Spare grid for graph</w:t>
      </w:r>
    </w:p>
    <w:p w14:paraId="2EAE3D19"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ins w:id="2" w:author="Elke McKay" w:date="2019-06-15T15:58:00Z">
        <w:r w:rsidRPr="00F34FAD">
          <w:rPr>
            <w:rFonts w:cs="Arial"/>
            <w:b/>
            <w:noProof/>
          </w:rPr>
          <w:drawing>
            <wp:anchor distT="0" distB="0" distL="114300" distR="114300" simplePos="0" relativeHeight="251662336" behindDoc="0" locked="0" layoutInCell="1" allowOverlap="1" wp14:anchorId="0D82CF5C" wp14:editId="6E59B4B1">
              <wp:simplePos x="0" y="0"/>
              <wp:positionH relativeFrom="column">
                <wp:posOffset>0</wp:posOffset>
              </wp:positionH>
              <wp:positionV relativeFrom="paragraph">
                <wp:posOffset>310515</wp:posOffset>
              </wp:positionV>
              <wp:extent cx="6143625" cy="8693785"/>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23"/>
                      <a:stretch>
                        <a:fillRect/>
                      </a:stretch>
                    </pic:blipFill>
                    <pic:spPr>
                      <a:xfrm>
                        <a:off x="0" y="0"/>
                        <a:ext cx="6143625" cy="8693785"/>
                      </a:xfrm>
                      <a:prstGeom prst="rect">
                        <a:avLst/>
                      </a:prstGeom>
                    </pic:spPr>
                  </pic:pic>
                </a:graphicData>
              </a:graphic>
              <wp14:sizeRelH relativeFrom="page">
                <wp14:pctWidth>0</wp14:pctWidth>
              </wp14:sizeRelH>
              <wp14:sizeRelV relativeFrom="page">
                <wp14:pctHeight>0</wp14:pctHeight>
              </wp14:sizeRelV>
            </wp:anchor>
          </w:drawing>
        </w:r>
      </w:ins>
    </w:p>
    <w:p w14:paraId="6D6ABBB3"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32AFB724"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1A11B653"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348C4440"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04232AA3"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54276B75"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075242D8"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79DB1C0D"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65D018C7"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p>
    <w:p w14:paraId="7B538672" w14:textId="77777777" w:rsidR="009C74DB" w:rsidRPr="00FB2CCE" w:rsidRDefault="009C74DB" w:rsidP="009C74DB">
      <w:pPr>
        <w:tabs>
          <w:tab w:val="right" w:pos="9356"/>
        </w:tabs>
        <w:spacing w:before="420"/>
        <w:ind w:left="567" w:hanging="567"/>
        <w:rPr>
          <w:rFonts w:cs="Arial"/>
          <w:sz w:val="6"/>
          <w:szCs w:val="6"/>
        </w:rPr>
      </w:pPr>
      <w:r w:rsidRPr="00FB2CCE">
        <w:rPr>
          <w:rFonts w:cs="Arial"/>
          <w:sz w:val="6"/>
          <w:szCs w:val="6"/>
        </w:rPr>
        <w:tab/>
      </w:r>
      <w:r w:rsidRPr="00FB2CCE">
        <w:rPr>
          <w:rFonts w:cs="Arial"/>
          <w:noProof/>
          <w:sz w:val="6"/>
          <w:szCs w:val="6"/>
        </w:rPr>
        <mc:AlternateContent>
          <mc:Choice Requires="wps">
            <w:drawing>
              <wp:anchor distT="0" distB="0" distL="114300" distR="114300" simplePos="0" relativeHeight="251659264" behindDoc="0" locked="0" layoutInCell="1" allowOverlap="1" wp14:anchorId="0275D3F4" wp14:editId="7D50EF9C">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63D21" w14:textId="77777777" w:rsidR="007D75D6" w:rsidRPr="00775E1B" w:rsidRDefault="007D75D6" w:rsidP="009C74DB">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5D3F4" id="Text Box 189" o:spid="_x0000_s1117" type="#_x0000_t202" style="position:absolute;left:0;text-align:left;margin-left:0;margin-top:11.65pt;width:174.75pt;height:2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" stroked="f">
                <v:textbox>
                  <w:txbxContent>
                    <w:p w14:paraId="6B963D21" w14:textId="77777777" w:rsidR="007D75D6" w:rsidRPr="00775E1B" w:rsidRDefault="007D75D6" w:rsidP="009C74DB">
                      <w:pPr>
                        <w:jc w:val="center"/>
                        <w:rPr>
                          <w:b/>
                        </w:rPr>
                      </w:pPr>
                      <w:r w:rsidRPr="00775E1B">
                        <w:rPr>
                          <w:b/>
                        </w:rPr>
                        <w:t>E</w:t>
                      </w:r>
                      <w:r>
                        <w:rPr>
                          <w:b/>
                        </w:rPr>
                        <w:t>nd of examination</w:t>
                      </w:r>
                    </w:p>
                  </w:txbxContent>
                </v:textbox>
                <w10:wrap anchorx="margin"/>
              </v:shape>
            </w:pict>
          </mc:Fallback>
        </mc:AlternateContent>
      </w:r>
      <w:r w:rsidRPr="00FB2CCE">
        <w:rPr>
          <w:rFonts w:cs="Arial"/>
          <w:sz w:val="6"/>
          <w:szCs w:val="6"/>
        </w:rPr>
        <w:tab/>
      </w:r>
    </w:p>
    <w:p w14:paraId="7DB40B74" w14:textId="77777777" w:rsidR="009C74DB" w:rsidRPr="00FB2CCE" w:rsidRDefault="009C74DB" w:rsidP="009C74DB">
      <w:pPr>
        <w:jc w:val="center"/>
        <w:rPr>
          <w:b/>
          <w:sz w:val="28"/>
          <w:szCs w:val="28"/>
          <w:lang w:val="en-US"/>
        </w:rPr>
      </w:pPr>
      <w:r w:rsidRPr="00FB2CCE">
        <w:rPr>
          <w:rFonts w:cs="Arial"/>
        </w:rPr>
        <w:br w:type="page"/>
      </w:r>
      <w:r w:rsidRPr="00FB2CCE">
        <w:rPr>
          <w:b/>
          <w:sz w:val="28"/>
          <w:szCs w:val="28"/>
          <w:lang w:val="en-US"/>
        </w:rPr>
        <w:t>Acknowledgements</w:t>
      </w:r>
    </w:p>
    <w:p w14:paraId="7F2853B4" w14:textId="77777777" w:rsidR="009C74DB" w:rsidRPr="00FB2CCE" w:rsidRDefault="009C74DB" w:rsidP="009C74DB">
      <w:pPr>
        <w:jc w:val="center"/>
        <w:rPr>
          <w:b/>
          <w:sz w:val="28"/>
          <w:szCs w:val="28"/>
          <w:lang w:val="en-US"/>
        </w:rPr>
      </w:pPr>
    </w:p>
    <w:p w14:paraId="49201641" w14:textId="77777777" w:rsidR="009C74DB" w:rsidRPr="00FB2CCE" w:rsidRDefault="009C74DB" w:rsidP="009C74DB"/>
    <w:p w14:paraId="6F028ACF" w14:textId="77777777" w:rsidR="009C74DB" w:rsidRDefault="009C74DB" w:rsidP="009C74DB"/>
    <w:p w14:paraId="4F94272D" w14:textId="77777777" w:rsidR="00A15016" w:rsidRDefault="00A15016"/>
    <w:sectPr w:rsidR="00A15016" w:rsidSect="008B05EB">
      <w:footerReference w:type="even" r:id="rId24"/>
      <w:footerReference w:type="default" r:id="rId25"/>
      <w:headerReference w:type="first" r:id="rId26"/>
      <w:footerReference w:type="first" r:id="rId2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E004E" w14:textId="77777777" w:rsidR="00CA2337" w:rsidRDefault="00CA2337">
      <w:r>
        <w:separator/>
      </w:r>
    </w:p>
  </w:endnote>
  <w:endnote w:type="continuationSeparator" w:id="0">
    <w:p w14:paraId="50E3825F" w14:textId="77777777" w:rsidR="00CA2337" w:rsidRDefault="00CA2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78D31" w14:textId="77777777" w:rsidR="007D75D6" w:rsidRPr="00722CB5" w:rsidRDefault="007D75D6" w:rsidP="008B05EB">
    <w:pPr>
      <w:pBdr>
        <w:bottom w:val="single" w:sz="4" w:space="1" w:color="auto"/>
      </w:pBdr>
      <w:tabs>
        <w:tab w:val="center" w:pos="4153"/>
        <w:tab w:val="right" w:pos="8306"/>
      </w:tabs>
      <w:spacing w:before="120"/>
      <w:jc w:val="center"/>
      <w:rPr>
        <w:rFonts w:cs="Arial"/>
        <w:b/>
        <w:sz w:val="20"/>
        <w:szCs w:val="20"/>
      </w:rPr>
    </w:pPr>
  </w:p>
  <w:p w14:paraId="7CE09FC3" w14:textId="77777777" w:rsidR="007D75D6" w:rsidRPr="00722CB5" w:rsidRDefault="007D75D6" w:rsidP="008B05EB">
    <w:pPr>
      <w:tabs>
        <w:tab w:val="center" w:pos="4153"/>
        <w:tab w:val="right" w:pos="8306"/>
      </w:tabs>
      <w:jc w:val="center"/>
      <w:rPr>
        <w:rFonts w:cs="Arial"/>
        <w:sz w:val="16"/>
        <w:szCs w:val="16"/>
      </w:rPr>
    </w:pPr>
    <w:r w:rsidRPr="00722CB5">
      <w:rPr>
        <w:rFonts w:cs="Arial"/>
        <w:sz w:val="16"/>
        <w:szCs w:val="16"/>
      </w:rPr>
      <w:t>© WATP</w:t>
    </w:r>
  </w:p>
  <w:p w14:paraId="505DEB8F" w14:textId="77777777" w:rsidR="007D75D6" w:rsidRPr="00722CB5" w:rsidRDefault="007D75D6" w:rsidP="008B05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D3D0D" w14:textId="77777777" w:rsidR="007D75D6" w:rsidRPr="00C401AF" w:rsidRDefault="007D75D6" w:rsidP="008B05EB">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90532" w14:textId="77777777" w:rsidR="00CA2337" w:rsidRDefault="00CA2337">
      <w:r>
        <w:separator/>
      </w:r>
    </w:p>
  </w:footnote>
  <w:footnote w:type="continuationSeparator" w:id="0">
    <w:p w14:paraId="2C217A77" w14:textId="77777777" w:rsidR="00CA2337" w:rsidRDefault="00CA2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E892B" w14:textId="77777777" w:rsidR="007D75D6" w:rsidRPr="00483A8E" w:rsidRDefault="007D75D6" w:rsidP="008B05E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ED83D" w14:textId="77777777" w:rsidR="007D75D6" w:rsidRPr="00C401AF" w:rsidRDefault="007D75D6" w:rsidP="008B05E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A3ADA">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CFAB7" w14:textId="77777777" w:rsidR="007D75D6" w:rsidRPr="00D95E67" w:rsidRDefault="007D75D6" w:rsidP="008B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74F2"/>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9E336C"/>
    <w:multiLevelType w:val="hybridMultilevel"/>
    <w:tmpl w:val="770208AE"/>
    <w:lvl w:ilvl="0" w:tplc="3D4016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D12F59"/>
    <w:multiLevelType w:val="hybridMultilevel"/>
    <w:tmpl w:val="2186786C"/>
    <w:lvl w:ilvl="0" w:tplc="07BCF9A0">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4" w15:restartNumberingAfterBreak="0">
    <w:nsid w:val="0EF04820"/>
    <w:multiLevelType w:val="hybridMultilevel"/>
    <w:tmpl w:val="EA9E2DE2"/>
    <w:lvl w:ilvl="0" w:tplc="1AB63BD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0CD43D6"/>
    <w:multiLevelType w:val="hybridMultilevel"/>
    <w:tmpl w:val="F6D27CB6"/>
    <w:lvl w:ilvl="0" w:tplc="F36891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104894"/>
    <w:multiLevelType w:val="hybridMultilevel"/>
    <w:tmpl w:val="B18AB0D2"/>
    <w:lvl w:ilvl="0" w:tplc="422291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491D63"/>
    <w:multiLevelType w:val="hybridMultilevel"/>
    <w:tmpl w:val="187CA884"/>
    <w:lvl w:ilvl="0" w:tplc="5A54C996">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8" w15:restartNumberingAfterBreak="0">
    <w:nsid w:val="1EAD025A"/>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E6218F"/>
    <w:multiLevelType w:val="hybridMultilevel"/>
    <w:tmpl w:val="5510D694"/>
    <w:lvl w:ilvl="0" w:tplc="6DD632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D7321F"/>
    <w:multiLevelType w:val="hybridMultilevel"/>
    <w:tmpl w:val="B4ACCA86"/>
    <w:lvl w:ilvl="0" w:tplc="69F0BE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2F3CD9"/>
    <w:multiLevelType w:val="hybridMultilevel"/>
    <w:tmpl w:val="60E8277E"/>
    <w:lvl w:ilvl="0" w:tplc="96F24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4787D04"/>
    <w:multiLevelType w:val="hybridMultilevel"/>
    <w:tmpl w:val="9196BB58"/>
    <w:lvl w:ilvl="0" w:tplc="F53CB4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5B5050"/>
    <w:multiLevelType w:val="hybridMultilevel"/>
    <w:tmpl w:val="6CAEBC0E"/>
    <w:lvl w:ilvl="0" w:tplc="297AA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CD5E31"/>
    <w:multiLevelType w:val="hybridMultilevel"/>
    <w:tmpl w:val="FCE2FF54"/>
    <w:lvl w:ilvl="0" w:tplc="AF6672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1727BA"/>
    <w:multiLevelType w:val="hybridMultilevel"/>
    <w:tmpl w:val="42483FF8"/>
    <w:lvl w:ilvl="0" w:tplc="2F00944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B663FBD"/>
    <w:multiLevelType w:val="hybridMultilevel"/>
    <w:tmpl w:val="9656F524"/>
    <w:lvl w:ilvl="0" w:tplc="DAA809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D783EB2"/>
    <w:multiLevelType w:val="hybridMultilevel"/>
    <w:tmpl w:val="F984CF9A"/>
    <w:lvl w:ilvl="0" w:tplc="4FBE7E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957667"/>
    <w:multiLevelType w:val="hybridMultilevel"/>
    <w:tmpl w:val="9CA85038"/>
    <w:lvl w:ilvl="0" w:tplc="A57AA4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345330"/>
    <w:multiLevelType w:val="hybridMultilevel"/>
    <w:tmpl w:val="C3345E36"/>
    <w:lvl w:ilvl="0" w:tplc="CF28E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A564F4"/>
    <w:multiLevelType w:val="hybridMultilevel"/>
    <w:tmpl w:val="A3BC129E"/>
    <w:lvl w:ilvl="0" w:tplc="BF1636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4465AE3"/>
    <w:multiLevelType w:val="hybridMultilevel"/>
    <w:tmpl w:val="22521E9E"/>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A57E01"/>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3A7EBB"/>
    <w:multiLevelType w:val="hybridMultilevel"/>
    <w:tmpl w:val="936294BA"/>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4A5E44"/>
    <w:multiLevelType w:val="hybridMultilevel"/>
    <w:tmpl w:val="FDB0FBEE"/>
    <w:lvl w:ilvl="0" w:tplc="2EB8B3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C6D1322"/>
    <w:multiLevelType w:val="hybridMultilevel"/>
    <w:tmpl w:val="86A4B0AC"/>
    <w:lvl w:ilvl="0" w:tplc="F36C1D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D0647C"/>
    <w:multiLevelType w:val="hybridMultilevel"/>
    <w:tmpl w:val="BD54F014"/>
    <w:lvl w:ilvl="0" w:tplc="8AB497A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D8D4656"/>
    <w:multiLevelType w:val="hybridMultilevel"/>
    <w:tmpl w:val="764223DC"/>
    <w:lvl w:ilvl="0" w:tplc="6B0414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3BC7CED"/>
    <w:multiLevelType w:val="hybridMultilevel"/>
    <w:tmpl w:val="838ACD68"/>
    <w:lvl w:ilvl="0" w:tplc="410833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0C6A9B"/>
    <w:multiLevelType w:val="hybridMultilevel"/>
    <w:tmpl w:val="A102453A"/>
    <w:lvl w:ilvl="0" w:tplc="573C13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FE4235"/>
    <w:multiLevelType w:val="hybridMultilevel"/>
    <w:tmpl w:val="96524F2E"/>
    <w:lvl w:ilvl="0" w:tplc="D4EC0E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4B2E56"/>
    <w:multiLevelType w:val="hybridMultilevel"/>
    <w:tmpl w:val="06F8950C"/>
    <w:lvl w:ilvl="0" w:tplc="C13C9418">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34" w15:restartNumberingAfterBreak="0">
    <w:nsid w:val="6B4042F5"/>
    <w:multiLevelType w:val="hybridMultilevel"/>
    <w:tmpl w:val="FADC4DD2"/>
    <w:lvl w:ilvl="0" w:tplc="4A5AEF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F8764C7"/>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7" w15:restartNumberingAfterBreak="0">
    <w:nsid w:val="77931A65"/>
    <w:multiLevelType w:val="hybridMultilevel"/>
    <w:tmpl w:val="292271B4"/>
    <w:lvl w:ilvl="0" w:tplc="5808912E">
      <w:start w:val="1200"/>
      <w:numFmt w:val="decimal"/>
      <w:lvlText w:val="%1"/>
      <w:lvlJc w:val="left"/>
      <w:pPr>
        <w:ind w:left="-240" w:hanging="48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3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7C077446"/>
    <w:multiLevelType w:val="hybridMultilevel"/>
    <w:tmpl w:val="E9CA8168"/>
    <w:lvl w:ilvl="0" w:tplc="421C9B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6"/>
  </w:num>
  <w:num w:numId="2">
    <w:abstractNumId w:val="9"/>
  </w:num>
  <w:num w:numId="3">
    <w:abstractNumId w:val="1"/>
  </w:num>
  <w:num w:numId="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14"/>
  </w:num>
  <w:num w:numId="7">
    <w:abstractNumId w:val="30"/>
  </w:num>
  <w:num w:numId="8">
    <w:abstractNumId w:val="22"/>
  </w:num>
  <w:num w:numId="9">
    <w:abstractNumId w:val="24"/>
  </w:num>
  <w:num w:numId="10">
    <w:abstractNumId w:val="7"/>
  </w:num>
  <w:num w:numId="11">
    <w:abstractNumId w:val="11"/>
  </w:num>
  <w:num w:numId="12">
    <w:abstractNumId w:val="2"/>
  </w:num>
  <w:num w:numId="13">
    <w:abstractNumId w:val="39"/>
  </w:num>
  <w:num w:numId="14">
    <w:abstractNumId w:val="26"/>
  </w:num>
  <w:num w:numId="15">
    <w:abstractNumId w:val="19"/>
  </w:num>
  <w:num w:numId="16">
    <w:abstractNumId w:val="10"/>
  </w:num>
  <w:num w:numId="17">
    <w:abstractNumId w:val="21"/>
  </w:num>
  <w:num w:numId="18">
    <w:abstractNumId w:val="38"/>
  </w:num>
  <w:num w:numId="19">
    <w:abstractNumId w:val="13"/>
  </w:num>
  <w:num w:numId="20">
    <w:abstractNumId w:val="37"/>
  </w:num>
  <w:num w:numId="21">
    <w:abstractNumId w:val="18"/>
  </w:num>
  <w:num w:numId="22">
    <w:abstractNumId w:val="8"/>
  </w:num>
  <w:num w:numId="23">
    <w:abstractNumId w:val="0"/>
  </w:num>
  <w:num w:numId="24">
    <w:abstractNumId w:val="33"/>
  </w:num>
  <w:num w:numId="25">
    <w:abstractNumId w:val="23"/>
  </w:num>
  <w:num w:numId="26">
    <w:abstractNumId w:val="5"/>
  </w:num>
  <w:num w:numId="27">
    <w:abstractNumId w:val="29"/>
  </w:num>
  <w:num w:numId="28">
    <w:abstractNumId w:val="15"/>
  </w:num>
  <w:num w:numId="29">
    <w:abstractNumId w:val="28"/>
  </w:num>
  <w:num w:numId="30">
    <w:abstractNumId w:val="31"/>
  </w:num>
  <w:num w:numId="31">
    <w:abstractNumId w:val="25"/>
  </w:num>
  <w:num w:numId="32">
    <w:abstractNumId w:val="12"/>
  </w:num>
  <w:num w:numId="33">
    <w:abstractNumId w:val="35"/>
  </w:num>
  <w:num w:numId="34">
    <w:abstractNumId w:val="3"/>
  </w:num>
  <w:num w:numId="35">
    <w:abstractNumId w:val="20"/>
  </w:num>
  <w:num w:numId="36">
    <w:abstractNumId w:val="16"/>
  </w:num>
  <w:num w:numId="37">
    <w:abstractNumId w:val="34"/>
  </w:num>
  <w:num w:numId="38">
    <w:abstractNumId w:val="6"/>
  </w:num>
  <w:num w:numId="39">
    <w:abstractNumId w:val="32"/>
  </w:num>
  <w:num w:numId="40">
    <w:abstractNumId w:val="17"/>
  </w:num>
  <w:num w:numId="4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ke McKay">
    <w15:presenceInfo w15:providerId="AD" w15:userId="S::emckay@stmarks.wa.edu.au::71221476-ba2f-4459-a082-e645b60254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107D5"/>
    <w:rsid w:val="00013188"/>
    <w:rsid w:val="0002152F"/>
    <w:rsid w:val="00050F3A"/>
    <w:rsid w:val="00070DAE"/>
    <w:rsid w:val="0007725C"/>
    <w:rsid w:val="000868B0"/>
    <w:rsid w:val="000B244E"/>
    <w:rsid w:val="000C52D1"/>
    <w:rsid w:val="00100211"/>
    <w:rsid w:val="00114C93"/>
    <w:rsid w:val="001177D8"/>
    <w:rsid w:val="00122B22"/>
    <w:rsid w:val="00123E1A"/>
    <w:rsid w:val="001532BA"/>
    <w:rsid w:val="0017363D"/>
    <w:rsid w:val="001841E4"/>
    <w:rsid w:val="001E4431"/>
    <w:rsid w:val="001E66B2"/>
    <w:rsid w:val="001E6D3A"/>
    <w:rsid w:val="00200005"/>
    <w:rsid w:val="0020260F"/>
    <w:rsid w:val="002250F6"/>
    <w:rsid w:val="00241452"/>
    <w:rsid w:val="002443E2"/>
    <w:rsid w:val="00275971"/>
    <w:rsid w:val="00283A74"/>
    <w:rsid w:val="002A2062"/>
    <w:rsid w:val="002B2FA0"/>
    <w:rsid w:val="002F2087"/>
    <w:rsid w:val="0030124E"/>
    <w:rsid w:val="003043E5"/>
    <w:rsid w:val="00312DE0"/>
    <w:rsid w:val="003156DD"/>
    <w:rsid w:val="003410D8"/>
    <w:rsid w:val="00365696"/>
    <w:rsid w:val="0037282F"/>
    <w:rsid w:val="00383E6B"/>
    <w:rsid w:val="003935CE"/>
    <w:rsid w:val="003B1F6A"/>
    <w:rsid w:val="003B541D"/>
    <w:rsid w:val="003E5963"/>
    <w:rsid w:val="00413725"/>
    <w:rsid w:val="0042756C"/>
    <w:rsid w:val="00435769"/>
    <w:rsid w:val="004823E1"/>
    <w:rsid w:val="0048563C"/>
    <w:rsid w:val="004A3ADA"/>
    <w:rsid w:val="00521C34"/>
    <w:rsid w:val="0054202A"/>
    <w:rsid w:val="00543CEC"/>
    <w:rsid w:val="00595BFD"/>
    <w:rsid w:val="005A1796"/>
    <w:rsid w:val="005A189C"/>
    <w:rsid w:val="005A4BEF"/>
    <w:rsid w:val="005C20EE"/>
    <w:rsid w:val="005C2E6D"/>
    <w:rsid w:val="005C746B"/>
    <w:rsid w:val="006278F5"/>
    <w:rsid w:val="006306E1"/>
    <w:rsid w:val="00636519"/>
    <w:rsid w:val="006464D1"/>
    <w:rsid w:val="00655D0E"/>
    <w:rsid w:val="0066121A"/>
    <w:rsid w:val="006913D1"/>
    <w:rsid w:val="00697313"/>
    <w:rsid w:val="006A2632"/>
    <w:rsid w:val="006C26E4"/>
    <w:rsid w:val="006C34BE"/>
    <w:rsid w:val="006C3D66"/>
    <w:rsid w:val="006C474C"/>
    <w:rsid w:val="007105AC"/>
    <w:rsid w:val="00711A88"/>
    <w:rsid w:val="00712D45"/>
    <w:rsid w:val="007155C3"/>
    <w:rsid w:val="00731B12"/>
    <w:rsid w:val="00733B5A"/>
    <w:rsid w:val="0074699F"/>
    <w:rsid w:val="00747773"/>
    <w:rsid w:val="00772E6B"/>
    <w:rsid w:val="00780E2D"/>
    <w:rsid w:val="007C4B39"/>
    <w:rsid w:val="007D3FD1"/>
    <w:rsid w:val="007D75D6"/>
    <w:rsid w:val="007E2D84"/>
    <w:rsid w:val="007F16D8"/>
    <w:rsid w:val="00804E8D"/>
    <w:rsid w:val="00817498"/>
    <w:rsid w:val="00886646"/>
    <w:rsid w:val="008B05EB"/>
    <w:rsid w:val="008B1EAC"/>
    <w:rsid w:val="008C075D"/>
    <w:rsid w:val="008E5288"/>
    <w:rsid w:val="008F3E1D"/>
    <w:rsid w:val="00931856"/>
    <w:rsid w:val="009C74DB"/>
    <w:rsid w:val="009D1BD6"/>
    <w:rsid w:val="009D1CC3"/>
    <w:rsid w:val="00A15016"/>
    <w:rsid w:val="00A21EF9"/>
    <w:rsid w:val="00A335E0"/>
    <w:rsid w:val="00A33D92"/>
    <w:rsid w:val="00A54202"/>
    <w:rsid w:val="00A5438A"/>
    <w:rsid w:val="00A55BCF"/>
    <w:rsid w:val="00A65238"/>
    <w:rsid w:val="00A65378"/>
    <w:rsid w:val="00A670A6"/>
    <w:rsid w:val="00A74329"/>
    <w:rsid w:val="00AB71D9"/>
    <w:rsid w:val="00AD5DB9"/>
    <w:rsid w:val="00AE08FB"/>
    <w:rsid w:val="00AF2751"/>
    <w:rsid w:val="00AF5F19"/>
    <w:rsid w:val="00B04AA2"/>
    <w:rsid w:val="00B120C3"/>
    <w:rsid w:val="00B21397"/>
    <w:rsid w:val="00B21CC9"/>
    <w:rsid w:val="00B31D15"/>
    <w:rsid w:val="00B5616C"/>
    <w:rsid w:val="00B701FC"/>
    <w:rsid w:val="00B770AF"/>
    <w:rsid w:val="00BA576B"/>
    <w:rsid w:val="00BD5C7A"/>
    <w:rsid w:val="00BF335A"/>
    <w:rsid w:val="00C02245"/>
    <w:rsid w:val="00C75A98"/>
    <w:rsid w:val="00C97B82"/>
    <w:rsid w:val="00CA2337"/>
    <w:rsid w:val="00CA5765"/>
    <w:rsid w:val="00CF3AFD"/>
    <w:rsid w:val="00CF6A1C"/>
    <w:rsid w:val="00D25BED"/>
    <w:rsid w:val="00D35C20"/>
    <w:rsid w:val="00D51942"/>
    <w:rsid w:val="00D542AA"/>
    <w:rsid w:val="00D655FA"/>
    <w:rsid w:val="00D721E4"/>
    <w:rsid w:val="00D9769C"/>
    <w:rsid w:val="00DA1ACF"/>
    <w:rsid w:val="00DA4241"/>
    <w:rsid w:val="00DC38C6"/>
    <w:rsid w:val="00DC62AF"/>
    <w:rsid w:val="00DD2F19"/>
    <w:rsid w:val="00E03FE4"/>
    <w:rsid w:val="00E066C2"/>
    <w:rsid w:val="00E16EFB"/>
    <w:rsid w:val="00E45DFE"/>
    <w:rsid w:val="00E4610B"/>
    <w:rsid w:val="00E85C55"/>
    <w:rsid w:val="00E97B67"/>
    <w:rsid w:val="00EB05E2"/>
    <w:rsid w:val="00EF7489"/>
    <w:rsid w:val="00F218C0"/>
    <w:rsid w:val="00F21ACB"/>
    <w:rsid w:val="00F4540F"/>
    <w:rsid w:val="00F66BFF"/>
    <w:rsid w:val="00FB03DB"/>
    <w:rsid w:val="00FB1D45"/>
    <w:rsid w:val="00FE5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2">
    <w:name w:val="heading 2"/>
    <w:basedOn w:val="Normal"/>
    <w:next w:val="Normal"/>
    <w:link w:val="Heading2Char"/>
    <w:uiPriority w:val="99"/>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rsid w:val="009C74DB"/>
    <w:rPr>
      <w:rFonts w:ascii="Arial" w:eastAsia="MS Mincho" w:hAnsi="Arial" w:cs="Goudy Old Style"/>
      <w:szCs w:val="24"/>
      <w:lang w:eastAsia="en-AU"/>
    </w:rPr>
  </w:style>
  <w:style w:type="paragraph" w:styleId="Footer">
    <w:name w:val="footer"/>
    <w:aliases w:val="Footer1"/>
    <w:basedOn w:val="Normal"/>
    <w:link w:val="FooterChar"/>
    <w:uiPriority w:val="99"/>
    <w:rsid w:val="009C74DB"/>
    <w:pPr>
      <w:tabs>
        <w:tab w:val="center" w:pos="4153"/>
        <w:tab w:val="right" w:pos="8306"/>
      </w:tabs>
    </w:pPr>
  </w:style>
  <w:style w:type="character" w:customStyle="1" w:styleId="FooterChar">
    <w:name w:val="Footer Char"/>
    <w:aliases w:val="Footer1 Char"/>
    <w:basedOn w:val="DefaultParagraphFont"/>
    <w:link w:val="Footer"/>
    <w:uiPriority w:val="99"/>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34"/>
    <w:qFormat/>
    <w:rsid w:val="009C74DB"/>
    <w:pPr>
      <w:ind w:left="720" w:hanging="720"/>
    </w:pPr>
    <w:rPr>
      <w:rFonts w:eastAsia="Times New Roman" w:cs="Arial"/>
      <w:szCs w:val="22"/>
    </w:rPr>
  </w:style>
  <w:style w:type="table" w:styleId="TableGrid">
    <w:name w:val="Table Grid"/>
    <w:basedOn w:val="TableNormal"/>
    <w:uiPriority w:val="39"/>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paragraph" w:styleId="NormalWeb">
    <w:name w:val="Normal (Web)"/>
    <w:basedOn w:val="Normal"/>
    <w:uiPriority w:val="99"/>
    <w:rsid w:val="006278F5"/>
    <w:pPr>
      <w:spacing w:before="100" w:beforeAutospacing="1" w:after="100" w:afterAutospacing="1"/>
    </w:pPr>
    <w:rPr>
      <w:rFonts w:ascii="Times New Roman" w:eastAsia="Times New Roman" w:hAnsi="Times New Roman" w:cs="Times New Roman"/>
    </w:rPr>
  </w:style>
  <w:style w:type="character" w:styleId="Hyperlink">
    <w:name w:val="Hyperlink"/>
    <w:uiPriority w:val="99"/>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99"/>
    <w:semiHidden/>
    <w:rsid w:val="00DC62AF"/>
    <w:rPr>
      <w:color w:val="808080"/>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image" Target="media/image4.gi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3.jpe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2.gif"/><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s://www.world-nuclear.org/information-library/safety-and-security/safety-of-plants/fukushima-daiichi-accident.aspx" TargetMode="External"/><Relationship Id="rId4" Type="http://schemas.openxmlformats.org/officeDocument/2006/relationships/webSettings" Target="webSettings.xml"/><Relationship Id="rId9" Type="http://schemas.openxmlformats.org/officeDocument/2006/relationships/image" Target="media/image10.wmf"/><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0.128</c:v>
                </c:pt>
                <c:pt idx="1">
                  <c:v>0.28799999999999998</c:v>
                </c:pt>
                <c:pt idx="2">
                  <c:v>0.51300000000000001</c:v>
                </c:pt>
                <c:pt idx="3">
                  <c:v>0.8</c:v>
                </c:pt>
                <c:pt idx="4">
                  <c:v>1.1499999999999999</c:v>
                </c:pt>
              </c:numCache>
            </c:numRef>
          </c:xVal>
          <c:yVal>
            <c:numRef>
              <c:f>Sheet1!$B$1:$B$5</c:f>
              <c:numCache>
                <c:formatCode>General</c:formatCode>
                <c:ptCount val="5"/>
                <c:pt idx="0">
                  <c:v>0.16</c:v>
                </c:pt>
                <c:pt idx="1">
                  <c:v>0.36</c:v>
                </c:pt>
                <c:pt idx="2">
                  <c:v>0.64</c:v>
                </c:pt>
                <c:pt idx="3">
                  <c:v>1</c:v>
                </c:pt>
                <c:pt idx="4">
                  <c:v>1.44</c:v>
                </c:pt>
              </c:numCache>
            </c:numRef>
          </c:yVal>
          <c:smooth val="0"/>
          <c:extLst>
            <c:ext xmlns:c16="http://schemas.microsoft.com/office/drawing/2014/chart" uri="{C3380CC4-5D6E-409C-BE32-E72D297353CC}">
              <c16:uniqueId val="{00000000-6248-4236-A446-DC9F5FED00B2}"/>
            </c:ext>
          </c:extLst>
        </c:ser>
        <c:dLbls>
          <c:showLegendKey val="0"/>
          <c:showVal val="0"/>
          <c:showCatName val="0"/>
          <c:showSerName val="0"/>
          <c:showPercent val="0"/>
          <c:showBubbleSize val="0"/>
        </c:dLbls>
        <c:axId val="2146742655"/>
        <c:axId val="2146745151"/>
      </c:scatterChart>
      <c:valAx>
        <c:axId val="214674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745151"/>
        <c:crosses val="autoZero"/>
        <c:crossBetween val="midCat"/>
      </c:valAx>
      <c:valAx>
        <c:axId val="2146745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742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Anna-Marie Smith</cp:lastModifiedBy>
  <cp:revision>2</cp:revision>
  <dcterms:created xsi:type="dcterms:W3CDTF">2020-08-18T01:03:00Z</dcterms:created>
  <dcterms:modified xsi:type="dcterms:W3CDTF">2020-08-18T01:03:00Z</dcterms:modified>
</cp:coreProperties>
</file>