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77777777" w:rsidR="00607048" w:rsidRPr="005B0D96" w:rsidRDefault="00607048" w:rsidP="00607048">
      <w:pPr>
        <w:rPr>
          <w:rFonts w:ascii="Arial" w:hAnsi="Arial" w:cs="Arial"/>
          <w:sz w:val="24"/>
        </w:rPr>
      </w:pPr>
    </w:p>
    <w:p w14:paraId="5F9D8846" w14:textId="77777777" w:rsidR="00607048" w:rsidRPr="005B0D96" w:rsidRDefault="00607048" w:rsidP="00607048">
      <w:pPr>
        <w:rPr>
          <w:rFonts w:ascii="Arial" w:hAnsi="Arial" w:cs="Arial"/>
          <w:sz w:val="24"/>
        </w:rPr>
      </w:pPr>
    </w:p>
    <w:p w14:paraId="3981E136" w14:textId="77777777" w:rsidR="00607048" w:rsidRDefault="00607048" w:rsidP="00607048">
      <w:pPr>
        <w:rPr>
          <w:rFonts w:ascii="Arial" w:hAnsi="Arial" w:cs="Arial"/>
          <w:sz w:val="24"/>
        </w:rPr>
      </w:pPr>
    </w:p>
    <w:p w14:paraId="46A9B127"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18B2FBCA" wp14:editId="25723379">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FBCA"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">
                <v:stroke dashstyle="dash"/>
                <v:textbo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6FE0B84" w14:textId="702398FC"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355213">
        <w:rPr>
          <w:rFonts w:ascii="Arial" w:hAnsi="Arial" w:cs="Arial"/>
          <w:b/>
          <w:bCs/>
          <w:iCs/>
          <w:sz w:val="36"/>
          <w:szCs w:val="32"/>
        </w:rPr>
        <w:t>E</w:t>
      </w:r>
      <w:r w:rsidRPr="000A3236">
        <w:rPr>
          <w:rFonts w:ascii="Arial" w:hAnsi="Arial" w:cs="Arial"/>
          <w:b/>
          <w:bCs/>
          <w:iCs/>
          <w:sz w:val="36"/>
          <w:szCs w:val="32"/>
        </w:rPr>
        <w:t>xamination, 202</w:t>
      </w:r>
      <w:r w:rsidR="007038D9">
        <w:rPr>
          <w:rFonts w:ascii="Arial" w:hAnsi="Arial" w:cs="Arial"/>
          <w:b/>
          <w:bCs/>
          <w:iCs/>
          <w:sz w:val="36"/>
          <w:szCs w:val="32"/>
        </w:rPr>
        <w:t>2</w:t>
      </w:r>
    </w:p>
    <w:p w14:paraId="0B0CCBCE"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48BFC990" w14:textId="77777777" w:rsidR="00355213" w:rsidRDefault="00607048" w:rsidP="00355213">
      <w:pPr>
        <w:ind w:firstLine="720"/>
        <w:rPr>
          <w:rFonts w:ascii="Arial" w:hAnsi="Arial" w:cs="Arial"/>
          <w:bCs/>
          <w:sz w:val="56"/>
          <w:szCs w:val="56"/>
        </w:rPr>
      </w:pPr>
      <w:r w:rsidRPr="00640A33">
        <w:rPr>
          <w:rFonts w:ascii="Arial" w:hAnsi="Arial" w:cs="Arial"/>
          <w:b/>
          <w:sz w:val="56"/>
          <w:szCs w:val="56"/>
        </w:rPr>
        <w:t>PHYSICS</w:t>
      </w:r>
    </w:p>
    <w:p w14:paraId="0F06C09C" w14:textId="34A5220F" w:rsidR="00607048" w:rsidRPr="00355213" w:rsidRDefault="00607048" w:rsidP="00355213">
      <w:pPr>
        <w:ind w:firstLine="720"/>
        <w:rPr>
          <w:rFonts w:ascii="Arial" w:hAnsi="Arial" w:cs="Arial"/>
          <w:bCs/>
          <w:sz w:val="56"/>
          <w:szCs w:val="56"/>
        </w:rPr>
      </w:pPr>
      <w:r w:rsidRPr="000A3236">
        <w:rPr>
          <w:rFonts w:ascii="Arial" w:hAnsi="Arial" w:cs="Arial"/>
          <w:b/>
          <w:sz w:val="56"/>
          <w:szCs w:val="56"/>
        </w:rPr>
        <w:t>Unit</w:t>
      </w:r>
      <w:r>
        <w:rPr>
          <w:rFonts w:ascii="Arial" w:hAnsi="Arial" w:cs="Arial"/>
          <w:b/>
          <w:sz w:val="56"/>
          <w:szCs w:val="56"/>
        </w:rPr>
        <w:t>s</w:t>
      </w:r>
      <w:r w:rsidRPr="000A3236">
        <w:rPr>
          <w:rFonts w:ascii="Arial" w:hAnsi="Arial" w:cs="Arial"/>
          <w:b/>
          <w:sz w:val="56"/>
          <w:szCs w:val="56"/>
        </w:rPr>
        <w:t xml:space="preserve"> 3</w:t>
      </w:r>
      <w:r>
        <w:rPr>
          <w:rFonts w:ascii="Arial" w:hAnsi="Arial" w:cs="Arial"/>
          <w:b/>
          <w:sz w:val="56"/>
          <w:szCs w:val="56"/>
        </w:rPr>
        <w:t xml:space="preserve"> </w:t>
      </w:r>
      <w:r w:rsidR="008C7375">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58527D13" w14:textId="77777777" w:rsidR="00607048" w:rsidRPr="000A3236" w:rsidRDefault="00607048" w:rsidP="00607048">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b/>
          <w:color w:val="000000"/>
          <w:sz w:val="28"/>
          <w:szCs w:val="28"/>
        </w:rPr>
      </w:pPr>
      <w:proofErr w:type="gramStart"/>
      <w:r w:rsidRPr="000A3236">
        <w:rPr>
          <w:rFonts w:ascii="Arial" w:hAnsi="Arial" w:cs="Arial"/>
          <w:b/>
          <w:color w:val="000000"/>
          <w:sz w:val="28"/>
          <w:szCs w:val="28"/>
        </w:rPr>
        <w:t xml:space="preserve">Name  </w:t>
      </w:r>
      <w:r w:rsidRPr="000A3236">
        <w:rPr>
          <w:rFonts w:ascii="Arial" w:hAnsi="Arial" w:cs="Arial"/>
          <w:b/>
          <w:color w:val="000000"/>
          <w:sz w:val="28"/>
          <w:szCs w:val="28"/>
        </w:rPr>
        <w:tab/>
      </w:r>
      <w:proofErr w:type="gramEnd"/>
      <w:r w:rsidRPr="000A3236">
        <w:rPr>
          <w:rFonts w:ascii="Arial" w:hAnsi="Arial" w:cs="Arial"/>
          <w:b/>
          <w:color w:val="000000"/>
          <w:sz w:val="18"/>
          <w:szCs w:val="18"/>
        </w:rPr>
        <w:t>____________________________________________________</w:t>
      </w:r>
    </w:p>
    <w:p w14:paraId="6F9518F7" w14:textId="77777777" w:rsidR="00607048" w:rsidRPr="000A3236" w:rsidRDefault="00607048" w:rsidP="00607048">
      <w:pPr>
        <w:tabs>
          <w:tab w:val="left" w:pos="7371"/>
        </w:tabs>
        <w:jc w:val="right"/>
        <w:rPr>
          <w:rFonts w:ascii="Arial" w:hAnsi="Arial" w:cs="Arial"/>
          <w:b/>
          <w:color w:val="000000"/>
          <w:sz w:val="28"/>
          <w:szCs w:val="28"/>
        </w:rPr>
      </w:pPr>
    </w:p>
    <w:p w14:paraId="45EBBE7B" w14:textId="77777777" w:rsidR="00607048" w:rsidRPr="000A3236" w:rsidRDefault="00607048" w:rsidP="00607048">
      <w:pPr>
        <w:tabs>
          <w:tab w:val="left" w:pos="1701"/>
          <w:tab w:val="left" w:pos="7371"/>
        </w:tabs>
        <w:rPr>
          <w:rFonts w:ascii="Arial" w:hAnsi="Arial" w:cs="Arial"/>
          <w:b/>
          <w:color w:val="000000"/>
          <w:sz w:val="18"/>
        </w:rPr>
      </w:pPr>
      <w:r w:rsidRPr="000A3236">
        <w:rPr>
          <w:rFonts w:ascii="Arial" w:hAnsi="Arial" w:cs="Arial"/>
          <w:b/>
          <w:color w:val="000000"/>
          <w:sz w:val="28"/>
          <w:szCs w:val="28"/>
        </w:rPr>
        <w:t xml:space="preserve">Teacher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269C677B" w:rsidR="00607048" w:rsidRPr="00AA4E6F" w:rsidRDefault="0062097C" w:rsidP="00A00095">
            <w:pPr>
              <w:ind w:right="-74"/>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3B0BD89A" w:rsidR="00607048" w:rsidRPr="00AA4E6F" w:rsidRDefault="0062097C" w:rsidP="00A00095">
            <w:pPr>
              <w:ind w:right="-145"/>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02D96321" w14:textId="77777777" w:rsidR="007038D9" w:rsidRPr="007038D9" w:rsidRDefault="007038D9" w:rsidP="00666267">
      <w:pPr>
        <w:pStyle w:val="ListParagraph"/>
        <w:numPr>
          <w:ilvl w:val="0"/>
          <w:numId w:val="7"/>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Pr="007038D9">
        <w:rPr>
          <w:rFonts w:ascii="Arial" w:hAnsi="Arial" w:cs="Arial"/>
          <w:i/>
          <w:iCs/>
          <w:spacing w:val="-2"/>
          <w:sz w:val="22"/>
          <w:szCs w:val="22"/>
        </w:rPr>
        <w:t xml:space="preserve">Year 11 Information Handbook 2022: Part II Examinations.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proofErr w:type="spellStart"/>
      <w:r w:rsidRPr="007038D9">
        <w:rPr>
          <w:rFonts w:ascii="Arial" w:hAnsi="Arial" w:cs="Arial"/>
          <w:spacing w:val="-2"/>
          <w:sz w:val="22"/>
          <w:szCs w:val="22"/>
        </w:rPr>
        <w:t>ie</w:t>
      </w:r>
      <w:proofErr w:type="spellEnd"/>
      <w:r w:rsidRPr="007038D9">
        <w:rPr>
          <w:rFonts w:ascii="Arial" w:hAnsi="Arial" w:cs="Arial"/>
          <w:spacing w:val="-2"/>
          <w:sz w:val="22"/>
          <w:szCs w:val="22"/>
        </w:rPr>
        <w:t xml:space="preserv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A00095">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7FD37D16"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7038D9">
        <w:rPr>
          <w:rFonts w:ascii="Arial" w:hAnsi="Arial" w:cs="Arial"/>
          <w:sz w:val="22"/>
          <w:szCs w:val="22"/>
        </w:rPr>
        <w:t>ten</w:t>
      </w:r>
      <w:r w:rsidRPr="00DF11F3">
        <w:rPr>
          <w:rFonts w:ascii="Arial" w:hAnsi="Arial" w:cs="Arial"/>
          <w:sz w:val="22"/>
          <w:szCs w:val="22"/>
        </w:rPr>
        <w:t xml:space="preserve"> (</w:t>
      </w:r>
      <w:r w:rsidR="0062097C">
        <w:rPr>
          <w:rFonts w:ascii="Arial" w:hAnsi="Arial" w:cs="Arial"/>
          <w:sz w:val="22"/>
          <w:szCs w:val="22"/>
        </w:rPr>
        <w:t>1</w:t>
      </w:r>
      <w:r w:rsidR="007038D9">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4F3044CF" w14:textId="40846372" w:rsid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w:t>
      </w:r>
      <w:r w:rsidR="004953CA">
        <w:rPr>
          <w:rFonts w:ascii="Arial" w:hAnsi="Arial" w:cs="Arial"/>
          <w:b/>
          <w:sz w:val="22"/>
          <w:szCs w:val="22"/>
        </w:rPr>
        <w:t>5</w:t>
      </w:r>
      <w:r w:rsidR="00F12AE1">
        <w:rPr>
          <w:rFonts w:ascii="Arial" w:hAnsi="Arial" w:cs="Arial"/>
          <w:b/>
          <w:sz w:val="22"/>
          <w:szCs w:val="22"/>
        </w:rPr>
        <w:t xml:space="preserve"> marks)</w:t>
      </w:r>
    </w:p>
    <w:p w14:paraId="455522B1" w14:textId="6E20CAC5" w:rsidR="004953CA" w:rsidRDefault="004953CA" w:rsidP="001A3E5D">
      <w:pPr>
        <w:rPr>
          <w:rFonts w:ascii="Arial" w:hAnsi="Arial" w:cs="Arial"/>
          <w:b/>
          <w:sz w:val="22"/>
          <w:szCs w:val="22"/>
        </w:rPr>
      </w:pPr>
    </w:p>
    <w:p w14:paraId="0524CAED" w14:textId="4C075DED" w:rsidR="004953CA" w:rsidRPr="002976AD" w:rsidRDefault="007A11DB" w:rsidP="004953CA">
      <w:pPr>
        <w:rPr>
          <w:rFonts w:ascii="Arial" w:hAnsi="Arial" w:cs="Arial"/>
          <w:sz w:val="22"/>
          <w:szCs w:val="22"/>
          <w:lang w:val="en-GB"/>
        </w:rPr>
      </w:pPr>
      <w:r>
        <w:rPr>
          <w:rFonts w:ascii="Arial" w:hAnsi="Arial" w:cs="Arial"/>
          <w:sz w:val="22"/>
          <w:szCs w:val="22"/>
          <w:lang w:val="en-GB"/>
        </w:rPr>
        <w:t xml:space="preserve">One </w:t>
      </w:r>
      <w:proofErr w:type="gramStart"/>
      <w:r>
        <w:rPr>
          <w:rFonts w:ascii="Arial" w:hAnsi="Arial" w:cs="Arial"/>
          <w:sz w:val="22"/>
          <w:szCs w:val="22"/>
          <w:lang w:val="en-GB"/>
        </w:rPr>
        <w:t>particular</w:t>
      </w:r>
      <w:r w:rsidR="004953CA" w:rsidRPr="002976AD">
        <w:rPr>
          <w:rFonts w:ascii="Arial" w:hAnsi="Arial" w:cs="Arial"/>
          <w:sz w:val="22"/>
          <w:szCs w:val="22"/>
          <w:lang w:val="en-GB"/>
        </w:rPr>
        <w:t xml:space="preserve"> Kaon</w:t>
      </w:r>
      <w:proofErr w:type="gramEnd"/>
      <w:r w:rsidR="004953CA" w:rsidRPr="002976AD">
        <w:rPr>
          <w:rFonts w:ascii="Arial" w:hAnsi="Arial" w:cs="Arial"/>
          <w:sz w:val="22"/>
          <w:szCs w:val="22"/>
          <w:lang w:val="en-GB"/>
        </w:rPr>
        <w:t xml:space="preserve"> meson consists of two particles – a down quark and an anti-strange quark. Its symbol is below:</w:t>
      </w:r>
    </w:p>
    <w:p w14:paraId="08B5BFC5" w14:textId="77777777" w:rsidR="0041099F" w:rsidRPr="002976AD" w:rsidRDefault="0041099F" w:rsidP="004953CA">
      <w:pPr>
        <w:rPr>
          <w:rFonts w:ascii="Arial" w:hAnsi="Arial" w:cs="Arial"/>
          <w:sz w:val="22"/>
          <w:szCs w:val="22"/>
          <w:lang w:val="en-GB"/>
        </w:rPr>
      </w:pPr>
    </w:p>
    <w:p w14:paraId="6F89A050" w14:textId="3F8A9BD1" w:rsidR="004953CA" w:rsidRPr="002976AD" w:rsidRDefault="004953CA" w:rsidP="004953CA">
      <w:pPr>
        <w:rPr>
          <w:rFonts w:ascii="Arial" w:eastAsiaTheme="minorEastAsia" w:hAnsi="Arial" w:cs="Arial"/>
          <w:iCs/>
          <w:sz w:val="22"/>
          <w:szCs w:val="22"/>
          <w:lang w:val="en-GB"/>
        </w:rPr>
      </w:pPr>
      <m:oMathPara>
        <m:oMath>
          <m:r>
            <m:rPr>
              <m:sty m:val="p"/>
            </m:rPr>
            <w:rPr>
              <w:rFonts w:ascii="Cambria Math" w:hAnsi="Cambria Math" w:cs="Arial"/>
              <w:sz w:val="22"/>
              <w:szCs w:val="22"/>
              <w:lang w:val="en-GB"/>
            </w:rPr>
            <m:t>d</m:t>
          </m:r>
          <m:acc>
            <m:accPr>
              <m:chr m:val="̅"/>
              <m:ctrlPr>
                <w:rPr>
                  <w:rFonts w:ascii="Cambria Math" w:hAnsi="Cambria Math" w:cs="Arial"/>
                  <w:iCs/>
                  <w:sz w:val="22"/>
                  <w:szCs w:val="22"/>
                  <w:lang w:val="en-GB"/>
                </w:rPr>
              </m:ctrlPr>
            </m:accPr>
            <m:e>
              <m:r>
                <m:rPr>
                  <m:sty m:val="p"/>
                </m:rPr>
                <w:rPr>
                  <w:rFonts w:ascii="Cambria Math" w:hAnsi="Cambria Math" w:cs="Arial"/>
                  <w:sz w:val="22"/>
                  <w:szCs w:val="22"/>
                  <w:lang w:val="en-GB"/>
                </w:rPr>
                <m:t>s</m:t>
              </m:r>
            </m:e>
          </m:acc>
        </m:oMath>
      </m:oMathPara>
    </w:p>
    <w:p w14:paraId="4388840E" w14:textId="77777777" w:rsidR="0041099F" w:rsidRPr="002976AD" w:rsidRDefault="0041099F" w:rsidP="004953CA">
      <w:pPr>
        <w:rPr>
          <w:rFonts w:ascii="Arial" w:eastAsiaTheme="minorEastAsia" w:hAnsi="Arial" w:cs="Arial"/>
          <w:iCs/>
          <w:sz w:val="22"/>
          <w:szCs w:val="22"/>
          <w:lang w:val="en-GB"/>
        </w:rPr>
      </w:pPr>
    </w:p>
    <w:p w14:paraId="0DD82270"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expected combined mass of these two particles in kilograms. Use your Formulae and Data Booklet. </w:t>
      </w:r>
    </w:p>
    <w:p w14:paraId="37ADE274"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(3 marks)</w:t>
      </w:r>
    </w:p>
    <w:p w14:paraId="24D545B9" w14:textId="77777777" w:rsidR="004953CA" w:rsidRPr="002976AD" w:rsidRDefault="004953CA" w:rsidP="004953CA">
      <w:pPr>
        <w:pStyle w:val="ListParagraph"/>
        <w:jc w:val="right"/>
        <w:rPr>
          <w:rFonts w:ascii="Arial" w:hAnsi="Arial" w:cs="Arial"/>
          <w:iCs/>
          <w:sz w:val="22"/>
          <w:szCs w:val="22"/>
          <w:lang w:val="en-GB"/>
        </w:rPr>
      </w:pPr>
    </w:p>
    <w:p w14:paraId="24E08BEC" w14:textId="77777777" w:rsidR="004953CA" w:rsidRPr="002976AD" w:rsidRDefault="004953CA" w:rsidP="004953CA">
      <w:pPr>
        <w:pStyle w:val="ListParagraph"/>
        <w:jc w:val="right"/>
        <w:rPr>
          <w:rFonts w:ascii="Arial" w:hAnsi="Arial" w:cs="Arial"/>
          <w:iCs/>
          <w:sz w:val="22"/>
          <w:szCs w:val="22"/>
          <w:lang w:val="en-GB"/>
        </w:rPr>
      </w:pPr>
    </w:p>
    <w:p w14:paraId="55649BAC" w14:textId="77777777" w:rsidR="004953CA" w:rsidRPr="002976AD" w:rsidRDefault="004953CA" w:rsidP="004953CA">
      <w:pPr>
        <w:pStyle w:val="ListParagraph"/>
        <w:jc w:val="right"/>
        <w:rPr>
          <w:rFonts w:ascii="Arial" w:hAnsi="Arial" w:cs="Arial"/>
          <w:iCs/>
          <w:sz w:val="22"/>
          <w:szCs w:val="22"/>
          <w:lang w:val="en-GB"/>
        </w:rPr>
      </w:pPr>
    </w:p>
    <w:p w14:paraId="0FB50581" w14:textId="77777777" w:rsidR="004953CA" w:rsidRPr="002976AD" w:rsidRDefault="004953CA" w:rsidP="004953CA">
      <w:pPr>
        <w:pStyle w:val="ListParagraph"/>
        <w:jc w:val="right"/>
        <w:rPr>
          <w:rFonts w:ascii="Arial" w:hAnsi="Arial" w:cs="Arial"/>
          <w:iCs/>
          <w:sz w:val="22"/>
          <w:szCs w:val="22"/>
          <w:lang w:val="en-GB"/>
        </w:rPr>
      </w:pPr>
    </w:p>
    <w:p w14:paraId="2EA0EE8C" w14:textId="77777777" w:rsidR="004953CA" w:rsidRPr="002976AD" w:rsidRDefault="004953CA" w:rsidP="004953CA">
      <w:pPr>
        <w:pStyle w:val="ListParagraph"/>
        <w:jc w:val="right"/>
        <w:rPr>
          <w:rFonts w:ascii="Arial" w:hAnsi="Arial" w:cs="Arial"/>
          <w:iCs/>
          <w:sz w:val="22"/>
          <w:szCs w:val="22"/>
          <w:lang w:val="en-GB"/>
        </w:rPr>
      </w:pPr>
    </w:p>
    <w:p w14:paraId="6EEC2BAD" w14:textId="77777777" w:rsidR="004953CA" w:rsidRPr="002976AD" w:rsidRDefault="004953CA" w:rsidP="004953CA">
      <w:pPr>
        <w:pStyle w:val="ListParagraph"/>
        <w:jc w:val="right"/>
        <w:rPr>
          <w:rFonts w:ascii="Arial" w:hAnsi="Arial" w:cs="Arial"/>
          <w:iCs/>
          <w:sz w:val="22"/>
          <w:szCs w:val="22"/>
          <w:lang w:val="en-GB"/>
        </w:rPr>
      </w:pPr>
    </w:p>
    <w:p w14:paraId="75547C3D" w14:textId="77777777" w:rsidR="004953CA" w:rsidRPr="002976AD" w:rsidRDefault="004953CA" w:rsidP="004953CA">
      <w:pPr>
        <w:pStyle w:val="ListParagraph"/>
        <w:jc w:val="right"/>
        <w:rPr>
          <w:rFonts w:ascii="Arial" w:hAnsi="Arial" w:cs="Arial"/>
          <w:iCs/>
          <w:sz w:val="22"/>
          <w:szCs w:val="22"/>
          <w:lang w:val="en-GB"/>
        </w:rPr>
      </w:pPr>
    </w:p>
    <w:p w14:paraId="452F1BAF" w14:textId="77777777" w:rsidR="004953CA" w:rsidRPr="002976AD" w:rsidRDefault="004953CA" w:rsidP="004953CA">
      <w:pPr>
        <w:pStyle w:val="ListParagraph"/>
        <w:jc w:val="right"/>
        <w:rPr>
          <w:rFonts w:ascii="Arial" w:hAnsi="Arial" w:cs="Arial"/>
          <w:iCs/>
          <w:sz w:val="22"/>
          <w:szCs w:val="22"/>
          <w:lang w:val="en-GB"/>
        </w:rPr>
      </w:pPr>
    </w:p>
    <w:p w14:paraId="3B45D53A" w14:textId="77777777" w:rsidR="004953CA" w:rsidRPr="002976AD" w:rsidRDefault="004953CA" w:rsidP="004953CA">
      <w:pPr>
        <w:pStyle w:val="ListParagraph"/>
        <w:jc w:val="right"/>
        <w:rPr>
          <w:rFonts w:ascii="Arial" w:hAnsi="Arial" w:cs="Arial"/>
          <w:iCs/>
          <w:sz w:val="22"/>
          <w:szCs w:val="22"/>
          <w:lang w:val="en-GB"/>
        </w:rPr>
      </w:pPr>
    </w:p>
    <w:p w14:paraId="0111E4F2" w14:textId="77777777" w:rsidR="004953CA" w:rsidRPr="002976AD" w:rsidRDefault="004953CA" w:rsidP="004953CA">
      <w:pPr>
        <w:pStyle w:val="ListParagraph"/>
        <w:jc w:val="right"/>
        <w:rPr>
          <w:rFonts w:ascii="Arial" w:hAnsi="Arial" w:cs="Arial"/>
          <w:iCs/>
          <w:sz w:val="22"/>
          <w:szCs w:val="22"/>
          <w:lang w:val="en-GB"/>
        </w:rPr>
      </w:pPr>
    </w:p>
    <w:p w14:paraId="2688C758" w14:textId="77777777" w:rsidR="004953CA" w:rsidRPr="002976AD" w:rsidRDefault="004953CA" w:rsidP="004953CA">
      <w:pPr>
        <w:pStyle w:val="ListParagraph"/>
        <w:jc w:val="right"/>
        <w:rPr>
          <w:rFonts w:ascii="Arial" w:hAnsi="Arial" w:cs="Arial"/>
          <w:iCs/>
          <w:sz w:val="22"/>
          <w:szCs w:val="22"/>
          <w:lang w:val="en-GB"/>
        </w:rPr>
      </w:pPr>
    </w:p>
    <w:p w14:paraId="685453FC" w14:textId="77777777" w:rsidR="004953CA" w:rsidRPr="002976AD" w:rsidRDefault="004953CA" w:rsidP="004953CA">
      <w:pPr>
        <w:pStyle w:val="ListParagraph"/>
        <w:jc w:val="right"/>
        <w:rPr>
          <w:rFonts w:ascii="Arial" w:hAnsi="Arial" w:cs="Arial"/>
          <w:iCs/>
          <w:sz w:val="22"/>
          <w:szCs w:val="22"/>
          <w:lang w:val="en-GB"/>
        </w:rPr>
      </w:pPr>
    </w:p>
    <w:p w14:paraId="0626C7CD" w14:textId="77777777" w:rsidR="004953CA" w:rsidRPr="002976AD" w:rsidRDefault="004953CA" w:rsidP="004953CA">
      <w:pPr>
        <w:pStyle w:val="ListParagraph"/>
        <w:jc w:val="right"/>
        <w:rPr>
          <w:rFonts w:ascii="Arial" w:hAnsi="Arial" w:cs="Arial"/>
          <w:iCs/>
          <w:sz w:val="22"/>
          <w:szCs w:val="22"/>
          <w:lang w:val="en-GB"/>
        </w:rPr>
      </w:pPr>
    </w:p>
    <w:p w14:paraId="18CBA5CB" w14:textId="77777777" w:rsidR="004953CA" w:rsidRPr="002976AD" w:rsidRDefault="004953CA" w:rsidP="004953CA">
      <w:pPr>
        <w:pStyle w:val="ListParagraph"/>
        <w:jc w:val="right"/>
        <w:rPr>
          <w:rFonts w:ascii="Arial" w:hAnsi="Arial" w:cs="Arial"/>
          <w:iCs/>
          <w:sz w:val="22"/>
          <w:szCs w:val="22"/>
          <w:lang w:val="en-GB"/>
        </w:rPr>
      </w:pPr>
    </w:p>
    <w:p w14:paraId="57A41790"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______________ kg</w:t>
      </w:r>
    </w:p>
    <w:p w14:paraId="4D28DFB4" w14:textId="77777777" w:rsidR="004953CA" w:rsidRPr="002976AD" w:rsidRDefault="004953CA" w:rsidP="004953CA">
      <w:pPr>
        <w:pStyle w:val="ListParagraph"/>
        <w:jc w:val="right"/>
        <w:rPr>
          <w:rFonts w:ascii="Arial" w:hAnsi="Arial" w:cs="Arial"/>
          <w:iCs/>
          <w:sz w:val="22"/>
          <w:szCs w:val="22"/>
          <w:lang w:val="en-GB"/>
        </w:rPr>
      </w:pPr>
    </w:p>
    <w:p w14:paraId="341AE7EA"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electric charge on a </w:t>
      </w:r>
      <w:r w:rsidRPr="002976AD">
        <w:rPr>
          <w:rFonts w:ascii="Arial" w:hAnsi="Arial" w:cs="Arial"/>
          <w:sz w:val="22"/>
          <w:szCs w:val="22"/>
          <w:lang w:val="en-GB"/>
        </w:rPr>
        <w:t xml:space="preserve">Kaon meson. </w:t>
      </w:r>
    </w:p>
    <w:p w14:paraId="073FC897" w14:textId="77777777" w:rsidR="004953CA" w:rsidRPr="002976AD" w:rsidRDefault="004953CA" w:rsidP="004953CA">
      <w:pPr>
        <w:pStyle w:val="ListParagraph"/>
        <w:jc w:val="right"/>
        <w:rPr>
          <w:rFonts w:ascii="Arial" w:hAnsi="Arial" w:cs="Arial"/>
          <w:sz w:val="22"/>
          <w:szCs w:val="22"/>
          <w:lang w:val="en-GB"/>
        </w:rPr>
      </w:pPr>
      <w:r w:rsidRPr="002976AD">
        <w:rPr>
          <w:rFonts w:ascii="Arial" w:hAnsi="Arial" w:cs="Arial"/>
          <w:sz w:val="22"/>
          <w:szCs w:val="22"/>
          <w:lang w:val="en-GB"/>
        </w:rPr>
        <w:t>(2 marks)</w:t>
      </w:r>
    </w:p>
    <w:p w14:paraId="34FEEE65" w14:textId="77777777" w:rsidR="004953CA" w:rsidRPr="002976AD" w:rsidRDefault="004953CA" w:rsidP="004953CA">
      <w:pPr>
        <w:pStyle w:val="ListParagraph"/>
        <w:jc w:val="right"/>
        <w:rPr>
          <w:rFonts w:ascii="Arial" w:hAnsi="Arial" w:cs="Arial"/>
          <w:sz w:val="22"/>
          <w:szCs w:val="22"/>
          <w:lang w:val="en-GB"/>
        </w:rPr>
      </w:pPr>
    </w:p>
    <w:p w14:paraId="330C729B" w14:textId="77777777" w:rsidR="004953CA" w:rsidRPr="002976AD" w:rsidRDefault="004953CA" w:rsidP="004953CA">
      <w:pPr>
        <w:pStyle w:val="ListParagraph"/>
        <w:jc w:val="right"/>
        <w:rPr>
          <w:rFonts w:ascii="Arial" w:hAnsi="Arial" w:cs="Arial"/>
          <w:sz w:val="22"/>
          <w:szCs w:val="22"/>
          <w:lang w:val="en-GB"/>
        </w:rPr>
      </w:pPr>
    </w:p>
    <w:p w14:paraId="7F957CF2" w14:textId="77777777" w:rsidR="004953CA" w:rsidRPr="002976AD" w:rsidRDefault="004953CA" w:rsidP="004953CA">
      <w:pPr>
        <w:pStyle w:val="ListParagraph"/>
        <w:jc w:val="right"/>
        <w:rPr>
          <w:rFonts w:ascii="Arial" w:hAnsi="Arial" w:cs="Arial"/>
          <w:sz w:val="22"/>
          <w:szCs w:val="22"/>
          <w:lang w:val="en-GB"/>
        </w:rPr>
      </w:pPr>
    </w:p>
    <w:p w14:paraId="24E74B8C" w14:textId="40439A92" w:rsidR="004953CA" w:rsidRPr="002976AD" w:rsidRDefault="004953CA" w:rsidP="004953CA">
      <w:pPr>
        <w:pStyle w:val="ListParagraph"/>
        <w:jc w:val="right"/>
        <w:rPr>
          <w:rFonts w:ascii="Arial" w:hAnsi="Arial" w:cs="Arial"/>
          <w:sz w:val="22"/>
          <w:szCs w:val="22"/>
          <w:lang w:val="en-GB"/>
        </w:rPr>
      </w:pPr>
    </w:p>
    <w:p w14:paraId="7C8DB677" w14:textId="639DF4DB" w:rsidR="0041099F" w:rsidRPr="002976AD" w:rsidRDefault="0041099F" w:rsidP="004953CA">
      <w:pPr>
        <w:pStyle w:val="ListParagraph"/>
        <w:jc w:val="right"/>
        <w:rPr>
          <w:rFonts w:ascii="Arial" w:hAnsi="Arial" w:cs="Arial"/>
          <w:sz w:val="22"/>
          <w:szCs w:val="22"/>
          <w:lang w:val="en-GB"/>
        </w:rPr>
      </w:pPr>
    </w:p>
    <w:p w14:paraId="3DC758B0" w14:textId="23A23DB1" w:rsidR="0041099F" w:rsidRPr="002976AD" w:rsidRDefault="0041099F" w:rsidP="004953CA">
      <w:pPr>
        <w:pStyle w:val="ListParagraph"/>
        <w:jc w:val="right"/>
        <w:rPr>
          <w:rFonts w:ascii="Arial" w:hAnsi="Arial" w:cs="Arial"/>
          <w:sz w:val="22"/>
          <w:szCs w:val="22"/>
          <w:lang w:val="en-GB"/>
        </w:rPr>
      </w:pPr>
    </w:p>
    <w:p w14:paraId="22257C67" w14:textId="132251BD" w:rsidR="0041099F" w:rsidRPr="002976AD" w:rsidRDefault="0041099F" w:rsidP="004953CA">
      <w:pPr>
        <w:pStyle w:val="ListParagraph"/>
        <w:jc w:val="right"/>
        <w:rPr>
          <w:rFonts w:ascii="Arial" w:hAnsi="Arial" w:cs="Arial"/>
          <w:sz w:val="22"/>
          <w:szCs w:val="22"/>
          <w:lang w:val="en-GB"/>
        </w:rPr>
      </w:pPr>
    </w:p>
    <w:p w14:paraId="26A67CBB" w14:textId="5C0BC6D5" w:rsidR="0041099F" w:rsidRPr="002976AD" w:rsidRDefault="0041099F" w:rsidP="004953CA">
      <w:pPr>
        <w:pStyle w:val="ListParagraph"/>
        <w:jc w:val="right"/>
        <w:rPr>
          <w:rFonts w:ascii="Arial" w:hAnsi="Arial" w:cs="Arial"/>
          <w:sz w:val="22"/>
          <w:szCs w:val="22"/>
          <w:lang w:val="en-GB"/>
        </w:rPr>
      </w:pPr>
    </w:p>
    <w:p w14:paraId="4AD7BC5C" w14:textId="77777777" w:rsidR="0041099F" w:rsidRPr="002976AD" w:rsidRDefault="0041099F" w:rsidP="004953CA">
      <w:pPr>
        <w:pStyle w:val="ListParagraph"/>
        <w:jc w:val="right"/>
        <w:rPr>
          <w:rFonts w:ascii="Arial" w:hAnsi="Arial" w:cs="Arial"/>
          <w:sz w:val="22"/>
          <w:szCs w:val="22"/>
          <w:lang w:val="en-GB"/>
        </w:rPr>
      </w:pPr>
    </w:p>
    <w:p w14:paraId="584A089C" w14:textId="77777777" w:rsidR="004953CA" w:rsidRPr="002976AD" w:rsidRDefault="004953CA" w:rsidP="004953CA">
      <w:pPr>
        <w:pStyle w:val="ListParagraph"/>
        <w:jc w:val="right"/>
        <w:rPr>
          <w:rFonts w:ascii="Arial" w:hAnsi="Arial" w:cs="Arial"/>
          <w:sz w:val="22"/>
          <w:szCs w:val="22"/>
          <w:lang w:val="en-GB"/>
        </w:rPr>
      </w:pPr>
    </w:p>
    <w:p w14:paraId="2B391ED7" w14:textId="77777777" w:rsidR="004953CA" w:rsidRPr="002976AD" w:rsidRDefault="004953CA" w:rsidP="004953CA">
      <w:pPr>
        <w:pStyle w:val="ListParagraph"/>
        <w:jc w:val="right"/>
        <w:rPr>
          <w:rFonts w:ascii="Arial" w:hAnsi="Arial" w:cs="Arial"/>
          <w:sz w:val="22"/>
          <w:szCs w:val="22"/>
          <w:lang w:val="en-GB"/>
        </w:rPr>
      </w:pPr>
    </w:p>
    <w:p w14:paraId="4960F399" w14:textId="77777777" w:rsidR="004953CA" w:rsidRPr="002976AD" w:rsidRDefault="004953CA" w:rsidP="004953CA">
      <w:pPr>
        <w:pStyle w:val="ListParagraph"/>
        <w:jc w:val="right"/>
        <w:rPr>
          <w:rFonts w:ascii="Arial" w:hAnsi="Arial" w:cs="Arial"/>
          <w:sz w:val="22"/>
          <w:szCs w:val="22"/>
          <w:lang w:val="en-GB"/>
        </w:rPr>
      </w:pPr>
    </w:p>
    <w:p w14:paraId="276E1817" w14:textId="77777777" w:rsidR="004953CA" w:rsidRPr="002976AD" w:rsidRDefault="004953CA" w:rsidP="004953CA">
      <w:pPr>
        <w:pStyle w:val="ListParagraph"/>
        <w:jc w:val="right"/>
        <w:rPr>
          <w:rFonts w:ascii="Arial" w:hAnsi="Arial" w:cs="Arial"/>
          <w:sz w:val="22"/>
          <w:szCs w:val="22"/>
          <w:lang w:val="en-GB"/>
        </w:rPr>
      </w:pPr>
    </w:p>
    <w:p w14:paraId="459EE639" w14:textId="39058089"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sz w:val="22"/>
          <w:szCs w:val="22"/>
          <w:lang w:val="en-GB"/>
        </w:rPr>
        <w:t>________________ C</w:t>
      </w:r>
    </w:p>
    <w:p w14:paraId="7B0FEC09" w14:textId="77777777" w:rsidR="004953CA" w:rsidRPr="0079189C" w:rsidRDefault="004953CA" w:rsidP="001A3E5D">
      <w:pPr>
        <w:rPr>
          <w:rFonts w:ascii="Arial" w:hAnsi="Arial" w:cs="Arial"/>
          <w:b/>
          <w:sz w:val="22"/>
          <w:szCs w:val="22"/>
        </w:rPr>
      </w:pPr>
    </w:p>
    <w:p w14:paraId="09CC8D59" w14:textId="77777777" w:rsidR="0079189C" w:rsidRDefault="0079189C" w:rsidP="001A3E5D">
      <w:pPr>
        <w:rPr>
          <w:rFonts w:ascii="Arial" w:hAnsi="Arial" w:cs="Arial"/>
          <w:sz w:val="22"/>
          <w:szCs w:val="22"/>
        </w:rPr>
      </w:pPr>
    </w:p>
    <w:p w14:paraId="74F6EF34" w14:textId="77777777" w:rsidR="0041099F" w:rsidRDefault="0041099F">
      <w:pPr>
        <w:spacing w:after="160" w:line="259" w:lineRule="auto"/>
        <w:rPr>
          <w:rFonts w:ascii="Arial" w:hAnsi="Arial" w:cs="Arial"/>
          <w:b/>
          <w:sz w:val="22"/>
          <w:szCs w:val="22"/>
        </w:rPr>
      </w:pPr>
      <w:r>
        <w:rPr>
          <w:rFonts w:ascii="Arial" w:hAnsi="Arial" w:cs="Arial"/>
          <w:b/>
          <w:sz w:val="22"/>
          <w:szCs w:val="22"/>
        </w:rPr>
        <w:br w:type="page"/>
      </w:r>
    </w:p>
    <w:p w14:paraId="2D9CFA2F" w14:textId="68109483"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w:t>
      </w:r>
      <w:r w:rsidR="00743D74">
        <w:rPr>
          <w:rFonts w:ascii="Arial" w:hAnsi="Arial" w:cs="Arial"/>
          <w:b/>
          <w:sz w:val="22"/>
          <w:szCs w:val="22"/>
        </w:rPr>
        <w:t>6</w:t>
      </w:r>
      <w:r w:rsidR="002B0512">
        <w:rPr>
          <w:rFonts w:ascii="Arial" w:hAnsi="Arial" w:cs="Arial"/>
          <w:b/>
          <w:sz w:val="22"/>
          <w:szCs w:val="22"/>
        </w:rPr>
        <w:t xml:space="preserve"> marks)</w:t>
      </w:r>
    </w:p>
    <w:p w14:paraId="582844B7" w14:textId="26A8C662" w:rsidR="002976AD" w:rsidRDefault="002976AD" w:rsidP="002976AD">
      <w:pPr>
        <w:rPr>
          <w:rFonts w:ascii="Arial" w:hAnsi="Arial" w:cs="Arial"/>
          <w:sz w:val="22"/>
          <w:szCs w:val="22"/>
        </w:rPr>
      </w:pPr>
      <w:bookmarkStart w:id="3" w:name="_Hlk98146041"/>
      <w:bookmarkEnd w:id="3"/>
      <w:r w:rsidRPr="002976AD">
        <w:rPr>
          <w:rFonts w:ascii="Arial" w:hAnsi="Arial" w:cs="Arial"/>
          <w:sz w:val="22"/>
          <w:szCs w:val="22"/>
        </w:rPr>
        <w:t>A person on Earth sees three (3) spacecraft travelling as shown in the diagram below.</w:t>
      </w:r>
    </w:p>
    <w:p w14:paraId="33CF5FEA" w14:textId="77777777" w:rsidR="00542AC2" w:rsidRPr="002976AD" w:rsidRDefault="00542AC2" w:rsidP="002976AD">
      <w:pPr>
        <w:rPr>
          <w:rFonts w:ascii="Arial" w:hAnsi="Arial" w:cs="Arial"/>
          <w:sz w:val="22"/>
          <w:szCs w:val="22"/>
        </w:rPr>
      </w:pPr>
    </w:p>
    <w:p w14:paraId="00B5DD71" w14:textId="31072503" w:rsidR="00F66EA2" w:rsidRDefault="0078570A" w:rsidP="002976AD">
      <w:pPr>
        <w:rPr>
          <w:rFonts w:ascii="Arial" w:hAnsi="Arial" w:cs="Arial"/>
        </w:rPr>
      </w:pPr>
      <w:r>
        <w:rPr>
          <w:rFonts w:ascii="Arial" w:hAnsi="Arial" w:cs="Arial"/>
          <w:noProof/>
        </w:rPr>
        <mc:AlternateContent>
          <mc:Choice Requires="wps">
            <w:drawing>
              <wp:anchor distT="0" distB="0" distL="114300" distR="114300" simplePos="0" relativeHeight="251935744" behindDoc="0" locked="0" layoutInCell="1" allowOverlap="1" wp14:anchorId="71546CE2" wp14:editId="1EFAB737">
                <wp:simplePos x="0" y="0"/>
                <wp:positionH relativeFrom="column">
                  <wp:posOffset>5162550</wp:posOffset>
                </wp:positionH>
                <wp:positionV relativeFrom="paragraph">
                  <wp:posOffset>453390</wp:posOffset>
                </wp:positionV>
                <wp:extent cx="914400" cy="24765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144DF2A" w14:textId="77777777" w:rsidR="002976AD" w:rsidRPr="001D25C8" w:rsidRDefault="002976AD" w:rsidP="002976AD">
                            <w:pPr>
                              <w:rPr>
                                <w:rFonts w:ascii="Arial" w:hAnsi="Arial" w:cs="Arial"/>
                                <w:b/>
                                <w:bCs/>
                              </w:rPr>
                            </w:pPr>
                            <w:r>
                              <w:rPr>
                                <w:rFonts w:ascii="Arial" w:hAnsi="Arial" w:cs="Arial"/>
                                <w:b/>
                                <w:bC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46CE2" id="Text Box 11" o:spid="_x0000_s1027" type="#_x0000_t202" style="position:absolute;margin-left:406.5pt;margin-top:35.7pt;width:1in;height:19.5pt;z-index:251935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ZpKQ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" fillcolor="white [3201]" stroked="f" strokeweight=".5pt">
                <v:textbox>
                  <w:txbxContent>
                    <w:p w14:paraId="3144DF2A" w14:textId="77777777" w:rsidR="002976AD" w:rsidRPr="001D25C8" w:rsidRDefault="002976AD" w:rsidP="002976AD">
                      <w:pPr>
                        <w:rPr>
                          <w:rFonts w:ascii="Arial" w:hAnsi="Arial" w:cs="Arial"/>
                          <w:b/>
                          <w:bCs/>
                        </w:rPr>
                      </w:pPr>
                      <w:r>
                        <w:rPr>
                          <w:rFonts w:ascii="Arial" w:hAnsi="Arial" w:cs="Arial"/>
                          <w:b/>
                          <w:bCs/>
                        </w:rPr>
                        <w:t>Y</w:t>
                      </w:r>
                    </w:p>
                  </w:txbxContent>
                </v:textbox>
              </v:shape>
            </w:pict>
          </mc:Fallback>
        </mc:AlternateContent>
      </w:r>
      <w:r>
        <w:rPr>
          <w:rFonts w:ascii="Arial" w:hAnsi="Arial" w:cs="Arial"/>
          <w:noProof/>
        </w:rPr>
        <mc:AlternateContent>
          <mc:Choice Requires="wps">
            <w:drawing>
              <wp:anchor distT="0" distB="0" distL="114300" distR="114300" simplePos="0" relativeHeight="251938816" behindDoc="0" locked="0" layoutInCell="1" allowOverlap="1" wp14:anchorId="4B0E5CEA" wp14:editId="7041DAEF">
                <wp:simplePos x="0" y="0"/>
                <wp:positionH relativeFrom="column">
                  <wp:posOffset>3590290</wp:posOffset>
                </wp:positionH>
                <wp:positionV relativeFrom="paragraph">
                  <wp:posOffset>154940</wp:posOffset>
                </wp:positionV>
                <wp:extent cx="914400" cy="247650"/>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E5CEA" id="Text Box 14" o:spid="_x0000_s1028" type="#_x0000_t202" style="position:absolute;margin-left:282.7pt;margin-top:12.2pt;width:1in;height:19.5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8XKwIAAFgEAAAOAAAAZHJzL2Uyb0RvYy54bWysVE1vGjEQvVfqf7B8LwuUk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" fillcolor="white [3201]" stroked="f" strokeweight=".5pt">
                <v:textbo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2672" behindDoc="0" locked="0" layoutInCell="1" allowOverlap="1" wp14:anchorId="3EA5A41A" wp14:editId="7DF1C2D8">
                <wp:simplePos x="0" y="0"/>
                <wp:positionH relativeFrom="column">
                  <wp:posOffset>4172585</wp:posOffset>
                </wp:positionH>
                <wp:positionV relativeFrom="paragraph">
                  <wp:posOffset>281940</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5D2217" id="_x0000_t32" coordsize="21600,21600" o:spt="32" o:oned="t" path="m,l21600,21600e" filled="f">
                <v:path arrowok="t" fillok="f" o:connecttype="none"/>
                <o:lock v:ext="edit" shapetype="t"/>
              </v:shapetype>
              <v:shape id="Straight Arrow Connector 8" o:spid="_x0000_s1026" type="#_x0000_t32" style="position:absolute;margin-left:328.55pt;margin-top:22.2pt;width:63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" strokecolor="black [3200]" strokeweight="1pt">
                <v:stroke endarrow="block" joinstyle="miter"/>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2976AD">
        <w:rPr>
          <w:rFonts w:ascii="Arial" w:hAnsi="Arial" w:cs="Arial"/>
          <w:noProof/>
        </w:rPr>
        <w:drawing>
          <wp:inline distT="0" distB="0" distL="0" distR="0" wp14:anchorId="37E6B553" wp14:editId="053C9A56">
            <wp:extent cx="501650" cy="501650"/>
            <wp:effectExtent l="95250" t="0" r="0" b="0"/>
            <wp:docPr id="5" name="Graphic 5"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01650" cy="501650"/>
                    </a:xfrm>
                    <a:prstGeom prst="rect">
                      <a:avLst/>
                    </a:prstGeom>
                    <a:scene3d>
                      <a:camera prst="orthographicFront">
                        <a:rot lat="0" lon="0" rev="8400000"/>
                      </a:camera>
                      <a:lightRig rig="threePt" dir="t"/>
                    </a:scene3d>
                  </pic:spPr>
                </pic:pic>
              </a:graphicData>
            </a:graphic>
          </wp:inline>
        </w:drawing>
      </w:r>
      <w:r w:rsidR="002976AD">
        <w:rPr>
          <w:rFonts w:ascii="Arial" w:hAnsi="Arial" w:cs="Arial"/>
        </w:rPr>
        <w:tab/>
      </w:r>
      <w:r w:rsidR="002976AD">
        <w:rPr>
          <w:rFonts w:ascii="Arial" w:hAnsi="Arial" w:cs="Arial"/>
        </w:rPr>
        <w:tab/>
      </w:r>
    </w:p>
    <w:p w14:paraId="118E0417" w14:textId="7A1BA5A9" w:rsidR="00F66EA2" w:rsidRDefault="0078570A" w:rsidP="002976AD">
      <w:pPr>
        <w:rPr>
          <w:rFonts w:ascii="Arial" w:hAnsi="Arial" w:cs="Arial"/>
        </w:rPr>
      </w:pPr>
      <w:r>
        <w:rPr>
          <w:rFonts w:ascii="Arial" w:hAnsi="Arial" w:cs="Arial"/>
          <w:noProof/>
        </w:rPr>
        <mc:AlternateContent>
          <mc:Choice Requires="wps">
            <w:drawing>
              <wp:anchor distT="0" distB="0" distL="114300" distR="114300" simplePos="0" relativeHeight="251939840" behindDoc="0" locked="0" layoutInCell="1" allowOverlap="1" wp14:anchorId="1C202CEC" wp14:editId="6BAF837A">
                <wp:simplePos x="0" y="0"/>
                <wp:positionH relativeFrom="column">
                  <wp:posOffset>3590925</wp:posOffset>
                </wp:positionH>
                <wp:positionV relativeFrom="paragraph">
                  <wp:posOffset>637540</wp:posOffset>
                </wp:positionV>
                <wp:extent cx="914400" cy="247650"/>
                <wp:effectExtent l="0" t="0" r="3175" b="0"/>
                <wp:wrapNone/>
                <wp:docPr id="15" name="Text Box 1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02CEC" id="Text Box 15" o:spid="_x0000_s1029" type="#_x0000_t202" style="position:absolute;margin-left:282.75pt;margin-top:50.2pt;width:1in;height:19.5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" fillcolor="white [3201]" stroked="f" strokeweight=".5pt">
                <v:textbo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3696" behindDoc="0" locked="0" layoutInCell="1" allowOverlap="1" wp14:anchorId="6B06AC5E" wp14:editId="14E7C9E8">
                <wp:simplePos x="0" y="0"/>
                <wp:positionH relativeFrom="column">
                  <wp:posOffset>4172585</wp:posOffset>
                </wp:positionH>
                <wp:positionV relativeFrom="paragraph">
                  <wp:posOffset>777240</wp:posOffset>
                </wp:positionV>
                <wp:extent cx="8001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E537F" id="Straight Arrow Connector 9" o:spid="_x0000_s1026" type="#_x0000_t32" style="position:absolute;margin-left:328.55pt;margin-top:61.2pt;width:63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934720" behindDoc="0" locked="0" layoutInCell="1" allowOverlap="1" wp14:anchorId="4ED964F8" wp14:editId="76BCE86E">
                <wp:simplePos x="0" y="0"/>
                <wp:positionH relativeFrom="column">
                  <wp:posOffset>189230</wp:posOffset>
                </wp:positionH>
                <wp:positionV relativeFrom="paragraph">
                  <wp:posOffset>440690</wp:posOffset>
                </wp:positionV>
                <wp:extent cx="914400" cy="24765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964F8" id="Text Box 10" o:spid="_x0000_s1030" type="#_x0000_t202" style="position:absolute;margin-left:14.9pt;margin-top:34.7pt;width:1in;height:19.5pt;z-index:25193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rKw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" fillcolor="white [3201]" stroked="f" strokeweight=".5pt">
                <v:textbo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v:textbox>
              </v:shape>
            </w:pict>
          </mc:Fallback>
        </mc:AlternateContent>
      </w:r>
      <w:r>
        <w:rPr>
          <w:rFonts w:ascii="Arial" w:hAnsi="Arial" w:cs="Arial"/>
          <w:noProof/>
        </w:rPr>
        <mc:AlternateContent>
          <mc:Choice Requires="wps">
            <w:drawing>
              <wp:anchor distT="0" distB="0" distL="114300" distR="114300" simplePos="0" relativeHeight="251937792" behindDoc="0" locked="0" layoutInCell="1" allowOverlap="1" wp14:anchorId="44303841" wp14:editId="0EFF8856">
                <wp:simplePos x="0" y="0"/>
                <wp:positionH relativeFrom="column">
                  <wp:posOffset>1558925</wp:posOffset>
                </wp:positionH>
                <wp:positionV relativeFrom="paragraph">
                  <wp:posOffset>123190</wp:posOffset>
                </wp:positionV>
                <wp:extent cx="914400" cy="247650"/>
                <wp:effectExtent l="0" t="0" r="3175" b="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03841" id="Text Box 13" o:spid="_x0000_s1031" type="#_x0000_t202" style="position:absolute;margin-left:122.75pt;margin-top:9.7pt;width:1in;height:19.5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" fillcolor="white [3201]" stroked="f" strokeweight=".5pt">
                <v:textbo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1648" behindDoc="0" locked="0" layoutInCell="1" allowOverlap="1" wp14:anchorId="401986AE" wp14:editId="4D695813">
                <wp:simplePos x="0" y="0"/>
                <wp:positionH relativeFrom="column">
                  <wp:posOffset>704850</wp:posOffset>
                </wp:positionH>
                <wp:positionV relativeFrom="paragraph">
                  <wp:posOffset>250190</wp:posOffset>
                </wp:positionV>
                <wp:extent cx="800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51ACA" id="Straight Arrow Connector 6" o:spid="_x0000_s1026" type="#_x0000_t32" style="position:absolute;margin-left:55.5pt;margin-top:19.7pt;width:63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" strokecolor="black [3200]" strokeweight="1pt">
                <v:stroke endarrow="block" joinstyle="miter"/>
              </v:shape>
            </w:pict>
          </mc:Fallback>
        </mc:AlternateContent>
      </w:r>
      <w:r w:rsidR="00F66EA2">
        <w:rPr>
          <w:rFonts w:ascii="Arial" w:hAnsi="Arial" w:cs="Arial"/>
          <w:noProof/>
        </w:rPr>
        <w:drawing>
          <wp:inline distT="0" distB="0" distL="0" distR="0" wp14:anchorId="7493B685" wp14:editId="42BD55BB">
            <wp:extent cx="520700" cy="520700"/>
            <wp:effectExtent l="19050" t="0" r="0" b="0"/>
            <wp:docPr id="3" name="Graphic 3"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20700" cy="520700"/>
                    </a:xfrm>
                    <a:prstGeom prst="rect">
                      <a:avLst/>
                    </a:prstGeom>
                    <a:scene3d>
                      <a:camera prst="orthographicFront">
                        <a:rot lat="0" lon="0" rev="18900000"/>
                      </a:camera>
                      <a:lightRig rig="threePt" dir="t"/>
                    </a:scene3d>
                  </pic:spPr>
                </pic:pic>
              </a:graphicData>
            </a:graphic>
          </wp:inline>
        </w:drawing>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noProof/>
        </w:rPr>
        <w:drawing>
          <wp:inline distT="0" distB="0" distL="0" distR="0" wp14:anchorId="741A3026" wp14:editId="24F85A7C">
            <wp:extent cx="482600" cy="482600"/>
            <wp:effectExtent l="95250" t="0" r="0" b="0"/>
            <wp:docPr id="4" name="Graphic 4"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82600" cy="482600"/>
                    </a:xfrm>
                    <a:prstGeom prst="rect">
                      <a:avLst/>
                    </a:prstGeom>
                    <a:scene3d>
                      <a:camera prst="orthographicFront">
                        <a:rot lat="0" lon="0" rev="8400000"/>
                      </a:camera>
                      <a:lightRig rig="threePt" dir="t"/>
                    </a:scene3d>
                  </pic:spPr>
                </pic:pic>
              </a:graphicData>
            </a:graphic>
          </wp:inline>
        </w:drawing>
      </w:r>
    </w:p>
    <w:p w14:paraId="1BE0F839" w14:textId="11AF376A" w:rsidR="002976AD" w:rsidRDefault="0078570A" w:rsidP="00F66EA2">
      <w:pPr>
        <w:jc w:val="right"/>
        <w:rPr>
          <w:rFonts w:ascii="Arial" w:hAnsi="Arial" w:cs="Arial"/>
        </w:rPr>
      </w:pPr>
      <w:r>
        <w:rPr>
          <w:rFonts w:ascii="Arial" w:hAnsi="Arial" w:cs="Arial"/>
          <w:noProof/>
        </w:rPr>
        <mc:AlternateContent>
          <mc:Choice Requires="wps">
            <w:drawing>
              <wp:anchor distT="0" distB="0" distL="114300" distR="114300" simplePos="0" relativeHeight="251936768" behindDoc="0" locked="0" layoutInCell="1" allowOverlap="1" wp14:anchorId="38896B6C" wp14:editId="7A75FED4">
                <wp:simplePos x="0" y="0"/>
                <wp:positionH relativeFrom="column">
                  <wp:posOffset>5163185</wp:posOffset>
                </wp:positionH>
                <wp:positionV relativeFrom="paragraph">
                  <wp:posOffset>2540</wp:posOffset>
                </wp:positionV>
                <wp:extent cx="914400" cy="24765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56590C97" w14:textId="77777777" w:rsidR="002976AD" w:rsidRPr="001D25C8" w:rsidRDefault="002976AD" w:rsidP="002976AD">
                            <w:pPr>
                              <w:rPr>
                                <w:rFonts w:ascii="Arial" w:hAnsi="Arial" w:cs="Arial"/>
                                <w:b/>
                                <w:bCs/>
                              </w:rPr>
                            </w:pPr>
                            <w:r>
                              <w:rPr>
                                <w:rFonts w:ascii="Arial" w:hAnsi="Arial" w:cs="Arial"/>
                                <w:b/>
                                <w:bC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96B6C" id="Text Box 12" o:spid="_x0000_s1032" type="#_x0000_t202" style="position:absolute;left:0;text-align:left;margin-left:406.55pt;margin-top:.2pt;width:1in;height:19.5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" fillcolor="white [3201]" stroked="f" strokeweight=".5pt">
                <v:textbox>
                  <w:txbxContent>
                    <w:p w14:paraId="56590C97" w14:textId="77777777" w:rsidR="002976AD" w:rsidRPr="001D25C8" w:rsidRDefault="002976AD" w:rsidP="002976AD">
                      <w:pPr>
                        <w:rPr>
                          <w:rFonts w:ascii="Arial" w:hAnsi="Arial" w:cs="Arial"/>
                          <w:b/>
                          <w:bCs/>
                        </w:rPr>
                      </w:pPr>
                      <w:r>
                        <w:rPr>
                          <w:rFonts w:ascii="Arial" w:hAnsi="Arial" w:cs="Arial"/>
                          <w:b/>
                          <w:bCs/>
                        </w:rPr>
                        <w:t>Z</w:t>
                      </w:r>
                    </w:p>
                  </w:txbxContent>
                </v:textbox>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p>
    <w:p w14:paraId="209F7116" w14:textId="0F6F1139" w:rsidR="002976AD" w:rsidRDefault="002976AD" w:rsidP="002976AD">
      <w:pPr>
        <w:jc w:val="center"/>
        <w:rPr>
          <w:rFonts w:ascii="Arial" w:hAnsi="Arial" w:cs="Arial"/>
        </w:rPr>
      </w:pPr>
      <w:r>
        <w:rPr>
          <w:rFonts w:ascii="Arial" w:hAnsi="Arial" w:cs="Arial"/>
          <w:noProof/>
        </w:rPr>
        <mc:AlternateContent>
          <mc:Choice Requires="wps">
            <w:drawing>
              <wp:anchor distT="0" distB="0" distL="114300" distR="114300" simplePos="0" relativeHeight="251940864" behindDoc="1" locked="0" layoutInCell="1" allowOverlap="1" wp14:anchorId="39BB94D9" wp14:editId="5E04C0B0">
                <wp:simplePos x="0" y="0"/>
                <wp:positionH relativeFrom="column">
                  <wp:posOffset>3629025</wp:posOffset>
                </wp:positionH>
                <wp:positionV relativeFrom="paragraph">
                  <wp:posOffset>201295</wp:posOffset>
                </wp:positionV>
                <wp:extent cx="91440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B94D9" id="Text Box 16" o:spid="_x0000_s1033" type="#_x0000_t202" style="position:absolute;left:0;text-align:left;margin-left:285.75pt;margin-top:15.85pt;width:1in;height:19.5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" fillcolor="white [3201]" stroked="f" strokeweight=".5pt">
                <v:textbo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v:textbox>
              </v:shape>
            </w:pict>
          </mc:Fallback>
        </mc:AlternateContent>
      </w:r>
      <w:r>
        <w:rPr>
          <w:rFonts w:ascii="Arial" w:hAnsi="Arial" w:cs="Arial"/>
          <w:noProof/>
        </w:rPr>
        <w:drawing>
          <wp:inline distT="0" distB="0" distL="0" distR="0" wp14:anchorId="73744E67" wp14:editId="13F16CCB">
            <wp:extent cx="774700" cy="774700"/>
            <wp:effectExtent l="0" t="0" r="0" b="0"/>
            <wp:docPr id="1" name="Graphic 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arth globe: Americas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74700" cy="774700"/>
                    </a:xfrm>
                    <a:prstGeom prst="rect">
                      <a:avLst/>
                    </a:prstGeom>
                  </pic:spPr>
                </pic:pic>
              </a:graphicData>
            </a:graphic>
          </wp:inline>
        </w:drawing>
      </w:r>
    </w:p>
    <w:p w14:paraId="060270A9" w14:textId="77777777" w:rsidR="00542AC2" w:rsidRDefault="00542AC2" w:rsidP="002976AD">
      <w:pPr>
        <w:rPr>
          <w:rFonts w:ascii="Arial" w:hAnsi="Arial" w:cs="Arial"/>
          <w:sz w:val="22"/>
          <w:szCs w:val="22"/>
        </w:rPr>
      </w:pPr>
    </w:p>
    <w:p w14:paraId="1FC20C52" w14:textId="18B22A03" w:rsidR="002976AD" w:rsidRPr="002976AD" w:rsidRDefault="002976AD" w:rsidP="002976AD">
      <w:pPr>
        <w:rPr>
          <w:rFonts w:ascii="Arial" w:hAnsi="Arial" w:cs="Arial"/>
          <w:sz w:val="22"/>
          <w:szCs w:val="22"/>
        </w:rPr>
      </w:pPr>
      <w:r w:rsidRPr="002976AD">
        <w:rPr>
          <w:rFonts w:ascii="Arial" w:hAnsi="Arial" w:cs="Arial"/>
          <w:sz w:val="22"/>
          <w:szCs w:val="22"/>
        </w:rPr>
        <w:t xml:space="preserve">As can be seen, spaceship ‘X’ is travelling to the right with a velocity of 0.700c relative to the Earth observer. Spaceship ‘Y’ and spaceship ‘Z’ are both travelling to the left with a velocity of 0.700c relative to the Earth observer. </w:t>
      </w:r>
      <w:r w:rsidR="007A11DB">
        <w:rPr>
          <w:rFonts w:ascii="Helvetica" w:eastAsia="Times New Roman" w:hAnsi="Helvetica" w:cs="Helvetica"/>
          <w:color w:val="1D2228"/>
          <w:sz w:val="22"/>
          <w:szCs w:val="22"/>
          <w:lang w:eastAsia="en-AU"/>
        </w:rPr>
        <w:t>A</w:t>
      </w:r>
      <w:r w:rsidR="007A11DB" w:rsidRPr="007A11DB">
        <w:rPr>
          <w:rFonts w:ascii="Helvetica" w:eastAsia="Times New Roman" w:hAnsi="Helvetica" w:cs="Helvetica"/>
          <w:color w:val="1D2228"/>
          <w:sz w:val="22"/>
          <w:szCs w:val="22"/>
          <w:lang w:eastAsia="en-AU"/>
        </w:rPr>
        <w:t>ccording to the observer, spaceship Y has a length of 10.0 met</w:t>
      </w:r>
      <w:r w:rsidR="009E105B">
        <w:rPr>
          <w:rFonts w:ascii="Helvetica" w:eastAsia="Times New Roman" w:hAnsi="Helvetica" w:cs="Helvetica"/>
          <w:color w:val="1D2228"/>
          <w:sz w:val="22"/>
          <w:szCs w:val="22"/>
          <w:lang w:eastAsia="en-AU"/>
        </w:rPr>
        <w:t>re</w:t>
      </w:r>
      <w:r w:rsidR="007A11DB" w:rsidRPr="007A11DB">
        <w:rPr>
          <w:rFonts w:ascii="Helvetica" w:eastAsia="Times New Roman" w:hAnsi="Helvetica" w:cs="Helvetica"/>
          <w:color w:val="1D2228"/>
          <w:sz w:val="22"/>
          <w:szCs w:val="22"/>
          <w:lang w:eastAsia="en-AU"/>
        </w:rPr>
        <w:t>s</w:t>
      </w:r>
      <w:r w:rsidR="009E105B">
        <w:rPr>
          <w:rFonts w:ascii="Helvetica" w:eastAsia="Times New Roman" w:hAnsi="Helvetica" w:cs="Helvetica"/>
          <w:color w:val="1D2228"/>
          <w:sz w:val="22"/>
          <w:szCs w:val="22"/>
          <w:lang w:eastAsia="en-AU"/>
        </w:rPr>
        <w:t>.</w:t>
      </w:r>
    </w:p>
    <w:p w14:paraId="77FDFB1C" w14:textId="77777777" w:rsidR="002976AD" w:rsidRPr="002976AD" w:rsidRDefault="002976AD" w:rsidP="002976AD">
      <w:pPr>
        <w:rPr>
          <w:rFonts w:ascii="Arial" w:hAnsi="Arial" w:cs="Arial"/>
          <w:sz w:val="22"/>
          <w:szCs w:val="22"/>
        </w:rPr>
      </w:pPr>
    </w:p>
    <w:p w14:paraId="725F6986" w14:textId="77777777" w:rsidR="002976AD" w:rsidRPr="002976AD" w:rsidRDefault="002976AD" w:rsidP="00666267">
      <w:pPr>
        <w:pStyle w:val="ListParagraph"/>
        <w:numPr>
          <w:ilvl w:val="0"/>
          <w:numId w:val="9"/>
        </w:numPr>
        <w:spacing w:after="160" w:line="259" w:lineRule="auto"/>
        <w:ind w:hanging="720"/>
        <w:rPr>
          <w:rFonts w:ascii="Arial" w:hAnsi="Arial" w:cs="Arial"/>
          <w:sz w:val="22"/>
          <w:szCs w:val="22"/>
        </w:rPr>
      </w:pPr>
      <w:r w:rsidRPr="002976AD">
        <w:rPr>
          <w:rFonts w:ascii="Arial" w:hAnsi="Arial" w:cs="Arial"/>
          <w:sz w:val="22"/>
          <w:szCs w:val="22"/>
        </w:rPr>
        <w:t xml:space="preserve">Calculate the velocity of spaceship ‘X’ relative to ‘Y’ and ‘Z’. </w:t>
      </w:r>
    </w:p>
    <w:p w14:paraId="51601B4F" w14:textId="43050B01" w:rsidR="002976AD" w:rsidRPr="002976AD" w:rsidRDefault="002976AD" w:rsidP="002976AD">
      <w:pPr>
        <w:pStyle w:val="ListParagraph"/>
        <w:jc w:val="right"/>
        <w:rPr>
          <w:rFonts w:ascii="Arial" w:hAnsi="Arial" w:cs="Arial"/>
          <w:sz w:val="22"/>
          <w:szCs w:val="22"/>
        </w:rPr>
      </w:pPr>
      <w:r w:rsidRPr="002976AD">
        <w:rPr>
          <w:rFonts w:ascii="Arial" w:hAnsi="Arial" w:cs="Arial"/>
          <w:sz w:val="22"/>
          <w:szCs w:val="22"/>
        </w:rPr>
        <w:t>(</w:t>
      </w:r>
      <w:r w:rsidR="00743D74">
        <w:rPr>
          <w:rFonts w:ascii="Arial" w:hAnsi="Arial" w:cs="Arial"/>
          <w:sz w:val="22"/>
          <w:szCs w:val="22"/>
        </w:rPr>
        <w:t>3</w:t>
      </w:r>
      <w:r w:rsidRPr="002976AD">
        <w:rPr>
          <w:rFonts w:ascii="Arial" w:hAnsi="Arial" w:cs="Arial"/>
          <w:sz w:val="22"/>
          <w:szCs w:val="22"/>
        </w:rPr>
        <w:t xml:space="preserve"> marks)</w:t>
      </w:r>
    </w:p>
    <w:p w14:paraId="6F04999C" w14:textId="77777777" w:rsidR="002976AD" w:rsidRDefault="002976AD" w:rsidP="002976AD">
      <w:pPr>
        <w:pStyle w:val="ListParagraph"/>
        <w:jc w:val="right"/>
        <w:rPr>
          <w:rFonts w:ascii="Arial" w:hAnsi="Arial" w:cs="Arial"/>
        </w:rPr>
      </w:pPr>
    </w:p>
    <w:p w14:paraId="1E85F5CD" w14:textId="77777777" w:rsidR="002976AD" w:rsidRDefault="002976AD" w:rsidP="002976AD">
      <w:pPr>
        <w:pStyle w:val="ListParagraph"/>
        <w:jc w:val="right"/>
        <w:rPr>
          <w:rFonts w:ascii="Arial" w:hAnsi="Arial" w:cs="Arial"/>
        </w:rPr>
      </w:pPr>
    </w:p>
    <w:p w14:paraId="14338454" w14:textId="77777777" w:rsidR="002976AD" w:rsidRDefault="002976AD" w:rsidP="002976AD">
      <w:pPr>
        <w:pStyle w:val="ListParagraph"/>
        <w:jc w:val="right"/>
        <w:rPr>
          <w:rFonts w:ascii="Arial" w:hAnsi="Arial" w:cs="Arial"/>
        </w:rPr>
      </w:pPr>
    </w:p>
    <w:p w14:paraId="1D96F39D" w14:textId="77777777" w:rsidR="002976AD" w:rsidRPr="002976AD" w:rsidRDefault="002976AD" w:rsidP="002976AD">
      <w:pPr>
        <w:rPr>
          <w:rFonts w:ascii="Arial" w:hAnsi="Arial" w:cs="Arial"/>
        </w:rPr>
      </w:pPr>
    </w:p>
    <w:p w14:paraId="430C8136" w14:textId="77777777" w:rsidR="002976AD" w:rsidRDefault="002976AD" w:rsidP="002976AD">
      <w:pPr>
        <w:pStyle w:val="ListParagraph"/>
        <w:jc w:val="right"/>
        <w:rPr>
          <w:rFonts w:ascii="Arial" w:hAnsi="Arial" w:cs="Arial"/>
        </w:rPr>
      </w:pPr>
    </w:p>
    <w:p w14:paraId="51C5D0C7" w14:textId="77777777" w:rsidR="002976AD" w:rsidRDefault="002976AD" w:rsidP="002976AD">
      <w:pPr>
        <w:pStyle w:val="ListParagraph"/>
        <w:jc w:val="right"/>
        <w:rPr>
          <w:rFonts w:ascii="Arial" w:hAnsi="Arial" w:cs="Arial"/>
        </w:rPr>
      </w:pPr>
    </w:p>
    <w:p w14:paraId="2CE74C2B" w14:textId="77777777" w:rsidR="002976AD" w:rsidRDefault="002976AD" w:rsidP="002976AD">
      <w:pPr>
        <w:pStyle w:val="ListParagraph"/>
        <w:jc w:val="right"/>
        <w:rPr>
          <w:rFonts w:ascii="Arial" w:hAnsi="Arial" w:cs="Arial"/>
        </w:rPr>
      </w:pPr>
    </w:p>
    <w:p w14:paraId="4061DA59" w14:textId="77777777" w:rsidR="002976AD" w:rsidRDefault="002976AD" w:rsidP="002976AD">
      <w:pPr>
        <w:pStyle w:val="ListParagraph"/>
        <w:jc w:val="right"/>
        <w:rPr>
          <w:rFonts w:ascii="Arial" w:hAnsi="Arial" w:cs="Arial"/>
        </w:rPr>
      </w:pPr>
    </w:p>
    <w:p w14:paraId="0502622D" w14:textId="77777777" w:rsidR="002976AD" w:rsidRDefault="002976AD" w:rsidP="002976AD">
      <w:pPr>
        <w:pStyle w:val="ListParagraph"/>
        <w:jc w:val="right"/>
        <w:rPr>
          <w:rFonts w:ascii="Arial" w:hAnsi="Arial" w:cs="Arial"/>
        </w:rPr>
      </w:pPr>
    </w:p>
    <w:p w14:paraId="477D03A8" w14:textId="77777777" w:rsidR="002976AD" w:rsidRDefault="002976AD" w:rsidP="002976AD">
      <w:pPr>
        <w:pStyle w:val="ListParagraph"/>
        <w:jc w:val="right"/>
        <w:rPr>
          <w:rFonts w:ascii="Arial" w:hAnsi="Arial" w:cs="Arial"/>
        </w:rPr>
      </w:pPr>
    </w:p>
    <w:p w14:paraId="22021D6C" w14:textId="77777777" w:rsidR="002976AD" w:rsidRDefault="002976AD" w:rsidP="002976AD">
      <w:pPr>
        <w:pStyle w:val="ListParagraph"/>
        <w:jc w:val="right"/>
        <w:rPr>
          <w:rFonts w:ascii="Arial" w:hAnsi="Arial" w:cs="Arial"/>
        </w:rPr>
      </w:pPr>
    </w:p>
    <w:p w14:paraId="269127BE" w14:textId="77777777" w:rsidR="002976AD" w:rsidRPr="002976AD" w:rsidRDefault="002976AD" w:rsidP="002976AD">
      <w:pPr>
        <w:rPr>
          <w:rFonts w:ascii="Arial" w:hAnsi="Arial" w:cs="Arial"/>
        </w:rPr>
      </w:pPr>
    </w:p>
    <w:p w14:paraId="29AE5E8B" w14:textId="77777777" w:rsidR="002976AD" w:rsidRDefault="002976AD" w:rsidP="002976AD">
      <w:pPr>
        <w:pStyle w:val="ListParagraph"/>
        <w:jc w:val="right"/>
        <w:rPr>
          <w:rFonts w:ascii="Arial" w:hAnsi="Arial" w:cs="Arial"/>
        </w:rPr>
      </w:pPr>
    </w:p>
    <w:p w14:paraId="216DCF04" w14:textId="77777777" w:rsidR="002976AD" w:rsidRDefault="002976AD" w:rsidP="002976AD">
      <w:pPr>
        <w:pStyle w:val="ListParagraph"/>
        <w:jc w:val="right"/>
        <w:rPr>
          <w:rFonts w:ascii="Arial" w:hAnsi="Arial" w:cs="Arial"/>
        </w:rPr>
      </w:pPr>
    </w:p>
    <w:p w14:paraId="0CABA21A" w14:textId="77777777" w:rsidR="002976AD" w:rsidRPr="002976AD" w:rsidRDefault="002976AD" w:rsidP="002976AD">
      <w:pPr>
        <w:pStyle w:val="ListParagraph"/>
        <w:jc w:val="right"/>
        <w:rPr>
          <w:rFonts w:ascii="Arial" w:hAnsi="Arial" w:cs="Arial"/>
          <w:sz w:val="22"/>
          <w:szCs w:val="22"/>
        </w:rPr>
      </w:pPr>
      <w:r>
        <w:rPr>
          <w:rFonts w:ascii="Arial" w:hAnsi="Arial" w:cs="Arial"/>
        </w:rPr>
        <w:t>________________ c</w:t>
      </w:r>
    </w:p>
    <w:p w14:paraId="2F766429" w14:textId="77777777" w:rsidR="002976AD" w:rsidRPr="002976AD" w:rsidRDefault="002976AD" w:rsidP="002976AD">
      <w:pPr>
        <w:pStyle w:val="ListParagraph"/>
        <w:rPr>
          <w:rFonts w:ascii="Arial" w:hAnsi="Arial" w:cs="Arial"/>
          <w:sz w:val="22"/>
          <w:szCs w:val="22"/>
        </w:rPr>
      </w:pPr>
    </w:p>
    <w:p w14:paraId="65EDA6D7" w14:textId="48B2684A" w:rsidR="00495AC4" w:rsidRDefault="00977475" w:rsidP="00977475">
      <w:pPr>
        <w:pStyle w:val="ListParagraph"/>
        <w:numPr>
          <w:ilvl w:val="0"/>
          <w:numId w:val="9"/>
        </w:numPr>
        <w:ind w:hanging="720"/>
        <w:rPr>
          <w:rFonts w:ascii="Arial" w:hAnsi="Arial" w:cs="Arial"/>
          <w:sz w:val="22"/>
          <w:szCs w:val="22"/>
        </w:rPr>
      </w:pPr>
      <w:r w:rsidRPr="00977475">
        <w:rPr>
          <w:rFonts w:ascii="Helvetica" w:eastAsia="Times New Roman" w:hAnsi="Helvetica" w:cs="Helvetica"/>
          <w:color w:val="1D2228"/>
          <w:sz w:val="22"/>
          <w:szCs w:val="22"/>
          <w:lang w:eastAsia="en-AU"/>
        </w:rPr>
        <w:t>State and explain which observer or spaceship will view the length of Spaceship ‘Y’ as the longest </w:t>
      </w:r>
      <w:r w:rsidRPr="00977475">
        <w:rPr>
          <w:rFonts w:ascii="Helvetica" w:eastAsia="Times New Roman" w:hAnsi="Helvetica" w:cs="Helvetica"/>
          <w:b/>
          <w:bCs/>
          <w:color w:val="1D2228"/>
          <w:sz w:val="22"/>
          <w:szCs w:val="22"/>
          <w:lang w:eastAsia="en-AU"/>
        </w:rPr>
        <w:t>and</w:t>
      </w:r>
      <w:r w:rsidRPr="00977475">
        <w:rPr>
          <w:rFonts w:ascii="Helvetica" w:eastAsia="Times New Roman" w:hAnsi="Helvetica" w:cs="Helvetica"/>
          <w:color w:val="1D2228"/>
          <w:sz w:val="22"/>
          <w:szCs w:val="22"/>
          <w:lang w:eastAsia="en-AU"/>
        </w:rPr>
        <w:t> which will view the length as the shortest</w:t>
      </w:r>
      <w:r w:rsidR="00743D74">
        <w:rPr>
          <w:rFonts w:ascii="Helvetica" w:eastAsia="Times New Roman" w:hAnsi="Helvetica" w:cs="Helvetica"/>
          <w:color w:val="1D2228"/>
          <w:sz w:val="22"/>
          <w:szCs w:val="22"/>
          <w:lang w:eastAsia="en-AU"/>
        </w:rPr>
        <w:t>.</w:t>
      </w:r>
      <w:r w:rsidRPr="0097747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9187B7" w14:textId="61251042" w:rsidR="002976AD" w:rsidRPr="00977475" w:rsidRDefault="002976AD" w:rsidP="00495AC4">
      <w:pPr>
        <w:pStyle w:val="ListParagraph"/>
        <w:jc w:val="right"/>
        <w:rPr>
          <w:rFonts w:ascii="Arial" w:hAnsi="Arial" w:cs="Arial"/>
          <w:sz w:val="22"/>
          <w:szCs w:val="22"/>
        </w:rPr>
      </w:pPr>
      <w:r w:rsidRPr="00977475">
        <w:rPr>
          <w:rFonts w:ascii="Arial" w:hAnsi="Arial" w:cs="Arial"/>
          <w:sz w:val="22"/>
          <w:szCs w:val="22"/>
        </w:rPr>
        <w:t>(3 marks)</w:t>
      </w:r>
    </w:p>
    <w:p w14:paraId="0C102245" w14:textId="77777777" w:rsidR="002976AD" w:rsidRDefault="002976AD" w:rsidP="002976AD">
      <w:pPr>
        <w:pStyle w:val="ListParagraph"/>
        <w:jc w:val="right"/>
        <w:rPr>
          <w:rFonts w:ascii="Arial" w:hAnsi="Arial" w:cs="Arial"/>
        </w:rPr>
      </w:pPr>
    </w:p>
    <w:p w14:paraId="61FF59AD" w14:textId="3FCCF314" w:rsidR="002976AD" w:rsidRDefault="002976AD" w:rsidP="002976AD">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25825D" w14:textId="359F6455" w:rsidR="00680BE5" w:rsidRDefault="0078570A" w:rsidP="008E0780">
      <w:pPr>
        <w:spacing w:after="160" w:line="259" w:lineRule="auto"/>
        <w:rPr>
          <w:rFonts w:ascii="Arial" w:hAnsi="Arial" w:cs="Arial"/>
          <w:b/>
          <w:sz w:val="22"/>
          <w:szCs w:val="22"/>
        </w:rPr>
      </w:pPr>
      <w:bookmarkStart w:id="4" w:name="_Hlk104380493"/>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680BE5">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w:t>
      </w:r>
      <w:r w:rsidR="007F07B0">
        <w:rPr>
          <w:rFonts w:ascii="Arial" w:hAnsi="Arial" w:cs="Arial"/>
          <w:b/>
          <w:sz w:val="22"/>
          <w:szCs w:val="22"/>
        </w:rPr>
        <w:t>6</w:t>
      </w:r>
      <w:r w:rsidR="0016720A">
        <w:rPr>
          <w:rFonts w:ascii="Arial" w:hAnsi="Arial" w:cs="Arial"/>
          <w:b/>
          <w:sz w:val="22"/>
          <w:szCs w:val="22"/>
        </w:rPr>
        <w:t xml:space="preserve"> marks)</w:t>
      </w:r>
    </w:p>
    <w:p w14:paraId="28E58031" w14:textId="55CC22D9" w:rsidR="00E01692" w:rsidRDefault="00E01692" w:rsidP="008E0780">
      <w:pPr>
        <w:spacing w:after="160" w:line="259" w:lineRule="auto"/>
        <w:rPr>
          <w:rFonts w:ascii="Arial" w:hAnsi="Arial" w:cs="Arial"/>
          <w:bCs/>
          <w:sz w:val="22"/>
          <w:szCs w:val="22"/>
        </w:rPr>
      </w:pPr>
      <w:r>
        <w:rPr>
          <w:rFonts w:ascii="Arial" w:hAnsi="Arial" w:cs="Arial"/>
          <w:bCs/>
          <w:sz w:val="22"/>
          <w:szCs w:val="22"/>
        </w:rPr>
        <w:t>An object of mass of 2.40 kg is being swung in a horizontal circular path of radius 1.10 m. The object is attached to a wire 4.00 m in length. See below.</w:t>
      </w:r>
    </w:p>
    <w:p w14:paraId="47BAA94B" w14:textId="77777777" w:rsidR="00545248" w:rsidRPr="00E01692" w:rsidRDefault="00545248" w:rsidP="008E0780">
      <w:pPr>
        <w:spacing w:after="160" w:line="259" w:lineRule="auto"/>
        <w:rPr>
          <w:rFonts w:ascii="Arial" w:hAnsi="Arial" w:cs="Arial"/>
          <w:bCs/>
          <w:sz w:val="22"/>
          <w:szCs w:val="22"/>
        </w:rPr>
      </w:pPr>
    </w:p>
    <w:p w14:paraId="015A70B4" w14:textId="7329B212" w:rsidR="00312CFF" w:rsidRDefault="00545248" w:rsidP="00312CFF">
      <w:pPr>
        <w:spacing w:line="480" w:lineRule="auto"/>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06080" behindDoc="1" locked="0" layoutInCell="1" allowOverlap="1" wp14:anchorId="21A16057" wp14:editId="2686BE30">
                <wp:simplePos x="0" y="0"/>
                <wp:positionH relativeFrom="column">
                  <wp:posOffset>2171065</wp:posOffset>
                </wp:positionH>
                <wp:positionV relativeFrom="paragraph">
                  <wp:posOffset>74930</wp:posOffset>
                </wp:positionV>
                <wp:extent cx="914400" cy="1828800"/>
                <wp:effectExtent l="38100" t="38100" r="57150" b="57150"/>
                <wp:wrapNone/>
                <wp:docPr id="120" name="Straight Arrow Connector 120"/>
                <wp:cNvGraphicFramePr/>
                <a:graphic xmlns:a="http://schemas.openxmlformats.org/drawingml/2006/main">
                  <a:graphicData uri="http://schemas.microsoft.com/office/word/2010/wordprocessingShape">
                    <wps:wsp>
                      <wps:cNvCnPr/>
                      <wps:spPr>
                        <a:xfrm flipH="1">
                          <a:off x="0" y="0"/>
                          <a:ext cx="914400" cy="1828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F0608" id="_x0000_t32" coordsize="21600,21600" o:spt="32" o:oned="t" path="m,l21600,21600e" filled="f">
                <v:path arrowok="t" fillok="f" o:connecttype="none"/>
                <o:lock v:ext="edit" shapetype="t"/>
              </v:shapetype>
              <v:shape id="Straight Arrow Connector 120" o:spid="_x0000_s1026" type="#_x0000_t32" style="position:absolute;margin-left:170.95pt;margin-top:5.9pt;width:1in;height:2in;flip:x;z-index:-25111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" strokecolor="black [3213]" strokeweight=".5pt">
                <v:stroke startarrow="block" endarrow="block" joinstyle="miter"/>
              </v:shape>
            </w:pict>
          </mc:Fallback>
        </mc:AlternateContent>
      </w:r>
      <w:r w:rsidR="00E01692">
        <w:rPr>
          <w:rFonts w:ascii="Arial" w:hAnsi="Arial" w:cs="Arial"/>
          <w:noProof/>
          <w:sz w:val="22"/>
          <w:szCs w:val="22"/>
          <w:lang w:val="en-GB"/>
        </w:rPr>
        <mc:AlternateContent>
          <mc:Choice Requires="wps">
            <w:drawing>
              <wp:anchor distT="0" distB="0" distL="114300" distR="114300" simplePos="0" relativeHeight="252203008" behindDoc="0" locked="0" layoutInCell="1" allowOverlap="1" wp14:anchorId="112D1802" wp14:editId="45E59D27">
                <wp:simplePos x="0" y="0"/>
                <wp:positionH relativeFrom="column">
                  <wp:posOffset>2285365</wp:posOffset>
                </wp:positionH>
                <wp:positionV relativeFrom="paragraph">
                  <wp:posOffset>74930</wp:posOffset>
                </wp:positionV>
                <wp:extent cx="914400" cy="1944370"/>
                <wp:effectExtent l="0" t="0" r="19050" b="36830"/>
                <wp:wrapNone/>
                <wp:docPr id="118" name="Straight Connector 118"/>
                <wp:cNvGraphicFramePr/>
                <a:graphic xmlns:a="http://schemas.openxmlformats.org/drawingml/2006/main">
                  <a:graphicData uri="http://schemas.microsoft.com/office/word/2010/wordprocessingShape">
                    <wps:wsp>
                      <wps:cNvCnPr/>
                      <wps:spPr>
                        <a:xfrm flipH="1">
                          <a:off x="0" y="0"/>
                          <a:ext cx="914400" cy="1944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CFCBE" id="Straight Connector 118" o:spid="_x0000_s1026" style="position:absolute;flip:x;z-index:252203008;visibility:visible;mso-wrap-style:square;mso-wrap-distance-left:9pt;mso-wrap-distance-top:0;mso-wrap-distance-right:9pt;mso-wrap-distance-bottom:0;mso-position-horizontal:absolute;mso-position-horizontal-relative:text;mso-position-vertical:absolute;mso-position-vertical-relative:text" from="179.95pt,5.9pt" to="251.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" strokecolor="black [3213]" strokeweight=".5pt">
                <v:stroke joinstyle="miter"/>
              </v:line>
            </w:pict>
          </mc:Fallback>
        </mc:AlternateContent>
      </w:r>
      <w:r w:rsidR="00E01692">
        <w:rPr>
          <w:rFonts w:ascii="Arial" w:hAnsi="Arial" w:cs="Arial"/>
          <w:noProof/>
          <w:sz w:val="22"/>
          <w:szCs w:val="22"/>
          <w:lang w:val="en-GB"/>
        </w:rPr>
        <mc:AlternateContent>
          <mc:Choice Requires="wps">
            <w:drawing>
              <wp:anchor distT="0" distB="0" distL="114300" distR="114300" simplePos="0" relativeHeight="252199936" behindDoc="0" locked="0" layoutInCell="1" allowOverlap="1" wp14:anchorId="182BB22C" wp14:editId="43C1FEE3">
                <wp:simplePos x="0" y="0"/>
                <wp:positionH relativeFrom="column">
                  <wp:posOffset>3200400</wp:posOffset>
                </wp:positionH>
                <wp:positionV relativeFrom="paragraph">
                  <wp:posOffset>76200</wp:posOffset>
                </wp:positionV>
                <wp:extent cx="0" cy="1943100"/>
                <wp:effectExtent l="19050" t="19050" r="19050" b="0"/>
                <wp:wrapNone/>
                <wp:docPr id="115" name="Straight Connector 115"/>
                <wp:cNvGraphicFramePr/>
                <a:graphic xmlns:a="http://schemas.openxmlformats.org/drawingml/2006/main">
                  <a:graphicData uri="http://schemas.microsoft.com/office/word/2010/wordprocessingShape">
                    <wps:wsp>
                      <wps:cNvCnPr/>
                      <wps:spPr>
                        <a:xfrm flipV="1">
                          <a:off x="0" y="0"/>
                          <a:ext cx="0" cy="19431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715B" id="Straight Connector 115" o:spid="_x0000_s1026" style="position:absolute;flip:y;z-index:252199936;visibility:visible;mso-wrap-style:square;mso-wrap-distance-left:9pt;mso-wrap-distance-top:0;mso-wrap-distance-right:9pt;mso-wrap-distance-bottom:0;mso-position-horizontal:absolute;mso-position-horizontal-relative:text;mso-position-vertical:absolute;mso-position-vertical-relative:text" from="252pt,6pt" to="25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" strokecolor="black [3213]" strokeweight="3pt">
                <v:stroke joinstyle="miter"/>
              </v:line>
            </w:pict>
          </mc:Fallback>
        </mc:AlternateContent>
      </w:r>
    </w:p>
    <w:p w14:paraId="0866DFE7" w14:textId="08D0E257" w:rsidR="00C81D12" w:rsidRPr="00312CFF" w:rsidRDefault="00545248" w:rsidP="00312CFF">
      <w:pPr>
        <w:spacing w:line="480" w:lineRule="auto"/>
        <w:rPr>
          <w:rFonts w:ascii="Arial" w:hAnsi="Arial" w:cs="Arial"/>
          <w:sz w:val="22"/>
          <w:szCs w:val="22"/>
          <w:lang w:val="en-GB"/>
        </w:rPr>
      </w:pPr>
      <w:r w:rsidRPr="00545248">
        <w:rPr>
          <w:rFonts w:ascii="Arial" w:hAnsi="Arial" w:cs="Arial"/>
          <w:b/>
          <w:noProof/>
          <w:sz w:val="22"/>
          <w:szCs w:val="22"/>
        </w:rPr>
        <mc:AlternateContent>
          <mc:Choice Requires="wps">
            <w:drawing>
              <wp:anchor distT="45720" distB="45720" distL="114300" distR="114300" simplePos="0" relativeHeight="252211200" behindDoc="1" locked="0" layoutInCell="1" allowOverlap="1" wp14:anchorId="257387EC" wp14:editId="27EF24AA">
                <wp:simplePos x="0" y="0"/>
                <wp:positionH relativeFrom="column">
                  <wp:posOffset>2933065</wp:posOffset>
                </wp:positionH>
                <wp:positionV relativeFrom="paragraph">
                  <wp:posOffset>191770</wp:posOffset>
                </wp:positionV>
                <wp:extent cx="266700" cy="229870"/>
                <wp:effectExtent l="0" t="0" r="0" b="0"/>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9870"/>
                        </a:xfrm>
                        <a:prstGeom prst="rect">
                          <a:avLst/>
                        </a:prstGeom>
                        <a:solidFill>
                          <a:srgbClr val="FFFFFF"/>
                        </a:solidFill>
                        <a:ln w="9525">
                          <a:noFill/>
                          <a:miter lim="800000"/>
                          <a:headEnd/>
                          <a:tailEnd/>
                        </a:ln>
                      </wps:spPr>
                      <wps:txbx>
                        <w:txbxContent>
                          <w:p w14:paraId="0F1F3D0F" w14:textId="4554D14E" w:rsidR="00545248" w:rsidRPr="00545248" w:rsidRDefault="00545248">
                            <w:pPr>
                              <w:rPr>
                                <w:rFonts w:ascii="Arial" w:hAnsi="Arial" w:cs="Arial"/>
                              </w:rPr>
                            </w:pPr>
                            <w:r>
                              <w:rPr>
                                <w:rFonts w:ascii="Arial" w:hAnsi="Arial" w:cs="Arial"/>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387EC" id="_x0000_s1034" type="#_x0000_t202" style="position:absolute;margin-left:230.95pt;margin-top:15.1pt;width:21pt;height:18.1pt;z-index:-25110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" stroked="f">
                <v:textbox>
                  <w:txbxContent>
                    <w:p w14:paraId="0F1F3D0F" w14:textId="4554D14E" w:rsidR="00545248" w:rsidRPr="00545248" w:rsidRDefault="00545248">
                      <w:pPr>
                        <w:rPr>
                          <w:rFonts w:ascii="Arial" w:hAnsi="Arial" w:cs="Arial"/>
                        </w:rPr>
                      </w:pPr>
                      <w:r>
                        <w:rPr>
                          <w:rFonts w:ascii="Arial" w:hAnsi="Arial" w:cs="Arial"/>
                        </w:rPr>
                        <w:t>ϴ</w:t>
                      </w:r>
                    </w:p>
                  </w:txbxContent>
                </v:textbox>
              </v:shape>
            </w:pict>
          </mc:Fallback>
        </mc:AlternateContent>
      </w:r>
    </w:p>
    <w:p w14:paraId="1C72B87E" w14:textId="3410EFEB" w:rsidR="00545248" w:rsidRDefault="00545248" w:rsidP="003F50C0">
      <w:pPr>
        <w:spacing w:after="160" w:line="259" w:lineRule="auto"/>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2209152" behindDoc="0" locked="0" layoutInCell="1" allowOverlap="1" wp14:anchorId="698C4F99" wp14:editId="0B89AA2A">
                <wp:simplePos x="0" y="0"/>
                <wp:positionH relativeFrom="column">
                  <wp:posOffset>2285364</wp:posOffset>
                </wp:positionH>
                <wp:positionV relativeFrom="paragraph">
                  <wp:posOffset>1605280</wp:posOffset>
                </wp:positionV>
                <wp:extent cx="915035" cy="0"/>
                <wp:effectExtent l="38100" t="76200" r="18415" b="95250"/>
                <wp:wrapNone/>
                <wp:docPr id="122" name="Straight Arrow Connector 122"/>
                <wp:cNvGraphicFramePr/>
                <a:graphic xmlns:a="http://schemas.openxmlformats.org/drawingml/2006/main">
                  <a:graphicData uri="http://schemas.microsoft.com/office/word/2010/wordprocessingShape">
                    <wps:wsp>
                      <wps:cNvCnPr/>
                      <wps:spPr>
                        <a:xfrm>
                          <a:off x="0" y="0"/>
                          <a:ext cx="91503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EB6C4" id="Straight Arrow Connector 122" o:spid="_x0000_s1026" type="#_x0000_t32" style="position:absolute;margin-left:179.95pt;margin-top:126.4pt;width:72.05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" strokecolor="black [3213]" strokeweight=".5pt">
                <v:stroke startarrow="block" endarrow="block" joinstyle="miter"/>
              </v:shape>
            </w:pict>
          </mc:Fallback>
        </mc:AlternateContent>
      </w:r>
      <w:r w:rsidRPr="00545248">
        <w:rPr>
          <w:rFonts w:ascii="Arial" w:hAnsi="Arial" w:cs="Arial"/>
          <w:b/>
          <w:noProof/>
          <w:sz w:val="22"/>
          <w:szCs w:val="22"/>
        </w:rPr>
        <mc:AlternateContent>
          <mc:Choice Requires="wps">
            <w:drawing>
              <wp:anchor distT="45720" distB="45720" distL="114300" distR="114300" simplePos="0" relativeHeight="252208128" behindDoc="1" locked="0" layoutInCell="1" allowOverlap="1" wp14:anchorId="081A107B" wp14:editId="71E53A9D">
                <wp:simplePos x="0" y="0"/>
                <wp:positionH relativeFrom="column">
                  <wp:posOffset>2513965</wp:posOffset>
                </wp:positionH>
                <wp:positionV relativeFrom="paragraph">
                  <wp:posOffset>1720850</wp:posOffset>
                </wp:positionV>
                <wp:extent cx="686435" cy="229870"/>
                <wp:effectExtent l="0" t="0" r="0" b="0"/>
                <wp:wrapNone/>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A107B" id="_x0000_s1035" type="#_x0000_t202" style="position:absolute;margin-left:197.95pt;margin-top:135.5pt;width:54.05pt;height:18.1pt;z-index:-25110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9dEQIAAPw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" stroked="f">
                <v:textbo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v:textbox>
              </v:shape>
            </w:pict>
          </mc:Fallback>
        </mc:AlternateContent>
      </w:r>
      <w:r w:rsidRPr="00545248">
        <w:rPr>
          <w:rFonts w:ascii="Arial" w:hAnsi="Arial" w:cs="Arial"/>
          <w:b/>
          <w:noProof/>
          <w:sz w:val="22"/>
          <w:szCs w:val="22"/>
        </w:rPr>
        <mc:AlternateContent>
          <mc:Choice Requires="wps">
            <w:drawing>
              <wp:anchor distT="45720" distB="45720" distL="114300" distR="114300" simplePos="0" relativeHeight="252205056" behindDoc="1" locked="0" layoutInCell="1" allowOverlap="1" wp14:anchorId="0B906F54" wp14:editId="30D640F5">
                <wp:simplePos x="0" y="0"/>
                <wp:positionH relativeFrom="column">
                  <wp:posOffset>2057400</wp:posOffset>
                </wp:positionH>
                <wp:positionV relativeFrom="paragraph">
                  <wp:posOffset>219710</wp:posOffset>
                </wp:positionV>
                <wp:extent cx="686435" cy="229870"/>
                <wp:effectExtent l="0" t="0" r="0" b="0"/>
                <wp:wrapNone/>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706CEF92" w14:textId="0FE3D69A" w:rsidR="00545248" w:rsidRPr="00545248" w:rsidRDefault="00545248">
                            <w:pPr>
                              <w:rPr>
                                <w:rFonts w:ascii="Arial" w:hAnsi="Arial" w:cs="Arial"/>
                              </w:rPr>
                            </w:pPr>
                            <w:r w:rsidRPr="00545248">
                              <w:rPr>
                                <w:rFonts w:ascii="Arial" w:hAnsi="Arial" w:cs="Arial"/>
                              </w:rPr>
                              <w:t>4.00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06F54" id="_x0000_s1036" type="#_x0000_t202" style="position:absolute;margin-left:162pt;margin-top:17.3pt;width:54.05pt;height:18.1pt;z-index:-25111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B+EQ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" stroked="f">
                <v:textbox>
                  <w:txbxContent>
                    <w:p w14:paraId="706CEF92" w14:textId="0FE3D69A" w:rsidR="00545248" w:rsidRPr="00545248" w:rsidRDefault="00545248">
                      <w:pPr>
                        <w:rPr>
                          <w:rFonts w:ascii="Arial" w:hAnsi="Arial" w:cs="Arial"/>
                        </w:rPr>
                      </w:pPr>
                      <w:r w:rsidRPr="00545248">
                        <w:rPr>
                          <w:rFonts w:ascii="Arial" w:hAnsi="Arial" w:cs="Arial"/>
                        </w:rPr>
                        <w:t>4.00 m</w:t>
                      </w:r>
                    </w:p>
                  </w:txbxContent>
                </v:textbox>
              </v:shape>
            </w:pict>
          </mc:Fallback>
        </mc:AlternateContent>
      </w:r>
      <w:r w:rsidR="00E01692">
        <w:rPr>
          <w:rFonts w:ascii="Arial" w:hAnsi="Arial" w:cs="Arial"/>
          <w:b/>
          <w:noProof/>
          <w:sz w:val="22"/>
          <w:szCs w:val="22"/>
        </w:rPr>
        <mc:AlternateContent>
          <mc:Choice Requires="wps">
            <w:drawing>
              <wp:anchor distT="0" distB="0" distL="114300" distR="114300" simplePos="0" relativeHeight="252201984" behindDoc="0" locked="0" layoutInCell="1" allowOverlap="1" wp14:anchorId="412EF670" wp14:editId="1ABB5FDC">
                <wp:simplePos x="0" y="0"/>
                <wp:positionH relativeFrom="column">
                  <wp:posOffset>2172335</wp:posOffset>
                </wp:positionH>
                <wp:positionV relativeFrom="paragraph">
                  <wp:posOffset>1243330</wp:posOffset>
                </wp:positionV>
                <wp:extent cx="228600" cy="229870"/>
                <wp:effectExtent l="0" t="0" r="19050" b="17780"/>
                <wp:wrapNone/>
                <wp:docPr id="117" name="Oval 117"/>
                <wp:cNvGraphicFramePr/>
                <a:graphic xmlns:a="http://schemas.openxmlformats.org/drawingml/2006/main">
                  <a:graphicData uri="http://schemas.microsoft.com/office/word/2010/wordprocessingShape">
                    <wps:wsp>
                      <wps:cNvSpPr/>
                      <wps:spPr>
                        <a:xfrm>
                          <a:off x="0" y="0"/>
                          <a:ext cx="228600" cy="22987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03663" id="Oval 117" o:spid="_x0000_s1026" style="position:absolute;margin-left:171.05pt;margin-top:97.9pt;width:18pt;height:18.1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" fillcolor="black [3213]" strokecolor="black [3213]" strokeweight="1pt">
                <v:stroke joinstyle="miter"/>
              </v:oval>
            </w:pict>
          </mc:Fallback>
        </mc:AlternateContent>
      </w:r>
      <w:r w:rsidR="00E01692">
        <w:rPr>
          <w:rFonts w:ascii="Arial" w:hAnsi="Arial" w:cs="Arial"/>
          <w:b/>
          <w:noProof/>
          <w:sz w:val="22"/>
          <w:szCs w:val="22"/>
        </w:rPr>
        <mc:AlternateContent>
          <mc:Choice Requires="wps">
            <w:drawing>
              <wp:anchor distT="0" distB="0" distL="114300" distR="114300" simplePos="0" relativeHeight="252200960" behindDoc="0" locked="0" layoutInCell="1" allowOverlap="1" wp14:anchorId="62157191" wp14:editId="098628C6">
                <wp:simplePos x="0" y="0"/>
                <wp:positionH relativeFrom="column">
                  <wp:posOffset>2286000</wp:posOffset>
                </wp:positionH>
                <wp:positionV relativeFrom="paragraph">
                  <wp:posOffset>1262380</wp:posOffset>
                </wp:positionV>
                <wp:extent cx="1828800" cy="229870"/>
                <wp:effectExtent l="0" t="0" r="19050" b="17780"/>
                <wp:wrapNone/>
                <wp:docPr id="116" name="Oval 116"/>
                <wp:cNvGraphicFramePr/>
                <a:graphic xmlns:a="http://schemas.openxmlformats.org/drawingml/2006/main">
                  <a:graphicData uri="http://schemas.microsoft.com/office/word/2010/wordprocessingShape">
                    <wps:wsp>
                      <wps:cNvSpPr/>
                      <wps:spPr>
                        <a:xfrm>
                          <a:off x="0" y="0"/>
                          <a:ext cx="1828800" cy="22987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CF3D4" id="Oval 116" o:spid="_x0000_s1026" style="position:absolute;margin-left:180pt;margin-top:99.4pt;width:2in;height:18.1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" filled="f" strokecolor="black [3213]" strokeweight="1pt">
                <v:stroke dashstyle="dash" joinstyle="miter"/>
              </v:oval>
            </w:pict>
          </mc:Fallback>
        </mc:AlternateContent>
      </w:r>
    </w:p>
    <w:p w14:paraId="79947402" w14:textId="77777777" w:rsidR="00545248" w:rsidRDefault="00545248" w:rsidP="003F50C0">
      <w:pPr>
        <w:spacing w:after="160" w:line="259" w:lineRule="auto"/>
        <w:rPr>
          <w:rFonts w:ascii="Arial" w:hAnsi="Arial" w:cs="Arial"/>
          <w:b/>
          <w:sz w:val="22"/>
          <w:szCs w:val="22"/>
        </w:rPr>
      </w:pPr>
    </w:p>
    <w:p w14:paraId="02AB75C8" w14:textId="77777777" w:rsidR="00545248" w:rsidRDefault="00545248" w:rsidP="003F50C0">
      <w:pPr>
        <w:spacing w:after="160" w:line="259" w:lineRule="auto"/>
        <w:rPr>
          <w:rFonts w:ascii="Arial" w:hAnsi="Arial" w:cs="Arial"/>
          <w:b/>
          <w:sz w:val="22"/>
          <w:szCs w:val="22"/>
        </w:rPr>
      </w:pPr>
    </w:p>
    <w:p w14:paraId="48C99B23" w14:textId="77777777" w:rsidR="00545248" w:rsidRDefault="00545248" w:rsidP="003F50C0">
      <w:pPr>
        <w:spacing w:after="160" w:line="259" w:lineRule="auto"/>
        <w:rPr>
          <w:rFonts w:ascii="Arial" w:hAnsi="Arial" w:cs="Arial"/>
          <w:b/>
          <w:sz w:val="22"/>
          <w:szCs w:val="22"/>
        </w:rPr>
      </w:pPr>
    </w:p>
    <w:p w14:paraId="4331E5EB" w14:textId="77777777" w:rsidR="00545248" w:rsidRDefault="00545248" w:rsidP="003F50C0">
      <w:pPr>
        <w:spacing w:after="160" w:line="259" w:lineRule="auto"/>
        <w:rPr>
          <w:rFonts w:ascii="Arial" w:hAnsi="Arial" w:cs="Arial"/>
          <w:b/>
          <w:sz w:val="22"/>
          <w:szCs w:val="22"/>
        </w:rPr>
      </w:pPr>
    </w:p>
    <w:p w14:paraId="114EE34B" w14:textId="77777777" w:rsidR="00545248" w:rsidRDefault="00545248" w:rsidP="003F50C0">
      <w:pPr>
        <w:spacing w:after="160" w:line="259" w:lineRule="auto"/>
        <w:rPr>
          <w:rFonts w:ascii="Arial" w:hAnsi="Arial" w:cs="Arial"/>
          <w:b/>
          <w:sz w:val="22"/>
          <w:szCs w:val="22"/>
        </w:rPr>
      </w:pPr>
    </w:p>
    <w:p w14:paraId="31F67666" w14:textId="77777777" w:rsidR="00545248" w:rsidRDefault="00545248" w:rsidP="003F50C0">
      <w:pPr>
        <w:spacing w:after="160" w:line="259" w:lineRule="auto"/>
        <w:rPr>
          <w:rFonts w:ascii="Arial" w:hAnsi="Arial" w:cs="Arial"/>
          <w:b/>
          <w:sz w:val="22"/>
          <w:szCs w:val="22"/>
        </w:rPr>
      </w:pPr>
    </w:p>
    <w:p w14:paraId="57BB8967" w14:textId="77777777" w:rsidR="00545248" w:rsidRDefault="00545248" w:rsidP="003F50C0">
      <w:pPr>
        <w:spacing w:after="160" w:line="259" w:lineRule="auto"/>
        <w:rPr>
          <w:rFonts w:ascii="Arial" w:hAnsi="Arial" w:cs="Arial"/>
          <w:b/>
          <w:sz w:val="22"/>
          <w:szCs w:val="22"/>
        </w:rPr>
      </w:pPr>
    </w:p>
    <w:p w14:paraId="249612E4" w14:textId="5D11DD7C" w:rsidR="00545248" w:rsidRDefault="00545248" w:rsidP="003F50C0">
      <w:pPr>
        <w:spacing w:after="160" w:line="259" w:lineRule="auto"/>
        <w:rPr>
          <w:rFonts w:ascii="Arial" w:hAnsi="Arial" w:cs="Arial"/>
          <w:bCs/>
          <w:sz w:val="22"/>
          <w:szCs w:val="22"/>
        </w:rPr>
      </w:pPr>
      <w:r>
        <w:rPr>
          <w:rFonts w:ascii="Arial" w:hAnsi="Arial" w:cs="Arial"/>
          <w:bCs/>
          <w:sz w:val="22"/>
          <w:szCs w:val="22"/>
        </w:rPr>
        <w:t xml:space="preserve">Calculate ‘ϴ’ and, hence, the period (T) of the object’s circular motion. </w:t>
      </w:r>
      <w:r w:rsidR="007261E9">
        <w:rPr>
          <w:rFonts w:ascii="Arial" w:hAnsi="Arial" w:cs="Arial"/>
          <w:bCs/>
          <w:sz w:val="22"/>
          <w:szCs w:val="22"/>
        </w:rPr>
        <w:t xml:space="preserve">Show all working. </w:t>
      </w:r>
    </w:p>
    <w:p w14:paraId="116AD0FD" w14:textId="11BDE129" w:rsidR="003E70C9" w:rsidRDefault="003E70C9" w:rsidP="003F50C0">
      <w:pPr>
        <w:spacing w:after="160" w:line="259" w:lineRule="auto"/>
        <w:rPr>
          <w:rFonts w:ascii="Arial" w:hAnsi="Arial" w:cs="Arial"/>
          <w:bCs/>
          <w:sz w:val="22"/>
          <w:szCs w:val="22"/>
        </w:rPr>
      </w:pPr>
    </w:p>
    <w:p w14:paraId="3C739944" w14:textId="17D63972" w:rsidR="003E70C9" w:rsidRDefault="003E70C9" w:rsidP="003F50C0">
      <w:pPr>
        <w:spacing w:after="160" w:line="259" w:lineRule="auto"/>
        <w:rPr>
          <w:rFonts w:ascii="Arial" w:hAnsi="Arial" w:cs="Arial"/>
          <w:bCs/>
          <w:sz w:val="22"/>
          <w:szCs w:val="22"/>
        </w:rPr>
      </w:pPr>
    </w:p>
    <w:p w14:paraId="10669918" w14:textId="353934C9" w:rsidR="003E70C9" w:rsidRDefault="003E70C9" w:rsidP="003F50C0">
      <w:pPr>
        <w:spacing w:after="160" w:line="259" w:lineRule="auto"/>
        <w:rPr>
          <w:rFonts w:ascii="Arial" w:hAnsi="Arial" w:cs="Arial"/>
          <w:bCs/>
          <w:sz w:val="22"/>
          <w:szCs w:val="22"/>
        </w:rPr>
      </w:pPr>
    </w:p>
    <w:p w14:paraId="6EAAD01E" w14:textId="7B601D93" w:rsidR="003E70C9" w:rsidRDefault="003E70C9" w:rsidP="003F50C0">
      <w:pPr>
        <w:spacing w:after="160" w:line="259" w:lineRule="auto"/>
        <w:rPr>
          <w:rFonts w:ascii="Arial" w:hAnsi="Arial" w:cs="Arial"/>
          <w:bCs/>
          <w:sz w:val="22"/>
          <w:szCs w:val="22"/>
        </w:rPr>
      </w:pPr>
    </w:p>
    <w:p w14:paraId="315B8E95" w14:textId="792D035A" w:rsidR="003E70C9" w:rsidRDefault="003E70C9" w:rsidP="003F50C0">
      <w:pPr>
        <w:spacing w:after="160" w:line="259" w:lineRule="auto"/>
        <w:rPr>
          <w:rFonts w:ascii="Arial" w:hAnsi="Arial" w:cs="Arial"/>
          <w:bCs/>
          <w:sz w:val="22"/>
          <w:szCs w:val="22"/>
        </w:rPr>
      </w:pPr>
    </w:p>
    <w:p w14:paraId="4EE679F9" w14:textId="5DBDD200" w:rsidR="003E70C9" w:rsidRDefault="003E70C9" w:rsidP="003F50C0">
      <w:pPr>
        <w:spacing w:after="160" w:line="259" w:lineRule="auto"/>
        <w:rPr>
          <w:rFonts w:ascii="Arial" w:hAnsi="Arial" w:cs="Arial"/>
          <w:bCs/>
          <w:sz w:val="22"/>
          <w:szCs w:val="22"/>
        </w:rPr>
      </w:pPr>
    </w:p>
    <w:p w14:paraId="562E32AC" w14:textId="3B31A549" w:rsidR="003E70C9" w:rsidRDefault="003E70C9" w:rsidP="003F50C0">
      <w:pPr>
        <w:spacing w:after="160" w:line="259" w:lineRule="auto"/>
        <w:rPr>
          <w:rFonts w:ascii="Arial" w:hAnsi="Arial" w:cs="Arial"/>
          <w:bCs/>
          <w:sz w:val="22"/>
          <w:szCs w:val="22"/>
        </w:rPr>
      </w:pPr>
    </w:p>
    <w:p w14:paraId="7A9EC685" w14:textId="1CB10CAE" w:rsidR="003E70C9" w:rsidRDefault="003E70C9" w:rsidP="003F50C0">
      <w:pPr>
        <w:spacing w:after="160" w:line="259" w:lineRule="auto"/>
        <w:rPr>
          <w:rFonts w:ascii="Arial" w:hAnsi="Arial" w:cs="Arial"/>
          <w:bCs/>
          <w:sz w:val="22"/>
          <w:szCs w:val="22"/>
        </w:rPr>
      </w:pPr>
    </w:p>
    <w:p w14:paraId="4F403A70" w14:textId="04D5E01A" w:rsidR="003E70C9" w:rsidRDefault="003E70C9" w:rsidP="003F50C0">
      <w:pPr>
        <w:spacing w:after="160" w:line="259" w:lineRule="auto"/>
        <w:rPr>
          <w:rFonts w:ascii="Arial" w:hAnsi="Arial" w:cs="Arial"/>
          <w:bCs/>
          <w:sz w:val="22"/>
          <w:szCs w:val="22"/>
        </w:rPr>
      </w:pPr>
    </w:p>
    <w:p w14:paraId="1C02FF11" w14:textId="03ED77A2" w:rsidR="003E70C9" w:rsidRDefault="003E70C9" w:rsidP="003F50C0">
      <w:pPr>
        <w:spacing w:after="160" w:line="259" w:lineRule="auto"/>
        <w:rPr>
          <w:rFonts w:ascii="Arial" w:hAnsi="Arial" w:cs="Arial"/>
          <w:bCs/>
          <w:sz w:val="22"/>
          <w:szCs w:val="22"/>
        </w:rPr>
      </w:pPr>
    </w:p>
    <w:p w14:paraId="481325E4" w14:textId="118A5644" w:rsidR="003E70C9" w:rsidRDefault="003E70C9" w:rsidP="003F50C0">
      <w:pPr>
        <w:spacing w:after="160" w:line="259" w:lineRule="auto"/>
        <w:rPr>
          <w:rFonts w:ascii="Arial" w:hAnsi="Arial" w:cs="Arial"/>
          <w:bCs/>
          <w:sz w:val="22"/>
          <w:szCs w:val="22"/>
        </w:rPr>
      </w:pPr>
    </w:p>
    <w:p w14:paraId="031C2D1F" w14:textId="73FA046C" w:rsidR="003E70C9" w:rsidRDefault="003E70C9" w:rsidP="003F50C0">
      <w:pPr>
        <w:spacing w:after="160" w:line="259" w:lineRule="auto"/>
        <w:rPr>
          <w:rFonts w:ascii="Arial" w:hAnsi="Arial" w:cs="Arial"/>
          <w:bCs/>
          <w:sz w:val="22"/>
          <w:szCs w:val="22"/>
        </w:rPr>
      </w:pPr>
    </w:p>
    <w:p w14:paraId="5988865D" w14:textId="5029B22B" w:rsidR="003E70C9" w:rsidRDefault="003E70C9" w:rsidP="003F50C0">
      <w:pPr>
        <w:spacing w:after="160" w:line="259" w:lineRule="auto"/>
        <w:rPr>
          <w:rFonts w:ascii="Arial" w:hAnsi="Arial" w:cs="Arial"/>
          <w:bCs/>
          <w:sz w:val="22"/>
          <w:szCs w:val="22"/>
        </w:rPr>
      </w:pPr>
    </w:p>
    <w:p w14:paraId="6AA4FED3" w14:textId="460C5728" w:rsidR="003E70C9" w:rsidRDefault="003E70C9" w:rsidP="003F50C0">
      <w:pPr>
        <w:spacing w:after="160" w:line="259" w:lineRule="auto"/>
        <w:rPr>
          <w:rFonts w:ascii="Arial" w:hAnsi="Arial" w:cs="Arial"/>
          <w:bCs/>
          <w:sz w:val="22"/>
          <w:szCs w:val="22"/>
        </w:rPr>
      </w:pPr>
    </w:p>
    <w:p w14:paraId="6278868D" w14:textId="5E7C50E6"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__________°</w:t>
      </w:r>
    </w:p>
    <w:p w14:paraId="149BFADE" w14:textId="43CA1EA1" w:rsidR="003E70C9" w:rsidRDefault="003E70C9" w:rsidP="003E70C9">
      <w:pPr>
        <w:spacing w:after="160" w:line="259" w:lineRule="auto"/>
        <w:jc w:val="right"/>
        <w:rPr>
          <w:rFonts w:ascii="Arial" w:hAnsi="Arial" w:cs="Arial"/>
          <w:bCs/>
          <w:sz w:val="22"/>
          <w:szCs w:val="22"/>
        </w:rPr>
      </w:pPr>
    </w:p>
    <w:p w14:paraId="3C05F1A3" w14:textId="441D3A62"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 xml:space="preserve"> ______________ s</w:t>
      </w:r>
    </w:p>
    <w:bookmarkEnd w:id="4"/>
    <w:p w14:paraId="38269C60" w14:textId="77777777" w:rsidR="00F43D2F" w:rsidRPr="00545248" w:rsidRDefault="00F43D2F" w:rsidP="003F50C0">
      <w:pPr>
        <w:spacing w:after="160" w:line="259" w:lineRule="auto"/>
        <w:rPr>
          <w:rFonts w:ascii="Arial" w:hAnsi="Arial" w:cs="Arial"/>
          <w:bCs/>
          <w:sz w:val="22"/>
          <w:szCs w:val="22"/>
        </w:rPr>
      </w:pPr>
    </w:p>
    <w:p w14:paraId="60EC606F" w14:textId="12BE509F" w:rsidR="00680BE5" w:rsidRPr="00545248" w:rsidRDefault="00545248" w:rsidP="003F50C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t>(</w:t>
      </w:r>
      <w:r w:rsidR="00AE40BE">
        <w:rPr>
          <w:rFonts w:ascii="Arial" w:hAnsi="Arial" w:cs="Arial"/>
          <w:b/>
          <w:sz w:val="22"/>
          <w:szCs w:val="22"/>
        </w:rPr>
        <w:t>5</w:t>
      </w:r>
      <w:r w:rsidR="0088531A">
        <w:rPr>
          <w:rFonts w:ascii="Arial" w:hAnsi="Arial" w:cs="Arial"/>
          <w:b/>
          <w:sz w:val="22"/>
          <w:szCs w:val="22"/>
        </w:rPr>
        <w:t xml:space="preserve"> marks)</w:t>
      </w:r>
    </w:p>
    <w:p w14:paraId="726511FC" w14:textId="77777777" w:rsidR="007C4600" w:rsidRPr="007C4600" w:rsidRDefault="007C4600" w:rsidP="007C4600">
      <w:pPr>
        <w:rPr>
          <w:rFonts w:ascii="Arial" w:hAnsi="Arial" w:cs="Arial"/>
          <w:sz w:val="22"/>
          <w:szCs w:val="22"/>
          <w:lang w:val="en-GB"/>
        </w:rPr>
      </w:pPr>
      <w:r w:rsidRPr="007C4600">
        <w:rPr>
          <w:rFonts w:ascii="Arial" w:hAnsi="Arial" w:cs="Arial"/>
          <w:sz w:val="22"/>
          <w:szCs w:val="22"/>
          <w:lang w:val="en-GB"/>
        </w:rPr>
        <w:t xml:space="preserve">During a Physics demonstration, a teacher suspends a thin copper tube of mass 23.3 g and length 5.10 cm between the poles of a horseshoe magnet as shown below (the entire length of the copper tube is contained between the poles of the magnet): </w:t>
      </w:r>
    </w:p>
    <w:p w14:paraId="2A6FE955"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62368" behindDoc="0" locked="0" layoutInCell="1" allowOverlap="1" wp14:anchorId="6015FBD2" wp14:editId="466A840D">
                <wp:simplePos x="0" y="0"/>
                <wp:positionH relativeFrom="column">
                  <wp:posOffset>2286000</wp:posOffset>
                </wp:positionH>
                <wp:positionV relativeFrom="paragraph">
                  <wp:posOffset>123190</wp:posOffset>
                </wp:positionV>
                <wp:extent cx="914400" cy="228600"/>
                <wp:effectExtent l="0" t="0" r="635" b="0"/>
                <wp:wrapNone/>
                <wp:docPr id="379" name="Text Box 37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5FBD2" id="Text Box 379" o:spid="_x0000_s1037" type="#_x0000_t202" style="position:absolute;margin-left:180pt;margin-top:9.7pt;width:1in;height:18pt;z-index:25196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p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" fillcolor="white [3201]" stroked="f" strokeweight=".5pt">
                <v:textbo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v:textbox>
              </v:shape>
            </w:pict>
          </mc:Fallback>
        </mc:AlternateContent>
      </w:r>
    </w:p>
    <w:p w14:paraId="2257343A"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6224" behindDoc="0" locked="0" layoutInCell="1" allowOverlap="1" wp14:anchorId="7F58BB9D" wp14:editId="0A226E86">
                <wp:simplePos x="0" y="0"/>
                <wp:positionH relativeFrom="column">
                  <wp:posOffset>1485900</wp:posOffset>
                </wp:positionH>
                <wp:positionV relativeFrom="paragraph">
                  <wp:posOffset>191135</wp:posOffset>
                </wp:positionV>
                <wp:extent cx="685800" cy="2038350"/>
                <wp:effectExtent l="0" t="0" r="19050" b="19050"/>
                <wp:wrapNone/>
                <wp:docPr id="380" name="Rectangle: Rounded Corners 380"/>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822FE3" id="Rectangle: Rounded Corners 380" o:spid="_x0000_s1026" style="position:absolute;margin-left:117pt;margin-top:15.05pt;width:54pt;height:160.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" fillcolor="#a5a5a5 [2092]" strokecolor="#a5a5a5 [2092]" strokeweight="1pt">
                <v:stroke joinstyle="miter"/>
              </v:roundrect>
            </w:pict>
          </mc:Fallback>
        </mc:AlternateContent>
      </w:r>
      <w:r w:rsidRPr="007C4600">
        <w:rPr>
          <w:rFonts w:ascii="Arial" w:hAnsi="Arial" w:cs="Arial"/>
          <w:noProof/>
          <w:sz w:val="22"/>
          <w:szCs w:val="22"/>
          <w:lang w:val="en-GB"/>
        </w:rPr>
        <mc:AlternateContent>
          <mc:Choice Requires="wps">
            <w:drawing>
              <wp:anchor distT="0" distB="0" distL="114300" distR="114300" simplePos="0" relativeHeight="251958272" behindDoc="0" locked="0" layoutInCell="1" allowOverlap="1" wp14:anchorId="65F6C127" wp14:editId="465CD108">
                <wp:simplePos x="0" y="0"/>
                <wp:positionH relativeFrom="column">
                  <wp:posOffset>3314700</wp:posOffset>
                </wp:positionH>
                <wp:positionV relativeFrom="paragraph">
                  <wp:posOffset>191135</wp:posOffset>
                </wp:positionV>
                <wp:extent cx="685800" cy="2038350"/>
                <wp:effectExtent l="0" t="0" r="19050" b="19050"/>
                <wp:wrapNone/>
                <wp:docPr id="381" name="Rectangle: Rounded Corners 381"/>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A6E435" id="Rectangle: Rounded Corners 381" o:spid="_x0000_s1026" style="position:absolute;margin-left:261pt;margin-top:15.05pt;width:54pt;height:16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" fillcolor="#a5a5a5 [2092]" strokecolor="#a5a5a5 [2092]" strokeweight="1pt">
                <v:stroke joinstyle="miter"/>
              </v:roundrect>
            </w:pict>
          </mc:Fallback>
        </mc:AlternateContent>
      </w:r>
    </w:p>
    <w:p w14:paraId="067B6074" w14:textId="1E073FAC" w:rsidR="007C4600" w:rsidRPr="007C4600" w:rsidRDefault="00480DFF"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9296" behindDoc="0" locked="0" layoutInCell="1" allowOverlap="1" wp14:anchorId="01160380" wp14:editId="33846430">
                <wp:simplePos x="0" y="0"/>
                <wp:positionH relativeFrom="column">
                  <wp:posOffset>2628900</wp:posOffset>
                </wp:positionH>
                <wp:positionV relativeFrom="paragraph">
                  <wp:posOffset>138430</wp:posOffset>
                </wp:positionV>
                <wp:extent cx="228600" cy="228600"/>
                <wp:effectExtent l="0" t="0" r="19050" b="19050"/>
                <wp:wrapNone/>
                <wp:docPr id="390" name="Oval 39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822F3" id="Oval 390" o:spid="_x0000_s1026" style="position:absolute;margin-left:207pt;margin-top:10.9pt;width:18pt;height:18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" fillcolor="#f2f2f2 [3052]" strokecolor="#002060" strokeweight="1pt">
                <v:stroke joinstyle="miter"/>
              </v:oval>
            </w:pict>
          </mc:Fallback>
        </mc:AlternateContent>
      </w:r>
      <w:r w:rsidR="007C4600" w:rsidRPr="007C4600">
        <w:rPr>
          <w:rFonts w:ascii="Arial" w:hAnsi="Arial" w:cs="Arial"/>
          <w:noProof/>
          <w:sz w:val="22"/>
          <w:szCs w:val="22"/>
          <w:lang w:val="en-GB"/>
        </w:rPr>
        <mc:AlternateContent>
          <mc:Choice Requires="wps">
            <w:drawing>
              <wp:anchor distT="0" distB="0" distL="114300" distR="114300" simplePos="0" relativeHeight="251960320" behindDoc="0" locked="0" layoutInCell="1" allowOverlap="1" wp14:anchorId="71CBEDE7" wp14:editId="3772BA7E">
                <wp:simplePos x="0" y="0"/>
                <wp:positionH relativeFrom="column">
                  <wp:posOffset>1714500</wp:posOffset>
                </wp:positionH>
                <wp:positionV relativeFrom="paragraph">
                  <wp:posOffset>30480</wp:posOffset>
                </wp:positionV>
                <wp:extent cx="914400" cy="34290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BEDE7" id="Text Box 383" o:spid="_x0000_s1038" type="#_x0000_t202" style="position:absolute;margin-left:135pt;margin-top:2.4pt;width:1in;height:27pt;z-index:25196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" fillcolor="#a5a5a5 [2092]" stroked="f" strokeweight=".5pt">
                <v:textbo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v:textbox>
              </v:shape>
            </w:pict>
          </mc:Fallback>
        </mc:AlternateContent>
      </w:r>
      <w:r w:rsidR="007C4600" w:rsidRPr="007C4600">
        <w:rPr>
          <w:rFonts w:ascii="Arial" w:hAnsi="Arial" w:cs="Arial"/>
          <w:noProof/>
          <w:sz w:val="22"/>
          <w:szCs w:val="22"/>
          <w:lang w:val="en-GB"/>
        </w:rPr>
        <mc:AlternateContent>
          <mc:Choice Requires="wps">
            <w:drawing>
              <wp:anchor distT="0" distB="0" distL="114300" distR="114300" simplePos="0" relativeHeight="251961344" behindDoc="0" locked="0" layoutInCell="1" allowOverlap="1" wp14:anchorId="47694C1D" wp14:editId="6420723E">
                <wp:simplePos x="0" y="0"/>
                <wp:positionH relativeFrom="column">
                  <wp:posOffset>3460750</wp:posOffset>
                </wp:positionH>
                <wp:positionV relativeFrom="paragraph">
                  <wp:posOffset>30480</wp:posOffset>
                </wp:positionV>
                <wp:extent cx="914400" cy="342900"/>
                <wp:effectExtent l="0" t="0" r="3175" b="0"/>
                <wp:wrapNone/>
                <wp:docPr id="384" name="Text Box 38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94C1D" id="Text Box 384" o:spid="_x0000_s1039" type="#_x0000_t202" style="position:absolute;margin-left:272.5pt;margin-top:2.4pt;width:1in;height:27pt;z-index:25196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" fillcolor="#a5a5a5 [2092]" stroked="f" strokeweight=".5pt">
                <v:textbo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v:textbox>
              </v:shape>
            </w:pict>
          </mc:Fallback>
        </mc:AlternateContent>
      </w:r>
    </w:p>
    <w:p w14:paraId="462FEB47" w14:textId="77777777" w:rsidR="007C4600" w:rsidRPr="007C4600" w:rsidRDefault="007C4600" w:rsidP="007C4600">
      <w:pPr>
        <w:rPr>
          <w:rFonts w:ascii="Arial" w:hAnsi="Arial" w:cs="Arial"/>
          <w:sz w:val="22"/>
          <w:szCs w:val="22"/>
          <w:lang w:val="en-GB"/>
        </w:rPr>
      </w:pPr>
    </w:p>
    <w:p w14:paraId="3761D1EB" w14:textId="77777777" w:rsidR="007C4600" w:rsidRPr="007C4600" w:rsidRDefault="007C4600" w:rsidP="007C4600">
      <w:pPr>
        <w:rPr>
          <w:rFonts w:ascii="Arial" w:hAnsi="Arial" w:cs="Arial"/>
          <w:sz w:val="22"/>
          <w:szCs w:val="22"/>
          <w:lang w:val="en-GB"/>
        </w:rPr>
      </w:pPr>
    </w:p>
    <w:p w14:paraId="3EBEF704" w14:textId="77777777" w:rsidR="007C4600" w:rsidRPr="007C4600" w:rsidRDefault="007C4600" w:rsidP="007C4600">
      <w:pPr>
        <w:rPr>
          <w:rFonts w:ascii="Arial" w:hAnsi="Arial" w:cs="Arial"/>
          <w:sz w:val="22"/>
          <w:szCs w:val="22"/>
          <w:lang w:val="en-GB"/>
        </w:rPr>
      </w:pPr>
    </w:p>
    <w:p w14:paraId="3F173BB4" w14:textId="77777777" w:rsidR="007C4600" w:rsidRPr="007C4600" w:rsidRDefault="007C4600" w:rsidP="007C4600">
      <w:pPr>
        <w:rPr>
          <w:rFonts w:ascii="Arial" w:hAnsi="Arial" w:cs="Arial"/>
          <w:sz w:val="22"/>
          <w:szCs w:val="22"/>
          <w:lang w:val="en-GB"/>
        </w:rPr>
      </w:pPr>
    </w:p>
    <w:p w14:paraId="795A4DC4" w14:textId="77777777" w:rsidR="007C4600" w:rsidRPr="007C4600" w:rsidRDefault="007C4600" w:rsidP="007C4600">
      <w:pPr>
        <w:rPr>
          <w:rFonts w:ascii="Arial" w:hAnsi="Arial" w:cs="Arial"/>
          <w:sz w:val="22"/>
          <w:szCs w:val="22"/>
          <w:lang w:val="en-GB"/>
        </w:rPr>
      </w:pPr>
    </w:p>
    <w:p w14:paraId="18664F31" w14:textId="77777777" w:rsidR="007C4600" w:rsidRPr="007C4600" w:rsidRDefault="007C4600" w:rsidP="007C4600">
      <w:pPr>
        <w:rPr>
          <w:rFonts w:ascii="Arial" w:hAnsi="Arial" w:cs="Arial"/>
          <w:sz w:val="22"/>
          <w:szCs w:val="22"/>
          <w:lang w:val="en-GB"/>
        </w:rPr>
      </w:pPr>
    </w:p>
    <w:p w14:paraId="27F8CF5D" w14:textId="77777777" w:rsidR="007C4600" w:rsidRPr="007C4600" w:rsidRDefault="007C4600" w:rsidP="007C4600">
      <w:pPr>
        <w:rPr>
          <w:rFonts w:ascii="Arial" w:hAnsi="Arial" w:cs="Arial"/>
          <w:sz w:val="22"/>
          <w:szCs w:val="22"/>
          <w:lang w:val="en-GB"/>
        </w:rPr>
      </w:pPr>
    </w:p>
    <w:p w14:paraId="23614A93" w14:textId="77777777" w:rsidR="007C4600" w:rsidRDefault="007C4600" w:rsidP="007C4600">
      <w:pPr>
        <w:rPr>
          <w:rFonts w:ascii="Arial" w:hAnsi="Arial" w:cs="Arial"/>
          <w:sz w:val="22"/>
          <w:szCs w:val="22"/>
          <w:lang w:val="en-GB"/>
        </w:rPr>
      </w:pPr>
    </w:p>
    <w:p w14:paraId="6FD7909F" w14:textId="5919B4A2" w:rsidR="007C4600" w:rsidRDefault="007C4600" w:rsidP="007C4600">
      <w:pPr>
        <w:rPr>
          <w:rFonts w:ascii="Arial" w:hAnsi="Arial" w:cs="Arial"/>
          <w:sz w:val="22"/>
          <w:szCs w:val="22"/>
          <w:lang w:val="en-GB"/>
        </w:rPr>
      </w:pPr>
    </w:p>
    <w:p w14:paraId="5488ABA5" w14:textId="1EBE2B11" w:rsid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7248" behindDoc="0" locked="0" layoutInCell="1" allowOverlap="1" wp14:anchorId="01722056" wp14:editId="7688E7A5">
                <wp:simplePos x="0" y="0"/>
                <wp:positionH relativeFrom="column">
                  <wp:posOffset>2057400</wp:posOffset>
                </wp:positionH>
                <wp:positionV relativeFrom="paragraph">
                  <wp:posOffset>5080</wp:posOffset>
                </wp:positionV>
                <wp:extent cx="1371600" cy="457200"/>
                <wp:effectExtent l="0" t="0" r="19050" b="19050"/>
                <wp:wrapNone/>
                <wp:docPr id="389" name="Rectangle 389"/>
                <wp:cNvGraphicFramePr/>
                <a:graphic xmlns:a="http://schemas.openxmlformats.org/drawingml/2006/main">
                  <a:graphicData uri="http://schemas.microsoft.com/office/word/2010/wordprocessingShape">
                    <wps:wsp>
                      <wps:cNvSpPr/>
                      <wps:spPr>
                        <a:xfrm>
                          <a:off x="0" y="0"/>
                          <a:ext cx="1371600" cy="4572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032ED" id="Rectangle 389" o:spid="_x0000_s1026" style="position:absolute;margin-left:162pt;margin-top:.4pt;width:108pt;height:3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" fillcolor="#a5a5a5 [2092]" strokecolor="#a5a5a5 [2092]" strokeweight="1pt"/>
            </w:pict>
          </mc:Fallback>
        </mc:AlternateContent>
      </w:r>
    </w:p>
    <w:p w14:paraId="69A2EC9F" w14:textId="77777777" w:rsidR="007C4600" w:rsidRDefault="007C4600" w:rsidP="007C4600">
      <w:pPr>
        <w:rPr>
          <w:rFonts w:ascii="Arial" w:hAnsi="Arial" w:cs="Arial"/>
          <w:sz w:val="22"/>
          <w:szCs w:val="22"/>
          <w:lang w:val="en-GB"/>
        </w:rPr>
      </w:pPr>
    </w:p>
    <w:p w14:paraId="3C1A27C2" w14:textId="77777777" w:rsidR="007C4600" w:rsidRDefault="007C4600" w:rsidP="007C4600">
      <w:pPr>
        <w:rPr>
          <w:rFonts w:ascii="Arial" w:hAnsi="Arial" w:cs="Arial"/>
          <w:sz w:val="22"/>
          <w:szCs w:val="22"/>
          <w:lang w:val="en-GB"/>
        </w:rPr>
      </w:pPr>
    </w:p>
    <w:p w14:paraId="47879470" w14:textId="77777777" w:rsidR="007C4600" w:rsidRDefault="007C4600" w:rsidP="007C4600">
      <w:pPr>
        <w:rPr>
          <w:rFonts w:ascii="Arial" w:hAnsi="Arial" w:cs="Arial"/>
          <w:sz w:val="22"/>
          <w:szCs w:val="22"/>
          <w:lang w:val="en-GB"/>
        </w:rPr>
      </w:pPr>
    </w:p>
    <w:p w14:paraId="0F37DDFB" w14:textId="4C6712EA" w:rsidR="007C4600" w:rsidRDefault="007C4600" w:rsidP="007C4600">
      <w:pPr>
        <w:rPr>
          <w:rFonts w:ascii="Arial" w:hAnsi="Arial" w:cs="Arial"/>
          <w:sz w:val="22"/>
          <w:szCs w:val="22"/>
          <w:lang w:val="en-GB"/>
        </w:rPr>
      </w:pPr>
      <w:r w:rsidRPr="007C4600">
        <w:rPr>
          <w:rFonts w:ascii="Arial" w:hAnsi="Arial" w:cs="Arial"/>
          <w:sz w:val="22"/>
          <w:szCs w:val="22"/>
          <w:lang w:val="en-GB"/>
        </w:rPr>
        <w:t xml:space="preserve">The copper tube is suspended by two electric leads that can be connected to a power supply. In this way, a current can be made to flow through the copper tube. </w:t>
      </w:r>
    </w:p>
    <w:p w14:paraId="294D81E3" w14:textId="77777777" w:rsidR="00C650AD" w:rsidRPr="007C4600" w:rsidRDefault="00C650AD" w:rsidP="007C4600">
      <w:pPr>
        <w:rPr>
          <w:rFonts w:ascii="Arial" w:hAnsi="Arial" w:cs="Arial"/>
          <w:sz w:val="22"/>
          <w:szCs w:val="22"/>
          <w:lang w:val="en-GB"/>
        </w:rPr>
      </w:pPr>
    </w:p>
    <w:p w14:paraId="6D4BACB0" w14:textId="13BFB4FE" w:rsidR="007C4600" w:rsidRDefault="007C4600" w:rsidP="007C4600">
      <w:pPr>
        <w:rPr>
          <w:rFonts w:ascii="Arial" w:hAnsi="Arial" w:cs="Arial"/>
          <w:sz w:val="22"/>
          <w:szCs w:val="22"/>
          <w:lang w:val="en-GB"/>
        </w:rPr>
      </w:pPr>
      <w:r w:rsidRPr="007C4600">
        <w:rPr>
          <w:rFonts w:ascii="Arial" w:hAnsi="Arial" w:cs="Arial"/>
          <w:sz w:val="22"/>
          <w:szCs w:val="22"/>
          <w:lang w:val="en-GB"/>
        </w:rPr>
        <w:t>After switching the current on in a particular trial, the copper tube is observed to accelerate upwards with an acceleration of 0.520 ms</w:t>
      </w:r>
      <w:r w:rsidRPr="007C4600">
        <w:rPr>
          <w:rFonts w:ascii="Arial" w:hAnsi="Arial" w:cs="Arial"/>
          <w:sz w:val="22"/>
          <w:szCs w:val="22"/>
          <w:vertAlign w:val="superscript"/>
          <w:lang w:val="en-GB"/>
        </w:rPr>
        <w:t>-</w:t>
      </w:r>
      <w:r w:rsidR="005A4D6A">
        <w:rPr>
          <w:rFonts w:ascii="Arial" w:hAnsi="Arial" w:cs="Arial"/>
          <w:sz w:val="22"/>
          <w:szCs w:val="22"/>
          <w:vertAlign w:val="superscript"/>
          <w:lang w:val="en-GB"/>
        </w:rPr>
        <w:t>2</w:t>
      </w:r>
      <w:r w:rsidRPr="007C4600">
        <w:rPr>
          <w:rFonts w:ascii="Arial" w:hAnsi="Arial" w:cs="Arial"/>
          <w:sz w:val="22"/>
          <w:szCs w:val="22"/>
          <w:lang w:val="en-GB"/>
        </w:rPr>
        <w:t>.</w:t>
      </w:r>
    </w:p>
    <w:p w14:paraId="09A7EF35" w14:textId="77777777" w:rsidR="007C4600" w:rsidRPr="007C4600" w:rsidRDefault="007C4600" w:rsidP="007C4600">
      <w:pPr>
        <w:rPr>
          <w:rFonts w:ascii="Arial" w:hAnsi="Arial" w:cs="Arial"/>
          <w:sz w:val="22"/>
          <w:szCs w:val="22"/>
          <w:lang w:val="en-GB"/>
        </w:rPr>
      </w:pPr>
    </w:p>
    <w:p w14:paraId="0B2CD939"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State the direction in which conventional current must be flowing in the copper tube. </w:t>
      </w:r>
    </w:p>
    <w:p w14:paraId="529607CB" w14:textId="1D7CA401" w:rsid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(1 mark)</w:t>
      </w:r>
    </w:p>
    <w:p w14:paraId="51AC793A" w14:textId="60B38F1E" w:rsidR="00C650AD" w:rsidRDefault="00C650AD" w:rsidP="007C4600">
      <w:pPr>
        <w:pStyle w:val="ListParagraph"/>
        <w:jc w:val="right"/>
        <w:rPr>
          <w:rFonts w:ascii="Arial" w:hAnsi="Arial" w:cs="Arial"/>
          <w:sz w:val="22"/>
          <w:szCs w:val="22"/>
          <w:lang w:val="en-GB"/>
        </w:rPr>
      </w:pPr>
    </w:p>
    <w:p w14:paraId="63866510" w14:textId="0826897A" w:rsidR="00C650AD" w:rsidRPr="007C4600" w:rsidRDefault="00C650AD" w:rsidP="00C650AD">
      <w:pPr>
        <w:pStyle w:val="ListParagraph"/>
        <w:rPr>
          <w:rFonts w:ascii="Arial" w:hAnsi="Arial" w:cs="Arial"/>
          <w:sz w:val="22"/>
          <w:szCs w:val="22"/>
          <w:lang w:val="en-GB"/>
        </w:rPr>
      </w:pPr>
      <w:r>
        <w:rPr>
          <w:rFonts w:ascii="Arial" w:hAnsi="Arial" w:cs="Arial"/>
          <w:sz w:val="22"/>
          <w:szCs w:val="22"/>
          <w:lang w:val="en-GB"/>
        </w:rPr>
        <w:t>_____________________________________________________________________________</w:t>
      </w:r>
    </w:p>
    <w:p w14:paraId="60B5D767" w14:textId="77777777" w:rsidR="007C4600" w:rsidRPr="007C4600" w:rsidRDefault="007C4600" w:rsidP="007C4600">
      <w:pPr>
        <w:pStyle w:val="ListParagraph"/>
        <w:jc w:val="right"/>
        <w:rPr>
          <w:rFonts w:ascii="Arial" w:hAnsi="Arial" w:cs="Arial"/>
          <w:sz w:val="22"/>
          <w:szCs w:val="22"/>
          <w:lang w:val="en-GB"/>
        </w:rPr>
      </w:pPr>
    </w:p>
    <w:p w14:paraId="3B157065"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Calculate the strength of the magnetic field (B) between the poles of the horseshoe magnet if a current of 1.30 A is flowing in the copper tube. </w:t>
      </w:r>
    </w:p>
    <w:p w14:paraId="4085B4B3" w14:textId="77777777" w:rsidR="007C4600" w:rsidRP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(4 marks)</w:t>
      </w:r>
    </w:p>
    <w:p w14:paraId="647200FB" w14:textId="77777777" w:rsidR="007C4600" w:rsidRDefault="007C4600" w:rsidP="007C4600">
      <w:pPr>
        <w:pStyle w:val="ListParagraph"/>
        <w:jc w:val="right"/>
        <w:rPr>
          <w:rFonts w:ascii="Arial" w:hAnsi="Arial" w:cs="Arial"/>
          <w:lang w:val="en-GB"/>
        </w:rPr>
      </w:pPr>
    </w:p>
    <w:p w14:paraId="049C81BE" w14:textId="77777777" w:rsidR="007C4600" w:rsidRDefault="007C4600" w:rsidP="007C4600">
      <w:pPr>
        <w:pStyle w:val="ListParagraph"/>
        <w:jc w:val="right"/>
        <w:rPr>
          <w:rFonts w:ascii="Arial" w:hAnsi="Arial" w:cs="Arial"/>
          <w:lang w:val="en-GB"/>
        </w:rPr>
      </w:pPr>
    </w:p>
    <w:p w14:paraId="032A005D" w14:textId="77777777" w:rsidR="007C4600" w:rsidRDefault="007C4600" w:rsidP="007C4600">
      <w:pPr>
        <w:pStyle w:val="ListParagraph"/>
        <w:jc w:val="right"/>
        <w:rPr>
          <w:rFonts w:ascii="Arial" w:hAnsi="Arial" w:cs="Arial"/>
          <w:lang w:val="en-GB"/>
        </w:rPr>
      </w:pPr>
    </w:p>
    <w:p w14:paraId="7D5C94F2" w14:textId="77777777" w:rsidR="007C4600" w:rsidRDefault="007C4600" w:rsidP="007C4600">
      <w:pPr>
        <w:pStyle w:val="ListParagraph"/>
        <w:jc w:val="right"/>
        <w:rPr>
          <w:rFonts w:ascii="Arial" w:hAnsi="Arial" w:cs="Arial"/>
          <w:lang w:val="en-GB"/>
        </w:rPr>
      </w:pPr>
    </w:p>
    <w:p w14:paraId="63CB0BB7" w14:textId="77777777" w:rsidR="007C4600" w:rsidRDefault="007C4600" w:rsidP="007C4600">
      <w:pPr>
        <w:pStyle w:val="ListParagraph"/>
        <w:jc w:val="right"/>
        <w:rPr>
          <w:rFonts w:ascii="Arial" w:hAnsi="Arial" w:cs="Arial"/>
          <w:lang w:val="en-GB"/>
        </w:rPr>
      </w:pPr>
    </w:p>
    <w:p w14:paraId="7F8D495D" w14:textId="77777777" w:rsidR="007C4600" w:rsidRDefault="007C4600" w:rsidP="007C4600">
      <w:pPr>
        <w:pStyle w:val="ListParagraph"/>
        <w:jc w:val="right"/>
        <w:rPr>
          <w:rFonts w:ascii="Arial" w:hAnsi="Arial" w:cs="Arial"/>
          <w:lang w:val="en-GB"/>
        </w:rPr>
      </w:pPr>
    </w:p>
    <w:p w14:paraId="6A44657A" w14:textId="77777777" w:rsidR="007C4600" w:rsidRDefault="007C4600" w:rsidP="007C4600">
      <w:pPr>
        <w:pStyle w:val="ListParagraph"/>
        <w:jc w:val="right"/>
        <w:rPr>
          <w:rFonts w:ascii="Arial" w:hAnsi="Arial" w:cs="Arial"/>
          <w:lang w:val="en-GB"/>
        </w:rPr>
      </w:pPr>
    </w:p>
    <w:p w14:paraId="5CF5DA5A" w14:textId="77777777" w:rsidR="007C4600" w:rsidRDefault="007C4600" w:rsidP="007C4600">
      <w:pPr>
        <w:pStyle w:val="ListParagraph"/>
        <w:jc w:val="right"/>
        <w:rPr>
          <w:rFonts w:ascii="Arial" w:hAnsi="Arial" w:cs="Arial"/>
          <w:lang w:val="en-GB"/>
        </w:rPr>
      </w:pPr>
    </w:p>
    <w:p w14:paraId="5EC69126" w14:textId="77777777" w:rsidR="007C4600" w:rsidRDefault="007C4600" w:rsidP="007C4600">
      <w:pPr>
        <w:pStyle w:val="ListParagraph"/>
        <w:jc w:val="right"/>
        <w:rPr>
          <w:rFonts w:ascii="Arial" w:hAnsi="Arial" w:cs="Arial"/>
          <w:lang w:val="en-GB"/>
        </w:rPr>
      </w:pPr>
    </w:p>
    <w:p w14:paraId="02BB5293" w14:textId="77777777" w:rsidR="007C4600" w:rsidRDefault="007C4600" w:rsidP="007C4600">
      <w:pPr>
        <w:pStyle w:val="ListParagraph"/>
        <w:jc w:val="right"/>
        <w:rPr>
          <w:rFonts w:ascii="Arial" w:hAnsi="Arial" w:cs="Arial"/>
          <w:lang w:val="en-GB"/>
        </w:rPr>
      </w:pPr>
    </w:p>
    <w:p w14:paraId="675B76DD" w14:textId="77777777" w:rsidR="007C4600" w:rsidRDefault="007C4600" w:rsidP="007C4600">
      <w:pPr>
        <w:pStyle w:val="ListParagraph"/>
        <w:jc w:val="right"/>
        <w:rPr>
          <w:rFonts w:ascii="Arial" w:hAnsi="Arial" w:cs="Arial"/>
          <w:lang w:val="en-GB"/>
        </w:rPr>
      </w:pPr>
    </w:p>
    <w:p w14:paraId="3AEBF599" w14:textId="1C5A4524" w:rsidR="007C4600" w:rsidRDefault="007C4600" w:rsidP="007C4600">
      <w:pPr>
        <w:pStyle w:val="ListParagraph"/>
        <w:jc w:val="right"/>
        <w:rPr>
          <w:rFonts w:ascii="Arial" w:hAnsi="Arial" w:cs="Arial"/>
          <w:lang w:val="en-GB"/>
        </w:rPr>
      </w:pPr>
    </w:p>
    <w:p w14:paraId="4E1B4953" w14:textId="07D8C76D" w:rsidR="00083CD6" w:rsidRDefault="00083CD6" w:rsidP="007C4600">
      <w:pPr>
        <w:pStyle w:val="ListParagraph"/>
        <w:jc w:val="right"/>
        <w:rPr>
          <w:rFonts w:ascii="Arial" w:hAnsi="Arial" w:cs="Arial"/>
          <w:lang w:val="en-GB"/>
        </w:rPr>
      </w:pPr>
    </w:p>
    <w:p w14:paraId="22676502" w14:textId="739AD158" w:rsidR="00083CD6" w:rsidRDefault="00083CD6" w:rsidP="007C4600">
      <w:pPr>
        <w:pStyle w:val="ListParagraph"/>
        <w:jc w:val="right"/>
        <w:rPr>
          <w:rFonts w:ascii="Arial" w:hAnsi="Arial" w:cs="Arial"/>
          <w:lang w:val="en-GB"/>
        </w:rPr>
      </w:pPr>
    </w:p>
    <w:p w14:paraId="155E1216" w14:textId="54E885DF" w:rsidR="00083CD6" w:rsidRDefault="00083CD6" w:rsidP="007C4600">
      <w:pPr>
        <w:pStyle w:val="ListParagraph"/>
        <w:jc w:val="right"/>
        <w:rPr>
          <w:rFonts w:ascii="Arial" w:hAnsi="Arial" w:cs="Arial"/>
          <w:lang w:val="en-GB"/>
        </w:rPr>
      </w:pPr>
    </w:p>
    <w:p w14:paraId="77649878" w14:textId="693A3957" w:rsidR="00083CD6" w:rsidRDefault="00083CD6" w:rsidP="007C4600">
      <w:pPr>
        <w:pStyle w:val="ListParagraph"/>
        <w:jc w:val="right"/>
        <w:rPr>
          <w:rFonts w:ascii="Arial" w:hAnsi="Arial" w:cs="Arial"/>
          <w:lang w:val="en-GB"/>
        </w:rPr>
      </w:pPr>
    </w:p>
    <w:p w14:paraId="79B6A148" w14:textId="6E564FD3" w:rsidR="00083CD6" w:rsidRDefault="00083CD6" w:rsidP="007C4600">
      <w:pPr>
        <w:pStyle w:val="ListParagraph"/>
        <w:jc w:val="right"/>
        <w:rPr>
          <w:rFonts w:ascii="Arial" w:hAnsi="Arial" w:cs="Arial"/>
          <w:lang w:val="en-GB"/>
        </w:rPr>
      </w:pPr>
    </w:p>
    <w:p w14:paraId="0041377C" w14:textId="60FA3DD4" w:rsidR="00083CD6" w:rsidRDefault="00083CD6" w:rsidP="007C4600">
      <w:pPr>
        <w:pStyle w:val="ListParagraph"/>
        <w:jc w:val="right"/>
        <w:rPr>
          <w:rFonts w:ascii="Arial" w:hAnsi="Arial" w:cs="Arial"/>
          <w:lang w:val="en-GB"/>
        </w:rPr>
      </w:pPr>
    </w:p>
    <w:p w14:paraId="7B22C72E" w14:textId="77777777" w:rsidR="00083CD6" w:rsidRDefault="00083CD6" w:rsidP="007C4600">
      <w:pPr>
        <w:pStyle w:val="ListParagraph"/>
        <w:jc w:val="right"/>
        <w:rPr>
          <w:rFonts w:ascii="Arial" w:hAnsi="Arial" w:cs="Arial"/>
          <w:lang w:val="en-GB"/>
        </w:rPr>
      </w:pPr>
    </w:p>
    <w:p w14:paraId="0939BBFD" w14:textId="77777777" w:rsidR="007C4600" w:rsidRDefault="007C4600" w:rsidP="007C4600">
      <w:pPr>
        <w:pStyle w:val="ListParagraph"/>
        <w:jc w:val="right"/>
        <w:rPr>
          <w:rFonts w:ascii="Arial" w:hAnsi="Arial" w:cs="Arial"/>
          <w:lang w:val="en-GB"/>
        </w:rPr>
      </w:pPr>
    </w:p>
    <w:p w14:paraId="06ED7E61" w14:textId="347CD11A" w:rsidR="007C4600" w:rsidRDefault="00623E50" w:rsidP="007C4600">
      <w:pPr>
        <w:pStyle w:val="ListParagraph"/>
        <w:jc w:val="right"/>
        <w:rPr>
          <w:rFonts w:ascii="Arial" w:hAnsi="Arial" w:cs="Arial"/>
          <w:lang w:val="en-GB"/>
        </w:rPr>
      </w:pPr>
      <w:r>
        <w:rPr>
          <w:rFonts w:ascii="Arial" w:hAnsi="Arial" w:cs="Arial"/>
          <w:lang w:val="en-GB"/>
        </w:rPr>
        <w:t>________</w:t>
      </w:r>
      <w:r w:rsidR="007C4600">
        <w:rPr>
          <w:rFonts w:ascii="Arial" w:hAnsi="Arial" w:cs="Arial"/>
          <w:lang w:val="en-GB"/>
        </w:rPr>
        <w:t>__________ T</w:t>
      </w:r>
    </w:p>
    <w:p w14:paraId="27E5BDE9"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33B362B2" w14:textId="64F4C454" w:rsidR="00D265C9" w:rsidRDefault="009051EC" w:rsidP="00D265C9">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w:t>
      </w:r>
      <w:r w:rsidR="003E4123">
        <w:rPr>
          <w:rFonts w:ascii="Arial" w:hAnsi="Arial" w:cs="Arial"/>
          <w:b/>
          <w:sz w:val="22"/>
          <w:szCs w:val="22"/>
        </w:rPr>
        <w:t>7</w:t>
      </w:r>
      <w:r w:rsidR="00A0061D">
        <w:rPr>
          <w:rFonts w:ascii="Arial" w:hAnsi="Arial" w:cs="Arial"/>
          <w:b/>
          <w:sz w:val="22"/>
          <w:szCs w:val="22"/>
        </w:rPr>
        <w:t xml:space="preserve"> marks)</w:t>
      </w:r>
    </w:p>
    <w:p w14:paraId="53984AE8" w14:textId="147E8F8F" w:rsidR="003E4123" w:rsidRDefault="003E4123" w:rsidP="00D265C9">
      <w:pPr>
        <w:rPr>
          <w:rFonts w:ascii="Arial" w:hAnsi="Arial" w:cs="Arial"/>
          <w:b/>
          <w:sz w:val="22"/>
          <w:szCs w:val="22"/>
        </w:rPr>
      </w:pPr>
    </w:p>
    <w:p w14:paraId="40883DB1" w14:textId="14021249" w:rsidR="003E4123" w:rsidRDefault="003E4123" w:rsidP="003E4123">
      <w:pPr>
        <w:rPr>
          <w:rFonts w:ascii="Arial" w:hAnsi="Arial" w:cs="Arial"/>
          <w:sz w:val="22"/>
          <w:szCs w:val="22"/>
          <w:lang w:val="en-GB"/>
        </w:rPr>
      </w:pPr>
      <w:r w:rsidRPr="003E4123">
        <w:rPr>
          <w:rFonts w:ascii="Arial" w:hAnsi="Arial" w:cs="Arial"/>
          <w:sz w:val="22"/>
          <w:szCs w:val="22"/>
          <w:lang w:val="en-GB"/>
        </w:rPr>
        <w:t xml:space="preserve">An electron in an electron microscope is accelerated by an electric potential to 15.0% of the speed of light. </w:t>
      </w:r>
    </w:p>
    <w:p w14:paraId="2E84381D" w14:textId="77777777" w:rsidR="003E4123" w:rsidRPr="003E4123" w:rsidRDefault="003E4123" w:rsidP="003E4123">
      <w:pPr>
        <w:rPr>
          <w:rFonts w:ascii="Arial" w:hAnsi="Arial" w:cs="Arial"/>
          <w:sz w:val="22"/>
          <w:szCs w:val="22"/>
          <w:lang w:val="en-GB"/>
        </w:rPr>
      </w:pPr>
    </w:p>
    <w:p w14:paraId="45B37DFA" w14:textId="771D2BDC" w:rsidR="003E4123" w:rsidRPr="00A45D5A" w:rsidRDefault="003E4123" w:rsidP="00A45D5A">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 xml:space="preserve">Calculate the de Broglie wavelength for this electron. </w:t>
      </w:r>
      <w:r w:rsidR="00A45D5A">
        <w:rPr>
          <w:rFonts w:ascii="Arial" w:hAnsi="Arial" w:cs="Arial"/>
          <w:sz w:val="22"/>
          <w:szCs w:val="22"/>
          <w:lang w:val="en-GB"/>
        </w:rPr>
        <w:t xml:space="preserve">As part of your answer, calculate the </w:t>
      </w:r>
      <w:r w:rsidR="00A45D5A" w:rsidRPr="00A51885">
        <w:rPr>
          <w:rFonts w:ascii="Arial" w:hAnsi="Arial" w:cs="Arial"/>
          <w:b/>
          <w:bCs/>
          <w:sz w:val="22"/>
          <w:szCs w:val="22"/>
          <w:lang w:val="en-GB"/>
        </w:rPr>
        <w:t>relativistic</w:t>
      </w:r>
      <w:r w:rsidR="00A45D5A">
        <w:rPr>
          <w:rFonts w:ascii="Arial" w:hAnsi="Arial" w:cs="Arial"/>
          <w:sz w:val="22"/>
          <w:szCs w:val="22"/>
          <w:lang w:val="en-GB"/>
        </w:rPr>
        <w:t xml:space="preserve"> momentum of the electron at this speed. </w:t>
      </w:r>
    </w:p>
    <w:p w14:paraId="11F4AF06" w14:textId="77777777" w:rsidR="003E4123" w:rsidRP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(4 marks)</w:t>
      </w:r>
    </w:p>
    <w:p w14:paraId="72EB2C6E" w14:textId="77777777" w:rsidR="003E4123" w:rsidRPr="003E4123" w:rsidRDefault="003E4123" w:rsidP="003E4123">
      <w:pPr>
        <w:pStyle w:val="ListParagraph"/>
        <w:jc w:val="right"/>
        <w:rPr>
          <w:rFonts w:ascii="Arial" w:hAnsi="Arial" w:cs="Arial"/>
          <w:sz w:val="22"/>
          <w:szCs w:val="22"/>
          <w:lang w:val="en-GB"/>
        </w:rPr>
      </w:pPr>
    </w:p>
    <w:p w14:paraId="43145B17" w14:textId="77777777" w:rsidR="003E4123" w:rsidRPr="003E4123" w:rsidRDefault="003E4123" w:rsidP="003E4123">
      <w:pPr>
        <w:pStyle w:val="ListParagraph"/>
        <w:jc w:val="right"/>
        <w:rPr>
          <w:rFonts w:ascii="Arial" w:hAnsi="Arial" w:cs="Arial"/>
          <w:sz w:val="22"/>
          <w:szCs w:val="22"/>
          <w:lang w:val="en-GB"/>
        </w:rPr>
      </w:pPr>
    </w:p>
    <w:p w14:paraId="7EF7672E" w14:textId="77777777" w:rsidR="003E4123" w:rsidRPr="003E4123" w:rsidRDefault="003E4123" w:rsidP="003E4123">
      <w:pPr>
        <w:pStyle w:val="ListParagraph"/>
        <w:jc w:val="right"/>
        <w:rPr>
          <w:rFonts w:ascii="Arial" w:hAnsi="Arial" w:cs="Arial"/>
          <w:sz w:val="22"/>
          <w:szCs w:val="22"/>
          <w:lang w:val="en-GB"/>
        </w:rPr>
      </w:pPr>
    </w:p>
    <w:p w14:paraId="743E4A24" w14:textId="77777777" w:rsidR="003E4123" w:rsidRPr="003E4123" w:rsidRDefault="003E4123" w:rsidP="003E4123">
      <w:pPr>
        <w:pStyle w:val="ListParagraph"/>
        <w:jc w:val="right"/>
        <w:rPr>
          <w:rFonts w:ascii="Arial" w:hAnsi="Arial" w:cs="Arial"/>
          <w:sz w:val="22"/>
          <w:szCs w:val="22"/>
          <w:lang w:val="en-GB"/>
        </w:rPr>
      </w:pPr>
    </w:p>
    <w:p w14:paraId="14AF3FCA" w14:textId="77777777" w:rsidR="003E4123" w:rsidRPr="003E4123" w:rsidRDefault="003E4123" w:rsidP="003E4123">
      <w:pPr>
        <w:pStyle w:val="ListParagraph"/>
        <w:jc w:val="right"/>
        <w:rPr>
          <w:rFonts w:ascii="Arial" w:hAnsi="Arial" w:cs="Arial"/>
          <w:sz w:val="22"/>
          <w:szCs w:val="22"/>
          <w:lang w:val="en-GB"/>
        </w:rPr>
      </w:pPr>
    </w:p>
    <w:p w14:paraId="222EF3D6" w14:textId="77777777" w:rsidR="003E4123" w:rsidRPr="003E4123" w:rsidRDefault="003E4123" w:rsidP="003E4123">
      <w:pPr>
        <w:pStyle w:val="ListParagraph"/>
        <w:jc w:val="right"/>
        <w:rPr>
          <w:rFonts w:ascii="Arial" w:hAnsi="Arial" w:cs="Arial"/>
          <w:sz w:val="22"/>
          <w:szCs w:val="22"/>
          <w:lang w:val="en-GB"/>
        </w:rPr>
      </w:pPr>
    </w:p>
    <w:p w14:paraId="7E4D2F35" w14:textId="77777777" w:rsidR="003E4123" w:rsidRPr="003E4123" w:rsidRDefault="003E4123" w:rsidP="003E4123">
      <w:pPr>
        <w:pStyle w:val="ListParagraph"/>
        <w:jc w:val="right"/>
        <w:rPr>
          <w:rFonts w:ascii="Arial" w:hAnsi="Arial" w:cs="Arial"/>
          <w:sz w:val="22"/>
          <w:szCs w:val="22"/>
          <w:lang w:val="en-GB"/>
        </w:rPr>
      </w:pPr>
    </w:p>
    <w:p w14:paraId="7218F59E" w14:textId="77777777" w:rsidR="003E4123" w:rsidRPr="003E4123" w:rsidRDefault="003E4123" w:rsidP="003E4123">
      <w:pPr>
        <w:pStyle w:val="ListParagraph"/>
        <w:jc w:val="right"/>
        <w:rPr>
          <w:rFonts w:ascii="Arial" w:hAnsi="Arial" w:cs="Arial"/>
          <w:sz w:val="22"/>
          <w:szCs w:val="22"/>
          <w:lang w:val="en-GB"/>
        </w:rPr>
      </w:pPr>
    </w:p>
    <w:p w14:paraId="4293A7DB" w14:textId="77777777" w:rsidR="003E4123" w:rsidRPr="003E4123" w:rsidRDefault="003E4123" w:rsidP="003E4123">
      <w:pPr>
        <w:pStyle w:val="ListParagraph"/>
        <w:jc w:val="right"/>
        <w:rPr>
          <w:rFonts w:ascii="Arial" w:hAnsi="Arial" w:cs="Arial"/>
          <w:sz w:val="22"/>
          <w:szCs w:val="22"/>
          <w:lang w:val="en-GB"/>
        </w:rPr>
      </w:pPr>
    </w:p>
    <w:p w14:paraId="359B6755" w14:textId="77777777" w:rsidR="003E4123" w:rsidRPr="003E4123" w:rsidRDefault="003E4123" w:rsidP="003E4123">
      <w:pPr>
        <w:pStyle w:val="ListParagraph"/>
        <w:jc w:val="right"/>
        <w:rPr>
          <w:rFonts w:ascii="Arial" w:hAnsi="Arial" w:cs="Arial"/>
          <w:sz w:val="22"/>
          <w:szCs w:val="22"/>
          <w:lang w:val="en-GB"/>
        </w:rPr>
      </w:pPr>
    </w:p>
    <w:p w14:paraId="25D7FB80" w14:textId="77777777" w:rsidR="003E4123" w:rsidRPr="003E4123" w:rsidRDefault="003E4123" w:rsidP="003E4123">
      <w:pPr>
        <w:pStyle w:val="ListParagraph"/>
        <w:jc w:val="right"/>
        <w:rPr>
          <w:rFonts w:ascii="Arial" w:hAnsi="Arial" w:cs="Arial"/>
          <w:sz w:val="22"/>
          <w:szCs w:val="22"/>
          <w:lang w:val="en-GB"/>
        </w:rPr>
      </w:pPr>
    </w:p>
    <w:p w14:paraId="69D82C3F" w14:textId="77777777" w:rsidR="003E4123" w:rsidRPr="003E4123" w:rsidRDefault="003E4123" w:rsidP="003E4123">
      <w:pPr>
        <w:pStyle w:val="ListParagraph"/>
        <w:jc w:val="right"/>
        <w:rPr>
          <w:rFonts w:ascii="Arial" w:hAnsi="Arial" w:cs="Arial"/>
          <w:sz w:val="22"/>
          <w:szCs w:val="22"/>
          <w:lang w:val="en-GB"/>
        </w:rPr>
      </w:pPr>
    </w:p>
    <w:p w14:paraId="2526696B" w14:textId="77777777" w:rsidR="003E4123" w:rsidRPr="003E4123" w:rsidRDefault="003E4123" w:rsidP="003E4123">
      <w:pPr>
        <w:pStyle w:val="ListParagraph"/>
        <w:jc w:val="right"/>
        <w:rPr>
          <w:rFonts w:ascii="Arial" w:hAnsi="Arial" w:cs="Arial"/>
          <w:sz w:val="22"/>
          <w:szCs w:val="22"/>
          <w:lang w:val="en-GB"/>
        </w:rPr>
      </w:pPr>
    </w:p>
    <w:p w14:paraId="4DA7035D" w14:textId="77777777" w:rsidR="003E4123" w:rsidRPr="003E4123" w:rsidRDefault="003E4123" w:rsidP="003E4123">
      <w:pPr>
        <w:pStyle w:val="ListParagraph"/>
        <w:jc w:val="right"/>
        <w:rPr>
          <w:rFonts w:ascii="Arial" w:hAnsi="Arial" w:cs="Arial"/>
          <w:sz w:val="22"/>
          <w:szCs w:val="22"/>
          <w:lang w:val="en-GB"/>
        </w:rPr>
      </w:pPr>
    </w:p>
    <w:p w14:paraId="1B38EA4B" w14:textId="77777777" w:rsidR="003E4123" w:rsidRPr="003E4123" w:rsidRDefault="003E4123" w:rsidP="003E4123">
      <w:pPr>
        <w:pStyle w:val="ListParagraph"/>
        <w:jc w:val="right"/>
        <w:rPr>
          <w:rFonts w:ascii="Arial" w:hAnsi="Arial" w:cs="Arial"/>
          <w:sz w:val="22"/>
          <w:szCs w:val="22"/>
          <w:lang w:val="en-GB"/>
        </w:rPr>
      </w:pPr>
    </w:p>
    <w:p w14:paraId="7180FB1C" w14:textId="350D453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_______________________ m</w:t>
      </w:r>
    </w:p>
    <w:p w14:paraId="59265834" w14:textId="77777777" w:rsidR="002033DD" w:rsidRPr="003E4123" w:rsidRDefault="002033DD" w:rsidP="003E4123">
      <w:pPr>
        <w:pStyle w:val="ListParagraph"/>
        <w:jc w:val="right"/>
        <w:rPr>
          <w:rFonts w:ascii="Arial" w:hAnsi="Arial" w:cs="Arial"/>
          <w:sz w:val="22"/>
          <w:szCs w:val="22"/>
          <w:lang w:val="en-GB"/>
        </w:rPr>
      </w:pPr>
    </w:p>
    <w:p w14:paraId="7C2E6664" w14:textId="77777777" w:rsidR="003E4123" w:rsidRPr="003E4123" w:rsidRDefault="003E4123" w:rsidP="003E4123">
      <w:pPr>
        <w:pStyle w:val="ListParagraph"/>
        <w:jc w:val="right"/>
        <w:rPr>
          <w:rFonts w:ascii="Arial" w:hAnsi="Arial" w:cs="Arial"/>
          <w:sz w:val="22"/>
          <w:szCs w:val="22"/>
          <w:lang w:val="en-GB"/>
        </w:rPr>
      </w:pPr>
    </w:p>
    <w:p w14:paraId="1B1B0909" w14:textId="77777777" w:rsidR="003E4123" w:rsidRPr="00A931E0" w:rsidRDefault="003E4123" w:rsidP="00A931E0">
      <w:pPr>
        <w:rPr>
          <w:rFonts w:ascii="Arial" w:hAnsi="Arial" w:cs="Arial"/>
          <w:sz w:val="22"/>
          <w:szCs w:val="22"/>
          <w:lang w:val="en-GB"/>
        </w:rPr>
      </w:pPr>
      <w:r w:rsidRPr="00A931E0">
        <w:rPr>
          <w:rFonts w:ascii="Arial" w:hAnsi="Arial" w:cs="Arial"/>
          <w:sz w:val="22"/>
          <w:szCs w:val="22"/>
          <w:lang w:val="en-GB"/>
        </w:rPr>
        <w:t xml:space="preserve">When viewing very small objects under the electron microscope, the best resolution is achieved when the de Broglie wavelength of the electron beam is comparable to the object’s size. </w:t>
      </w:r>
    </w:p>
    <w:p w14:paraId="773657BD" w14:textId="77777777" w:rsidR="003E4123" w:rsidRPr="003E4123" w:rsidRDefault="003E4123" w:rsidP="003E4123">
      <w:pPr>
        <w:pStyle w:val="ListParagraph"/>
        <w:rPr>
          <w:rFonts w:ascii="Arial" w:hAnsi="Arial" w:cs="Arial"/>
          <w:sz w:val="22"/>
          <w:szCs w:val="22"/>
          <w:lang w:val="en-GB"/>
        </w:rPr>
      </w:pPr>
    </w:p>
    <w:p w14:paraId="7AD0D3B6" w14:textId="77777777"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Atoms have a size that is on a scale of 10</w:t>
      </w:r>
      <w:r w:rsidRPr="003E4123">
        <w:rPr>
          <w:rFonts w:ascii="Arial" w:hAnsi="Arial" w:cs="Arial"/>
          <w:sz w:val="22"/>
          <w:szCs w:val="22"/>
          <w:vertAlign w:val="superscript"/>
          <w:lang w:val="en-GB"/>
        </w:rPr>
        <w:t>-10</w:t>
      </w:r>
      <w:r w:rsidRPr="003E4123">
        <w:rPr>
          <w:rFonts w:ascii="Arial" w:hAnsi="Arial" w:cs="Arial"/>
          <w:sz w:val="22"/>
          <w:szCs w:val="22"/>
          <w:lang w:val="en-GB"/>
        </w:rPr>
        <w:t xml:space="preserve"> metres. Explain how the electron beam in part a) would need to be changed to achieve maximum resolution of objects at this scale. </w:t>
      </w:r>
    </w:p>
    <w:p w14:paraId="3856D63E" w14:textId="5359624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(3 marks)</w:t>
      </w:r>
    </w:p>
    <w:p w14:paraId="271D546E" w14:textId="2B3CD0BC" w:rsidR="006C6701" w:rsidRDefault="006C6701" w:rsidP="003E4123">
      <w:pPr>
        <w:pStyle w:val="ListParagraph"/>
        <w:jc w:val="right"/>
        <w:rPr>
          <w:rFonts w:ascii="Arial" w:hAnsi="Arial" w:cs="Arial"/>
          <w:sz w:val="22"/>
          <w:szCs w:val="22"/>
          <w:lang w:val="en-GB"/>
        </w:rPr>
      </w:pPr>
    </w:p>
    <w:p w14:paraId="57208ECB" w14:textId="7963A597" w:rsidR="006C6701" w:rsidRDefault="006C6701" w:rsidP="002033DD">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5DDA">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7ED479A1" w14:textId="77777777" w:rsidR="00755DDA" w:rsidRDefault="00755DDA" w:rsidP="002033DD">
      <w:pPr>
        <w:spacing w:line="480" w:lineRule="auto"/>
        <w:rPr>
          <w:rFonts w:ascii="Arial" w:hAnsi="Arial" w:cs="Arial"/>
          <w:sz w:val="22"/>
          <w:szCs w:val="22"/>
          <w:lang w:val="en-GB"/>
        </w:rPr>
      </w:pPr>
    </w:p>
    <w:p w14:paraId="3DF09F23" w14:textId="77777777" w:rsidR="006C6701" w:rsidRPr="006C6701" w:rsidRDefault="006C6701" w:rsidP="002033DD">
      <w:pPr>
        <w:spacing w:line="480" w:lineRule="auto"/>
        <w:rPr>
          <w:rFonts w:ascii="Arial" w:hAnsi="Arial" w:cs="Arial"/>
          <w:sz w:val="22"/>
          <w:szCs w:val="22"/>
          <w:lang w:val="en-GB"/>
        </w:rPr>
      </w:pPr>
    </w:p>
    <w:p w14:paraId="56561C4B" w14:textId="77777777" w:rsidR="003E4123" w:rsidRPr="003E4123" w:rsidRDefault="003E4123" w:rsidP="00D265C9">
      <w:pPr>
        <w:rPr>
          <w:rFonts w:ascii="Arial" w:hAnsi="Arial" w:cs="Arial"/>
          <w:b/>
          <w:sz w:val="22"/>
          <w:szCs w:val="22"/>
        </w:rPr>
      </w:pPr>
    </w:p>
    <w:p w14:paraId="03DE1258" w14:textId="77777777" w:rsidR="00D265C9" w:rsidRDefault="00D265C9" w:rsidP="00D265C9">
      <w:pPr>
        <w:rPr>
          <w:rFonts w:ascii="Arial" w:hAnsi="Arial" w:cs="Arial"/>
          <w:b/>
          <w:sz w:val="22"/>
          <w:szCs w:val="22"/>
        </w:rPr>
      </w:pPr>
    </w:p>
    <w:p w14:paraId="598981AF" w14:textId="1BEF0FBF" w:rsidR="003F780A" w:rsidRDefault="003F780A" w:rsidP="00616744">
      <w:pPr>
        <w:spacing w:after="160" w:line="480" w:lineRule="auto"/>
        <w:rPr>
          <w:rFonts w:ascii="Arial" w:hAnsi="Arial" w:cs="Arial"/>
          <w:sz w:val="22"/>
          <w:szCs w:val="22"/>
        </w:rPr>
      </w:pPr>
      <w:r>
        <w:rPr>
          <w:rFonts w:ascii="Arial" w:hAnsi="Arial" w:cs="Arial"/>
          <w:sz w:val="22"/>
          <w:szCs w:val="22"/>
        </w:rPr>
        <w:br w:type="page"/>
      </w:r>
    </w:p>
    <w:p w14:paraId="0B4102E8" w14:textId="4E667012" w:rsidR="003F780A" w:rsidRDefault="009051EC" w:rsidP="003F780A">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w:t>
      </w:r>
      <w:r w:rsidR="00B9175A">
        <w:rPr>
          <w:rFonts w:ascii="Arial" w:hAnsi="Arial" w:cs="Arial"/>
          <w:b/>
          <w:sz w:val="22"/>
          <w:szCs w:val="22"/>
        </w:rPr>
        <w:t>4</w:t>
      </w:r>
      <w:r w:rsidR="00336519">
        <w:rPr>
          <w:rFonts w:ascii="Arial" w:hAnsi="Arial" w:cs="Arial"/>
          <w:b/>
          <w:sz w:val="22"/>
          <w:szCs w:val="22"/>
        </w:rPr>
        <w:t xml:space="preserve"> marks)</w:t>
      </w:r>
    </w:p>
    <w:p w14:paraId="43488AC4" w14:textId="5100580B" w:rsidR="00CF23C1" w:rsidRDefault="00CF23C1" w:rsidP="003F780A">
      <w:pPr>
        <w:rPr>
          <w:rFonts w:ascii="Arial" w:hAnsi="Arial" w:cs="Arial"/>
          <w:b/>
          <w:sz w:val="22"/>
          <w:szCs w:val="22"/>
        </w:rPr>
      </w:pPr>
    </w:p>
    <w:p w14:paraId="6FE803D2" w14:textId="77777777" w:rsidR="00CF23C1" w:rsidRDefault="00CF23C1" w:rsidP="00CF23C1">
      <w:pPr>
        <w:rPr>
          <w:rFonts w:ascii="Arial" w:hAnsi="Arial" w:cs="Arial"/>
          <w:sz w:val="22"/>
          <w:szCs w:val="22"/>
          <w:lang w:val="en-GB"/>
        </w:rPr>
      </w:pPr>
      <w:r w:rsidRPr="00CF23C1">
        <w:rPr>
          <w:rFonts w:ascii="Arial" w:hAnsi="Arial" w:cs="Arial"/>
          <w:sz w:val="22"/>
          <w:szCs w:val="22"/>
          <w:lang w:val="en-GB"/>
        </w:rPr>
        <w:t>A light pole has the structure shown below.</w:t>
      </w:r>
    </w:p>
    <w:p w14:paraId="10111B41" w14:textId="11CD1E65" w:rsidR="00CF23C1" w:rsidRPr="00CF23C1" w:rsidRDefault="00CF23C1" w:rsidP="00CF23C1">
      <w:pPr>
        <w:rPr>
          <w:rFonts w:ascii="Arial" w:hAnsi="Arial" w:cs="Arial"/>
          <w:sz w:val="22"/>
          <w:szCs w:val="22"/>
          <w:lang w:val="en-GB"/>
        </w:rPr>
      </w:pPr>
      <w:r w:rsidRPr="00CF23C1">
        <w:rPr>
          <w:rFonts w:ascii="Arial" w:hAnsi="Arial" w:cs="Arial"/>
          <w:sz w:val="22"/>
          <w:szCs w:val="22"/>
          <w:lang w:val="en-GB"/>
        </w:rPr>
        <w:t xml:space="preserve"> </w:t>
      </w:r>
    </w:p>
    <w:p w14:paraId="7B4F58F6" w14:textId="08B00D88" w:rsidR="00CF23C1" w:rsidRPr="00CF23C1" w:rsidRDefault="00CF23C1" w:rsidP="00CF23C1">
      <w:pPr>
        <w:rPr>
          <w:rFonts w:ascii="Arial" w:hAnsi="Arial" w:cs="Arial"/>
          <w:sz w:val="22"/>
          <w:szCs w:val="22"/>
          <w:lang w:val="en-GB"/>
        </w:rPr>
      </w:pPr>
      <w:r w:rsidRPr="00CF23C1">
        <w:rPr>
          <w:rFonts w:ascii="Arial" w:hAnsi="Arial" w:cs="Arial"/>
          <w:noProof/>
          <w:sz w:val="22"/>
          <w:szCs w:val="22"/>
          <w:lang w:val="en-GB"/>
        </w:rPr>
        <mc:AlternateContent>
          <mc:Choice Requires="wps">
            <w:drawing>
              <wp:anchor distT="0" distB="0" distL="114300" distR="114300" simplePos="0" relativeHeight="251970560" behindDoc="0" locked="0" layoutInCell="1" allowOverlap="1" wp14:anchorId="3D903B07" wp14:editId="5A065109">
                <wp:simplePos x="0" y="0"/>
                <wp:positionH relativeFrom="column">
                  <wp:posOffset>0</wp:posOffset>
                </wp:positionH>
                <wp:positionV relativeFrom="paragraph">
                  <wp:posOffset>17145</wp:posOffset>
                </wp:positionV>
                <wp:extent cx="914400" cy="228600"/>
                <wp:effectExtent l="0" t="0" r="6350" b="0"/>
                <wp:wrapNone/>
                <wp:docPr id="394" name="Text Box 39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DF1AD35"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03B07" id="Text Box 394" o:spid="_x0000_s1040" type="#_x0000_t202" style="position:absolute;margin-left:0;margin-top:1.35pt;width:1in;height:18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" fillcolor="white [3201]" stroked="f" strokeweight=".5pt">
                <v:textbox>
                  <w:txbxContent>
                    <w:p w14:paraId="5DF1AD35"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1584" behindDoc="0" locked="0" layoutInCell="1" allowOverlap="1" wp14:anchorId="58B6629B" wp14:editId="214A3165">
                <wp:simplePos x="0" y="0"/>
                <wp:positionH relativeFrom="column">
                  <wp:posOffset>4572000</wp:posOffset>
                </wp:positionH>
                <wp:positionV relativeFrom="paragraph">
                  <wp:posOffset>4445</wp:posOffset>
                </wp:positionV>
                <wp:extent cx="914400" cy="228600"/>
                <wp:effectExtent l="0" t="0" r="6350" b="0"/>
                <wp:wrapNone/>
                <wp:docPr id="393" name="Text Box 3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49027F"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6629B" id="Text Box 393" o:spid="_x0000_s1041" type="#_x0000_t202" style="position:absolute;margin-left:5in;margin-top:.35pt;width:1in;height:18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s3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" fillcolor="white [3201]" stroked="f" strokeweight=".5pt">
                <v:textbox>
                  <w:txbxContent>
                    <w:p w14:paraId="7A49027F" w14:textId="77777777" w:rsidR="00CF23C1" w:rsidRPr="002E594A" w:rsidRDefault="00CF23C1" w:rsidP="00CF23C1">
                      <w:pPr>
                        <w:rPr>
                          <w:rFonts w:ascii="Arial" w:hAnsi="Arial" w:cs="Arial"/>
                          <w:sz w:val="16"/>
                          <w:szCs w:val="16"/>
                          <w:lang w:val="en-GB"/>
                        </w:rPr>
                      </w:pPr>
                      <w:r w:rsidRPr="002E594A">
                        <w:rPr>
                          <w:rFonts w:ascii="Arial" w:hAnsi="Arial" w:cs="Arial"/>
                          <w:sz w:val="16"/>
                          <w:szCs w:val="16"/>
                          <w:lang w:val="en-GB"/>
                        </w:rPr>
                        <w:t>Light globe and fitting</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5680" behindDoc="1" locked="0" layoutInCell="1" allowOverlap="1" wp14:anchorId="49A1D657" wp14:editId="567B8C04">
                <wp:simplePos x="0" y="0"/>
                <wp:positionH relativeFrom="column">
                  <wp:posOffset>3659505</wp:posOffset>
                </wp:positionH>
                <wp:positionV relativeFrom="paragraph">
                  <wp:posOffset>118745</wp:posOffset>
                </wp:positionV>
                <wp:extent cx="914400" cy="228600"/>
                <wp:effectExtent l="0" t="0" r="3175" b="0"/>
                <wp:wrapNone/>
                <wp:docPr id="391" name="Text Box 39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057EAF8"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1D657" id="Text Box 391" o:spid="_x0000_s1042" type="#_x0000_t202" style="position:absolute;margin-left:288.15pt;margin-top:9.35pt;width:1in;height:18pt;z-index:-25134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JJ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" fillcolor="white [3201]" stroked="f" strokeweight=".5pt">
                <v:textbox>
                  <w:txbxContent>
                    <w:p w14:paraId="5057EAF8"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4656" behindDoc="1" locked="0" layoutInCell="1" allowOverlap="1" wp14:anchorId="3F606E6F" wp14:editId="7B816566">
                <wp:simplePos x="0" y="0"/>
                <wp:positionH relativeFrom="column">
                  <wp:posOffset>1373505</wp:posOffset>
                </wp:positionH>
                <wp:positionV relativeFrom="paragraph">
                  <wp:posOffset>118745</wp:posOffset>
                </wp:positionV>
                <wp:extent cx="914400" cy="228600"/>
                <wp:effectExtent l="0" t="0" r="3175" b="0"/>
                <wp:wrapNone/>
                <wp:docPr id="392" name="Text Box 39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DDFD3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06E6F" id="Text Box 392" o:spid="_x0000_s1043" type="#_x0000_t202" style="position:absolute;margin-left:108.15pt;margin-top:9.35pt;width:1in;height:18pt;z-index:-25134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" fillcolor="white [3201]" stroked="f" strokeweight=".5pt">
                <v:textbox>
                  <w:txbxContent>
                    <w:p w14:paraId="57DDFD3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Support</w:t>
                      </w:r>
                    </w:p>
                  </w:txbxContent>
                </v:textbox>
              </v:shape>
            </w:pict>
          </mc:Fallback>
        </mc:AlternateContent>
      </w:r>
    </w:p>
    <w:p w14:paraId="2E14D918" w14:textId="0FF42AA6" w:rsidR="00CF23C1" w:rsidRPr="00CF23C1" w:rsidRDefault="00CF23C1" w:rsidP="00CF23C1">
      <w:pPr>
        <w:rPr>
          <w:rFonts w:ascii="Arial" w:hAnsi="Arial" w:cs="Arial"/>
          <w:sz w:val="22"/>
          <w:szCs w:val="22"/>
          <w:lang w:val="en-GB"/>
        </w:rPr>
      </w:pPr>
      <w:r w:rsidRPr="00CF23C1">
        <w:rPr>
          <w:rFonts w:ascii="Arial" w:hAnsi="Arial" w:cs="Arial"/>
          <w:noProof/>
          <w:sz w:val="22"/>
          <w:szCs w:val="22"/>
          <w:lang w:val="en-GB"/>
        </w:rPr>
        <mc:AlternateContent>
          <mc:Choice Requires="wps">
            <w:drawing>
              <wp:anchor distT="0" distB="0" distL="114300" distR="114300" simplePos="0" relativeHeight="251965440" behindDoc="0" locked="0" layoutInCell="1" allowOverlap="1" wp14:anchorId="0CE2EFC8" wp14:editId="01CDC32A">
                <wp:simplePos x="0" y="0"/>
                <wp:positionH relativeFrom="column">
                  <wp:posOffset>914400</wp:posOffset>
                </wp:positionH>
                <wp:positionV relativeFrom="paragraph">
                  <wp:posOffset>135890</wp:posOffset>
                </wp:positionV>
                <wp:extent cx="3911600" cy="1485900"/>
                <wp:effectExtent l="0" t="57150" r="50800" b="0"/>
                <wp:wrapNone/>
                <wp:docPr id="399" name="Arc 399"/>
                <wp:cNvGraphicFramePr/>
                <a:graphic xmlns:a="http://schemas.openxmlformats.org/drawingml/2006/main">
                  <a:graphicData uri="http://schemas.microsoft.com/office/word/2010/wordprocessingShape">
                    <wps:wsp>
                      <wps:cNvSpPr/>
                      <wps:spPr>
                        <a:xfrm>
                          <a:off x="0" y="0"/>
                          <a:ext cx="3911600" cy="1485900"/>
                        </a:xfrm>
                        <a:prstGeom prst="arc">
                          <a:avLst/>
                        </a:prstGeom>
                        <a:ln w="19050"/>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0B4C9" id="Arc 399" o:spid="_x0000_s1026" style="position:absolute;margin-left:1in;margin-top:10.7pt;width:308pt;height:1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116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" path="m1955800,nsc3035959,,3911600,332630,3911600,742950r-1955800,l1955800,xem1955800,nfc3035959,,3911600,332630,3911600,742950e" filled="f" strokecolor="black [3200]" strokeweight="1.5pt">
                <v:stroke joinstyle="miter"/>
                <v:path arrowok="t" o:connecttype="custom" o:connectlocs="1955800,0;3911600,742950" o:connectangles="0,0"/>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81824" behindDoc="1" locked="0" layoutInCell="1" allowOverlap="1" wp14:anchorId="57B18FE8" wp14:editId="51EAAD4B">
                <wp:simplePos x="0" y="0"/>
                <wp:positionH relativeFrom="column">
                  <wp:posOffset>446405</wp:posOffset>
                </wp:positionH>
                <wp:positionV relativeFrom="paragraph">
                  <wp:posOffset>821690</wp:posOffset>
                </wp:positionV>
                <wp:extent cx="914400" cy="228600"/>
                <wp:effectExtent l="0" t="0" r="3175" b="0"/>
                <wp:wrapNone/>
                <wp:docPr id="22" name="Text Box 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8EB9D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18FE8" id="Text Box 22" o:spid="_x0000_s1044" type="#_x0000_t202" style="position:absolute;margin-left:35.15pt;margin-top:64.7pt;width:1in;height:18pt;z-index:-251334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qJ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" fillcolor="white [3201]" stroked="f" strokeweight=".5pt">
                <v:textbox>
                  <w:txbxContent>
                    <w:p w14:paraId="1B8EB9D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Z</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80800" behindDoc="1" locked="0" layoutInCell="1" allowOverlap="1" wp14:anchorId="3306F34F" wp14:editId="2CB0E81B">
                <wp:simplePos x="0" y="0"/>
                <wp:positionH relativeFrom="column">
                  <wp:posOffset>2205355</wp:posOffset>
                </wp:positionH>
                <wp:positionV relativeFrom="paragraph">
                  <wp:posOffset>821690</wp:posOffset>
                </wp:positionV>
                <wp:extent cx="914400" cy="22860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7B98E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6F34F" id="Text Box 21" o:spid="_x0000_s1045" type="#_x0000_t202" style="position:absolute;margin-left:173.65pt;margin-top:64.7pt;width:1in;height:18pt;z-index:-25133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V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" fillcolor="white [3201]" stroked="f" strokeweight=".5pt">
                <v:textbox>
                  <w:txbxContent>
                    <w:p w14:paraId="4D7B98E3"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Y</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9776" behindDoc="1" locked="0" layoutInCell="1" allowOverlap="1" wp14:anchorId="19C51573" wp14:editId="38D494C0">
                <wp:simplePos x="0" y="0"/>
                <wp:positionH relativeFrom="column">
                  <wp:posOffset>2205355</wp:posOffset>
                </wp:positionH>
                <wp:positionV relativeFrom="paragraph">
                  <wp:posOffset>180340</wp:posOffset>
                </wp:positionV>
                <wp:extent cx="914400" cy="22860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9A51003" w14:textId="77777777" w:rsidR="00CF23C1" w:rsidRPr="003C310A" w:rsidRDefault="00CF23C1" w:rsidP="00CF23C1">
                            <w:pPr>
                              <w:rPr>
                                <w:rFonts w:ascii="Arial" w:hAnsi="Arial" w:cs="Arial"/>
                                <w:b/>
                                <w:bCs/>
                                <w:sz w:val="16"/>
                                <w:szCs w:val="16"/>
                                <w:lang w:val="en-GB"/>
                              </w:rPr>
                            </w:pPr>
                            <w:r w:rsidRPr="003C310A">
                              <w:rPr>
                                <w:rFonts w:ascii="Arial" w:hAnsi="Arial" w:cs="Arial"/>
                                <w:b/>
                                <w:bCs/>
                                <w:sz w:val="16"/>
                                <w:szCs w:val="16"/>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51573" id="Text Box 20" o:spid="_x0000_s1046" type="#_x0000_t202" style="position:absolute;margin-left:173.65pt;margin-top:14.2pt;width:1in;height:18pt;z-index:-25133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" fillcolor="white [3201]" stroked="f" strokeweight=".5pt">
                <v:textbox>
                  <w:txbxContent>
                    <w:p w14:paraId="19A51003" w14:textId="77777777" w:rsidR="00CF23C1" w:rsidRPr="003C310A" w:rsidRDefault="00CF23C1" w:rsidP="00CF23C1">
                      <w:pPr>
                        <w:rPr>
                          <w:rFonts w:ascii="Arial" w:hAnsi="Arial" w:cs="Arial"/>
                          <w:b/>
                          <w:bCs/>
                          <w:sz w:val="16"/>
                          <w:szCs w:val="16"/>
                          <w:lang w:val="en-GB"/>
                        </w:rPr>
                      </w:pPr>
                      <w:r w:rsidRPr="003C310A">
                        <w:rPr>
                          <w:rFonts w:ascii="Arial" w:hAnsi="Arial" w:cs="Arial"/>
                          <w:b/>
                          <w:bCs/>
                          <w:sz w:val="16"/>
                          <w:szCs w:val="16"/>
                          <w:lang w:val="en-GB"/>
                        </w:rPr>
                        <w:t>X</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3632" behindDoc="1" locked="0" layoutInCell="1" allowOverlap="1" wp14:anchorId="3D109920" wp14:editId="2514CF43">
                <wp:simplePos x="0" y="0"/>
                <wp:positionH relativeFrom="column">
                  <wp:posOffset>2537460</wp:posOffset>
                </wp:positionH>
                <wp:positionV relativeFrom="paragraph">
                  <wp:posOffset>2879090</wp:posOffset>
                </wp:positionV>
                <wp:extent cx="914400" cy="228600"/>
                <wp:effectExtent l="0" t="0" r="3175" b="0"/>
                <wp:wrapNone/>
                <wp:docPr id="395" name="Text Box 3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C640ADE"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Light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09920" id="Text Box 395" o:spid="_x0000_s1047" type="#_x0000_t202" style="position:absolute;margin-left:199.8pt;margin-top:226.7pt;width:1in;height:18pt;z-index:-25134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" fillcolor="white [3201]" stroked="f" strokeweight=".5pt">
                <v:textbox>
                  <w:txbxContent>
                    <w:p w14:paraId="6C640ADE"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Light pole</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66464" behindDoc="0" locked="0" layoutInCell="1" allowOverlap="1" wp14:anchorId="679E48F0" wp14:editId="3E6104DE">
                <wp:simplePos x="0" y="0"/>
                <wp:positionH relativeFrom="column">
                  <wp:posOffset>2857500</wp:posOffset>
                </wp:positionH>
                <wp:positionV relativeFrom="paragraph">
                  <wp:posOffset>821690</wp:posOffset>
                </wp:positionV>
                <wp:extent cx="0" cy="2057400"/>
                <wp:effectExtent l="19050" t="0" r="38100" b="38100"/>
                <wp:wrapNone/>
                <wp:docPr id="396" name="Straight Connector 396"/>
                <wp:cNvGraphicFramePr/>
                <a:graphic xmlns:a="http://schemas.openxmlformats.org/drawingml/2006/main">
                  <a:graphicData uri="http://schemas.microsoft.com/office/word/2010/wordprocessingShape">
                    <wps:wsp>
                      <wps:cNvCnPr/>
                      <wps:spPr>
                        <a:xfrm>
                          <a:off x="0" y="0"/>
                          <a:ext cx="0" cy="20574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8AFE3" id="Straight Connector 396"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4.7pt" to="22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" strokecolor="black [3200]" strokeweight="4.5pt">
                <v:stroke joinstyle="miter"/>
              </v:lin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72608" behindDoc="1" locked="0" layoutInCell="1" allowOverlap="1" wp14:anchorId="2B047EC8" wp14:editId="66809918">
                <wp:simplePos x="0" y="0"/>
                <wp:positionH relativeFrom="column">
                  <wp:posOffset>2514600</wp:posOffset>
                </wp:positionH>
                <wp:positionV relativeFrom="paragraph">
                  <wp:posOffset>129540</wp:posOffset>
                </wp:positionV>
                <wp:extent cx="914400" cy="228600"/>
                <wp:effectExtent l="0" t="0" r="3175" b="0"/>
                <wp:wrapNone/>
                <wp:docPr id="397" name="Text Box 39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501E74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Metal 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47EC8" id="Text Box 397" o:spid="_x0000_s1048" type="#_x0000_t202" style="position:absolute;margin-left:198pt;margin-top:10.2pt;width:1in;height:18pt;z-index:-25134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" fillcolor="white [3201]" stroked="f" strokeweight=".5pt">
                <v:textbox>
                  <w:txbxContent>
                    <w:p w14:paraId="5501E74D" w14:textId="77777777" w:rsidR="00CF23C1" w:rsidRPr="002E594A" w:rsidRDefault="00CF23C1" w:rsidP="00CF23C1">
                      <w:pPr>
                        <w:rPr>
                          <w:rFonts w:ascii="Arial" w:hAnsi="Arial" w:cs="Arial"/>
                          <w:sz w:val="16"/>
                          <w:szCs w:val="16"/>
                          <w:lang w:val="en-GB"/>
                        </w:rPr>
                      </w:pPr>
                      <w:r>
                        <w:rPr>
                          <w:rFonts w:ascii="Arial" w:hAnsi="Arial" w:cs="Arial"/>
                          <w:sz w:val="16"/>
                          <w:szCs w:val="16"/>
                          <w:lang w:val="en-GB"/>
                        </w:rPr>
                        <w:t>Metal strut</w:t>
                      </w:r>
                    </w:p>
                  </w:txbxContent>
                </v:textbox>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69536" behindDoc="0" locked="0" layoutInCell="1" allowOverlap="1" wp14:anchorId="6E7E10C5" wp14:editId="0DDA938A">
                <wp:simplePos x="0" y="0"/>
                <wp:positionH relativeFrom="column">
                  <wp:posOffset>2286000</wp:posOffset>
                </wp:positionH>
                <wp:positionV relativeFrom="paragraph">
                  <wp:posOffset>364490</wp:posOffset>
                </wp:positionV>
                <wp:extent cx="1143000" cy="0"/>
                <wp:effectExtent l="0" t="0" r="0" b="0"/>
                <wp:wrapNone/>
                <wp:docPr id="398" name="Straight Connector 398"/>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0779B" id="Straight Connector 398"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180pt,28.7pt" to="270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" strokecolor="black [3200]" strokeweight="1pt">
                <v:stroke joinstyle="miter"/>
              </v:lin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64416" behindDoc="0" locked="0" layoutInCell="1" allowOverlap="1" wp14:anchorId="4933C797" wp14:editId="627CD7FA">
                <wp:simplePos x="0" y="0"/>
                <wp:positionH relativeFrom="column">
                  <wp:posOffset>-1028700</wp:posOffset>
                </wp:positionH>
                <wp:positionV relativeFrom="paragraph">
                  <wp:posOffset>135890</wp:posOffset>
                </wp:positionV>
                <wp:extent cx="3886200" cy="1485900"/>
                <wp:effectExtent l="0" t="0" r="19050" b="0"/>
                <wp:wrapNone/>
                <wp:docPr id="400" name="Arc 400"/>
                <wp:cNvGraphicFramePr/>
                <a:graphic xmlns:a="http://schemas.openxmlformats.org/drawingml/2006/main">
                  <a:graphicData uri="http://schemas.microsoft.com/office/word/2010/wordprocessingShape">
                    <wps:wsp>
                      <wps:cNvSpPr/>
                      <wps:spPr>
                        <a:xfrm>
                          <a:off x="0" y="0"/>
                          <a:ext cx="3886200" cy="148590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9E84" id="Arc 400" o:spid="_x0000_s1026" style="position:absolute;margin-left:-81pt;margin-top:10.7pt;width:306pt;height:11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" path="m1943100,nsc3016244,,3886200,332630,3886200,742950r-1943100,l1943100,xem1943100,nfc3016244,,3886200,332630,3886200,742950e" filled="f" strokecolor="black [3200]" strokeweight="1.5pt">
                <v:stroke joinstyle="miter"/>
                <v:path arrowok="t" o:connecttype="custom" o:connectlocs="1943100,0;3886200,742950" o:connectangles="0,0"/>
              </v:shape>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68512" behindDoc="0" locked="0" layoutInCell="1" allowOverlap="1" wp14:anchorId="6A766FC7" wp14:editId="5CAB1CF4">
                <wp:simplePos x="0" y="0"/>
                <wp:positionH relativeFrom="column">
                  <wp:posOffset>4826000</wp:posOffset>
                </wp:positionH>
                <wp:positionV relativeFrom="paragraph">
                  <wp:posOffset>129540</wp:posOffset>
                </wp:positionV>
                <wp:extent cx="571500" cy="114300"/>
                <wp:effectExtent l="0" t="0" r="19050" b="19050"/>
                <wp:wrapNone/>
                <wp:docPr id="401" name="Rectangle: Rounded Corners 401"/>
                <wp:cNvGraphicFramePr/>
                <a:graphic xmlns:a="http://schemas.openxmlformats.org/drawingml/2006/main">
                  <a:graphicData uri="http://schemas.microsoft.com/office/word/2010/wordprocessingShape">
                    <wps:wsp>
                      <wps:cNvSpPr/>
                      <wps:spPr>
                        <a:xfrm>
                          <a:off x="0" y="0"/>
                          <a:ext cx="571500" cy="1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531F34" id="Rectangle: Rounded Corners 401" o:spid="_x0000_s1026" style="position:absolute;margin-left:380pt;margin-top:10.2pt;width:45pt;height:9pt;z-index:25196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" filled="f" strokecolor="black [3213]" strokeweight="1pt">
                <v:stroke joinstyle="miter"/>
              </v:roundrect>
            </w:pict>
          </mc:Fallback>
        </mc:AlternateContent>
      </w:r>
      <w:r w:rsidRPr="00CF23C1">
        <w:rPr>
          <w:rFonts w:ascii="Arial" w:hAnsi="Arial" w:cs="Arial"/>
          <w:noProof/>
          <w:sz w:val="22"/>
          <w:szCs w:val="22"/>
          <w:lang w:val="en-GB"/>
        </w:rPr>
        <mc:AlternateContent>
          <mc:Choice Requires="wps">
            <w:drawing>
              <wp:anchor distT="0" distB="0" distL="114300" distR="114300" simplePos="0" relativeHeight="251967488" behindDoc="0" locked="0" layoutInCell="1" allowOverlap="1" wp14:anchorId="2B82998E" wp14:editId="4C49990D">
                <wp:simplePos x="0" y="0"/>
                <wp:positionH relativeFrom="column">
                  <wp:posOffset>342900</wp:posOffset>
                </wp:positionH>
                <wp:positionV relativeFrom="paragraph">
                  <wp:posOffset>135890</wp:posOffset>
                </wp:positionV>
                <wp:extent cx="571500" cy="114300"/>
                <wp:effectExtent l="0" t="0" r="19050" b="19050"/>
                <wp:wrapNone/>
                <wp:docPr id="402" name="Rectangle: Rounded Corners 402"/>
                <wp:cNvGraphicFramePr/>
                <a:graphic xmlns:a="http://schemas.openxmlformats.org/drawingml/2006/main">
                  <a:graphicData uri="http://schemas.microsoft.com/office/word/2010/wordprocessingShape">
                    <wps:wsp>
                      <wps:cNvSpPr/>
                      <wps:spPr>
                        <a:xfrm>
                          <a:off x="0" y="0"/>
                          <a:ext cx="571500" cy="1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2A3BA" id="Rectangle: Rounded Corners 402" o:spid="_x0000_s1026" style="position:absolute;margin-left:27pt;margin-top:10.7pt;width:45pt;height:9pt;z-index:251967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" filled="f" strokecolor="black [3213]" strokeweight="1pt">
                <v:stroke joinstyle="miter"/>
              </v:roundrect>
            </w:pict>
          </mc:Fallback>
        </mc:AlternateContent>
      </w:r>
    </w:p>
    <w:p w14:paraId="70D92DC8" w14:textId="595A84CB" w:rsidR="00CF23C1" w:rsidRPr="00CF23C1" w:rsidRDefault="00070483" w:rsidP="00CF23C1">
      <w:pPr>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7344" behindDoc="0" locked="0" layoutInCell="1" allowOverlap="1" wp14:anchorId="00A54308" wp14:editId="68C6746B">
                <wp:simplePos x="0" y="0"/>
                <wp:positionH relativeFrom="column">
                  <wp:posOffset>608965</wp:posOffset>
                </wp:positionH>
                <wp:positionV relativeFrom="paragraph">
                  <wp:posOffset>83820</wp:posOffset>
                </wp:positionV>
                <wp:extent cx="0" cy="666750"/>
                <wp:effectExtent l="0" t="0" r="38100" b="19050"/>
                <wp:wrapNone/>
                <wp:docPr id="126" name="Straight Connector 126"/>
                <wp:cNvGraphicFramePr/>
                <a:graphic xmlns:a="http://schemas.openxmlformats.org/drawingml/2006/main">
                  <a:graphicData uri="http://schemas.microsoft.com/office/word/2010/wordprocessingShape">
                    <wps:wsp>
                      <wps:cNvCnPr/>
                      <wps:spPr>
                        <a:xfrm flipV="1">
                          <a:off x="0" y="0"/>
                          <a:ext cx="0" cy="666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BA884" id="Straight Connector 126" o:spid="_x0000_s1026" style="position:absolute;flip:y;z-index:252217344;visibility:visible;mso-wrap-style:square;mso-wrap-distance-left:9pt;mso-wrap-distance-top:0;mso-wrap-distance-right:9pt;mso-wrap-distance-bottom:0;mso-position-horizontal:absolute;mso-position-horizontal-relative:text;mso-position-vertical:absolute;mso-position-vertical-relative:text" from="47.95pt,6.6pt" to="47.9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" strokecolor="black [3213]" strokeweight=".5pt">
                <v:stroke dashstyle="dash" joinstyle="miter"/>
              </v:line>
            </w:pict>
          </mc:Fallback>
        </mc:AlternateContent>
      </w:r>
    </w:p>
    <w:p w14:paraId="56BE371C" w14:textId="434F126B" w:rsidR="00CF23C1" w:rsidRPr="00CF23C1" w:rsidRDefault="00070483" w:rsidP="00CF23C1">
      <w:pPr>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4272" behindDoc="0" locked="0" layoutInCell="1" allowOverlap="1" wp14:anchorId="4B8266DE" wp14:editId="06953684">
                <wp:simplePos x="0" y="0"/>
                <wp:positionH relativeFrom="column">
                  <wp:posOffset>2304415</wp:posOffset>
                </wp:positionH>
                <wp:positionV relativeFrom="paragraph">
                  <wp:posOffset>37465</wp:posOffset>
                </wp:positionV>
                <wp:extent cx="0" cy="463550"/>
                <wp:effectExtent l="76200" t="38100" r="57150" b="50800"/>
                <wp:wrapNone/>
                <wp:docPr id="81" name="Straight Arrow Connector 81"/>
                <wp:cNvGraphicFramePr/>
                <a:graphic xmlns:a="http://schemas.openxmlformats.org/drawingml/2006/main">
                  <a:graphicData uri="http://schemas.microsoft.com/office/word/2010/wordprocessingShape">
                    <wps:wsp>
                      <wps:cNvCnPr/>
                      <wps:spPr>
                        <a:xfrm>
                          <a:off x="0" y="0"/>
                          <a:ext cx="0" cy="4635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2A466" id="_x0000_t32" coordsize="21600,21600" o:spt="32" o:oned="t" path="m,l21600,21600e" filled="f">
                <v:path arrowok="t" fillok="f" o:connecttype="none"/>
                <o:lock v:ext="edit" shapetype="t"/>
              </v:shapetype>
              <v:shape id="Straight Arrow Connector 81" o:spid="_x0000_s1026" type="#_x0000_t32" style="position:absolute;margin-left:181.45pt;margin-top:2.95pt;width:0;height:36.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" strokecolor="black [3213]" strokeweight=".5pt">
                <v:stroke dashstyle="dash" startarrow="block" endarrow="block" joinstyle="miter"/>
              </v:shape>
            </w:pict>
          </mc:Fallback>
        </mc:AlternateContent>
      </w:r>
    </w:p>
    <w:p w14:paraId="5A5504E9" w14:textId="0605F740" w:rsidR="00CF23C1" w:rsidRPr="00CF23C1" w:rsidRDefault="00CF23C1" w:rsidP="00CF23C1">
      <w:pPr>
        <w:rPr>
          <w:rFonts w:ascii="Arial" w:hAnsi="Arial" w:cs="Arial"/>
          <w:sz w:val="22"/>
          <w:szCs w:val="22"/>
          <w:lang w:val="en-GB"/>
        </w:rPr>
      </w:pPr>
    </w:p>
    <w:p w14:paraId="0AAA5363" w14:textId="0DA637F5" w:rsidR="00CF23C1" w:rsidRPr="00CF23C1" w:rsidRDefault="00CF23C1" w:rsidP="00CF23C1">
      <w:pPr>
        <w:rPr>
          <w:rFonts w:ascii="Arial" w:hAnsi="Arial" w:cs="Arial"/>
          <w:sz w:val="22"/>
          <w:szCs w:val="22"/>
          <w:lang w:val="en-GB"/>
        </w:rPr>
      </w:pPr>
      <w:r w:rsidRPr="00CF23C1">
        <w:rPr>
          <w:rFonts w:ascii="Arial" w:hAnsi="Arial" w:cs="Arial"/>
          <w:noProof/>
          <w:sz w:val="22"/>
          <w:szCs w:val="22"/>
          <w:lang w:val="en-GB"/>
        </w:rPr>
        <mc:AlternateContent>
          <mc:Choice Requires="wps">
            <w:drawing>
              <wp:anchor distT="0" distB="0" distL="114300" distR="114300" simplePos="0" relativeHeight="251982848" behindDoc="1" locked="0" layoutInCell="1" allowOverlap="1" wp14:anchorId="3E8177F7" wp14:editId="48C872E8">
                <wp:simplePos x="0" y="0"/>
                <wp:positionH relativeFrom="column">
                  <wp:posOffset>2827655</wp:posOffset>
                </wp:positionH>
                <wp:positionV relativeFrom="paragraph">
                  <wp:posOffset>96520</wp:posOffset>
                </wp:positionV>
                <wp:extent cx="914400" cy="228600"/>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5134A2B"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177F7" id="Text Box 23" o:spid="_x0000_s1049" type="#_x0000_t202" style="position:absolute;margin-left:222.65pt;margin-top:7.6pt;width:1in;height:18pt;z-index:-251333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" fillcolor="white [3201]" stroked="f" strokeweight=".5pt">
                <v:textbox>
                  <w:txbxContent>
                    <w:p w14:paraId="45134A2B" w14:textId="77777777" w:rsidR="00CF23C1" w:rsidRPr="003C310A" w:rsidRDefault="00CF23C1" w:rsidP="00CF23C1">
                      <w:pPr>
                        <w:rPr>
                          <w:rFonts w:ascii="Arial" w:hAnsi="Arial" w:cs="Arial"/>
                          <w:b/>
                          <w:bCs/>
                          <w:sz w:val="16"/>
                          <w:szCs w:val="16"/>
                          <w:lang w:val="en-GB"/>
                        </w:rPr>
                      </w:pPr>
                      <w:r>
                        <w:rPr>
                          <w:rFonts w:ascii="Arial" w:hAnsi="Arial" w:cs="Arial"/>
                          <w:b/>
                          <w:bCs/>
                          <w:sz w:val="16"/>
                          <w:szCs w:val="16"/>
                          <w:lang w:val="en-GB"/>
                        </w:rPr>
                        <w:t>P</w:t>
                      </w:r>
                    </w:p>
                  </w:txbxContent>
                </v:textbox>
              </v:shape>
            </w:pict>
          </mc:Fallback>
        </mc:AlternateContent>
      </w:r>
    </w:p>
    <w:p w14:paraId="434DB04A" w14:textId="6C39CC21" w:rsidR="00CF23C1" w:rsidRPr="00CF23C1" w:rsidRDefault="00070483" w:rsidP="00CF23C1">
      <w:pPr>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5296" behindDoc="0" locked="0" layoutInCell="1" allowOverlap="1" wp14:anchorId="07DC2ECA" wp14:editId="4AD48F87">
                <wp:simplePos x="0" y="0"/>
                <wp:positionH relativeFrom="column">
                  <wp:posOffset>608965</wp:posOffset>
                </wp:positionH>
                <wp:positionV relativeFrom="paragraph">
                  <wp:posOffset>107950</wp:posOffset>
                </wp:positionV>
                <wp:extent cx="2203450" cy="0"/>
                <wp:effectExtent l="38100" t="76200" r="25400" b="95250"/>
                <wp:wrapNone/>
                <wp:docPr id="82" name="Straight Arrow Connector 82"/>
                <wp:cNvGraphicFramePr/>
                <a:graphic xmlns:a="http://schemas.openxmlformats.org/drawingml/2006/main">
                  <a:graphicData uri="http://schemas.microsoft.com/office/word/2010/wordprocessingShape">
                    <wps:wsp>
                      <wps:cNvCnPr/>
                      <wps:spPr>
                        <a:xfrm>
                          <a:off x="0" y="0"/>
                          <a:ext cx="220345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A4B58" id="Straight Arrow Connector 82" o:spid="_x0000_s1026" type="#_x0000_t32" style="position:absolute;margin-left:47.95pt;margin-top:8.5pt;width:173.5pt;height:0;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" strokecolor="black [3213]" strokeweight=".5pt">
                <v:stroke dashstyle="dash" startarrow="block" endarrow="block" joinstyle="miter"/>
              </v:shape>
            </w:pict>
          </mc:Fallback>
        </mc:AlternateContent>
      </w:r>
      <w:r>
        <w:rPr>
          <w:rFonts w:ascii="Arial" w:hAnsi="Arial" w:cs="Arial"/>
          <w:noProof/>
          <w:sz w:val="22"/>
          <w:szCs w:val="22"/>
          <w:lang w:val="en-GB"/>
        </w:rPr>
        <mc:AlternateContent>
          <mc:Choice Requires="wps">
            <w:drawing>
              <wp:anchor distT="0" distB="0" distL="114300" distR="114300" simplePos="0" relativeHeight="252216320" behindDoc="0" locked="0" layoutInCell="1" allowOverlap="1" wp14:anchorId="5B6BCDCE" wp14:editId="40F6B891">
                <wp:simplePos x="0" y="0"/>
                <wp:positionH relativeFrom="column">
                  <wp:posOffset>2304415</wp:posOffset>
                </wp:positionH>
                <wp:positionV relativeFrom="paragraph">
                  <wp:posOffset>19050</wp:posOffset>
                </wp:positionV>
                <wp:extent cx="520700" cy="0"/>
                <wp:effectExtent l="38100" t="76200" r="12700" b="95250"/>
                <wp:wrapNone/>
                <wp:docPr id="125" name="Straight Arrow Connector 125"/>
                <wp:cNvGraphicFramePr/>
                <a:graphic xmlns:a="http://schemas.openxmlformats.org/drawingml/2006/main">
                  <a:graphicData uri="http://schemas.microsoft.com/office/word/2010/wordprocessingShape">
                    <wps:wsp>
                      <wps:cNvCnPr/>
                      <wps:spPr>
                        <a:xfrm>
                          <a:off x="0" y="0"/>
                          <a:ext cx="5207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DEC55" id="Straight Arrow Connector 125" o:spid="_x0000_s1026" type="#_x0000_t32" style="position:absolute;margin-left:181.45pt;margin-top:1.5pt;width:41pt;height:0;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" strokecolor="black [3213]" strokeweight=".5pt">
                <v:stroke dashstyle="dash" startarrow="block" endarrow="block" joinstyle="miter"/>
              </v:shape>
            </w:pict>
          </mc:Fallback>
        </mc:AlternateContent>
      </w:r>
    </w:p>
    <w:p w14:paraId="1670F0FC" w14:textId="123D6A68" w:rsidR="00CF23C1" w:rsidRPr="00CF23C1" w:rsidRDefault="00CF23C1" w:rsidP="00CF23C1">
      <w:pPr>
        <w:rPr>
          <w:rFonts w:ascii="Arial" w:hAnsi="Arial" w:cs="Arial"/>
          <w:sz w:val="22"/>
          <w:szCs w:val="22"/>
          <w:lang w:val="en-GB"/>
        </w:rPr>
      </w:pPr>
    </w:p>
    <w:p w14:paraId="05D9AED2" w14:textId="037FA6D8" w:rsidR="00CF23C1" w:rsidRPr="00CF23C1" w:rsidRDefault="00CF23C1" w:rsidP="00CF23C1">
      <w:pPr>
        <w:rPr>
          <w:rFonts w:ascii="Arial" w:hAnsi="Arial" w:cs="Arial"/>
          <w:sz w:val="22"/>
          <w:szCs w:val="22"/>
          <w:lang w:val="en-GB"/>
        </w:rPr>
      </w:pPr>
    </w:p>
    <w:p w14:paraId="0B145568" w14:textId="77777777" w:rsidR="00CF23C1" w:rsidRPr="00CF23C1" w:rsidRDefault="00CF23C1" w:rsidP="00CF23C1">
      <w:pPr>
        <w:rPr>
          <w:rFonts w:ascii="Arial" w:hAnsi="Arial" w:cs="Arial"/>
          <w:sz w:val="22"/>
          <w:szCs w:val="22"/>
          <w:lang w:val="en-GB"/>
        </w:rPr>
      </w:pPr>
    </w:p>
    <w:p w14:paraId="261D2337" w14:textId="3D70C949" w:rsidR="00CF23C1" w:rsidRPr="00CF23C1" w:rsidRDefault="00CF23C1" w:rsidP="00CF23C1">
      <w:pPr>
        <w:rPr>
          <w:rFonts w:ascii="Arial" w:hAnsi="Arial" w:cs="Arial"/>
          <w:sz w:val="22"/>
          <w:szCs w:val="22"/>
          <w:lang w:val="en-GB"/>
        </w:rPr>
      </w:pPr>
    </w:p>
    <w:p w14:paraId="46DCC3CE" w14:textId="77777777" w:rsidR="00CF23C1" w:rsidRPr="00CF23C1" w:rsidRDefault="00CF23C1" w:rsidP="00CF23C1">
      <w:pPr>
        <w:rPr>
          <w:rFonts w:ascii="Arial" w:hAnsi="Arial" w:cs="Arial"/>
          <w:sz w:val="22"/>
          <w:szCs w:val="22"/>
          <w:lang w:val="en-GB"/>
        </w:rPr>
      </w:pPr>
    </w:p>
    <w:p w14:paraId="1E5092F9" w14:textId="77777777" w:rsidR="00CF23C1" w:rsidRPr="00CF23C1" w:rsidRDefault="00CF23C1" w:rsidP="00CF23C1">
      <w:pPr>
        <w:rPr>
          <w:rFonts w:ascii="Arial" w:hAnsi="Arial" w:cs="Arial"/>
          <w:sz w:val="22"/>
          <w:szCs w:val="22"/>
          <w:lang w:val="en-GB"/>
        </w:rPr>
      </w:pPr>
    </w:p>
    <w:p w14:paraId="7775F228" w14:textId="77777777" w:rsidR="00CF23C1" w:rsidRDefault="00CF23C1" w:rsidP="00CF23C1">
      <w:pPr>
        <w:rPr>
          <w:rFonts w:ascii="Arial" w:hAnsi="Arial" w:cs="Arial"/>
          <w:sz w:val="22"/>
          <w:szCs w:val="22"/>
          <w:lang w:val="en-GB"/>
        </w:rPr>
      </w:pPr>
    </w:p>
    <w:p w14:paraId="2F19B0B4" w14:textId="77777777" w:rsidR="00CF23C1" w:rsidRDefault="00CF23C1" w:rsidP="00CF23C1">
      <w:pPr>
        <w:rPr>
          <w:rFonts w:ascii="Arial" w:hAnsi="Arial" w:cs="Arial"/>
          <w:sz w:val="22"/>
          <w:szCs w:val="22"/>
          <w:lang w:val="en-GB"/>
        </w:rPr>
      </w:pPr>
    </w:p>
    <w:p w14:paraId="236DBD73" w14:textId="77777777" w:rsidR="00CF23C1" w:rsidRDefault="00CF23C1" w:rsidP="00CF23C1">
      <w:pPr>
        <w:rPr>
          <w:rFonts w:ascii="Arial" w:hAnsi="Arial" w:cs="Arial"/>
          <w:sz w:val="22"/>
          <w:szCs w:val="22"/>
          <w:lang w:val="en-GB"/>
        </w:rPr>
      </w:pPr>
    </w:p>
    <w:p w14:paraId="3F39C640" w14:textId="77777777" w:rsidR="00CF23C1" w:rsidRDefault="00CF23C1" w:rsidP="00CF23C1">
      <w:pPr>
        <w:rPr>
          <w:rFonts w:ascii="Arial" w:hAnsi="Arial" w:cs="Arial"/>
          <w:sz w:val="22"/>
          <w:szCs w:val="22"/>
          <w:lang w:val="en-GB"/>
        </w:rPr>
      </w:pPr>
    </w:p>
    <w:p w14:paraId="4D457E7E" w14:textId="77777777" w:rsidR="00CF23C1" w:rsidRDefault="00CF23C1" w:rsidP="00CF23C1">
      <w:pPr>
        <w:rPr>
          <w:rFonts w:ascii="Arial" w:hAnsi="Arial" w:cs="Arial"/>
          <w:sz w:val="22"/>
          <w:szCs w:val="22"/>
          <w:lang w:val="en-GB"/>
        </w:rPr>
      </w:pPr>
    </w:p>
    <w:p w14:paraId="266DBC6F" w14:textId="77777777" w:rsidR="00CF23C1" w:rsidRDefault="00CF23C1" w:rsidP="00CF23C1">
      <w:pPr>
        <w:rPr>
          <w:rFonts w:ascii="Arial" w:hAnsi="Arial" w:cs="Arial"/>
          <w:sz w:val="22"/>
          <w:szCs w:val="22"/>
          <w:lang w:val="en-GB"/>
        </w:rPr>
      </w:pPr>
    </w:p>
    <w:p w14:paraId="46B8E0DD" w14:textId="77777777" w:rsidR="00CF23C1" w:rsidRDefault="00CF23C1" w:rsidP="00CF23C1">
      <w:pPr>
        <w:rPr>
          <w:rFonts w:ascii="Arial" w:hAnsi="Arial" w:cs="Arial"/>
          <w:sz w:val="22"/>
          <w:szCs w:val="22"/>
          <w:lang w:val="en-GB"/>
        </w:rPr>
      </w:pPr>
    </w:p>
    <w:p w14:paraId="7336489F" w14:textId="77777777" w:rsidR="00CF23C1" w:rsidRDefault="00CF23C1" w:rsidP="00CF23C1">
      <w:pPr>
        <w:rPr>
          <w:rFonts w:ascii="Arial" w:hAnsi="Arial" w:cs="Arial"/>
          <w:sz w:val="22"/>
          <w:szCs w:val="22"/>
          <w:lang w:val="en-GB"/>
        </w:rPr>
      </w:pPr>
    </w:p>
    <w:p w14:paraId="14232BD5" w14:textId="048CE74A" w:rsidR="00CF23C1" w:rsidRDefault="00CF23C1" w:rsidP="00CF23C1">
      <w:pPr>
        <w:rPr>
          <w:rFonts w:ascii="Arial" w:hAnsi="Arial" w:cs="Arial"/>
          <w:sz w:val="22"/>
          <w:szCs w:val="22"/>
          <w:lang w:val="en-GB"/>
        </w:rPr>
      </w:pPr>
      <w:r w:rsidRPr="00CF23C1">
        <w:rPr>
          <w:rFonts w:ascii="Arial" w:hAnsi="Arial" w:cs="Arial"/>
          <w:sz w:val="22"/>
          <w:szCs w:val="22"/>
          <w:lang w:val="en-GB"/>
        </w:rPr>
        <w:t>The light pole has the following dimensions and specifications:</w:t>
      </w:r>
    </w:p>
    <w:p w14:paraId="2C91A82C" w14:textId="77777777" w:rsidR="00CF23C1" w:rsidRPr="00CF23C1" w:rsidRDefault="00CF23C1" w:rsidP="00CF23C1">
      <w:pPr>
        <w:rPr>
          <w:rFonts w:ascii="Arial" w:hAnsi="Arial" w:cs="Arial"/>
          <w:sz w:val="22"/>
          <w:szCs w:val="22"/>
          <w:lang w:val="en-GB"/>
        </w:rPr>
      </w:pPr>
    </w:p>
    <w:p w14:paraId="245547E6"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Mass of the light globe and fitting = 55.0 kg</w:t>
      </w:r>
    </w:p>
    <w:p w14:paraId="76B3FAE6"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Mass of support = 25.0 kg</w:t>
      </w:r>
    </w:p>
    <w:p w14:paraId="71AD3A2B"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PZ = 2.30 m</w:t>
      </w:r>
    </w:p>
    <w:p w14:paraId="1D9D8420" w14:textId="77777777" w:rsidR="00CF23C1" w:rsidRP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PY = 0.350 m</w:t>
      </w:r>
    </w:p>
    <w:p w14:paraId="3EE286E2" w14:textId="6AED72DA" w:rsidR="00CF23C1" w:rsidRDefault="00CF23C1" w:rsidP="00561CD2">
      <w:pPr>
        <w:spacing w:line="276" w:lineRule="auto"/>
        <w:jc w:val="center"/>
        <w:rPr>
          <w:rFonts w:ascii="Arial" w:hAnsi="Arial" w:cs="Arial"/>
          <w:sz w:val="22"/>
          <w:szCs w:val="22"/>
          <w:lang w:val="en-GB"/>
        </w:rPr>
      </w:pPr>
      <w:r w:rsidRPr="00CF23C1">
        <w:rPr>
          <w:rFonts w:ascii="Arial" w:hAnsi="Arial" w:cs="Arial"/>
          <w:sz w:val="22"/>
          <w:szCs w:val="22"/>
          <w:lang w:val="en-GB"/>
        </w:rPr>
        <w:t>Distance XY = 0.320 m</w:t>
      </w:r>
    </w:p>
    <w:p w14:paraId="325C115A" w14:textId="77777777" w:rsidR="00CF23C1" w:rsidRPr="00CF23C1" w:rsidRDefault="00CF23C1" w:rsidP="00CF23C1">
      <w:pPr>
        <w:jc w:val="center"/>
        <w:rPr>
          <w:rFonts w:ascii="Arial" w:hAnsi="Arial" w:cs="Arial"/>
          <w:sz w:val="22"/>
          <w:szCs w:val="22"/>
          <w:lang w:val="en-GB"/>
        </w:rPr>
      </w:pPr>
    </w:p>
    <w:p w14:paraId="135D5BFA" w14:textId="111282CA" w:rsidR="00CF23C1" w:rsidRDefault="00CF23C1" w:rsidP="00CF23C1">
      <w:pPr>
        <w:rPr>
          <w:rFonts w:ascii="Arial" w:hAnsi="Arial" w:cs="Arial"/>
          <w:sz w:val="22"/>
          <w:szCs w:val="22"/>
          <w:lang w:val="en-GB"/>
        </w:rPr>
      </w:pPr>
      <w:r w:rsidRPr="00CF23C1">
        <w:rPr>
          <w:rFonts w:ascii="Arial" w:hAnsi="Arial" w:cs="Arial"/>
          <w:sz w:val="22"/>
          <w:szCs w:val="22"/>
          <w:lang w:val="en-GB"/>
        </w:rPr>
        <w:t>The centre of mass of each support acts through point X (</w:t>
      </w:r>
      <w:proofErr w:type="spellStart"/>
      <w:r w:rsidRPr="00CF23C1">
        <w:rPr>
          <w:rFonts w:ascii="Arial" w:hAnsi="Arial" w:cs="Arial"/>
          <w:sz w:val="22"/>
          <w:szCs w:val="22"/>
          <w:lang w:val="en-GB"/>
        </w:rPr>
        <w:t>ie</w:t>
      </w:r>
      <w:proofErr w:type="spellEnd"/>
      <w:r w:rsidRPr="00CF23C1">
        <w:rPr>
          <w:rFonts w:ascii="Arial" w:hAnsi="Arial" w:cs="Arial"/>
          <w:sz w:val="22"/>
          <w:szCs w:val="22"/>
          <w:lang w:val="en-GB"/>
        </w:rPr>
        <w:t xml:space="preserve"> – the point where the metal strut connects with the support). </w:t>
      </w:r>
    </w:p>
    <w:p w14:paraId="0E3031BD" w14:textId="77777777" w:rsidR="00CF23C1" w:rsidRPr="00CF23C1" w:rsidRDefault="00CF23C1" w:rsidP="00CF23C1">
      <w:pPr>
        <w:rPr>
          <w:rFonts w:ascii="Arial" w:hAnsi="Arial" w:cs="Arial"/>
          <w:sz w:val="22"/>
          <w:szCs w:val="22"/>
          <w:lang w:val="en-GB"/>
        </w:rPr>
      </w:pPr>
    </w:p>
    <w:p w14:paraId="7F9E516B" w14:textId="77777777" w:rsidR="00CF23C1" w:rsidRPr="00CF23C1" w:rsidRDefault="00CF23C1" w:rsidP="00CF23C1">
      <w:pPr>
        <w:rPr>
          <w:rFonts w:ascii="Arial" w:hAnsi="Arial" w:cs="Arial"/>
          <w:sz w:val="22"/>
          <w:szCs w:val="22"/>
          <w:lang w:val="en-GB"/>
        </w:rPr>
      </w:pPr>
      <w:r w:rsidRPr="00CF23C1">
        <w:rPr>
          <w:rFonts w:ascii="Arial" w:hAnsi="Arial" w:cs="Arial"/>
          <w:sz w:val="22"/>
          <w:szCs w:val="22"/>
          <w:lang w:val="en-GB"/>
        </w:rPr>
        <w:t xml:space="preserve">Calculate the tension (T) in the metal strut. </w:t>
      </w:r>
    </w:p>
    <w:p w14:paraId="77A680A3" w14:textId="16779FA1" w:rsidR="00CF23C1" w:rsidRDefault="00CF23C1" w:rsidP="00CF23C1">
      <w:pPr>
        <w:jc w:val="right"/>
        <w:rPr>
          <w:rFonts w:ascii="Arial" w:hAnsi="Arial" w:cs="Arial"/>
          <w:sz w:val="22"/>
          <w:szCs w:val="22"/>
          <w:lang w:val="en-GB"/>
        </w:rPr>
      </w:pPr>
      <w:r w:rsidRPr="00CF23C1">
        <w:rPr>
          <w:rFonts w:ascii="Arial" w:hAnsi="Arial" w:cs="Arial"/>
          <w:sz w:val="22"/>
          <w:szCs w:val="22"/>
          <w:lang w:val="en-GB"/>
        </w:rPr>
        <w:t>(4 marks)</w:t>
      </w:r>
    </w:p>
    <w:p w14:paraId="0633A38E" w14:textId="06163DAE" w:rsidR="00561CD2" w:rsidRDefault="00561CD2" w:rsidP="00CF23C1">
      <w:pPr>
        <w:jc w:val="right"/>
        <w:rPr>
          <w:rFonts w:ascii="Arial" w:hAnsi="Arial" w:cs="Arial"/>
          <w:sz w:val="22"/>
          <w:szCs w:val="22"/>
          <w:lang w:val="en-GB"/>
        </w:rPr>
      </w:pPr>
    </w:p>
    <w:p w14:paraId="1E48ED71" w14:textId="6EC9C87D" w:rsidR="00561CD2" w:rsidRDefault="00561CD2" w:rsidP="00CF23C1">
      <w:pPr>
        <w:jc w:val="right"/>
        <w:rPr>
          <w:rFonts w:ascii="Arial" w:hAnsi="Arial" w:cs="Arial"/>
          <w:sz w:val="22"/>
          <w:szCs w:val="22"/>
          <w:lang w:val="en-GB"/>
        </w:rPr>
      </w:pPr>
    </w:p>
    <w:p w14:paraId="4E1D4557" w14:textId="53FA0407" w:rsidR="00561CD2" w:rsidRDefault="00561CD2" w:rsidP="00CF23C1">
      <w:pPr>
        <w:jc w:val="right"/>
        <w:rPr>
          <w:rFonts w:ascii="Arial" w:hAnsi="Arial" w:cs="Arial"/>
          <w:sz w:val="22"/>
          <w:szCs w:val="22"/>
          <w:lang w:val="en-GB"/>
        </w:rPr>
      </w:pPr>
    </w:p>
    <w:p w14:paraId="39797030" w14:textId="02D1ADA5" w:rsidR="00561CD2" w:rsidRDefault="00561CD2" w:rsidP="00CF23C1">
      <w:pPr>
        <w:jc w:val="right"/>
        <w:rPr>
          <w:rFonts w:ascii="Arial" w:hAnsi="Arial" w:cs="Arial"/>
          <w:sz w:val="22"/>
          <w:szCs w:val="22"/>
          <w:lang w:val="en-GB"/>
        </w:rPr>
      </w:pPr>
    </w:p>
    <w:p w14:paraId="40FF3C01" w14:textId="1AADBA86" w:rsidR="00561CD2" w:rsidRDefault="00561CD2" w:rsidP="00CF23C1">
      <w:pPr>
        <w:jc w:val="right"/>
        <w:rPr>
          <w:rFonts w:ascii="Arial" w:hAnsi="Arial" w:cs="Arial"/>
          <w:sz w:val="22"/>
          <w:szCs w:val="22"/>
          <w:lang w:val="en-GB"/>
        </w:rPr>
      </w:pPr>
    </w:p>
    <w:p w14:paraId="15D96E17" w14:textId="51611FCD" w:rsidR="00561CD2" w:rsidRDefault="00561CD2" w:rsidP="00CF23C1">
      <w:pPr>
        <w:jc w:val="right"/>
        <w:rPr>
          <w:rFonts w:ascii="Arial" w:hAnsi="Arial" w:cs="Arial"/>
          <w:sz w:val="22"/>
          <w:szCs w:val="22"/>
          <w:lang w:val="en-GB"/>
        </w:rPr>
      </w:pPr>
    </w:p>
    <w:p w14:paraId="160DE533" w14:textId="2E1E9452" w:rsidR="00561CD2" w:rsidRDefault="00561CD2" w:rsidP="00CF23C1">
      <w:pPr>
        <w:jc w:val="right"/>
        <w:rPr>
          <w:rFonts w:ascii="Arial" w:hAnsi="Arial" w:cs="Arial"/>
          <w:sz w:val="22"/>
          <w:szCs w:val="22"/>
          <w:lang w:val="en-GB"/>
        </w:rPr>
      </w:pPr>
    </w:p>
    <w:p w14:paraId="662CC981" w14:textId="5F3B5126" w:rsidR="00561CD2" w:rsidRDefault="00561CD2" w:rsidP="00CF23C1">
      <w:pPr>
        <w:jc w:val="right"/>
        <w:rPr>
          <w:rFonts w:ascii="Arial" w:hAnsi="Arial" w:cs="Arial"/>
          <w:sz w:val="22"/>
          <w:szCs w:val="22"/>
          <w:lang w:val="en-GB"/>
        </w:rPr>
      </w:pPr>
    </w:p>
    <w:p w14:paraId="01A4FF3E" w14:textId="31E0983C" w:rsidR="00561CD2" w:rsidRDefault="00561CD2" w:rsidP="00CF23C1">
      <w:pPr>
        <w:jc w:val="right"/>
        <w:rPr>
          <w:rFonts w:ascii="Arial" w:hAnsi="Arial" w:cs="Arial"/>
          <w:sz w:val="22"/>
          <w:szCs w:val="22"/>
          <w:lang w:val="en-GB"/>
        </w:rPr>
      </w:pPr>
    </w:p>
    <w:p w14:paraId="103CFDCF" w14:textId="0EE19C2C" w:rsidR="00561CD2" w:rsidRDefault="00561CD2" w:rsidP="00CF23C1">
      <w:pPr>
        <w:jc w:val="right"/>
        <w:rPr>
          <w:rFonts w:ascii="Arial" w:hAnsi="Arial" w:cs="Arial"/>
          <w:sz w:val="22"/>
          <w:szCs w:val="22"/>
          <w:lang w:val="en-GB"/>
        </w:rPr>
      </w:pPr>
    </w:p>
    <w:p w14:paraId="0030F507" w14:textId="7134CFBD" w:rsidR="00561CD2" w:rsidRDefault="00561CD2" w:rsidP="00CF23C1">
      <w:pPr>
        <w:jc w:val="right"/>
        <w:rPr>
          <w:rFonts w:ascii="Arial" w:hAnsi="Arial" w:cs="Arial"/>
          <w:sz w:val="22"/>
          <w:szCs w:val="22"/>
          <w:lang w:val="en-GB"/>
        </w:rPr>
      </w:pPr>
    </w:p>
    <w:p w14:paraId="12128515" w14:textId="6B8820D0" w:rsidR="00561CD2" w:rsidRDefault="00561CD2" w:rsidP="00CF23C1">
      <w:pPr>
        <w:jc w:val="right"/>
        <w:rPr>
          <w:rFonts w:ascii="Arial" w:hAnsi="Arial" w:cs="Arial"/>
          <w:sz w:val="22"/>
          <w:szCs w:val="22"/>
          <w:lang w:val="en-GB"/>
        </w:rPr>
      </w:pPr>
    </w:p>
    <w:p w14:paraId="605FAF84" w14:textId="51DD40C8" w:rsidR="00561CD2" w:rsidRDefault="00561CD2" w:rsidP="00CF23C1">
      <w:pPr>
        <w:jc w:val="right"/>
        <w:rPr>
          <w:rFonts w:ascii="Arial" w:hAnsi="Arial" w:cs="Arial"/>
          <w:sz w:val="22"/>
          <w:szCs w:val="22"/>
          <w:lang w:val="en-GB"/>
        </w:rPr>
      </w:pPr>
    </w:p>
    <w:p w14:paraId="300B0CBA" w14:textId="32F40DC5" w:rsidR="00561CD2" w:rsidRDefault="00561CD2" w:rsidP="00CF23C1">
      <w:pPr>
        <w:jc w:val="right"/>
        <w:rPr>
          <w:rFonts w:ascii="Arial" w:hAnsi="Arial" w:cs="Arial"/>
          <w:sz w:val="22"/>
          <w:szCs w:val="22"/>
          <w:lang w:val="en-GB"/>
        </w:rPr>
      </w:pPr>
    </w:p>
    <w:p w14:paraId="57C0FC02" w14:textId="2190B078" w:rsidR="00561CD2" w:rsidRDefault="00561CD2" w:rsidP="00CF23C1">
      <w:pPr>
        <w:jc w:val="right"/>
        <w:rPr>
          <w:rFonts w:ascii="Arial" w:hAnsi="Arial" w:cs="Arial"/>
          <w:sz w:val="22"/>
          <w:szCs w:val="22"/>
          <w:lang w:val="en-GB"/>
        </w:rPr>
      </w:pPr>
    </w:p>
    <w:p w14:paraId="46CEB9F8" w14:textId="03C138C9" w:rsidR="00561CD2" w:rsidRDefault="00561CD2" w:rsidP="00CF23C1">
      <w:pPr>
        <w:jc w:val="right"/>
        <w:rPr>
          <w:rFonts w:ascii="Arial" w:hAnsi="Arial" w:cs="Arial"/>
          <w:sz w:val="22"/>
          <w:szCs w:val="22"/>
          <w:lang w:val="en-GB"/>
        </w:rPr>
      </w:pPr>
    </w:p>
    <w:p w14:paraId="26AC3AC2" w14:textId="3856DFBF" w:rsidR="00561CD2" w:rsidRDefault="00561CD2" w:rsidP="00CF23C1">
      <w:pPr>
        <w:jc w:val="right"/>
        <w:rPr>
          <w:rFonts w:ascii="Arial" w:hAnsi="Arial" w:cs="Arial"/>
          <w:sz w:val="22"/>
          <w:szCs w:val="22"/>
          <w:lang w:val="en-GB"/>
        </w:rPr>
      </w:pPr>
    </w:p>
    <w:p w14:paraId="77D26FDC" w14:textId="44CAAD63" w:rsidR="00561CD2" w:rsidRPr="00CF23C1" w:rsidRDefault="00561CD2" w:rsidP="00CF23C1">
      <w:pPr>
        <w:jc w:val="right"/>
        <w:rPr>
          <w:rFonts w:ascii="Arial" w:hAnsi="Arial" w:cs="Arial"/>
          <w:sz w:val="22"/>
          <w:szCs w:val="22"/>
          <w:lang w:val="en-GB"/>
        </w:rPr>
      </w:pPr>
      <w:r>
        <w:rPr>
          <w:rFonts w:ascii="Arial" w:hAnsi="Arial" w:cs="Arial"/>
          <w:sz w:val="22"/>
          <w:szCs w:val="22"/>
          <w:lang w:val="en-GB"/>
        </w:rPr>
        <w:t>____________ N</w:t>
      </w:r>
    </w:p>
    <w:p w14:paraId="20D4FF68" w14:textId="75763C94" w:rsidR="00132AEE" w:rsidRDefault="009051EC" w:rsidP="00CA6189">
      <w:pPr>
        <w:spacing w:after="160" w:line="259" w:lineRule="auto"/>
        <w:rPr>
          <w:rFonts w:ascii="Arial" w:hAnsi="Arial" w:cs="Arial"/>
          <w:b/>
          <w:sz w:val="22"/>
          <w:szCs w:val="22"/>
        </w:rPr>
      </w:pPr>
      <w:bookmarkStart w:id="5" w:name="_Hlk104382211"/>
      <w:r w:rsidRPr="0079189C">
        <w:rPr>
          <w:rFonts w:ascii="Arial" w:hAnsi="Arial" w:cs="Arial"/>
          <w:b/>
          <w:sz w:val="22"/>
          <w:szCs w:val="22"/>
        </w:rPr>
        <w:lastRenderedPageBreak/>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t>(</w:t>
      </w:r>
      <w:r w:rsidR="000A435F">
        <w:rPr>
          <w:rFonts w:ascii="Arial" w:hAnsi="Arial" w:cs="Arial"/>
          <w:b/>
          <w:sz w:val="22"/>
          <w:szCs w:val="22"/>
        </w:rPr>
        <w:t>4</w:t>
      </w:r>
      <w:r w:rsidR="003E7DD5">
        <w:rPr>
          <w:rFonts w:ascii="Arial" w:hAnsi="Arial" w:cs="Arial"/>
          <w:b/>
          <w:sz w:val="22"/>
          <w:szCs w:val="22"/>
        </w:rPr>
        <w:t xml:space="preserve"> marks)</w:t>
      </w:r>
    </w:p>
    <w:p w14:paraId="65DD4431" w14:textId="2A27AB78" w:rsidR="00997015" w:rsidRPr="00BE19B4" w:rsidRDefault="00BE19B4" w:rsidP="00BE19B4">
      <w:pPr>
        <w:spacing w:after="160" w:line="259" w:lineRule="auto"/>
        <w:rPr>
          <w:rFonts w:ascii="Arial" w:hAnsi="Arial" w:cs="Arial"/>
          <w:sz w:val="22"/>
          <w:szCs w:val="22"/>
          <w:lang w:val="en-GB"/>
        </w:rPr>
      </w:pPr>
      <w:r>
        <w:rPr>
          <w:rFonts w:ascii="Arial" w:hAnsi="Arial" w:cs="Arial"/>
          <w:sz w:val="22"/>
          <w:szCs w:val="22"/>
          <w:lang w:val="en-GB"/>
        </w:rPr>
        <w:t>A particle interaction called ‘e</w:t>
      </w:r>
      <w:r w:rsidR="00997015" w:rsidRPr="00BE19B4">
        <w:rPr>
          <w:rFonts w:ascii="Arial" w:hAnsi="Arial" w:cs="Arial"/>
          <w:sz w:val="22"/>
          <w:szCs w:val="22"/>
          <w:lang w:val="en-GB"/>
        </w:rPr>
        <w:t>lectron capture</w:t>
      </w:r>
      <w:r>
        <w:rPr>
          <w:rFonts w:ascii="Arial" w:hAnsi="Arial" w:cs="Arial"/>
          <w:sz w:val="22"/>
          <w:szCs w:val="22"/>
          <w:lang w:val="en-GB"/>
        </w:rPr>
        <w:t>’</w:t>
      </w:r>
      <w:r w:rsidR="00997015" w:rsidRPr="00BE19B4">
        <w:rPr>
          <w:rFonts w:ascii="Arial" w:hAnsi="Arial" w:cs="Arial"/>
          <w:sz w:val="22"/>
          <w:szCs w:val="22"/>
          <w:lang w:val="en-GB"/>
        </w:rPr>
        <w:t xml:space="preserve"> can be represented by the following </w:t>
      </w:r>
      <w:r>
        <w:rPr>
          <w:rFonts w:ascii="Arial" w:hAnsi="Arial" w:cs="Arial"/>
          <w:sz w:val="22"/>
          <w:szCs w:val="22"/>
          <w:lang w:val="en-GB"/>
        </w:rPr>
        <w:t xml:space="preserve">incomplete </w:t>
      </w:r>
      <w:r w:rsidR="00997015" w:rsidRPr="00BE19B4">
        <w:rPr>
          <w:rFonts w:ascii="Arial" w:hAnsi="Arial" w:cs="Arial"/>
          <w:sz w:val="22"/>
          <w:szCs w:val="22"/>
          <w:lang w:val="en-GB"/>
        </w:rPr>
        <w:t>equation:</w:t>
      </w:r>
    </w:p>
    <w:p w14:paraId="748DEB55" w14:textId="77777777" w:rsidR="00997015" w:rsidRPr="00997015" w:rsidRDefault="00997015" w:rsidP="00997015">
      <w:pPr>
        <w:pStyle w:val="ListParagraph"/>
        <w:rPr>
          <w:rFonts w:ascii="Arial" w:hAnsi="Arial" w:cs="Arial"/>
          <w:sz w:val="22"/>
          <w:szCs w:val="22"/>
          <w:lang w:val="en-GB"/>
        </w:rPr>
      </w:pPr>
    </w:p>
    <w:p w14:paraId="038A0C6D" w14:textId="3AFCFEAA" w:rsidR="00997015" w:rsidRPr="00BE19B4" w:rsidRDefault="008C7375" w:rsidP="00997015">
      <w:pPr>
        <w:pStyle w:val="ListParagraph"/>
        <w:rPr>
          <w:rFonts w:ascii="Arial" w:eastAsiaTheme="minorEastAsia" w:hAnsi="Arial" w:cs="Arial"/>
          <w:iCs/>
          <w:sz w:val="22"/>
          <w:szCs w:val="22"/>
          <w:lang w:val="en-GB"/>
        </w:rPr>
      </w:pPr>
      <m:oMathPara>
        <m:oMath>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p</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m:t>
          </m:r>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e</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→n+________</m:t>
          </m:r>
        </m:oMath>
      </m:oMathPara>
    </w:p>
    <w:p w14:paraId="620B5E7A" w14:textId="77777777" w:rsidR="00997015" w:rsidRPr="00997015" w:rsidRDefault="00997015" w:rsidP="00997015">
      <w:pPr>
        <w:pStyle w:val="ListParagraph"/>
        <w:rPr>
          <w:rFonts w:ascii="Arial" w:eastAsiaTheme="minorEastAsia" w:hAnsi="Arial" w:cs="Arial"/>
          <w:iCs/>
          <w:sz w:val="22"/>
          <w:szCs w:val="22"/>
          <w:lang w:val="en-GB"/>
        </w:rPr>
      </w:pPr>
    </w:p>
    <w:p w14:paraId="2656F4E0" w14:textId="4E0AF8C8" w:rsidR="00132AEE" w:rsidRDefault="00BE19B4" w:rsidP="00BE19B4">
      <w:pPr>
        <w:pStyle w:val="ListParagraph"/>
        <w:numPr>
          <w:ilvl w:val="0"/>
          <w:numId w:val="29"/>
        </w:numPr>
        <w:ind w:hanging="720"/>
        <w:rPr>
          <w:rFonts w:ascii="Arial" w:hAnsi="Arial" w:cs="Arial"/>
          <w:bCs/>
          <w:sz w:val="22"/>
          <w:szCs w:val="22"/>
        </w:rPr>
      </w:pPr>
      <w:r w:rsidRPr="00BE19B4">
        <w:rPr>
          <w:rFonts w:ascii="Arial" w:hAnsi="Arial" w:cs="Arial"/>
          <w:bCs/>
          <w:sz w:val="22"/>
          <w:szCs w:val="22"/>
        </w:rPr>
        <w:t>Write the name and symbol of the unidentified particle in the spaces provided below.</w:t>
      </w:r>
    </w:p>
    <w:p w14:paraId="1A9B22F3" w14:textId="7E8ED72F" w:rsidR="00BE19B4" w:rsidRDefault="00BE19B4" w:rsidP="00BE19B4">
      <w:pPr>
        <w:pStyle w:val="ListParagraph"/>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w:t>
      </w:r>
      <w:r w:rsidR="00A75378">
        <w:rPr>
          <w:rFonts w:ascii="Arial" w:hAnsi="Arial" w:cs="Arial"/>
          <w:bCs/>
          <w:sz w:val="22"/>
          <w:szCs w:val="22"/>
        </w:rPr>
        <w:t>s</w:t>
      </w:r>
      <w:r>
        <w:rPr>
          <w:rFonts w:ascii="Arial" w:hAnsi="Arial" w:cs="Arial"/>
          <w:bCs/>
          <w:sz w:val="22"/>
          <w:szCs w:val="22"/>
        </w:rPr>
        <w:t>)</w:t>
      </w:r>
    </w:p>
    <w:p w14:paraId="55585968" w14:textId="396ABD47" w:rsidR="00BE19B4" w:rsidRDefault="00BE19B4" w:rsidP="00BE19B4">
      <w:pPr>
        <w:pStyle w:val="ListParagraph"/>
        <w:jc w:val="right"/>
        <w:rPr>
          <w:rFonts w:ascii="Arial" w:hAnsi="Arial" w:cs="Arial"/>
          <w:bCs/>
          <w:sz w:val="22"/>
          <w:szCs w:val="22"/>
        </w:rPr>
      </w:pPr>
    </w:p>
    <w:p w14:paraId="4EEC261B" w14:textId="5ED5B651" w:rsidR="00BE19B4" w:rsidRDefault="00BE19B4" w:rsidP="008F66AB">
      <w:pPr>
        <w:pStyle w:val="ListParagraph"/>
        <w:ind w:left="0"/>
        <w:jc w:val="center"/>
        <w:rPr>
          <w:rFonts w:ascii="Arial" w:hAnsi="Arial" w:cs="Arial"/>
          <w:bCs/>
          <w:sz w:val="22"/>
          <w:szCs w:val="22"/>
        </w:rPr>
      </w:pPr>
      <w:r>
        <w:rPr>
          <w:rFonts w:ascii="Arial" w:hAnsi="Arial" w:cs="Arial"/>
          <w:bCs/>
          <w:sz w:val="22"/>
          <w:szCs w:val="22"/>
        </w:rPr>
        <w:t>NAME: _______________________________________</w:t>
      </w:r>
    </w:p>
    <w:p w14:paraId="47C02F6C" w14:textId="77777777" w:rsidR="008F66AB" w:rsidRDefault="008F66AB" w:rsidP="008F66AB">
      <w:pPr>
        <w:pStyle w:val="ListParagraph"/>
        <w:jc w:val="center"/>
        <w:rPr>
          <w:rFonts w:ascii="Arial" w:hAnsi="Arial" w:cs="Arial"/>
          <w:bCs/>
          <w:sz w:val="22"/>
          <w:szCs w:val="22"/>
        </w:rPr>
      </w:pPr>
    </w:p>
    <w:p w14:paraId="55892504" w14:textId="095DFE72" w:rsidR="00BE19B4" w:rsidRDefault="00BE19B4" w:rsidP="008F66AB">
      <w:pPr>
        <w:pStyle w:val="ListParagraph"/>
        <w:jc w:val="center"/>
        <w:rPr>
          <w:rFonts w:ascii="Arial" w:hAnsi="Arial" w:cs="Arial"/>
          <w:bCs/>
          <w:sz w:val="22"/>
          <w:szCs w:val="22"/>
        </w:rPr>
      </w:pPr>
    </w:p>
    <w:p w14:paraId="75F715C8" w14:textId="06B813A1" w:rsidR="00BE19B4" w:rsidRPr="00BE19B4" w:rsidRDefault="00BE19B4" w:rsidP="008F66AB">
      <w:pPr>
        <w:pStyle w:val="ListParagraph"/>
        <w:ind w:left="0"/>
        <w:jc w:val="center"/>
        <w:rPr>
          <w:rFonts w:ascii="Arial" w:hAnsi="Arial" w:cs="Arial"/>
          <w:bCs/>
          <w:sz w:val="22"/>
          <w:szCs w:val="22"/>
        </w:rPr>
      </w:pPr>
      <w:r>
        <w:rPr>
          <w:rFonts w:ascii="Arial" w:hAnsi="Arial" w:cs="Arial"/>
          <w:bCs/>
          <w:sz w:val="22"/>
          <w:szCs w:val="22"/>
        </w:rPr>
        <w:t xml:space="preserve">SYMBOL: </w:t>
      </w:r>
      <w:r w:rsidR="008F66AB">
        <w:rPr>
          <w:rFonts w:ascii="Arial" w:hAnsi="Arial" w:cs="Arial"/>
          <w:bCs/>
          <w:sz w:val="22"/>
          <w:szCs w:val="22"/>
        </w:rPr>
        <w:t>_____________________</w:t>
      </w:r>
    </w:p>
    <w:p w14:paraId="3FDB280F" w14:textId="77777777" w:rsidR="003E70C9" w:rsidRDefault="003E70C9" w:rsidP="005B2A22">
      <w:pPr>
        <w:spacing w:after="160" w:line="259" w:lineRule="auto"/>
        <w:jc w:val="right"/>
        <w:rPr>
          <w:rFonts w:ascii="Arial" w:hAnsi="Arial" w:cs="Arial"/>
          <w:bCs/>
          <w:sz w:val="22"/>
          <w:szCs w:val="22"/>
        </w:rPr>
      </w:pPr>
    </w:p>
    <w:p w14:paraId="7593BDAA" w14:textId="77777777" w:rsidR="003E70C9" w:rsidRDefault="003E70C9" w:rsidP="005B2A22">
      <w:pPr>
        <w:spacing w:after="160" w:line="259" w:lineRule="auto"/>
        <w:jc w:val="right"/>
        <w:rPr>
          <w:rFonts w:ascii="Arial" w:hAnsi="Arial" w:cs="Arial"/>
          <w:bCs/>
          <w:sz w:val="22"/>
          <w:szCs w:val="22"/>
        </w:rPr>
      </w:pPr>
    </w:p>
    <w:p w14:paraId="3A099D89" w14:textId="205AA926" w:rsidR="003E70C9" w:rsidRDefault="003E70C9" w:rsidP="003E70C9">
      <w:pPr>
        <w:pStyle w:val="ListParagraph"/>
        <w:numPr>
          <w:ilvl w:val="0"/>
          <w:numId w:val="29"/>
        </w:numPr>
        <w:spacing w:after="160" w:line="259" w:lineRule="auto"/>
        <w:ind w:hanging="720"/>
        <w:rPr>
          <w:rFonts w:ascii="Arial" w:hAnsi="Arial" w:cs="Arial"/>
          <w:bCs/>
          <w:sz w:val="22"/>
          <w:szCs w:val="22"/>
        </w:rPr>
      </w:pPr>
      <w:r w:rsidRPr="003E70C9">
        <w:rPr>
          <w:rFonts w:ascii="Arial" w:hAnsi="Arial" w:cs="Arial"/>
          <w:bCs/>
          <w:sz w:val="22"/>
          <w:szCs w:val="22"/>
        </w:rPr>
        <w:t>Using relevant conservation laws, explain how you determined the unidentified particle in part a).</w:t>
      </w:r>
    </w:p>
    <w:p w14:paraId="5117D418" w14:textId="23990982" w:rsidR="003E70C9" w:rsidRDefault="003E70C9" w:rsidP="003E70C9">
      <w:pPr>
        <w:pStyle w:val="ListParagraph"/>
        <w:spacing w:after="160" w:line="259" w:lineRule="auto"/>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marks)</w:t>
      </w:r>
    </w:p>
    <w:p w14:paraId="0E180CC9" w14:textId="4BAF2CFF" w:rsidR="003E70C9" w:rsidRDefault="003E70C9" w:rsidP="003E70C9">
      <w:pPr>
        <w:pStyle w:val="ListParagraph"/>
        <w:spacing w:after="160" w:line="259" w:lineRule="auto"/>
        <w:rPr>
          <w:rFonts w:ascii="Arial" w:hAnsi="Arial" w:cs="Arial"/>
          <w:bCs/>
          <w:sz w:val="22"/>
          <w:szCs w:val="22"/>
        </w:rPr>
      </w:pPr>
    </w:p>
    <w:p w14:paraId="1A5E1266" w14:textId="1D0966D2" w:rsidR="003E70C9" w:rsidRDefault="003E70C9" w:rsidP="003E70C9">
      <w:pPr>
        <w:pStyle w:val="ListParagraph"/>
        <w:spacing w:after="160" w:line="48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5"/>
    </w:p>
    <w:p w14:paraId="0CBA5471" w14:textId="77777777" w:rsidR="003E70C9" w:rsidRPr="003E70C9" w:rsidRDefault="003E70C9" w:rsidP="003E70C9">
      <w:pPr>
        <w:pStyle w:val="ListParagraph"/>
        <w:spacing w:after="160" w:line="259" w:lineRule="auto"/>
        <w:rPr>
          <w:rFonts w:ascii="Arial" w:hAnsi="Arial" w:cs="Arial"/>
          <w:bCs/>
          <w:sz w:val="22"/>
          <w:szCs w:val="22"/>
        </w:rPr>
      </w:pPr>
    </w:p>
    <w:p w14:paraId="65471BE5" w14:textId="64194F71" w:rsidR="00047A9A" w:rsidRPr="003E70C9" w:rsidRDefault="00047A9A" w:rsidP="003E70C9">
      <w:pPr>
        <w:pStyle w:val="ListParagraph"/>
        <w:numPr>
          <w:ilvl w:val="0"/>
          <w:numId w:val="29"/>
        </w:numPr>
        <w:spacing w:after="160" w:line="259" w:lineRule="auto"/>
        <w:rPr>
          <w:rFonts w:ascii="Arial" w:hAnsi="Arial" w:cs="Arial"/>
          <w:bCs/>
          <w:sz w:val="22"/>
          <w:szCs w:val="22"/>
        </w:rPr>
      </w:pPr>
      <w:r w:rsidRPr="003E70C9">
        <w:rPr>
          <w:rFonts w:ascii="Arial" w:hAnsi="Arial" w:cs="Arial"/>
          <w:bCs/>
          <w:sz w:val="22"/>
          <w:szCs w:val="22"/>
        </w:rPr>
        <w:br w:type="page"/>
      </w:r>
    </w:p>
    <w:p w14:paraId="74061FCB" w14:textId="63F4D244" w:rsidR="00047A9A" w:rsidRDefault="009051EC" w:rsidP="00047A9A">
      <w:pPr>
        <w:rPr>
          <w:rFonts w:ascii="Arial" w:hAnsi="Arial" w:cs="Arial"/>
          <w:b/>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42335D16" w14:textId="4786DB6D" w:rsidR="00623B8F" w:rsidRDefault="00623B8F" w:rsidP="00047A9A">
      <w:pPr>
        <w:rPr>
          <w:rFonts w:ascii="Arial" w:hAnsi="Arial" w:cs="Arial"/>
          <w:b/>
          <w:sz w:val="22"/>
          <w:szCs w:val="22"/>
        </w:rPr>
      </w:pPr>
    </w:p>
    <w:p w14:paraId="707B32BE" w14:textId="4A28A3B8" w:rsidR="00623B8F" w:rsidRDefault="00623B8F" w:rsidP="00623B8F">
      <w:pPr>
        <w:rPr>
          <w:rFonts w:ascii="Arial" w:hAnsi="Arial" w:cs="Arial"/>
          <w:sz w:val="22"/>
          <w:szCs w:val="22"/>
          <w:lang w:val="en-GB"/>
        </w:rPr>
      </w:pPr>
      <w:r w:rsidRPr="00623B8F">
        <w:rPr>
          <w:rFonts w:ascii="Arial" w:hAnsi="Arial" w:cs="Arial"/>
          <w:sz w:val="22"/>
          <w:szCs w:val="22"/>
          <w:lang w:val="en-GB"/>
        </w:rPr>
        <w:t>The apparatus below is used to investigate the photoelectric emission when electromagnetic radiation is shone onto a metal surface. The intensity and wavelength of the incident radiation can be varied; the type of metal is unchanged. The ammeter measures the photoelectric current in the circuit.</w:t>
      </w:r>
    </w:p>
    <w:p w14:paraId="141DB957" w14:textId="0509353D" w:rsidR="00623B8F" w:rsidRPr="00623B8F" w:rsidRDefault="00394C21"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4352" behindDoc="1" locked="0" layoutInCell="1" allowOverlap="1" wp14:anchorId="2F95AD56" wp14:editId="10C39C0F">
                <wp:simplePos x="0" y="0"/>
                <wp:positionH relativeFrom="column">
                  <wp:posOffset>2483485</wp:posOffset>
                </wp:positionH>
                <wp:positionV relativeFrom="paragraph">
                  <wp:posOffset>116840</wp:posOffset>
                </wp:positionV>
                <wp:extent cx="914400" cy="266700"/>
                <wp:effectExtent l="0" t="0" r="7620" b="0"/>
                <wp:wrapNone/>
                <wp:docPr id="404" name="Text Box 40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5AD56" id="Text Box 404" o:spid="_x0000_s1050" type="#_x0000_t202" style="position:absolute;margin-left:195.55pt;margin-top:9.2pt;width:1in;height:21pt;z-index:-25131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Pf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" fillcolor="white [3201]" stroked="f" strokeweight=".5pt">
                <v:textbo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v:textbox>
              </v:shape>
            </w:pict>
          </mc:Fallback>
        </mc:AlternateContent>
      </w:r>
    </w:p>
    <w:p w14:paraId="41568B8C" w14:textId="3FE310D3" w:rsidR="00623B8F" w:rsidRPr="00623B8F" w:rsidRDefault="00394C21"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3328" behindDoc="0" locked="0" layoutInCell="1" allowOverlap="1" wp14:anchorId="6244730C" wp14:editId="309E6F42">
                <wp:simplePos x="0" y="0"/>
                <wp:positionH relativeFrom="column">
                  <wp:posOffset>1824990</wp:posOffset>
                </wp:positionH>
                <wp:positionV relativeFrom="paragraph">
                  <wp:posOffset>6985</wp:posOffset>
                </wp:positionV>
                <wp:extent cx="571500" cy="571500"/>
                <wp:effectExtent l="38100" t="0" r="19050" b="57150"/>
                <wp:wrapNone/>
                <wp:docPr id="410" name="Straight Arrow Connector 410"/>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69FF1" id="Straight Arrow Connector 410" o:spid="_x0000_s1026" type="#_x0000_t32" style="position:absolute;margin-left:143.7pt;margin-top:.55pt;width:45pt;height:4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" strokecolor="black [3200]" strokeweight=".5pt">
                <v:stroke endarrow="block" joinstyle="miter"/>
              </v:shape>
            </w:pict>
          </mc:Fallback>
        </mc:AlternateContent>
      </w:r>
      <w:r w:rsidR="00623B8F" w:rsidRPr="00623B8F">
        <w:rPr>
          <w:rFonts w:ascii="Arial" w:hAnsi="Arial" w:cs="Arial"/>
          <w:noProof/>
          <w:sz w:val="22"/>
          <w:szCs w:val="22"/>
          <w:lang w:val="en-GB"/>
        </w:rPr>
        <mc:AlternateContent>
          <mc:Choice Requires="wps">
            <w:drawing>
              <wp:anchor distT="0" distB="0" distL="114300" distR="114300" simplePos="0" relativeHeight="252007424" behindDoc="1" locked="0" layoutInCell="1" allowOverlap="1" wp14:anchorId="3430B248" wp14:editId="6957D224">
                <wp:simplePos x="0" y="0"/>
                <wp:positionH relativeFrom="column">
                  <wp:posOffset>-19050</wp:posOffset>
                </wp:positionH>
                <wp:positionV relativeFrom="paragraph">
                  <wp:posOffset>64135</wp:posOffset>
                </wp:positionV>
                <wp:extent cx="914400" cy="266700"/>
                <wp:effectExtent l="0" t="0" r="7620" b="0"/>
                <wp:wrapNone/>
                <wp:docPr id="403" name="Text Box 40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0B248" id="Text Box 403" o:spid="_x0000_s1051" type="#_x0000_t202" style="position:absolute;margin-left:-1.5pt;margin-top:5.05pt;width:1in;height:21pt;z-index:-25130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RD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" fillcolor="white [3201]" stroked="f" strokeweight=".5pt">
                <v:textbo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v:textbox>
              </v:shape>
            </w:pict>
          </mc:Fallback>
        </mc:AlternateContent>
      </w:r>
    </w:p>
    <w:p w14:paraId="303462AF" w14:textId="0C3812B9" w:rsidR="00623B8F" w:rsidRPr="00623B8F" w:rsidRDefault="00623B8F"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6400" behindDoc="0" locked="0" layoutInCell="1" allowOverlap="1" wp14:anchorId="3595D6B9" wp14:editId="7AB1CBFD">
                <wp:simplePos x="0" y="0"/>
                <wp:positionH relativeFrom="column">
                  <wp:posOffset>800100</wp:posOffset>
                </wp:positionH>
                <wp:positionV relativeFrom="paragraph">
                  <wp:posOffset>119380</wp:posOffset>
                </wp:positionV>
                <wp:extent cx="1028700" cy="349250"/>
                <wp:effectExtent l="0" t="0" r="57150" b="69850"/>
                <wp:wrapNone/>
                <wp:docPr id="405" name="Straight Arrow Connector 405"/>
                <wp:cNvGraphicFramePr/>
                <a:graphic xmlns:a="http://schemas.openxmlformats.org/drawingml/2006/main">
                  <a:graphicData uri="http://schemas.microsoft.com/office/word/2010/wordprocessingShape">
                    <wps:wsp>
                      <wps:cNvCnPr/>
                      <wps:spPr>
                        <a:xfrm>
                          <a:off x="0" y="0"/>
                          <a:ext cx="1028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2205A" id="Straight Arrow Connector 405" o:spid="_x0000_s1026" type="#_x0000_t32" style="position:absolute;margin-left:63pt;margin-top:9.4pt;width:81pt;height:27.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" strokecolor="black [3200]" strokeweight=".5pt">
                <v:stroke endarrow="block" joinstyle="miter"/>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2304" behindDoc="0" locked="0" layoutInCell="1" allowOverlap="1" wp14:anchorId="5B3B1FC7" wp14:editId="27E84C23">
                <wp:simplePos x="0" y="0"/>
                <wp:positionH relativeFrom="column">
                  <wp:posOffset>1828800</wp:posOffset>
                </wp:positionH>
                <wp:positionV relativeFrom="paragraph">
                  <wp:posOffset>170180</wp:posOffset>
                </wp:positionV>
                <wp:extent cx="571500" cy="571500"/>
                <wp:effectExtent l="38100" t="0" r="19050" b="57150"/>
                <wp:wrapNone/>
                <wp:docPr id="406" name="Straight Arrow Connector 406"/>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AFB4B" id="Straight Arrow Connector 406" o:spid="_x0000_s1026" type="#_x0000_t32" style="position:absolute;margin-left:2in;margin-top:13.4pt;width:45pt;height:45pt;flip:x;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" strokecolor="black [3200]" strokeweight=".5pt">
                <v:stroke endarrow="block" joinstyle="miter"/>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1280" behindDoc="0" locked="0" layoutInCell="1" allowOverlap="1" wp14:anchorId="3B1A727A" wp14:editId="00A67E9A">
                <wp:simplePos x="0" y="0"/>
                <wp:positionH relativeFrom="column">
                  <wp:posOffset>1828800</wp:posOffset>
                </wp:positionH>
                <wp:positionV relativeFrom="paragraph">
                  <wp:posOffset>17780</wp:posOffset>
                </wp:positionV>
                <wp:extent cx="571500" cy="571500"/>
                <wp:effectExtent l="38100" t="0" r="19050" b="57150"/>
                <wp:wrapNone/>
                <wp:docPr id="407" name="Straight Arrow Connector 407"/>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CFE3A" id="Straight Arrow Connector 407" o:spid="_x0000_s1026" type="#_x0000_t32" style="position:absolute;margin-left:2in;margin-top:1.4pt;width:45pt;height:4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" strokecolor="black [3200]" strokeweight=".5pt">
                <v:stroke endarrow="block" joinstyle="miter"/>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8208" behindDoc="0" locked="0" layoutInCell="1" allowOverlap="1" wp14:anchorId="0E5389FA" wp14:editId="35E0FFDB">
                <wp:simplePos x="0" y="0"/>
                <wp:positionH relativeFrom="column">
                  <wp:posOffset>1600200</wp:posOffset>
                </wp:positionH>
                <wp:positionV relativeFrom="paragraph">
                  <wp:posOffset>246380</wp:posOffset>
                </wp:positionV>
                <wp:extent cx="2286000" cy="80010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22860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F4E0C" id="Rectangle 408" o:spid="_x0000_s1026" style="position:absolute;margin-left:126pt;margin-top:19.4pt;width:180pt;height:6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" filled="f" strokecolor="black [3213]" strokeweight="1pt"/>
            </w:pict>
          </mc:Fallback>
        </mc:AlternateContent>
      </w:r>
    </w:p>
    <w:p w14:paraId="64BAB1D5" w14:textId="4B9AA8E5" w:rsidR="00623B8F" w:rsidRPr="00623B8F" w:rsidRDefault="00623B8F"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5376" behindDoc="1" locked="0" layoutInCell="1" allowOverlap="1" wp14:anchorId="13C45734" wp14:editId="0F223A01">
                <wp:simplePos x="0" y="0"/>
                <wp:positionH relativeFrom="column">
                  <wp:posOffset>1943100</wp:posOffset>
                </wp:positionH>
                <wp:positionV relativeFrom="paragraph">
                  <wp:posOffset>1133475</wp:posOffset>
                </wp:positionV>
                <wp:extent cx="914400" cy="266700"/>
                <wp:effectExtent l="0" t="0" r="7620" b="0"/>
                <wp:wrapNone/>
                <wp:docPr id="409" name="Text Box 40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45734" id="Text Box 409" o:spid="_x0000_s1052" type="#_x0000_t202" style="position:absolute;margin-left:153pt;margin-top:89.25pt;width:1in;height:21pt;z-index:-251311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09Kw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" fillcolor="white [3201]" stroked="f" strokeweight=".5pt">
                <v:textbo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0256" behindDoc="1" locked="0" layoutInCell="1" allowOverlap="1" wp14:anchorId="1B5F3BCE" wp14:editId="2F85FC85">
                <wp:simplePos x="0" y="0"/>
                <wp:positionH relativeFrom="column">
                  <wp:posOffset>3073400</wp:posOffset>
                </wp:positionH>
                <wp:positionV relativeFrom="paragraph">
                  <wp:posOffset>1457325</wp:posOffset>
                </wp:positionV>
                <wp:extent cx="914400" cy="22860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3BCE" id="Text Box 411" o:spid="_x0000_s1053" type="#_x0000_t202" style="position:absolute;margin-left:242pt;margin-top:114.75pt;width:1in;height:18pt;z-index:-25131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l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" fillcolor="white [3201]" stroked="f" strokeweight=".5pt">
                <v:textbo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9232" behindDoc="1" locked="0" layoutInCell="1" allowOverlap="1" wp14:anchorId="42353403" wp14:editId="0E192BB0">
                <wp:simplePos x="0" y="0"/>
                <wp:positionH relativeFrom="column">
                  <wp:posOffset>2057400</wp:posOffset>
                </wp:positionH>
                <wp:positionV relativeFrom="paragraph">
                  <wp:posOffset>1457325</wp:posOffset>
                </wp:positionV>
                <wp:extent cx="914400" cy="22860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3403" id="Text Box 412" o:spid="_x0000_s1054" type="#_x0000_t202" style="position:absolute;margin-left:162pt;margin-top:114.75pt;width:1in;height:18pt;z-index:-25131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75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" fillcolor="white [3201]" stroked="f" strokeweight=".5pt">
                <v:textbo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7184" behindDoc="0" locked="0" layoutInCell="1" allowOverlap="1" wp14:anchorId="76ADB52F" wp14:editId="010CB966">
                <wp:simplePos x="0" y="0"/>
                <wp:positionH relativeFrom="column">
                  <wp:posOffset>3200400</wp:posOffset>
                </wp:positionH>
                <wp:positionV relativeFrom="paragraph">
                  <wp:posOffset>1400175</wp:posOffset>
                </wp:positionV>
                <wp:extent cx="114300" cy="11430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2132B" id="Oval 413" o:spid="_x0000_s1026" style="position:absolute;margin-left:252pt;margin-top:110.25pt;width:9pt;height:9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6160" behindDoc="0" locked="0" layoutInCell="1" allowOverlap="1" wp14:anchorId="60313221" wp14:editId="5A5CFF0B">
                <wp:simplePos x="0" y="0"/>
                <wp:positionH relativeFrom="column">
                  <wp:posOffset>2171700</wp:posOffset>
                </wp:positionH>
                <wp:positionV relativeFrom="paragraph">
                  <wp:posOffset>1400175</wp:posOffset>
                </wp:positionV>
                <wp:extent cx="114300" cy="114300"/>
                <wp:effectExtent l="0" t="0" r="19050" b="19050"/>
                <wp:wrapNone/>
                <wp:docPr id="414" name="Oval 414"/>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147FF" id="Oval 414" o:spid="_x0000_s1026" style="position:absolute;margin-left:171pt;margin-top:110.25pt;width:9pt;height:9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5136" behindDoc="0" locked="0" layoutInCell="1" allowOverlap="1" wp14:anchorId="3CB1333F" wp14:editId="7507C117">
                <wp:simplePos x="0" y="0"/>
                <wp:positionH relativeFrom="column">
                  <wp:posOffset>4800600</wp:posOffset>
                </wp:positionH>
                <wp:positionV relativeFrom="paragraph">
                  <wp:posOffset>1228725</wp:posOffset>
                </wp:positionV>
                <wp:extent cx="0" cy="228600"/>
                <wp:effectExtent l="0" t="0" r="38100" b="19050"/>
                <wp:wrapNone/>
                <wp:docPr id="415" name="Straight Connector 415"/>
                <wp:cNvGraphicFramePr/>
                <a:graphic xmlns:a="http://schemas.openxmlformats.org/drawingml/2006/main">
                  <a:graphicData uri="http://schemas.microsoft.com/office/word/2010/wordprocessingShape">
                    <wps:wsp>
                      <wps:cNvCnPr/>
                      <wps:spPr>
                        <a:xfrm flipV="1">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65737" id="Straight Connector 415" o:spid="_x0000_s1026" style="position:absolute;flip:y;z-index:251995136;visibility:visible;mso-wrap-style:square;mso-wrap-distance-left:9pt;mso-wrap-distance-top:0;mso-wrap-distance-right:9pt;mso-wrap-distance-bottom:0;mso-position-horizontal:absolute;mso-position-horizontal-relative:text;mso-position-vertical:absolute;mso-position-vertical-relative:text" from="378pt,96.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4112" behindDoc="0" locked="0" layoutInCell="1" allowOverlap="1" wp14:anchorId="45877AF4" wp14:editId="7984B62F">
                <wp:simplePos x="0" y="0"/>
                <wp:positionH relativeFrom="column">
                  <wp:posOffset>4800600</wp:posOffset>
                </wp:positionH>
                <wp:positionV relativeFrom="paragraph">
                  <wp:posOffset>428625</wp:posOffset>
                </wp:positionV>
                <wp:extent cx="0" cy="342900"/>
                <wp:effectExtent l="0" t="0" r="38100" b="19050"/>
                <wp:wrapNone/>
                <wp:docPr id="416" name="Straight Connector 416"/>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DF949" id="Straight Connector 416"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378pt,33.75pt" to="37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3088" behindDoc="0" locked="0" layoutInCell="1" allowOverlap="1" wp14:anchorId="734E1737" wp14:editId="15DD99C9">
                <wp:simplePos x="0" y="0"/>
                <wp:positionH relativeFrom="column">
                  <wp:posOffset>3314700</wp:posOffset>
                </wp:positionH>
                <wp:positionV relativeFrom="paragraph">
                  <wp:posOffset>1457325</wp:posOffset>
                </wp:positionV>
                <wp:extent cx="1485900" cy="0"/>
                <wp:effectExtent l="0" t="0" r="0" b="0"/>
                <wp:wrapNone/>
                <wp:docPr id="417" name="Straight Connector 417"/>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0933E2" id="Straight Connector 417" o:spid="_x0000_s1026" style="position:absolute;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114.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2064" behindDoc="0" locked="0" layoutInCell="1" allowOverlap="1" wp14:anchorId="716170C9" wp14:editId="4230B4C6">
                <wp:simplePos x="0" y="0"/>
                <wp:positionH relativeFrom="column">
                  <wp:posOffset>685800</wp:posOffset>
                </wp:positionH>
                <wp:positionV relativeFrom="paragraph">
                  <wp:posOffset>1457325</wp:posOffset>
                </wp:positionV>
                <wp:extent cx="1485900" cy="0"/>
                <wp:effectExtent l="0" t="0" r="0" b="0"/>
                <wp:wrapNone/>
                <wp:docPr id="418" name="Straight Connector 418"/>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7FBFC" id="Straight Connector 418"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54pt,114.75pt" to="171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1040" behindDoc="0" locked="0" layoutInCell="1" allowOverlap="1" wp14:anchorId="6193DD2E" wp14:editId="009911F8">
                <wp:simplePos x="0" y="0"/>
                <wp:positionH relativeFrom="column">
                  <wp:posOffset>685800</wp:posOffset>
                </wp:positionH>
                <wp:positionV relativeFrom="paragraph">
                  <wp:posOffset>428625</wp:posOffset>
                </wp:positionV>
                <wp:extent cx="0" cy="1028700"/>
                <wp:effectExtent l="0" t="0" r="38100" b="19050"/>
                <wp:wrapNone/>
                <wp:docPr id="419" name="Straight Connector 419"/>
                <wp:cNvGraphicFramePr/>
                <a:graphic xmlns:a="http://schemas.openxmlformats.org/drawingml/2006/main">
                  <a:graphicData uri="http://schemas.microsoft.com/office/word/2010/wordprocessingShape">
                    <wps:wsp>
                      <wps:cNvCnPr/>
                      <wps:spPr>
                        <a:xfrm>
                          <a:off x="0" y="0"/>
                          <a:ext cx="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F3151" id="Straight Connector 419"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54pt,33.75pt" to="54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8992" behindDoc="0" locked="0" layoutInCell="1" allowOverlap="1" wp14:anchorId="0B530BEC" wp14:editId="0BFD1263">
                <wp:simplePos x="0" y="0"/>
                <wp:positionH relativeFrom="column">
                  <wp:posOffset>4686300</wp:posOffset>
                </wp:positionH>
                <wp:positionV relativeFrom="paragraph">
                  <wp:posOffset>885825</wp:posOffset>
                </wp:positionV>
                <wp:extent cx="914400" cy="228600"/>
                <wp:effectExtent l="0" t="0" r="635" b="0"/>
                <wp:wrapNone/>
                <wp:docPr id="420" name="Text Box 4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0BEC" id="Text Box 420" o:spid="_x0000_s1055" type="#_x0000_t202" style="position:absolute;margin-left:369pt;margin-top:69.75pt;width:1in;height:18pt;z-index:25198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ll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" fillcolor="white [3201]" stroked="f" strokeweight=".5pt">
                <v:textbo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0016" behindDoc="1" locked="0" layoutInCell="1" allowOverlap="1" wp14:anchorId="06B7210B" wp14:editId="3A7B6040">
                <wp:simplePos x="0" y="0"/>
                <wp:positionH relativeFrom="column">
                  <wp:posOffset>4572000</wp:posOffset>
                </wp:positionH>
                <wp:positionV relativeFrom="paragraph">
                  <wp:posOffset>771525</wp:posOffset>
                </wp:positionV>
                <wp:extent cx="457200" cy="457200"/>
                <wp:effectExtent l="0" t="0" r="19050" b="19050"/>
                <wp:wrapNone/>
                <wp:docPr id="421" name="Oval 421"/>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929A76" id="Oval 421" o:spid="_x0000_s1026" style="position:absolute;margin-left:5in;margin-top:60.75pt;width:36pt;height:36pt;z-index:-25132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7968" behindDoc="0" locked="0" layoutInCell="1" allowOverlap="1" wp14:anchorId="2A2850C1" wp14:editId="67AEC1A5">
                <wp:simplePos x="0" y="0"/>
                <wp:positionH relativeFrom="column">
                  <wp:posOffset>3657600</wp:posOffset>
                </wp:positionH>
                <wp:positionV relativeFrom="paragraph">
                  <wp:posOffset>428625</wp:posOffset>
                </wp:positionV>
                <wp:extent cx="1143000" cy="0"/>
                <wp:effectExtent l="0" t="0" r="0" b="0"/>
                <wp:wrapNone/>
                <wp:docPr id="422" name="Straight Connector 422"/>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A246A" id="Straight Connector 422"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4in,33.75pt" to="37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6944" behindDoc="0" locked="0" layoutInCell="1" allowOverlap="1" wp14:anchorId="3647C65C" wp14:editId="7A919514">
                <wp:simplePos x="0" y="0"/>
                <wp:positionH relativeFrom="column">
                  <wp:posOffset>685800</wp:posOffset>
                </wp:positionH>
                <wp:positionV relativeFrom="paragraph">
                  <wp:posOffset>428625</wp:posOffset>
                </wp:positionV>
                <wp:extent cx="1143000" cy="0"/>
                <wp:effectExtent l="0" t="0" r="0" b="0"/>
                <wp:wrapNone/>
                <wp:docPr id="423" name="Straight Connector 423"/>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25BF3" id="Straight Connector 423" o:spid="_x0000_s1026" style="position:absolute;flip:x;z-index:251986944;visibility:visible;mso-wrap-style:square;mso-wrap-distance-left:9pt;mso-wrap-distance-top:0;mso-wrap-distance-right:9pt;mso-wrap-distance-bottom:0;mso-position-horizontal:absolute;mso-position-horizontal-relative:text;mso-position-vertical:absolute;mso-position-vertical-relative:text" from="54pt,33.75pt" to="2in,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5920" behindDoc="0" locked="0" layoutInCell="1" allowOverlap="1" wp14:anchorId="3E11226B" wp14:editId="326229FB">
                <wp:simplePos x="0" y="0"/>
                <wp:positionH relativeFrom="column">
                  <wp:posOffset>3657600</wp:posOffset>
                </wp:positionH>
                <wp:positionV relativeFrom="paragraph">
                  <wp:posOffset>178435</wp:posOffset>
                </wp:positionV>
                <wp:extent cx="0" cy="457200"/>
                <wp:effectExtent l="0" t="0" r="38100" b="19050"/>
                <wp:wrapNone/>
                <wp:docPr id="424" name="Straight Connector 424"/>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6B5F3" id="Straight Connector 424"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in,14.05pt" to="4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4896" behindDoc="0" locked="0" layoutInCell="1" allowOverlap="1" wp14:anchorId="7AF1441E" wp14:editId="14CF2D1C">
                <wp:simplePos x="0" y="0"/>
                <wp:positionH relativeFrom="column">
                  <wp:posOffset>1828800</wp:posOffset>
                </wp:positionH>
                <wp:positionV relativeFrom="paragraph">
                  <wp:posOffset>178435</wp:posOffset>
                </wp:positionV>
                <wp:extent cx="0" cy="457200"/>
                <wp:effectExtent l="0" t="0" r="38100" b="19050"/>
                <wp:wrapNone/>
                <wp:docPr id="425" name="Straight Connector 425"/>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7687F" id="Straight Connector 425"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2in,14.05pt" to="2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" strokecolor="black [3200]" strokeweight="1pt">
                <v:stroke joinstyle="miter"/>
              </v:line>
            </w:pict>
          </mc:Fallback>
        </mc:AlternateContent>
      </w:r>
      <w:r w:rsidRPr="00623B8F">
        <w:rPr>
          <w:rFonts w:ascii="Arial" w:hAnsi="Arial" w:cs="Arial"/>
          <w:sz w:val="22"/>
          <w:szCs w:val="22"/>
          <w:lang w:val="en-GB"/>
        </w:rPr>
        <w:t xml:space="preserve"> </w:t>
      </w:r>
    </w:p>
    <w:p w14:paraId="6945258C" w14:textId="77777777" w:rsidR="00623B8F" w:rsidRPr="00623B8F" w:rsidRDefault="00623B8F" w:rsidP="00623B8F">
      <w:pPr>
        <w:rPr>
          <w:rFonts w:ascii="Arial" w:hAnsi="Arial" w:cs="Arial"/>
          <w:sz w:val="22"/>
          <w:szCs w:val="22"/>
          <w:lang w:val="en-GB"/>
        </w:rPr>
      </w:pPr>
    </w:p>
    <w:p w14:paraId="1CBE5EA7" w14:textId="77777777" w:rsidR="00623B8F" w:rsidRPr="00623B8F" w:rsidRDefault="00623B8F" w:rsidP="00623B8F">
      <w:pPr>
        <w:rPr>
          <w:rFonts w:ascii="Arial" w:hAnsi="Arial" w:cs="Arial"/>
          <w:sz w:val="22"/>
          <w:szCs w:val="22"/>
          <w:lang w:val="en-GB"/>
        </w:rPr>
      </w:pPr>
    </w:p>
    <w:p w14:paraId="4E41EAA2" w14:textId="77777777" w:rsidR="00623B8F" w:rsidRPr="00623B8F" w:rsidRDefault="00623B8F" w:rsidP="00623B8F">
      <w:pPr>
        <w:rPr>
          <w:rFonts w:ascii="Arial" w:hAnsi="Arial" w:cs="Arial"/>
          <w:sz w:val="22"/>
          <w:szCs w:val="22"/>
          <w:lang w:val="en-GB"/>
        </w:rPr>
      </w:pPr>
    </w:p>
    <w:p w14:paraId="51D32B02" w14:textId="77777777" w:rsidR="00623B8F" w:rsidRPr="00623B8F" w:rsidRDefault="00623B8F" w:rsidP="00623B8F">
      <w:pPr>
        <w:rPr>
          <w:rFonts w:ascii="Arial" w:hAnsi="Arial" w:cs="Arial"/>
          <w:sz w:val="22"/>
          <w:szCs w:val="22"/>
          <w:lang w:val="en-GB"/>
        </w:rPr>
      </w:pPr>
    </w:p>
    <w:p w14:paraId="2D25C39E" w14:textId="77777777" w:rsidR="00623B8F" w:rsidRPr="00623B8F" w:rsidRDefault="00623B8F" w:rsidP="00623B8F">
      <w:pPr>
        <w:rPr>
          <w:rFonts w:ascii="Arial" w:hAnsi="Arial" w:cs="Arial"/>
          <w:sz w:val="22"/>
          <w:szCs w:val="22"/>
          <w:lang w:val="en-GB"/>
        </w:rPr>
      </w:pPr>
    </w:p>
    <w:p w14:paraId="1CCE60B6" w14:textId="77777777" w:rsidR="00623B8F" w:rsidRPr="00623B8F" w:rsidRDefault="00623B8F" w:rsidP="00623B8F">
      <w:pPr>
        <w:rPr>
          <w:rFonts w:ascii="Arial" w:hAnsi="Arial" w:cs="Arial"/>
          <w:sz w:val="22"/>
          <w:szCs w:val="22"/>
          <w:lang w:val="en-GB"/>
        </w:rPr>
      </w:pPr>
    </w:p>
    <w:p w14:paraId="5D13E567" w14:textId="77777777" w:rsidR="00623B8F" w:rsidRDefault="00623B8F" w:rsidP="00623B8F">
      <w:pPr>
        <w:rPr>
          <w:rFonts w:ascii="Arial" w:hAnsi="Arial" w:cs="Arial"/>
          <w:sz w:val="22"/>
          <w:szCs w:val="22"/>
          <w:lang w:val="en-GB"/>
        </w:rPr>
      </w:pPr>
    </w:p>
    <w:p w14:paraId="4B977176" w14:textId="77777777" w:rsidR="00623B8F" w:rsidRDefault="00623B8F" w:rsidP="00623B8F">
      <w:pPr>
        <w:rPr>
          <w:rFonts w:ascii="Arial" w:hAnsi="Arial" w:cs="Arial"/>
          <w:sz w:val="22"/>
          <w:szCs w:val="22"/>
          <w:lang w:val="en-GB"/>
        </w:rPr>
      </w:pPr>
    </w:p>
    <w:p w14:paraId="74A473D8" w14:textId="77777777" w:rsidR="00623B8F" w:rsidRDefault="00623B8F" w:rsidP="00623B8F">
      <w:pPr>
        <w:rPr>
          <w:rFonts w:ascii="Arial" w:hAnsi="Arial" w:cs="Arial"/>
          <w:sz w:val="22"/>
          <w:szCs w:val="22"/>
          <w:lang w:val="en-GB"/>
        </w:rPr>
      </w:pPr>
    </w:p>
    <w:p w14:paraId="02951E0F" w14:textId="77777777" w:rsidR="00623B8F" w:rsidRDefault="00623B8F" w:rsidP="00623B8F">
      <w:pPr>
        <w:rPr>
          <w:rFonts w:ascii="Arial" w:hAnsi="Arial" w:cs="Arial"/>
          <w:sz w:val="22"/>
          <w:szCs w:val="22"/>
          <w:lang w:val="en-GB"/>
        </w:rPr>
      </w:pPr>
    </w:p>
    <w:p w14:paraId="27CD6D63" w14:textId="77777777" w:rsidR="00623B8F" w:rsidRDefault="00623B8F" w:rsidP="00623B8F">
      <w:pPr>
        <w:rPr>
          <w:rFonts w:ascii="Arial" w:hAnsi="Arial" w:cs="Arial"/>
          <w:sz w:val="22"/>
          <w:szCs w:val="22"/>
          <w:lang w:val="en-GB"/>
        </w:rPr>
      </w:pPr>
    </w:p>
    <w:p w14:paraId="3460F791" w14:textId="7800BF3B" w:rsidR="00623B8F" w:rsidRDefault="00623B8F" w:rsidP="00623B8F">
      <w:pPr>
        <w:rPr>
          <w:rFonts w:ascii="Arial" w:hAnsi="Arial" w:cs="Arial"/>
          <w:sz w:val="22"/>
          <w:szCs w:val="22"/>
          <w:lang w:val="en-GB"/>
        </w:rPr>
      </w:pPr>
      <w:r w:rsidRPr="00623B8F">
        <w:rPr>
          <w:rFonts w:ascii="Arial" w:hAnsi="Arial" w:cs="Arial"/>
          <w:sz w:val="22"/>
          <w:szCs w:val="22"/>
          <w:lang w:val="en-GB"/>
        </w:rPr>
        <w:t xml:space="preserve">Electromagnetic radiation of a particular wavelength is shone onto some sodium metal and current reading is measured </w:t>
      </w:r>
      <w:r w:rsidR="00FF5D86">
        <w:rPr>
          <w:rFonts w:ascii="Arial" w:hAnsi="Arial" w:cs="Arial"/>
          <w:sz w:val="22"/>
          <w:szCs w:val="22"/>
          <w:lang w:val="en-GB"/>
        </w:rPr>
        <w:t>by</w:t>
      </w:r>
      <w:r w:rsidRPr="00623B8F">
        <w:rPr>
          <w:rFonts w:ascii="Arial" w:hAnsi="Arial" w:cs="Arial"/>
          <w:sz w:val="22"/>
          <w:szCs w:val="22"/>
          <w:lang w:val="en-GB"/>
        </w:rPr>
        <w:t xml:space="preserve"> the ammeter. </w:t>
      </w:r>
    </w:p>
    <w:p w14:paraId="48BF0922" w14:textId="77777777" w:rsidR="00623B8F" w:rsidRPr="00623B8F" w:rsidRDefault="00623B8F" w:rsidP="00623B8F">
      <w:pPr>
        <w:rPr>
          <w:rFonts w:ascii="Arial" w:hAnsi="Arial" w:cs="Arial"/>
          <w:sz w:val="22"/>
          <w:szCs w:val="22"/>
          <w:lang w:val="en-GB"/>
        </w:rPr>
      </w:pPr>
    </w:p>
    <w:p w14:paraId="07063A2A" w14:textId="510D956D" w:rsidR="00623B8F" w:rsidRPr="00623B8F" w:rsidRDefault="00623B8F" w:rsidP="00666267">
      <w:pPr>
        <w:pStyle w:val="ListParagraph"/>
        <w:numPr>
          <w:ilvl w:val="0"/>
          <w:numId w:val="14"/>
        </w:numPr>
        <w:spacing w:after="160" w:line="259"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slowly increased whilst the wavelength remains constant. </w:t>
      </w:r>
      <w:r w:rsidR="002A610D">
        <w:rPr>
          <w:rFonts w:ascii="Arial" w:hAnsi="Arial" w:cs="Arial"/>
          <w:sz w:val="22"/>
          <w:szCs w:val="22"/>
          <w:lang w:val="en-GB"/>
        </w:rPr>
        <w:t>Describe and e</w:t>
      </w:r>
      <w:r w:rsidRPr="00623B8F">
        <w:rPr>
          <w:rFonts w:ascii="Arial" w:hAnsi="Arial" w:cs="Arial"/>
          <w:sz w:val="22"/>
          <w:szCs w:val="22"/>
          <w:lang w:val="en-GB"/>
        </w:rPr>
        <w:t xml:space="preserve">xplain what happens to the current measured </w:t>
      </w:r>
      <w:r w:rsidR="005431E2">
        <w:rPr>
          <w:rFonts w:ascii="Arial" w:hAnsi="Arial" w:cs="Arial"/>
          <w:sz w:val="22"/>
          <w:szCs w:val="22"/>
          <w:lang w:val="en-GB"/>
        </w:rPr>
        <w:t>by</w:t>
      </w:r>
      <w:r w:rsidRPr="00623B8F">
        <w:rPr>
          <w:rFonts w:ascii="Arial" w:hAnsi="Arial" w:cs="Arial"/>
          <w:sz w:val="22"/>
          <w:szCs w:val="22"/>
          <w:lang w:val="en-GB"/>
        </w:rPr>
        <w:t xml:space="preserve"> the ammeter.</w:t>
      </w:r>
    </w:p>
    <w:p w14:paraId="14F2117C" w14:textId="77777777" w:rsidR="00623B8F" w:rsidRPr="00623B8F" w:rsidRDefault="00623B8F" w:rsidP="00623B8F">
      <w:pPr>
        <w:pStyle w:val="ListParagraph"/>
        <w:jc w:val="right"/>
        <w:rPr>
          <w:rFonts w:ascii="Arial" w:hAnsi="Arial" w:cs="Arial"/>
          <w:sz w:val="22"/>
          <w:szCs w:val="22"/>
          <w:lang w:val="en-GB"/>
        </w:rPr>
      </w:pPr>
      <w:r w:rsidRPr="00623B8F">
        <w:rPr>
          <w:rFonts w:ascii="Arial" w:hAnsi="Arial" w:cs="Arial"/>
          <w:sz w:val="22"/>
          <w:szCs w:val="22"/>
          <w:lang w:val="en-GB"/>
        </w:rPr>
        <w:t>(2 marks)</w:t>
      </w:r>
    </w:p>
    <w:p w14:paraId="25958CAD" w14:textId="77777777" w:rsidR="00623B8F" w:rsidRPr="00623B8F" w:rsidRDefault="00623B8F" w:rsidP="00623B8F">
      <w:pPr>
        <w:pStyle w:val="ListParagraph"/>
        <w:jc w:val="right"/>
        <w:rPr>
          <w:rFonts w:ascii="Arial" w:hAnsi="Arial" w:cs="Arial"/>
          <w:sz w:val="22"/>
          <w:szCs w:val="22"/>
          <w:lang w:val="en-GB"/>
        </w:rPr>
      </w:pPr>
    </w:p>
    <w:p w14:paraId="75429F63" w14:textId="1A89D2A7" w:rsidR="00623B8F" w:rsidRPr="00623B8F" w:rsidRDefault="00623B8F" w:rsidP="00623B8F">
      <w:pPr>
        <w:spacing w:line="480" w:lineRule="auto"/>
        <w:rPr>
          <w:rFonts w:ascii="Arial" w:hAnsi="Arial" w:cs="Arial"/>
          <w:sz w:val="22"/>
          <w:szCs w:val="22"/>
          <w:lang w:val="en-GB"/>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2C6A">
        <w:rPr>
          <w:rFonts w:ascii="Arial" w:hAnsi="Arial" w:cs="Arial"/>
          <w:sz w:val="22"/>
          <w:szCs w:val="22"/>
          <w:lang w:val="en-GB"/>
        </w:rPr>
        <w:t>________________________________________</w:t>
      </w:r>
    </w:p>
    <w:p w14:paraId="17E9914D" w14:textId="61728E6C" w:rsidR="00623B8F" w:rsidRPr="00623B8F" w:rsidRDefault="00623B8F" w:rsidP="00666267">
      <w:pPr>
        <w:pStyle w:val="ListParagraph"/>
        <w:numPr>
          <w:ilvl w:val="0"/>
          <w:numId w:val="14"/>
        </w:numPr>
        <w:spacing w:after="160" w:line="276"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returned to its original value and its wavelength is continually </w:t>
      </w:r>
      <w:r w:rsidR="00624CC1">
        <w:rPr>
          <w:rFonts w:ascii="Arial" w:hAnsi="Arial" w:cs="Arial"/>
          <w:sz w:val="22"/>
          <w:szCs w:val="22"/>
          <w:lang w:val="en-GB"/>
        </w:rPr>
        <w:t>in</w:t>
      </w:r>
      <w:r w:rsidRPr="00623B8F">
        <w:rPr>
          <w:rFonts w:ascii="Arial" w:hAnsi="Arial" w:cs="Arial"/>
          <w:sz w:val="22"/>
          <w:szCs w:val="22"/>
          <w:lang w:val="en-GB"/>
        </w:rPr>
        <w:t xml:space="preserve">creased. </w:t>
      </w:r>
      <w:r w:rsidR="002A610D">
        <w:rPr>
          <w:rFonts w:ascii="Arial" w:hAnsi="Arial" w:cs="Arial"/>
          <w:sz w:val="22"/>
          <w:szCs w:val="22"/>
          <w:lang w:val="en-GB"/>
        </w:rPr>
        <w:t>Describe and e</w:t>
      </w:r>
      <w:r w:rsidR="002A610D" w:rsidRPr="00623B8F">
        <w:rPr>
          <w:rFonts w:ascii="Arial" w:hAnsi="Arial" w:cs="Arial"/>
          <w:sz w:val="22"/>
          <w:szCs w:val="22"/>
          <w:lang w:val="en-GB"/>
        </w:rPr>
        <w:t xml:space="preserve">xplain </w:t>
      </w:r>
      <w:r w:rsidRPr="00623B8F">
        <w:rPr>
          <w:rFonts w:ascii="Arial" w:hAnsi="Arial" w:cs="Arial"/>
          <w:sz w:val="22"/>
          <w:szCs w:val="22"/>
          <w:lang w:val="en-GB"/>
        </w:rPr>
        <w:t xml:space="preserve">what would be observed in the ammeter over time.  </w:t>
      </w:r>
    </w:p>
    <w:p w14:paraId="76780605" w14:textId="77777777" w:rsidR="00623B8F" w:rsidRPr="00623B8F" w:rsidRDefault="00623B8F" w:rsidP="00623B8F">
      <w:pPr>
        <w:pStyle w:val="ListParagraph"/>
        <w:spacing w:line="276" w:lineRule="auto"/>
        <w:jc w:val="right"/>
        <w:rPr>
          <w:rFonts w:ascii="Arial" w:hAnsi="Arial" w:cs="Arial"/>
          <w:sz w:val="22"/>
          <w:szCs w:val="22"/>
          <w:lang w:val="en-GB"/>
        </w:rPr>
      </w:pPr>
      <w:r w:rsidRPr="00623B8F">
        <w:rPr>
          <w:rFonts w:ascii="Arial" w:hAnsi="Arial" w:cs="Arial"/>
          <w:sz w:val="22"/>
          <w:szCs w:val="22"/>
          <w:lang w:val="en-GB"/>
        </w:rPr>
        <w:t>(3 marks)</w:t>
      </w:r>
    </w:p>
    <w:p w14:paraId="758BDFDB" w14:textId="77777777" w:rsidR="00623B8F" w:rsidRPr="00623B8F" w:rsidRDefault="00623B8F" w:rsidP="00623B8F">
      <w:pPr>
        <w:pStyle w:val="ListParagraph"/>
        <w:spacing w:line="276" w:lineRule="auto"/>
        <w:jc w:val="right"/>
        <w:rPr>
          <w:rFonts w:ascii="Arial" w:hAnsi="Arial" w:cs="Arial"/>
          <w:sz w:val="22"/>
          <w:szCs w:val="22"/>
          <w:lang w:val="en-GB"/>
        </w:rPr>
      </w:pPr>
    </w:p>
    <w:p w14:paraId="1B9CB48C" w14:textId="4EDDFD2B" w:rsidR="00623B8F" w:rsidRDefault="00623B8F" w:rsidP="00640E70">
      <w:pPr>
        <w:spacing w:line="480" w:lineRule="auto"/>
        <w:rPr>
          <w:rFonts w:ascii="Arial" w:hAnsi="Arial" w:cs="Arial"/>
          <w:b/>
          <w:sz w:val="22"/>
          <w:szCs w:val="22"/>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0E70">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w:t>
      </w:r>
      <w:r w:rsidR="0085307B">
        <w:rPr>
          <w:rFonts w:ascii="Arial" w:hAnsi="Arial" w:cs="Arial"/>
          <w:sz w:val="22"/>
          <w:szCs w:val="22"/>
          <w:lang w:val="en-GB"/>
        </w:rPr>
        <w:t>___________________________________________________________________________________</w:t>
      </w:r>
    </w:p>
    <w:p w14:paraId="29FE9566" w14:textId="77777777" w:rsidR="00A25B09" w:rsidRDefault="00A25B09" w:rsidP="00047A9A">
      <w:pPr>
        <w:rPr>
          <w:rFonts w:ascii="Arial" w:hAnsi="Arial" w:cs="Arial"/>
          <w:b/>
          <w:bCs/>
          <w:sz w:val="22"/>
          <w:szCs w:val="22"/>
        </w:rPr>
      </w:pPr>
    </w:p>
    <w:p w14:paraId="3707F316" w14:textId="08081399" w:rsidR="00A00095" w:rsidRDefault="00640E70" w:rsidP="002A610D">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w:t>
      </w:r>
      <w:r w:rsidR="005B5C52">
        <w:rPr>
          <w:rFonts w:ascii="Arial" w:hAnsi="Arial" w:cs="Arial"/>
          <w:b/>
          <w:sz w:val="22"/>
          <w:szCs w:val="22"/>
        </w:rPr>
        <w:t>7</w:t>
      </w:r>
      <w:r w:rsidR="00C80096">
        <w:rPr>
          <w:rFonts w:ascii="Arial" w:hAnsi="Arial" w:cs="Arial"/>
          <w:b/>
          <w:sz w:val="22"/>
          <w:szCs w:val="22"/>
        </w:rPr>
        <w:t xml:space="preserve"> marks)</w:t>
      </w:r>
    </w:p>
    <w:p w14:paraId="2B3ECB2C" w14:textId="2305207E" w:rsidR="00305815" w:rsidRDefault="00305815" w:rsidP="00A00095">
      <w:pPr>
        <w:rPr>
          <w:rFonts w:ascii="Arial" w:hAnsi="Arial" w:cs="Arial"/>
          <w:b/>
          <w:sz w:val="22"/>
          <w:szCs w:val="22"/>
        </w:rPr>
      </w:pPr>
    </w:p>
    <w:p w14:paraId="01964FD4" w14:textId="77777777" w:rsidR="00305815" w:rsidRPr="00305815" w:rsidRDefault="00305815" w:rsidP="00305815">
      <w:pPr>
        <w:rPr>
          <w:rFonts w:ascii="Arial" w:hAnsi="Arial" w:cs="Arial"/>
          <w:sz w:val="22"/>
          <w:szCs w:val="22"/>
          <w:lang w:val="en-GB"/>
        </w:rPr>
      </w:pPr>
      <w:r w:rsidRPr="00305815">
        <w:rPr>
          <w:rFonts w:ascii="Arial" w:hAnsi="Arial" w:cs="Arial"/>
          <w:sz w:val="22"/>
          <w:szCs w:val="22"/>
          <w:lang w:val="en-GB"/>
        </w:rPr>
        <w:t xml:space="preserve">The energy level diagram for a mercury atom is shown below (not to scale). </w:t>
      </w:r>
    </w:p>
    <w:p w14:paraId="7E812139" w14:textId="4ED5FD9C" w:rsidR="00305815" w:rsidRPr="00305815" w:rsidRDefault="00305815"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23808" behindDoc="0" locked="0" layoutInCell="1" allowOverlap="1" wp14:anchorId="4A5FAFE1" wp14:editId="48CEDB82">
                <wp:simplePos x="0" y="0"/>
                <wp:positionH relativeFrom="column">
                  <wp:posOffset>4533900</wp:posOffset>
                </wp:positionH>
                <wp:positionV relativeFrom="paragraph">
                  <wp:posOffset>3192145</wp:posOffset>
                </wp:positionV>
                <wp:extent cx="914400" cy="228600"/>
                <wp:effectExtent l="0" t="0" r="0" b="0"/>
                <wp:wrapNone/>
                <wp:docPr id="427" name="Text Box 4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FAFE1" id="Text Box 427" o:spid="_x0000_s1056" type="#_x0000_t202" style="position:absolute;margin-left:357pt;margin-top:251.35pt;width:1in;height:18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bqKw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" fillcolor="white [3201]" stroked="f" strokeweight=".5pt">
                <v:textbo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5616" behindDoc="0" locked="0" layoutInCell="1" allowOverlap="1" wp14:anchorId="01739616" wp14:editId="4A516E42">
                <wp:simplePos x="0" y="0"/>
                <wp:positionH relativeFrom="column">
                  <wp:posOffset>1790700</wp:posOffset>
                </wp:positionH>
                <wp:positionV relativeFrom="paragraph">
                  <wp:posOffset>3268345</wp:posOffset>
                </wp:positionV>
                <wp:extent cx="2628900"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16272" id="Straight Connector 428"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41pt,257.35pt" to="348pt,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9952" behindDoc="0" locked="0" layoutInCell="1" allowOverlap="1" wp14:anchorId="30FFB085" wp14:editId="5C23BBC0">
                <wp:simplePos x="0" y="0"/>
                <wp:positionH relativeFrom="column">
                  <wp:posOffset>4552315</wp:posOffset>
                </wp:positionH>
                <wp:positionV relativeFrom="paragraph">
                  <wp:posOffset>182245</wp:posOffset>
                </wp:positionV>
                <wp:extent cx="914400" cy="228600"/>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FB085" id="Text Box 429" o:spid="_x0000_s1057" type="#_x0000_t202" style="position:absolute;margin-left:358.45pt;margin-top:14.35pt;width:1in;height:18pt;z-index:252029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F2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" fillcolor="white [3201]" stroked="f" strokeweight=".5pt">
                <v:textbo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2784" behindDoc="0" locked="0" layoutInCell="1" allowOverlap="1" wp14:anchorId="43E45DE4" wp14:editId="7F052F7D">
                <wp:simplePos x="0" y="0"/>
                <wp:positionH relativeFrom="column">
                  <wp:posOffset>1257300</wp:posOffset>
                </wp:positionH>
                <wp:positionV relativeFrom="paragraph">
                  <wp:posOffset>182245</wp:posOffset>
                </wp:positionV>
                <wp:extent cx="914400" cy="2286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45DE4" id="Text Box 441" o:spid="_x0000_s1058" type="#_x0000_t202" style="position:absolute;margin-left:99pt;margin-top:14.35pt;width:1in;height:18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gILAIAAFkEAAAOAAAAZHJzL2Uyb0RvYy54bWysVE1v2zAMvQ/YfxB0X+y4adY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" fillcolor="white [3201]" stroked="f" strokeweight=".5pt">
                <v:textbo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09472" behindDoc="0" locked="0" layoutInCell="1" allowOverlap="1" wp14:anchorId="754F8DAA" wp14:editId="5A7C0D62">
                <wp:simplePos x="0" y="0"/>
                <wp:positionH relativeFrom="column">
                  <wp:posOffset>1828800</wp:posOffset>
                </wp:positionH>
                <wp:positionV relativeFrom="paragraph">
                  <wp:posOffset>296545</wp:posOffset>
                </wp:positionV>
                <wp:extent cx="2628900" cy="0"/>
                <wp:effectExtent l="0" t="0" r="0" b="0"/>
                <wp:wrapNone/>
                <wp:docPr id="446" name="Straight Connector 44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6BA96" id="Straight Connector 446"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2in,23.35pt" to="35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" strokecolor="black [3200]" strokeweight="1pt">
                <v:stroke joinstyle="miter"/>
              </v:line>
            </w:pict>
          </mc:Fallback>
        </mc:AlternateContent>
      </w:r>
    </w:p>
    <w:p w14:paraId="3AE4842A" w14:textId="77777777" w:rsidR="00305815" w:rsidRPr="00305815" w:rsidRDefault="00305815" w:rsidP="00305815">
      <w:pPr>
        <w:rPr>
          <w:rFonts w:ascii="Arial" w:hAnsi="Arial" w:cs="Arial"/>
          <w:sz w:val="22"/>
          <w:szCs w:val="22"/>
          <w:lang w:val="en-GB"/>
        </w:rPr>
      </w:pPr>
    </w:p>
    <w:p w14:paraId="6BAF1965" w14:textId="1F8F60AA"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21760" behindDoc="0" locked="0" layoutInCell="1" allowOverlap="1" wp14:anchorId="41FC5172" wp14:editId="26DDC3AB">
                <wp:simplePos x="0" y="0"/>
                <wp:positionH relativeFrom="column">
                  <wp:posOffset>1257300</wp:posOffset>
                </wp:positionH>
                <wp:positionV relativeFrom="paragraph">
                  <wp:posOffset>121285</wp:posOffset>
                </wp:positionV>
                <wp:extent cx="914400" cy="228600"/>
                <wp:effectExtent l="0" t="0" r="0" b="0"/>
                <wp:wrapNone/>
                <wp:docPr id="442" name="Text Box 4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C5172" id="Text Box 442" o:spid="_x0000_s1059" type="#_x0000_t202" style="position:absolute;margin-left:99pt;margin-top:9.55pt;width:1in;height:18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U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" fillcolor="white [3201]" stroked="f" strokeweight=".5pt">
                <v:textbo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8928" behindDoc="0" locked="0" layoutInCell="1" allowOverlap="1" wp14:anchorId="61E6A1FE" wp14:editId="5E52212C">
                <wp:simplePos x="0" y="0"/>
                <wp:positionH relativeFrom="column">
                  <wp:posOffset>4572000</wp:posOffset>
                </wp:positionH>
                <wp:positionV relativeFrom="paragraph">
                  <wp:posOffset>121285</wp:posOffset>
                </wp:positionV>
                <wp:extent cx="914400" cy="228600"/>
                <wp:effectExtent l="0" t="0" r="0" b="0"/>
                <wp:wrapNone/>
                <wp:docPr id="430" name="Text Box 4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6A1FE" id="Text Box 430" o:spid="_x0000_s1060" type="#_x0000_t202" style="position:absolute;margin-left:5in;margin-top:9.55pt;width:1in;height:18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v0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" fillcolor="white [3201]" stroked="f" strokeweight=".5pt">
                <v:textbo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v:textbox>
              </v:shape>
            </w:pict>
          </mc:Fallback>
        </mc:AlternateContent>
      </w:r>
    </w:p>
    <w:p w14:paraId="376E253D" w14:textId="3C1B8EEE"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0496" behindDoc="0" locked="0" layoutInCell="1" allowOverlap="1" wp14:anchorId="6C19A040" wp14:editId="0780CB5E">
                <wp:simplePos x="0" y="0"/>
                <wp:positionH relativeFrom="column">
                  <wp:posOffset>1828800</wp:posOffset>
                </wp:positionH>
                <wp:positionV relativeFrom="paragraph">
                  <wp:posOffset>74930</wp:posOffset>
                </wp:positionV>
                <wp:extent cx="2628900" cy="0"/>
                <wp:effectExtent l="0" t="0" r="0" b="0"/>
                <wp:wrapNone/>
                <wp:docPr id="445" name="Straight Connector 445"/>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355B3" id="Straight Connector 44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2in,5.9pt" to="35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" strokecolor="black [3200]" strokeweight="1pt">
                <v:stroke joinstyle="miter"/>
              </v:line>
            </w:pict>
          </mc:Fallback>
        </mc:AlternateContent>
      </w:r>
    </w:p>
    <w:p w14:paraId="17975E38" w14:textId="728F8890"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4592" behindDoc="0" locked="0" layoutInCell="1" allowOverlap="1" wp14:anchorId="12B32A0E" wp14:editId="497BB2D7">
                <wp:simplePos x="0" y="0"/>
                <wp:positionH relativeFrom="column">
                  <wp:posOffset>1828800</wp:posOffset>
                </wp:positionH>
                <wp:positionV relativeFrom="paragraph">
                  <wp:posOffset>1368425</wp:posOffset>
                </wp:positionV>
                <wp:extent cx="2628900"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77FF2" id="Straight Connector 44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in,107.75pt" to="351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17664" behindDoc="0" locked="0" layoutInCell="1" allowOverlap="1" wp14:anchorId="6BF73FAE" wp14:editId="2C0B52FE">
                <wp:simplePos x="0" y="0"/>
                <wp:positionH relativeFrom="column">
                  <wp:posOffset>1257300</wp:posOffset>
                </wp:positionH>
                <wp:positionV relativeFrom="paragraph">
                  <wp:posOffset>1254125</wp:posOffset>
                </wp:positionV>
                <wp:extent cx="914400" cy="22860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73FAE" id="Text Box 443" o:spid="_x0000_s1061" type="#_x0000_t202" style="position:absolute;margin-left:99pt;margin-top:98.75pt;width:1in;height:18pt;z-index:252017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xo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" fillcolor="white [3201]" stroked="f" strokeweight=".5pt">
                <v:textbo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4832" behindDoc="0" locked="0" layoutInCell="1" allowOverlap="1" wp14:anchorId="61107000" wp14:editId="357A3335">
                <wp:simplePos x="0" y="0"/>
                <wp:positionH relativeFrom="column">
                  <wp:posOffset>4572000</wp:posOffset>
                </wp:positionH>
                <wp:positionV relativeFrom="paragraph">
                  <wp:posOffset>1254125</wp:posOffset>
                </wp:positionV>
                <wp:extent cx="914400" cy="228600"/>
                <wp:effectExtent l="0" t="0" r="0" b="0"/>
                <wp:wrapNone/>
                <wp:docPr id="440" name="Text Box 4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07000" id="Text Box 440" o:spid="_x0000_s1062" type="#_x0000_t202" style="position:absolute;margin-left:5in;margin-top:98.75pt;width:1in;height:18pt;z-index:252024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UW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" fillcolor="white [3201]" stroked="f" strokeweight=".5pt">
                <v:textbo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8688" behindDoc="0" locked="0" layoutInCell="1" allowOverlap="1" wp14:anchorId="3D35614C" wp14:editId="553D8DEA">
                <wp:simplePos x="0" y="0"/>
                <wp:positionH relativeFrom="column">
                  <wp:posOffset>1257300</wp:posOffset>
                </wp:positionH>
                <wp:positionV relativeFrom="paragraph">
                  <wp:posOffset>1025525</wp:posOffset>
                </wp:positionV>
                <wp:extent cx="914400" cy="228600"/>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5614C" id="Text Box 439" o:spid="_x0000_s1063" type="#_x0000_t202" style="position:absolute;margin-left:99pt;margin-top:80.75pt;width:1in;height:18pt;z-index:25201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" fillcolor="white [3201]" stroked="f" strokeweight=".5pt">
                <v:textbo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3568" behindDoc="0" locked="0" layoutInCell="1" allowOverlap="1" wp14:anchorId="21AC550E" wp14:editId="4B35424E">
                <wp:simplePos x="0" y="0"/>
                <wp:positionH relativeFrom="column">
                  <wp:posOffset>1828800</wp:posOffset>
                </wp:positionH>
                <wp:positionV relativeFrom="paragraph">
                  <wp:posOffset>1139825</wp:posOffset>
                </wp:positionV>
                <wp:extent cx="2628900" cy="0"/>
                <wp:effectExtent l="0" t="0" r="0" b="0"/>
                <wp:wrapNone/>
                <wp:docPr id="438" name="Straight Connector 43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1BFE4" id="Straight Connector 438" o:spid="_x0000_s1026" style="position:absolute;z-index:252013568;visibility:visible;mso-wrap-style:square;mso-wrap-distance-left:9pt;mso-wrap-distance-top:0;mso-wrap-distance-right:9pt;mso-wrap-distance-bottom:0;mso-position-horizontal:absolute;mso-position-horizontal-relative:text;mso-position-vertical:absolute;mso-position-vertical-relative:text" from="2in,89.75pt" to="351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5856" behindDoc="0" locked="0" layoutInCell="1" allowOverlap="1" wp14:anchorId="4ADE552A" wp14:editId="3299A3FF">
                <wp:simplePos x="0" y="0"/>
                <wp:positionH relativeFrom="column">
                  <wp:posOffset>4572000</wp:posOffset>
                </wp:positionH>
                <wp:positionV relativeFrom="paragraph">
                  <wp:posOffset>1025525</wp:posOffset>
                </wp:positionV>
                <wp:extent cx="914400" cy="228600"/>
                <wp:effectExtent l="0" t="0" r="0" b="0"/>
                <wp:wrapNone/>
                <wp:docPr id="437" name="Text Box 4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E552A" id="Text Box 437" o:spid="_x0000_s1064" type="#_x0000_t202" style="position:absolute;margin-left:5in;margin-top:80.75pt;width:1in;height:18pt;z-index:252025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3WLAIAAFkEAAAOAAAAZHJzL2Uyb0RvYy54bWysVE2P2jAQvVfqf7B8LwksS2l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" fillcolor="white [3201]" stroked="f" strokeweight=".5pt">
                <v:textbo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2544" behindDoc="0" locked="0" layoutInCell="1" allowOverlap="1" wp14:anchorId="7A0F0A44" wp14:editId="37F7A59F">
                <wp:simplePos x="0" y="0"/>
                <wp:positionH relativeFrom="column">
                  <wp:posOffset>1803400</wp:posOffset>
                </wp:positionH>
                <wp:positionV relativeFrom="paragraph">
                  <wp:posOffset>796925</wp:posOffset>
                </wp:positionV>
                <wp:extent cx="2628900"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21006" id="Straight Connector 436"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42pt,62.75pt" to="349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6880" behindDoc="0" locked="0" layoutInCell="1" allowOverlap="1" wp14:anchorId="09D5571B" wp14:editId="2E10075F">
                <wp:simplePos x="0" y="0"/>
                <wp:positionH relativeFrom="column">
                  <wp:posOffset>4572000</wp:posOffset>
                </wp:positionH>
                <wp:positionV relativeFrom="paragraph">
                  <wp:posOffset>682625</wp:posOffset>
                </wp:positionV>
                <wp:extent cx="914400" cy="228600"/>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5571B" id="Text Box 434" o:spid="_x0000_s1065" type="#_x0000_t202" style="position:absolute;margin-left:5in;margin-top:53.75pt;width:1in;height:18pt;z-index:252026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" fillcolor="white [3201]" stroked="f" strokeweight=".5pt">
                <v:textbo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1520" behindDoc="0" locked="0" layoutInCell="1" allowOverlap="1" wp14:anchorId="7DA30CFE" wp14:editId="5A13361E">
                <wp:simplePos x="0" y="0"/>
                <wp:positionH relativeFrom="column">
                  <wp:posOffset>1828800</wp:posOffset>
                </wp:positionH>
                <wp:positionV relativeFrom="paragraph">
                  <wp:posOffset>225425</wp:posOffset>
                </wp:positionV>
                <wp:extent cx="2628900"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FAA0E" id="Straight Connector 433"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2in,17.75pt" to="35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0736" behindDoc="0" locked="0" layoutInCell="1" allowOverlap="1" wp14:anchorId="4C075D8B" wp14:editId="65611FF0">
                <wp:simplePos x="0" y="0"/>
                <wp:positionH relativeFrom="column">
                  <wp:posOffset>1257300</wp:posOffset>
                </wp:positionH>
                <wp:positionV relativeFrom="paragraph">
                  <wp:posOffset>111125</wp:posOffset>
                </wp:positionV>
                <wp:extent cx="914400" cy="22860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75D8B" id="Text Box 432" o:spid="_x0000_s1066" type="#_x0000_t202" style="position:absolute;margin-left:99pt;margin-top:8.75pt;width:1in;height:18pt;z-index:25202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wl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" fillcolor="white [3201]" stroked="f" strokeweight=".5pt">
                <v:textbo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7904" behindDoc="0" locked="0" layoutInCell="1" allowOverlap="1" wp14:anchorId="52061E1D" wp14:editId="128A796E">
                <wp:simplePos x="0" y="0"/>
                <wp:positionH relativeFrom="column">
                  <wp:posOffset>4572000</wp:posOffset>
                </wp:positionH>
                <wp:positionV relativeFrom="paragraph">
                  <wp:posOffset>111125</wp:posOffset>
                </wp:positionV>
                <wp:extent cx="914400" cy="22860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61E1D" id="Text Box 431" o:spid="_x0000_s1067" type="#_x0000_t202" style="position:absolute;margin-left:5in;margin-top:8.75pt;width:1in;height:18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u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" fillcolor="white [3201]" stroked="f" strokeweight=".5pt">
                <v:textbo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9712" behindDoc="0" locked="0" layoutInCell="1" allowOverlap="1" wp14:anchorId="0F717220" wp14:editId="6DDB564B">
                <wp:simplePos x="0" y="0"/>
                <wp:positionH relativeFrom="column">
                  <wp:posOffset>1257300</wp:posOffset>
                </wp:positionH>
                <wp:positionV relativeFrom="paragraph">
                  <wp:posOffset>682625</wp:posOffset>
                </wp:positionV>
                <wp:extent cx="914400" cy="22860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17220" id="Text Box 435" o:spid="_x0000_s1068" type="#_x0000_t202" style="position:absolute;margin-left:99pt;margin-top:53.75pt;width:1in;height:18pt;z-index:252019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LH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" fillcolor="white [3201]" stroked="f" strokeweight=".5pt">
                <v:textbo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v:textbox>
              </v:shape>
            </w:pict>
          </mc:Fallback>
        </mc:AlternateContent>
      </w:r>
    </w:p>
    <w:p w14:paraId="250641A5" w14:textId="0DCCCCA8" w:rsidR="00305815" w:rsidRPr="00305815" w:rsidRDefault="00305815" w:rsidP="00305815">
      <w:pPr>
        <w:rPr>
          <w:rFonts w:ascii="Arial" w:hAnsi="Arial" w:cs="Arial"/>
          <w:sz w:val="22"/>
          <w:szCs w:val="22"/>
          <w:lang w:val="en-GB"/>
        </w:rPr>
      </w:pPr>
    </w:p>
    <w:p w14:paraId="7C110C5D" w14:textId="77777777" w:rsidR="00305815" w:rsidRPr="00305815" w:rsidRDefault="00305815" w:rsidP="00305815">
      <w:pPr>
        <w:rPr>
          <w:rFonts w:ascii="Arial" w:hAnsi="Arial" w:cs="Arial"/>
          <w:sz w:val="22"/>
          <w:szCs w:val="22"/>
          <w:lang w:val="en-GB"/>
        </w:rPr>
      </w:pPr>
    </w:p>
    <w:p w14:paraId="3514392E" w14:textId="77777777" w:rsidR="00305815" w:rsidRPr="00305815" w:rsidRDefault="00305815" w:rsidP="00305815">
      <w:pPr>
        <w:rPr>
          <w:rFonts w:ascii="Arial" w:hAnsi="Arial" w:cs="Arial"/>
          <w:sz w:val="22"/>
          <w:szCs w:val="22"/>
          <w:lang w:val="en-GB"/>
        </w:rPr>
      </w:pPr>
    </w:p>
    <w:p w14:paraId="63E27B0A" w14:textId="77777777" w:rsidR="00305815" w:rsidRPr="00305815" w:rsidRDefault="00305815" w:rsidP="00305815">
      <w:pPr>
        <w:rPr>
          <w:rFonts w:ascii="Arial" w:hAnsi="Arial" w:cs="Arial"/>
          <w:sz w:val="22"/>
          <w:szCs w:val="22"/>
          <w:lang w:val="en-GB"/>
        </w:rPr>
      </w:pPr>
    </w:p>
    <w:p w14:paraId="02972CF7" w14:textId="6C1CA65D" w:rsidR="00305815" w:rsidRPr="00305815" w:rsidRDefault="00305815" w:rsidP="00305815">
      <w:pPr>
        <w:rPr>
          <w:rFonts w:ascii="Arial" w:hAnsi="Arial" w:cs="Arial"/>
          <w:sz w:val="22"/>
          <w:szCs w:val="22"/>
          <w:lang w:val="en-GB"/>
        </w:rPr>
      </w:pPr>
    </w:p>
    <w:p w14:paraId="7CA4BCA5" w14:textId="77777777" w:rsidR="00305815" w:rsidRPr="00305815" w:rsidRDefault="00305815" w:rsidP="00305815">
      <w:pPr>
        <w:rPr>
          <w:rFonts w:ascii="Arial" w:hAnsi="Arial" w:cs="Arial"/>
          <w:sz w:val="22"/>
          <w:szCs w:val="22"/>
          <w:lang w:val="en-GB"/>
        </w:rPr>
      </w:pPr>
    </w:p>
    <w:p w14:paraId="56E5F9A2" w14:textId="77777777" w:rsidR="00305815" w:rsidRPr="00305815" w:rsidRDefault="00305815" w:rsidP="00305815">
      <w:pPr>
        <w:rPr>
          <w:rFonts w:ascii="Arial" w:hAnsi="Arial" w:cs="Arial"/>
          <w:sz w:val="22"/>
          <w:szCs w:val="22"/>
          <w:lang w:val="en-GB"/>
        </w:rPr>
      </w:pPr>
    </w:p>
    <w:p w14:paraId="4FA697CA" w14:textId="77777777" w:rsidR="00305815" w:rsidRPr="00305815" w:rsidRDefault="00305815" w:rsidP="00305815">
      <w:pPr>
        <w:rPr>
          <w:rFonts w:ascii="Arial" w:hAnsi="Arial" w:cs="Arial"/>
          <w:sz w:val="22"/>
          <w:szCs w:val="22"/>
          <w:lang w:val="en-GB"/>
        </w:rPr>
      </w:pPr>
    </w:p>
    <w:p w14:paraId="4519F55A" w14:textId="77777777" w:rsidR="00305815" w:rsidRPr="00305815" w:rsidRDefault="00305815" w:rsidP="00305815">
      <w:pPr>
        <w:rPr>
          <w:rFonts w:ascii="Arial" w:hAnsi="Arial" w:cs="Arial"/>
          <w:sz w:val="22"/>
          <w:szCs w:val="22"/>
          <w:lang w:val="en-GB"/>
        </w:rPr>
      </w:pPr>
    </w:p>
    <w:p w14:paraId="492C18DD" w14:textId="3BC2BCB6" w:rsidR="00305815" w:rsidRDefault="00305815" w:rsidP="00305815">
      <w:pPr>
        <w:pStyle w:val="ListParagraph"/>
        <w:spacing w:after="160" w:line="259" w:lineRule="auto"/>
        <w:rPr>
          <w:rFonts w:ascii="Arial" w:hAnsi="Arial" w:cs="Arial"/>
          <w:sz w:val="22"/>
          <w:szCs w:val="22"/>
          <w:lang w:val="en-GB"/>
        </w:rPr>
      </w:pPr>
    </w:p>
    <w:p w14:paraId="38CE7792" w14:textId="63CDF3A1" w:rsidR="00305815" w:rsidRDefault="00305815" w:rsidP="00305815">
      <w:pPr>
        <w:pStyle w:val="ListParagraph"/>
        <w:spacing w:after="160" w:line="259" w:lineRule="auto"/>
        <w:rPr>
          <w:rFonts w:ascii="Arial" w:hAnsi="Arial" w:cs="Arial"/>
          <w:sz w:val="22"/>
          <w:szCs w:val="22"/>
          <w:lang w:val="en-GB"/>
        </w:rPr>
      </w:pPr>
    </w:p>
    <w:p w14:paraId="6F084E4A" w14:textId="2CB04ED1" w:rsidR="00305815" w:rsidRDefault="00305815" w:rsidP="00305815">
      <w:pPr>
        <w:pStyle w:val="ListParagraph"/>
        <w:spacing w:after="160" w:line="259" w:lineRule="auto"/>
        <w:rPr>
          <w:rFonts w:ascii="Arial" w:hAnsi="Arial" w:cs="Arial"/>
          <w:sz w:val="22"/>
          <w:szCs w:val="22"/>
          <w:lang w:val="en-GB"/>
        </w:rPr>
      </w:pPr>
    </w:p>
    <w:p w14:paraId="02CC6AFE" w14:textId="77313530" w:rsidR="00305815" w:rsidRDefault="00305815" w:rsidP="00305815">
      <w:pPr>
        <w:pStyle w:val="ListParagraph"/>
        <w:spacing w:after="160" w:line="259" w:lineRule="auto"/>
        <w:rPr>
          <w:rFonts w:ascii="Arial" w:hAnsi="Arial" w:cs="Arial"/>
          <w:sz w:val="22"/>
          <w:szCs w:val="22"/>
          <w:lang w:val="en-GB"/>
        </w:rPr>
      </w:pPr>
    </w:p>
    <w:p w14:paraId="35D26502" w14:textId="6379BDCA" w:rsidR="00305815" w:rsidRDefault="00305815" w:rsidP="00305815">
      <w:pPr>
        <w:pStyle w:val="ListParagraph"/>
        <w:spacing w:after="160" w:line="259" w:lineRule="auto"/>
        <w:rPr>
          <w:rFonts w:ascii="Arial" w:hAnsi="Arial" w:cs="Arial"/>
          <w:sz w:val="22"/>
          <w:szCs w:val="22"/>
          <w:lang w:val="en-GB"/>
        </w:rPr>
      </w:pPr>
    </w:p>
    <w:p w14:paraId="5072D3D6" w14:textId="54FC3AEF" w:rsidR="00305815" w:rsidRDefault="00305815" w:rsidP="00305815">
      <w:pPr>
        <w:pStyle w:val="ListParagraph"/>
        <w:spacing w:after="160" w:line="259" w:lineRule="auto"/>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6640" behindDoc="0" locked="0" layoutInCell="1" allowOverlap="1" wp14:anchorId="70859CF7" wp14:editId="7424EAFC">
                <wp:simplePos x="0" y="0"/>
                <wp:positionH relativeFrom="column">
                  <wp:posOffset>1231900</wp:posOffset>
                </wp:positionH>
                <wp:positionV relativeFrom="paragraph">
                  <wp:posOffset>76200</wp:posOffset>
                </wp:positionV>
                <wp:extent cx="914400" cy="228600"/>
                <wp:effectExtent l="0" t="0" r="0" b="0"/>
                <wp:wrapNone/>
                <wp:docPr id="426" name="Text Box 4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59CF7" id="Text Box 426" o:spid="_x0000_s1069" type="#_x0000_t202" style="position:absolute;left:0;text-align:left;margin-left:97pt;margin-top:6pt;width:1in;height:18pt;z-index:25201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Vb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" fillcolor="white [3201]" stroked="f" strokeweight=".5pt">
                <v:textbo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v:textbox>
              </v:shape>
            </w:pict>
          </mc:Fallback>
        </mc:AlternateContent>
      </w:r>
    </w:p>
    <w:p w14:paraId="01EEF3AF" w14:textId="47073C24" w:rsidR="00305815" w:rsidRDefault="00305815" w:rsidP="00305815">
      <w:pPr>
        <w:pStyle w:val="ListParagraph"/>
        <w:spacing w:after="160" w:line="259" w:lineRule="auto"/>
        <w:rPr>
          <w:rFonts w:ascii="Arial" w:hAnsi="Arial" w:cs="Arial"/>
          <w:sz w:val="22"/>
          <w:szCs w:val="22"/>
          <w:lang w:val="en-GB"/>
        </w:rPr>
      </w:pPr>
    </w:p>
    <w:p w14:paraId="7B9B1A6D" w14:textId="77777777" w:rsidR="00305815" w:rsidRDefault="00305815" w:rsidP="00305815">
      <w:pPr>
        <w:pStyle w:val="ListParagraph"/>
        <w:spacing w:after="160" w:line="259" w:lineRule="auto"/>
        <w:rPr>
          <w:rFonts w:ascii="Arial" w:hAnsi="Arial" w:cs="Arial"/>
          <w:sz w:val="22"/>
          <w:szCs w:val="22"/>
          <w:lang w:val="en-GB"/>
        </w:rPr>
      </w:pPr>
    </w:p>
    <w:p w14:paraId="0FE656CA" w14:textId="293BA2C5"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An electron undergoes a downward transition between n = 6 and n = 4. As a result, a photon of wavelength 548 nm is emitted. Calculate the value (in eV) of energy level n = 6. </w:t>
      </w:r>
    </w:p>
    <w:p w14:paraId="72417EF3" w14:textId="45711D67" w:rsidR="005B5C52" w:rsidRPr="00305815"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(4 marks)</w:t>
      </w:r>
    </w:p>
    <w:p w14:paraId="129C35BD" w14:textId="77777777" w:rsidR="00305815" w:rsidRPr="00305815" w:rsidRDefault="00305815" w:rsidP="00305815">
      <w:pPr>
        <w:pStyle w:val="ListParagraph"/>
        <w:rPr>
          <w:rFonts w:ascii="Arial" w:hAnsi="Arial" w:cs="Arial"/>
          <w:sz w:val="22"/>
          <w:szCs w:val="22"/>
          <w:lang w:val="en-GB"/>
        </w:rPr>
      </w:pPr>
    </w:p>
    <w:p w14:paraId="0DC64989" w14:textId="77777777" w:rsidR="00305815" w:rsidRPr="00305815" w:rsidRDefault="00305815" w:rsidP="00305815">
      <w:pPr>
        <w:pStyle w:val="ListParagraph"/>
        <w:rPr>
          <w:rFonts w:ascii="Arial" w:hAnsi="Arial" w:cs="Arial"/>
          <w:sz w:val="22"/>
          <w:szCs w:val="22"/>
          <w:lang w:val="en-GB"/>
        </w:rPr>
      </w:pPr>
    </w:p>
    <w:p w14:paraId="0AFFD740" w14:textId="77777777" w:rsidR="00305815" w:rsidRPr="00305815" w:rsidRDefault="00305815" w:rsidP="00305815">
      <w:pPr>
        <w:pStyle w:val="ListParagraph"/>
        <w:rPr>
          <w:rFonts w:ascii="Arial" w:hAnsi="Arial" w:cs="Arial"/>
          <w:sz w:val="22"/>
          <w:szCs w:val="22"/>
          <w:lang w:val="en-GB"/>
        </w:rPr>
      </w:pPr>
    </w:p>
    <w:p w14:paraId="13F17ADC" w14:textId="77777777" w:rsidR="00305815" w:rsidRPr="00305815" w:rsidRDefault="00305815" w:rsidP="00305815">
      <w:pPr>
        <w:pStyle w:val="ListParagraph"/>
        <w:rPr>
          <w:rFonts w:ascii="Arial" w:hAnsi="Arial" w:cs="Arial"/>
          <w:sz w:val="22"/>
          <w:szCs w:val="22"/>
          <w:lang w:val="en-GB"/>
        </w:rPr>
      </w:pPr>
    </w:p>
    <w:p w14:paraId="59C36F9B" w14:textId="77777777" w:rsidR="00305815" w:rsidRPr="00305815" w:rsidRDefault="00305815" w:rsidP="00305815">
      <w:pPr>
        <w:pStyle w:val="ListParagraph"/>
        <w:rPr>
          <w:rFonts w:ascii="Arial" w:hAnsi="Arial" w:cs="Arial"/>
          <w:sz w:val="22"/>
          <w:szCs w:val="22"/>
          <w:lang w:val="en-GB"/>
        </w:rPr>
      </w:pPr>
    </w:p>
    <w:p w14:paraId="399D6DD1" w14:textId="77777777" w:rsidR="00305815" w:rsidRPr="00305815" w:rsidRDefault="00305815" w:rsidP="00305815">
      <w:pPr>
        <w:pStyle w:val="ListParagraph"/>
        <w:rPr>
          <w:rFonts w:ascii="Arial" w:hAnsi="Arial" w:cs="Arial"/>
          <w:sz w:val="22"/>
          <w:szCs w:val="22"/>
          <w:lang w:val="en-GB"/>
        </w:rPr>
      </w:pPr>
    </w:p>
    <w:p w14:paraId="678AC2F7" w14:textId="77777777" w:rsidR="00305815" w:rsidRPr="00305815" w:rsidRDefault="00305815" w:rsidP="00305815">
      <w:pPr>
        <w:pStyle w:val="ListParagraph"/>
        <w:rPr>
          <w:rFonts w:ascii="Arial" w:hAnsi="Arial" w:cs="Arial"/>
          <w:sz w:val="22"/>
          <w:szCs w:val="22"/>
          <w:lang w:val="en-GB"/>
        </w:rPr>
      </w:pPr>
    </w:p>
    <w:p w14:paraId="516667FA" w14:textId="77777777" w:rsidR="00305815" w:rsidRPr="00305815" w:rsidRDefault="00305815" w:rsidP="00305815">
      <w:pPr>
        <w:pStyle w:val="ListParagraph"/>
        <w:rPr>
          <w:rFonts w:ascii="Arial" w:hAnsi="Arial" w:cs="Arial"/>
          <w:sz w:val="22"/>
          <w:szCs w:val="22"/>
          <w:lang w:val="en-GB"/>
        </w:rPr>
      </w:pPr>
    </w:p>
    <w:p w14:paraId="60AFD163" w14:textId="77777777" w:rsidR="00305815" w:rsidRPr="00305815" w:rsidRDefault="00305815" w:rsidP="00305815">
      <w:pPr>
        <w:pStyle w:val="ListParagraph"/>
        <w:rPr>
          <w:rFonts w:ascii="Arial" w:hAnsi="Arial" w:cs="Arial"/>
          <w:sz w:val="22"/>
          <w:szCs w:val="22"/>
          <w:lang w:val="en-GB"/>
        </w:rPr>
      </w:pPr>
    </w:p>
    <w:p w14:paraId="5400AE90" w14:textId="77777777" w:rsidR="00305815" w:rsidRPr="00305815" w:rsidRDefault="00305815" w:rsidP="00305815">
      <w:pPr>
        <w:pStyle w:val="ListParagraph"/>
        <w:rPr>
          <w:rFonts w:ascii="Arial" w:hAnsi="Arial" w:cs="Arial"/>
          <w:sz w:val="22"/>
          <w:szCs w:val="22"/>
          <w:lang w:val="en-GB"/>
        </w:rPr>
      </w:pPr>
    </w:p>
    <w:p w14:paraId="39359DDC" w14:textId="77777777" w:rsidR="00305815" w:rsidRPr="00305815" w:rsidRDefault="00305815" w:rsidP="00305815">
      <w:pPr>
        <w:pStyle w:val="ListParagraph"/>
        <w:rPr>
          <w:rFonts w:ascii="Arial" w:hAnsi="Arial" w:cs="Arial"/>
          <w:sz w:val="22"/>
          <w:szCs w:val="22"/>
          <w:lang w:val="en-GB"/>
        </w:rPr>
      </w:pPr>
    </w:p>
    <w:p w14:paraId="58F5C8B4" w14:textId="77777777" w:rsidR="00305815" w:rsidRPr="00305815" w:rsidRDefault="00305815" w:rsidP="00305815">
      <w:pPr>
        <w:pStyle w:val="ListParagraph"/>
        <w:rPr>
          <w:rFonts w:ascii="Arial" w:hAnsi="Arial" w:cs="Arial"/>
          <w:sz w:val="22"/>
          <w:szCs w:val="22"/>
          <w:lang w:val="en-GB"/>
        </w:rPr>
      </w:pPr>
    </w:p>
    <w:p w14:paraId="68217BAD" w14:textId="77777777" w:rsidR="00305815" w:rsidRPr="00305815" w:rsidRDefault="00305815" w:rsidP="00305815">
      <w:pPr>
        <w:pStyle w:val="ListParagraph"/>
        <w:jc w:val="right"/>
        <w:rPr>
          <w:rFonts w:ascii="Arial" w:hAnsi="Arial" w:cs="Arial"/>
          <w:sz w:val="22"/>
          <w:szCs w:val="22"/>
          <w:lang w:val="en-GB"/>
        </w:rPr>
      </w:pPr>
      <w:r w:rsidRPr="00305815">
        <w:rPr>
          <w:rFonts w:ascii="Arial" w:hAnsi="Arial" w:cs="Arial"/>
          <w:sz w:val="22"/>
          <w:szCs w:val="22"/>
          <w:lang w:val="en-GB"/>
        </w:rPr>
        <w:t>_____________ eV</w:t>
      </w:r>
    </w:p>
    <w:p w14:paraId="67929754" w14:textId="77777777" w:rsidR="00305815" w:rsidRPr="00305815" w:rsidRDefault="00305815" w:rsidP="00305815">
      <w:pPr>
        <w:pStyle w:val="ListParagraph"/>
        <w:jc w:val="right"/>
        <w:rPr>
          <w:rFonts w:ascii="Arial" w:hAnsi="Arial" w:cs="Arial"/>
          <w:sz w:val="22"/>
          <w:szCs w:val="22"/>
          <w:lang w:val="en-GB"/>
        </w:rPr>
      </w:pPr>
    </w:p>
    <w:p w14:paraId="267015C1" w14:textId="126EBB5C" w:rsidR="006F1B01" w:rsidRDefault="006F1B01" w:rsidP="006F1B01">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If an electron of energy 5.00 eV bombards a mercury atom</w:t>
      </w:r>
      <w:r>
        <w:rPr>
          <w:rFonts w:ascii="Arial" w:hAnsi="Arial" w:cs="Arial"/>
          <w:sz w:val="22"/>
          <w:szCs w:val="22"/>
          <w:lang w:val="en-GB"/>
        </w:rPr>
        <w:t xml:space="preserve"> </w:t>
      </w:r>
      <w:bookmarkStart w:id="6" w:name="_Hlk104800547"/>
      <w:r>
        <w:rPr>
          <w:rFonts w:ascii="Arial" w:hAnsi="Arial" w:cs="Arial"/>
          <w:sz w:val="22"/>
          <w:szCs w:val="22"/>
          <w:lang w:val="en-GB"/>
        </w:rPr>
        <w:t>in ground state</w:t>
      </w:r>
      <w:bookmarkEnd w:id="6"/>
      <w:r w:rsidRPr="00305815">
        <w:rPr>
          <w:rFonts w:ascii="Arial" w:hAnsi="Arial" w:cs="Arial"/>
          <w:sz w:val="22"/>
          <w:szCs w:val="22"/>
          <w:lang w:val="en-GB"/>
        </w:rPr>
        <w:t xml:space="preserve">, calculate </w:t>
      </w:r>
      <w:r w:rsidRPr="007E06BE">
        <w:rPr>
          <w:rFonts w:ascii="Arial" w:hAnsi="Arial" w:cs="Arial"/>
          <w:b/>
          <w:bCs/>
          <w:sz w:val="22"/>
          <w:szCs w:val="22"/>
          <w:lang w:val="en-GB"/>
        </w:rPr>
        <w:t>all</w:t>
      </w:r>
      <w:r>
        <w:rPr>
          <w:rFonts w:ascii="Arial" w:hAnsi="Arial" w:cs="Arial"/>
          <w:sz w:val="22"/>
          <w:szCs w:val="22"/>
          <w:lang w:val="en-GB"/>
        </w:rPr>
        <w:t xml:space="preserve"> </w:t>
      </w:r>
      <w:r w:rsidRPr="00305815">
        <w:rPr>
          <w:rFonts w:ascii="Arial" w:hAnsi="Arial" w:cs="Arial"/>
          <w:sz w:val="22"/>
          <w:szCs w:val="22"/>
          <w:lang w:val="en-GB"/>
        </w:rPr>
        <w:t xml:space="preserve">the possible energies </w:t>
      </w:r>
      <w:r>
        <w:rPr>
          <w:rFonts w:ascii="Arial" w:hAnsi="Arial" w:cs="Arial"/>
          <w:sz w:val="22"/>
          <w:szCs w:val="22"/>
          <w:lang w:val="en-GB"/>
        </w:rPr>
        <w:t>of the electrons after</w:t>
      </w:r>
      <w:r w:rsidRPr="00305815">
        <w:rPr>
          <w:rFonts w:ascii="Arial" w:hAnsi="Arial" w:cs="Arial"/>
          <w:sz w:val="22"/>
          <w:szCs w:val="22"/>
          <w:lang w:val="en-GB"/>
        </w:rPr>
        <w:t xml:space="preserve"> </w:t>
      </w:r>
      <w:r>
        <w:rPr>
          <w:rFonts w:ascii="Arial" w:hAnsi="Arial" w:cs="Arial"/>
          <w:sz w:val="22"/>
          <w:szCs w:val="22"/>
          <w:lang w:val="en-GB"/>
        </w:rPr>
        <w:t>they</w:t>
      </w:r>
      <w:r w:rsidRPr="00305815">
        <w:rPr>
          <w:rFonts w:ascii="Arial" w:hAnsi="Arial" w:cs="Arial"/>
          <w:sz w:val="22"/>
          <w:szCs w:val="22"/>
          <w:lang w:val="en-GB"/>
        </w:rPr>
        <w:t xml:space="preserve"> </w:t>
      </w:r>
      <w:r>
        <w:rPr>
          <w:rFonts w:ascii="Arial" w:hAnsi="Arial" w:cs="Arial"/>
          <w:sz w:val="22"/>
          <w:szCs w:val="22"/>
          <w:lang w:val="en-GB"/>
        </w:rPr>
        <w:t>have been</w:t>
      </w:r>
      <w:r w:rsidRPr="00305815">
        <w:rPr>
          <w:rFonts w:ascii="Arial" w:hAnsi="Arial" w:cs="Arial"/>
          <w:sz w:val="22"/>
          <w:szCs w:val="22"/>
          <w:lang w:val="en-GB"/>
        </w:rPr>
        <w:t xml:space="preserve"> scattered. </w:t>
      </w:r>
    </w:p>
    <w:p w14:paraId="5063B70E" w14:textId="68C97CD8"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(3 marks)</w:t>
      </w:r>
    </w:p>
    <w:p w14:paraId="5254EDC2" w14:textId="1F3210A2" w:rsidR="00305815" w:rsidRDefault="00305815" w:rsidP="00305815">
      <w:pPr>
        <w:pStyle w:val="ListParagraph"/>
        <w:spacing w:after="160" w:line="259" w:lineRule="auto"/>
        <w:rPr>
          <w:rFonts w:ascii="Arial" w:hAnsi="Arial" w:cs="Arial"/>
          <w:sz w:val="22"/>
          <w:szCs w:val="22"/>
          <w:lang w:val="en-GB"/>
        </w:rPr>
      </w:pPr>
    </w:p>
    <w:p w14:paraId="0393A105" w14:textId="1E03291E" w:rsidR="00305815" w:rsidRDefault="00305815" w:rsidP="005B5C52">
      <w:pPr>
        <w:spacing w:after="160" w:line="259" w:lineRule="auto"/>
        <w:rPr>
          <w:rFonts w:ascii="Arial" w:hAnsi="Arial" w:cs="Arial"/>
          <w:sz w:val="22"/>
          <w:szCs w:val="22"/>
          <w:lang w:val="en-GB"/>
        </w:rPr>
      </w:pPr>
    </w:p>
    <w:p w14:paraId="2C29941A" w14:textId="77777777" w:rsidR="005B5C52" w:rsidRPr="005B5C52" w:rsidRDefault="005B5C52" w:rsidP="005B5C52">
      <w:pPr>
        <w:spacing w:after="160" w:line="259" w:lineRule="auto"/>
        <w:rPr>
          <w:rFonts w:ascii="Arial" w:hAnsi="Arial" w:cs="Arial"/>
          <w:sz w:val="22"/>
          <w:szCs w:val="22"/>
          <w:lang w:val="en-GB"/>
        </w:rPr>
      </w:pPr>
    </w:p>
    <w:p w14:paraId="56C841F7" w14:textId="5B977E64" w:rsidR="00305815" w:rsidRDefault="00305815" w:rsidP="00305815">
      <w:pPr>
        <w:pStyle w:val="ListParagraph"/>
        <w:spacing w:after="160" w:line="259" w:lineRule="auto"/>
        <w:rPr>
          <w:rFonts w:ascii="Arial" w:hAnsi="Arial" w:cs="Arial"/>
          <w:sz w:val="22"/>
          <w:szCs w:val="22"/>
          <w:lang w:val="en-GB"/>
        </w:rPr>
      </w:pPr>
    </w:p>
    <w:p w14:paraId="3436FA8C" w14:textId="3C36A833" w:rsidR="00305815" w:rsidRPr="00526321" w:rsidRDefault="00305815" w:rsidP="00526321">
      <w:pPr>
        <w:spacing w:after="160" w:line="259" w:lineRule="auto"/>
        <w:rPr>
          <w:rFonts w:ascii="Arial" w:hAnsi="Arial" w:cs="Arial"/>
          <w:sz w:val="22"/>
          <w:szCs w:val="22"/>
          <w:lang w:val="en-GB"/>
        </w:rPr>
      </w:pPr>
    </w:p>
    <w:p w14:paraId="0E441615" w14:textId="2F622E73" w:rsidR="0071396F" w:rsidRPr="00305815" w:rsidRDefault="00305815" w:rsidP="0071396F">
      <w:pPr>
        <w:pStyle w:val="ListParagraph"/>
        <w:spacing w:after="160" w:line="259" w:lineRule="auto"/>
        <w:jc w:val="right"/>
        <w:rPr>
          <w:rFonts w:ascii="Arial" w:hAnsi="Arial" w:cs="Arial"/>
          <w:sz w:val="22"/>
          <w:szCs w:val="22"/>
          <w:lang w:val="en-GB"/>
        </w:rPr>
      </w:pPr>
      <w:r>
        <w:rPr>
          <w:rFonts w:ascii="Arial" w:hAnsi="Arial" w:cs="Arial"/>
          <w:sz w:val="22"/>
          <w:szCs w:val="22"/>
          <w:lang w:val="en-GB"/>
        </w:rPr>
        <w:t>________</w:t>
      </w:r>
      <w:r w:rsidR="0071396F">
        <w:rPr>
          <w:rFonts w:ascii="Arial" w:hAnsi="Arial" w:cs="Arial"/>
          <w:sz w:val="22"/>
          <w:szCs w:val="22"/>
          <w:lang w:val="en-GB"/>
        </w:rPr>
        <w:t>eV,</w:t>
      </w:r>
      <w:r w:rsidR="0071396F" w:rsidRPr="0071396F">
        <w:rPr>
          <w:rFonts w:ascii="Arial" w:hAnsi="Arial" w:cs="Arial"/>
          <w:sz w:val="22"/>
          <w:szCs w:val="22"/>
          <w:lang w:val="en-GB"/>
        </w:rPr>
        <w:t xml:space="preserve"> </w:t>
      </w:r>
      <w:r w:rsidR="0071396F">
        <w:rPr>
          <w:rFonts w:ascii="Arial" w:hAnsi="Arial" w:cs="Arial"/>
          <w:sz w:val="22"/>
          <w:szCs w:val="22"/>
          <w:lang w:val="en-GB"/>
        </w:rPr>
        <w:t>________eV,</w:t>
      </w:r>
      <w:r w:rsidR="0071396F" w:rsidRPr="0071396F">
        <w:rPr>
          <w:rFonts w:ascii="Arial" w:hAnsi="Arial" w:cs="Arial"/>
          <w:sz w:val="22"/>
          <w:szCs w:val="22"/>
          <w:lang w:val="en-GB"/>
        </w:rPr>
        <w:t xml:space="preserve"> </w:t>
      </w:r>
      <w:r w:rsidR="0071396F">
        <w:rPr>
          <w:rFonts w:ascii="Arial" w:hAnsi="Arial" w:cs="Arial"/>
          <w:sz w:val="22"/>
          <w:szCs w:val="22"/>
          <w:lang w:val="en-GB"/>
        </w:rPr>
        <w:t>________eV</w:t>
      </w:r>
    </w:p>
    <w:p w14:paraId="710EFB23" w14:textId="47362E06" w:rsidR="00CD583E" w:rsidRDefault="009051EC" w:rsidP="00AA1055">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35C46736" w14:textId="6B4C20B5" w:rsidR="005B5C52" w:rsidRDefault="005B5C52" w:rsidP="005B5C52">
      <w:pPr>
        <w:rPr>
          <w:rFonts w:ascii="Arial" w:hAnsi="Arial" w:cs="Arial"/>
          <w:noProof/>
          <w:sz w:val="22"/>
          <w:szCs w:val="22"/>
          <w:lang w:val="en-GB"/>
        </w:rPr>
      </w:pPr>
      <w:r w:rsidRPr="007B146E">
        <w:rPr>
          <w:rFonts w:ascii="Arial" w:hAnsi="Arial" w:cs="Arial"/>
          <w:noProof/>
          <w:sz w:val="22"/>
          <w:szCs w:val="22"/>
          <w:lang w:val="en-GB"/>
        </w:rPr>
        <w:t>As part of their preparation for opertaing in a ‘weightless’ environment whilst in orbit in the International Space Station (ISS), astronauts undergo training in a specially adapted reduced-gravity airplane (called the ‘Vomit Comet’!).</w:t>
      </w:r>
    </w:p>
    <w:p w14:paraId="628F9D1D" w14:textId="77777777" w:rsidR="007B146E" w:rsidRPr="007B146E" w:rsidRDefault="007B146E" w:rsidP="005B5C52">
      <w:pPr>
        <w:rPr>
          <w:rFonts w:ascii="Arial" w:hAnsi="Arial" w:cs="Arial"/>
          <w:noProof/>
          <w:sz w:val="22"/>
          <w:szCs w:val="22"/>
          <w:lang w:val="en-GB"/>
        </w:rPr>
      </w:pPr>
    </w:p>
    <w:p w14:paraId="7B0AE9D5" w14:textId="31DDE7C5" w:rsid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To create this reduced gravity environment, the airplane undertakes a vertical </w:t>
      </w:r>
      <w:r w:rsidR="00231042">
        <w:rPr>
          <w:rFonts w:ascii="Arial" w:hAnsi="Arial" w:cs="Arial"/>
          <w:noProof/>
          <w:sz w:val="22"/>
          <w:szCs w:val="22"/>
          <w:lang w:val="en-GB"/>
        </w:rPr>
        <w:t>circular</w:t>
      </w:r>
      <w:r w:rsidRPr="007B146E">
        <w:rPr>
          <w:rFonts w:ascii="Arial" w:hAnsi="Arial" w:cs="Arial"/>
          <w:noProof/>
          <w:sz w:val="22"/>
          <w:szCs w:val="22"/>
          <w:lang w:val="en-GB"/>
        </w:rPr>
        <w:t xml:space="preserve"> path of radius 4.13 kilometres. If the airplane travels at an exact speed at the top of the vertical circle, a completely weightless environment can be simulated.</w:t>
      </w:r>
    </w:p>
    <w:p w14:paraId="4AB860CD" w14:textId="12346013" w:rsidR="005B5C52" w:rsidRP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 </w:t>
      </w:r>
    </w:p>
    <w:p w14:paraId="1E667EAD" w14:textId="2D215422" w:rsidR="005B5C52" w:rsidRPr="007B146E" w:rsidRDefault="00504639" w:rsidP="005B5C52">
      <w:pPr>
        <w:jc w:val="center"/>
        <w:rPr>
          <w:sz w:val="22"/>
          <w:szCs w:val="22"/>
          <w:lang w:val="en-GB"/>
        </w:rPr>
      </w:pPr>
      <w:r>
        <w:rPr>
          <w:noProof/>
          <w:sz w:val="22"/>
          <w:szCs w:val="22"/>
        </w:rPr>
        <mc:AlternateContent>
          <mc:Choice Requires="wps">
            <w:drawing>
              <wp:anchor distT="0" distB="0" distL="114300" distR="114300" simplePos="0" relativeHeight="252222464" behindDoc="0" locked="0" layoutInCell="1" allowOverlap="1" wp14:anchorId="2871E181" wp14:editId="7A8ACEF1">
                <wp:simplePos x="0" y="0"/>
                <wp:positionH relativeFrom="column">
                  <wp:posOffset>1504315</wp:posOffset>
                </wp:positionH>
                <wp:positionV relativeFrom="paragraph">
                  <wp:posOffset>243205</wp:posOffset>
                </wp:positionV>
                <wp:extent cx="1822450" cy="1384300"/>
                <wp:effectExtent l="0" t="57150" r="44450" b="0"/>
                <wp:wrapNone/>
                <wp:docPr id="130" name="Arc 130"/>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5E93C" id="Arc 130" o:spid="_x0000_s1026" style="position:absolute;margin-left:118.45pt;margin-top:19.15pt;width:143.5pt;height:109pt;z-index:252222464;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Pr>
          <w:noProof/>
          <w:sz w:val="22"/>
          <w:szCs w:val="22"/>
        </w:rPr>
        <mc:AlternateContent>
          <mc:Choice Requires="wps">
            <w:drawing>
              <wp:anchor distT="0" distB="0" distL="114300" distR="114300" simplePos="0" relativeHeight="252220416" behindDoc="0" locked="0" layoutInCell="1" allowOverlap="1" wp14:anchorId="179B3010" wp14:editId="0EF8661E">
                <wp:simplePos x="0" y="0"/>
                <wp:positionH relativeFrom="column">
                  <wp:posOffset>2323465</wp:posOffset>
                </wp:positionH>
                <wp:positionV relativeFrom="paragraph">
                  <wp:posOffset>243205</wp:posOffset>
                </wp:positionV>
                <wp:extent cx="1822450" cy="1384300"/>
                <wp:effectExtent l="0" t="0" r="25400" b="0"/>
                <wp:wrapNone/>
                <wp:docPr id="129" name="Arc 129"/>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8F38E" id="Arc 129" o:spid="_x0000_s1026" style="position:absolute;margin-left:182.95pt;margin-top:19.15pt;width:143.5pt;height:109pt;z-index:252220416;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sidR="005B5C52" w:rsidRPr="007B146E">
        <w:rPr>
          <w:noProof/>
          <w:sz w:val="22"/>
          <w:szCs w:val="22"/>
        </w:rPr>
        <w:drawing>
          <wp:inline distT="0" distB="0" distL="0" distR="0" wp14:anchorId="678875AA" wp14:editId="4B838585">
            <wp:extent cx="914400" cy="349250"/>
            <wp:effectExtent l="0" t="0" r="0" b="0"/>
            <wp:docPr id="449" name="Graphic 449"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ake Off with solid fill"/>
                    <pic:cNvPicPr/>
                  </pic:nvPicPr>
                  <pic:blipFill rotWithShape="1">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t="15278" b="46528"/>
                    <a:stretch/>
                  </pic:blipFill>
                  <pic:spPr bwMode="auto">
                    <a:xfrm>
                      <a:off x="0" y="0"/>
                      <a:ext cx="914400" cy="349250"/>
                    </a:xfrm>
                    <a:prstGeom prst="rect">
                      <a:avLst/>
                    </a:prstGeom>
                    <a:ln>
                      <a:noFill/>
                    </a:ln>
                    <a:extLst>
                      <a:ext uri="{53640926-AAD7-44D8-BBD7-CCE9431645EC}">
                        <a14:shadowObscured xmlns:a14="http://schemas.microsoft.com/office/drawing/2010/main"/>
                      </a:ext>
                    </a:extLst>
                  </pic:spPr>
                </pic:pic>
              </a:graphicData>
            </a:graphic>
          </wp:inline>
        </w:drawing>
      </w:r>
    </w:p>
    <w:p w14:paraId="5D168365" w14:textId="1B587F88" w:rsidR="005B5C52" w:rsidRPr="007B146E" w:rsidRDefault="005B5C52" w:rsidP="005B5C52">
      <w:pPr>
        <w:rPr>
          <w:sz w:val="22"/>
          <w:szCs w:val="22"/>
          <w:lang w:val="en-GB"/>
        </w:rPr>
      </w:pPr>
    </w:p>
    <w:p w14:paraId="43BB9DA5" w14:textId="77777777" w:rsidR="005B5C52" w:rsidRPr="007B146E" w:rsidRDefault="005B5C52" w:rsidP="005B5C52">
      <w:pPr>
        <w:rPr>
          <w:sz w:val="22"/>
          <w:szCs w:val="22"/>
          <w:lang w:val="en-GB"/>
        </w:rPr>
      </w:pPr>
    </w:p>
    <w:p w14:paraId="23D00E31" w14:textId="7FBD2F5C" w:rsidR="007B146E" w:rsidRDefault="007B146E" w:rsidP="007B146E">
      <w:pPr>
        <w:pStyle w:val="ListParagraph"/>
        <w:spacing w:after="160" w:line="259" w:lineRule="auto"/>
        <w:rPr>
          <w:rFonts w:ascii="Arial" w:hAnsi="Arial" w:cs="Arial"/>
          <w:sz w:val="22"/>
          <w:szCs w:val="22"/>
          <w:lang w:val="en-GB"/>
        </w:rPr>
      </w:pPr>
    </w:p>
    <w:p w14:paraId="17CEDA28" w14:textId="644E4EA0" w:rsidR="007B146E" w:rsidRDefault="00504639" w:rsidP="007B146E">
      <w:pPr>
        <w:pStyle w:val="ListParagraph"/>
        <w:spacing w:after="160" w:line="259" w:lineRule="auto"/>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9392" behindDoc="0" locked="0" layoutInCell="1" allowOverlap="1" wp14:anchorId="2B2B31AF" wp14:editId="4CD805F1">
                <wp:simplePos x="0" y="0"/>
                <wp:positionH relativeFrom="column">
                  <wp:posOffset>2177415</wp:posOffset>
                </wp:positionH>
                <wp:positionV relativeFrom="paragraph">
                  <wp:posOffset>15240</wp:posOffset>
                </wp:positionV>
                <wp:extent cx="2057400" cy="1435100"/>
                <wp:effectExtent l="0" t="0" r="0" b="0"/>
                <wp:wrapNone/>
                <wp:docPr id="128" name="Rectangle 128"/>
                <wp:cNvGraphicFramePr/>
                <a:graphic xmlns:a="http://schemas.openxmlformats.org/drawingml/2006/main">
                  <a:graphicData uri="http://schemas.microsoft.com/office/word/2010/wordprocessingShape">
                    <wps:wsp>
                      <wps:cNvSpPr/>
                      <wps:spPr>
                        <a:xfrm>
                          <a:off x="0" y="0"/>
                          <a:ext cx="2057400" cy="143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8D268" id="Rectangle 128" o:spid="_x0000_s1026" style="position:absolute;margin-left:171.45pt;margin-top:1.2pt;width:162pt;height:11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" filled="f" stroked="f" strokeweight="1pt"/>
            </w:pict>
          </mc:Fallback>
        </mc:AlternateContent>
      </w:r>
    </w:p>
    <w:p w14:paraId="0A4503E5" w14:textId="77777777" w:rsidR="003046FC" w:rsidRDefault="003046FC" w:rsidP="003046FC">
      <w:pPr>
        <w:pStyle w:val="ListParagraph"/>
        <w:spacing w:after="160" w:line="259" w:lineRule="auto"/>
        <w:rPr>
          <w:rFonts w:ascii="Arial" w:hAnsi="Arial" w:cs="Arial"/>
          <w:sz w:val="22"/>
          <w:szCs w:val="22"/>
          <w:lang w:val="en-GB"/>
        </w:rPr>
      </w:pPr>
    </w:p>
    <w:p w14:paraId="345376A6" w14:textId="77777777" w:rsidR="003046FC" w:rsidRDefault="003046FC" w:rsidP="003046FC">
      <w:pPr>
        <w:pStyle w:val="ListParagraph"/>
        <w:spacing w:after="160" w:line="259" w:lineRule="auto"/>
        <w:rPr>
          <w:rFonts w:ascii="Arial" w:hAnsi="Arial" w:cs="Arial"/>
          <w:sz w:val="22"/>
          <w:szCs w:val="22"/>
          <w:lang w:val="en-GB"/>
        </w:rPr>
      </w:pPr>
    </w:p>
    <w:p w14:paraId="0F9BA89F" w14:textId="14B30F02" w:rsidR="005B5C52" w:rsidRPr="007B146E" w:rsidRDefault="00ED7A0F" w:rsidP="00666267">
      <w:pPr>
        <w:pStyle w:val="ListParagraph"/>
        <w:numPr>
          <w:ilvl w:val="0"/>
          <w:numId w:val="16"/>
        </w:numPr>
        <w:spacing w:after="160" w:line="259" w:lineRule="auto"/>
        <w:ind w:hanging="720"/>
        <w:rPr>
          <w:rFonts w:ascii="Arial" w:hAnsi="Arial" w:cs="Arial"/>
          <w:sz w:val="22"/>
          <w:szCs w:val="22"/>
          <w:lang w:val="en-GB"/>
        </w:rPr>
      </w:pPr>
      <w:r>
        <w:rPr>
          <w:rFonts w:ascii="Arial" w:hAnsi="Arial" w:cs="Arial"/>
          <w:sz w:val="22"/>
          <w:szCs w:val="22"/>
          <w:lang w:val="en-GB"/>
        </w:rPr>
        <w:t>E</w:t>
      </w:r>
      <w:r w:rsidR="005B5C52" w:rsidRPr="007B146E">
        <w:rPr>
          <w:rFonts w:ascii="Arial" w:hAnsi="Arial" w:cs="Arial"/>
          <w:sz w:val="22"/>
          <w:szCs w:val="22"/>
          <w:lang w:val="en-GB"/>
        </w:rPr>
        <w:t xml:space="preserve">xplain how the airplane can create a ‘weightless’ environment at the top of the vertical circle. </w:t>
      </w:r>
      <w:r>
        <w:rPr>
          <w:rFonts w:ascii="Arial" w:hAnsi="Arial" w:cs="Arial"/>
          <w:sz w:val="22"/>
          <w:szCs w:val="22"/>
          <w:lang w:val="en-GB"/>
        </w:rPr>
        <w:t xml:space="preserve">Include a diagram showing the force(s) acting on the airplane at this point, including the resultant force. </w:t>
      </w:r>
    </w:p>
    <w:p w14:paraId="61A0A1E5"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6A6FA8A1" w14:textId="77777777" w:rsidR="005B5C52" w:rsidRPr="007B146E" w:rsidRDefault="005B5C52" w:rsidP="005B5C52">
      <w:pPr>
        <w:pStyle w:val="ListParagraph"/>
        <w:jc w:val="right"/>
        <w:rPr>
          <w:rFonts w:ascii="Arial" w:hAnsi="Arial" w:cs="Arial"/>
          <w:sz w:val="22"/>
          <w:szCs w:val="22"/>
          <w:lang w:val="en-GB"/>
        </w:rPr>
      </w:pPr>
    </w:p>
    <w:p w14:paraId="58A50B8B" w14:textId="77777777" w:rsidR="005B5C52" w:rsidRPr="007B146E" w:rsidRDefault="005B5C52" w:rsidP="005B5C52">
      <w:pPr>
        <w:pStyle w:val="ListParagraph"/>
        <w:jc w:val="right"/>
        <w:rPr>
          <w:rFonts w:ascii="Arial" w:hAnsi="Arial" w:cs="Arial"/>
          <w:sz w:val="22"/>
          <w:szCs w:val="22"/>
          <w:lang w:val="en-GB"/>
        </w:rPr>
      </w:pPr>
    </w:p>
    <w:p w14:paraId="4EB8B248" w14:textId="77777777" w:rsidR="005B5C52" w:rsidRPr="007B146E" w:rsidRDefault="005B5C52" w:rsidP="005B5C52">
      <w:pPr>
        <w:pStyle w:val="ListParagraph"/>
        <w:jc w:val="right"/>
        <w:rPr>
          <w:rFonts w:ascii="Arial" w:hAnsi="Arial" w:cs="Arial"/>
          <w:sz w:val="22"/>
          <w:szCs w:val="22"/>
          <w:lang w:val="en-GB"/>
        </w:rPr>
      </w:pPr>
    </w:p>
    <w:p w14:paraId="1E9C4562" w14:textId="77777777" w:rsidR="005B5C52" w:rsidRPr="007B146E" w:rsidRDefault="005B5C52" w:rsidP="005B5C52">
      <w:pPr>
        <w:pStyle w:val="ListParagraph"/>
        <w:jc w:val="right"/>
        <w:rPr>
          <w:rFonts w:ascii="Arial" w:hAnsi="Arial" w:cs="Arial"/>
          <w:sz w:val="22"/>
          <w:szCs w:val="22"/>
          <w:lang w:val="en-GB"/>
        </w:rPr>
      </w:pPr>
    </w:p>
    <w:p w14:paraId="6C1E702E" w14:textId="77777777" w:rsidR="005B5C52" w:rsidRPr="007B146E" w:rsidRDefault="005B5C52" w:rsidP="005B5C52">
      <w:pPr>
        <w:pStyle w:val="ListParagraph"/>
        <w:jc w:val="right"/>
        <w:rPr>
          <w:rFonts w:ascii="Arial" w:hAnsi="Arial" w:cs="Arial"/>
          <w:sz w:val="22"/>
          <w:szCs w:val="22"/>
          <w:lang w:val="en-GB"/>
        </w:rPr>
      </w:pPr>
    </w:p>
    <w:p w14:paraId="66C27BA9" w14:textId="77777777" w:rsidR="005B5C52" w:rsidRPr="007B146E" w:rsidRDefault="005B5C52" w:rsidP="005B5C52">
      <w:pPr>
        <w:pStyle w:val="ListParagraph"/>
        <w:jc w:val="right"/>
        <w:rPr>
          <w:rFonts w:ascii="Arial" w:hAnsi="Arial" w:cs="Arial"/>
          <w:sz w:val="22"/>
          <w:szCs w:val="22"/>
          <w:lang w:val="en-GB"/>
        </w:rPr>
      </w:pPr>
    </w:p>
    <w:p w14:paraId="4E0EF269" w14:textId="77777777" w:rsidR="005B5C52" w:rsidRPr="007B146E" w:rsidRDefault="005B5C52" w:rsidP="005B5C52">
      <w:pPr>
        <w:pStyle w:val="ListParagraph"/>
        <w:jc w:val="right"/>
        <w:rPr>
          <w:rFonts w:ascii="Arial" w:hAnsi="Arial" w:cs="Arial"/>
          <w:sz w:val="22"/>
          <w:szCs w:val="22"/>
          <w:lang w:val="en-GB"/>
        </w:rPr>
      </w:pPr>
    </w:p>
    <w:p w14:paraId="2E769531" w14:textId="77777777" w:rsidR="005B5C52" w:rsidRPr="007B146E" w:rsidRDefault="005B5C52" w:rsidP="005B5C52">
      <w:pPr>
        <w:pStyle w:val="ListParagraph"/>
        <w:jc w:val="right"/>
        <w:rPr>
          <w:rFonts w:ascii="Arial" w:hAnsi="Arial" w:cs="Arial"/>
          <w:sz w:val="22"/>
          <w:szCs w:val="22"/>
          <w:lang w:val="en-GB"/>
        </w:rPr>
      </w:pPr>
    </w:p>
    <w:p w14:paraId="1646339F" w14:textId="77777777" w:rsidR="005B5C52" w:rsidRPr="007B146E" w:rsidRDefault="005B5C52" w:rsidP="005B5C52">
      <w:pPr>
        <w:pStyle w:val="ListParagraph"/>
        <w:jc w:val="right"/>
        <w:rPr>
          <w:rFonts w:ascii="Arial" w:hAnsi="Arial" w:cs="Arial"/>
          <w:sz w:val="22"/>
          <w:szCs w:val="22"/>
          <w:lang w:val="en-GB"/>
        </w:rPr>
      </w:pPr>
    </w:p>
    <w:p w14:paraId="1E3724CB" w14:textId="77777777" w:rsidR="005B5C52" w:rsidRPr="007B146E" w:rsidRDefault="005B5C52" w:rsidP="005B5C52">
      <w:pPr>
        <w:pStyle w:val="ListParagraph"/>
        <w:jc w:val="right"/>
        <w:rPr>
          <w:rFonts w:ascii="Arial" w:hAnsi="Arial" w:cs="Arial"/>
          <w:sz w:val="22"/>
          <w:szCs w:val="22"/>
          <w:lang w:val="en-GB"/>
        </w:rPr>
      </w:pPr>
    </w:p>
    <w:p w14:paraId="448B44E8" w14:textId="77777777" w:rsidR="005B5C52" w:rsidRPr="007B146E" w:rsidRDefault="005B5C52" w:rsidP="005B5C52">
      <w:pPr>
        <w:pStyle w:val="ListParagraph"/>
        <w:jc w:val="right"/>
        <w:rPr>
          <w:rFonts w:ascii="Arial" w:hAnsi="Arial" w:cs="Arial"/>
          <w:sz w:val="22"/>
          <w:szCs w:val="22"/>
          <w:lang w:val="en-GB"/>
        </w:rPr>
      </w:pPr>
    </w:p>
    <w:p w14:paraId="2DDF44DC" w14:textId="77777777" w:rsidR="005B5C52" w:rsidRPr="007B146E" w:rsidRDefault="005B5C52" w:rsidP="005B5C52">
      <w:pPr>
        <w:pStyle w:val="ListParagraph"/>
        <w:jc w:val="right"/>
        <w:rPr>
          <w:rFonts w:ascii="Arial" w:hAnsi="Arial" w:cs="Arial"/>
          <w:sz w:val="22"/>
          <w:szCs w:val="22"/>
          <w:lang w:val="en-GB"/>
        </w:rPr>
      </w:pPr>
    </w:p>
    <w:p w14:paraId="696177D2" w14:textId="77777777" w:rsidR="005B5C52" w:rsidRPr="007B146E" w:rsidRDefault="005B5C52" w:rsidP="005B5C52">
      <w:pPr>
        <w:pStyle w:val="ListParagraph"/>
        <w:jc w:val="right"/>
        <w:rPr>
          <w:rFonts w:ascii="Arial" w:hAnsi="Arial" w:cs="Arial"/>
          <w:sz w:val="22"/>
          <w:szCs w:val="22"/>
          <w:lang w:val="en-GB"/>
        </w:rPr>
      </w:pPr>
    </w:p>
    <w:p w14:paraId="5B3EB391" w14:textId="77777777" w:rsidR="005B5C52" w:rsidRPr="007B146E" w:rsidRDefault="005B5C52" w:rsidP="005B5C52">
      <w:pPr>
        <w:pStyle w:val="ListParagraph"/>
        <w:jc w:val="right"/>
        <w:rPr>
          <w:rFonts w:ascii="Arial" w:hAnsi="Arial" w:cs="Arial"/>
          <w:sz w:val="22"/>
          <w:szCs w:val="22"/>
          <w:lang w:val="en-GB"/>
        </w:rPr>
      </w:pPr>
    </w:p>
    <w:p w14:paraId="0F7B9A52" w14:textId="77777777" w:rsidR="005B5C52" w:rsidRPr="007B146E" w:rsidRDefault="005B5C52" w:rsidP="00666267">
      <w:pPr>
        <w:pStyle w:val="ListParagraph"/>
        <w:numPr>
          <w:ilvl w:val="0"/>
          <w:numId w:val="16"/>
        </w:numPr>
        <w:spacing w:after="160" w:line="259" w:lineRule="auto"/>
        <w:ind w:hanging="720"/>
        <w:rPr>
          <w:rFonts w:ascii="Arial" w:hAnsi="Arial" w:cs="Arial"/>
          <w:sz w:val="22"/>
          <w:szCs w:val="22"/>
          <w:lang w:val="en-GB"/>
        </w:rPr>
      </w:pPr>
      <w:r w:rsidRPr="007B146E">
        <w:rPr>
          <w:rFonts w:ascii="Arial" w:hAnsi="Arial" w:cs="Arial"/>
          <w:sz w:val="22"/>
          <w:szCs w:val="22"/>
          <w:lang w:val="en-GB"/>
        </w:rPr>
        <w:t xml:space="preserve">Calculate the speed ‘v’ at which this airplane would need to be travelling to simulate a weightless environment at the top of the vertical circle. </w:t>
      </w:r>
    </w:p>
    <w:p w14:paraId="13DBEAB2"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0DB8CB53" w14:textId="77777777" w:rsidR="0062097C" w:rsidRPr="003046FC" w:rsidRDefault="0062097C" w:rsidP="003046FC">
      <w:pPr>
        <w:rPr>
          <w:rFonts w:ascii="Arial" w:hAnsi="Arial" w:cs="Arial"/>
          <w:sz w:val="22"/>
          <w:szCs w:val="22"/>
        </w:rPr>
      </w:pPr>
    </w:p>
    <w:p w14:paraId="055CEC99" w14:textId="77777777" w:rsidR="00CD583E" w:rsidRDefault="00CD583E" w:rsidP="00CD583E">
      <w:pPr>
        <w:rPr>
          <w:rFonts w:ascii="Arial" w:hAnsi="Arial" w:cs="Arial"/>
          <w:b/>
          <w:sz w:val="22"/>
          <w:szCs w:val="22"/>
        </w:rPr>
      </w:pPr>
    </w:p>
    <w:p w14:paraId="4473FFD9" w14:textId="77777777" w:rsidR="007B146E" w:rsidRDefault="007B146E" w:rsidP="004F6191">
      <w:pPr>
        <w:spacing w:after="160" w:line="259" w:lineRule="auto"/>
        <w:jc w:val="center"/>
        <w:rPr>
          <w:rFonts w:ascii="Arial" w:hAnsi="Arial" w:cs="Arial"/>
          <w:b/>
          <w:bCs/>
          <w:sz w:val="22"/>
          <w:szCs w:val="22"/>
        </w:rPr>
      </w:pPr>
    </w:p>
    <w:p w14:paraId="5ADD6A4B" w14:textId="77777777" w:rsidR="007B146E" w:rsidRDefault="007B146E" w:rsidP="004F6191">
      <w:pPr>
        <w:spacing w:after="160" w:line="259" w:lineRule="auto"/>
        <w:jc w:val="center"/>
        <w:rPr>
          <w:rFonts w:ascii="Arial" w:hAnsi="Arial" w:cs="Arial"/>
          <w:b/>
          <w:bCs/>
          <w:sz w:val="22"/>
          <w:szCs w:val="22"/>
        </w:rPr>
      </w:pPr>
    </w:p>
    <w:p w14:paraId="6B20F4FD" w14:textId="77777777" w:rsidR="007B146E" w:rsidRDefault="007B146E" w:rsidP="004F6191">
      <w:pPr>
        <w:spacing w:after="160" w:line="259" w:lineRule="auto"/>
        <w:jc w:val="center"/>
        <w:rPr>
          <w:rFonts w:ascii="Arial" w:hAnsi="Arial" w:cs="Arial"/>
          <w:b/>
          <w:bCs/>
          <w:sz w:val="22"/>
          <w:szCs w:val="22"/>
        </w:rPr>
      </w:pPr>
    </w:p>
    <w:p w14:paraId="07DCC575" w14:textId="77777777" w:rsidR="007B146E" w:rsidRDefault="007B146E" w:rsidP="004F6191">
      <w:pPr>
        <w:spacing w:after="160" w:line="259" w:lineRule="auto"/>
        <w:jc w:val="center"/>
        <w:rPr>
          <w:rFonts w:ascii="Arial" w:hAnsi="Arial" w:cs="Arial"/>
          <w:b/>
          <w:bCs/>
          <w:sz w:val="22"/>
          <w:szCs w:val="22"/>
        </w:rPr>
      </w:pPr>
    </w:p>
    <w:p w14:paraId="19668BF3" w14:textId="77777777" w:rsidR="007B146E" w:rsidRDefault="007B146E" w:rsidP="004F6191">
      <w:pPr>
        <w:spacing w:after="160" w:line="259" w:lineRule="auto"/>
        <w:jc w:val="center"/>
        <w:rPr>
          <w:rFonts w:ascii="Arial" w:hAnsi="Arial" w:cs="Arial"/>
          <w:b/>
          <w:bCs/>
          <w:sz w:val="22"/>
          <w:szCs w:val="22"/>
        </w:rPr>
      </w:pPr>
    </w:p>
    <w:p w14:paraId="234034F7" w14:textId="77777777" w:rsidR="007B146E" w:rsidRDefault="007B146E" w:rsidP="004F6191">
      <w:pPr>
        <w:spacing w:after="160" w:line="259" w:lineRule="auto"/>
        <w:jc w:val="center"/>
        <w:rPr>
          <w:rFonts w:ascii="Arial" w:hAnsi="Arial" w:cs="Arial"/>
          <w:b/>
          <w:bCs/>
          <w:sz w:val="22"/>
          <w:szCs w:val="22"/>
        </w:rPr>
      </w:pPr>
    </w:p>
    <w:p w14:paraId="41178404" w14:textId="77777777" w:rsidR="007B146E" w:rsidRDefault="007B146E" w:rsidP="004F6191">
      <w:pPr>
        <w:spacing w:after="160" w:line="259" w:lineRule="auto"/>
        <w:jc w:val="center"/>
        <w:rPr>
          <w:rFonts w:ascii="Arial" w:hAnsi="Arial" w:cs="Arial"/>
          <w:b/>
          <w:bCs/>
          <w:sz w:val="22"/>
          <w:szCs w:val="22"/>
        </w:rPr>
      </w:pPr>
    </w:p>
    <w:p w14:paraId="6122C37D" w14:textId="34D10A5B" w:rsidR="007B146E" w:rsidRPr="007B146E" w:rsidRDefault="007B146E" w:rsidP="007B146E">
      <w:pPr>
        <w:spacing w:after="160" w:line="259" w:lineRule="auto"/>
        <w:jc w:val="right"/>
        <w:rPr>
          <w:rFonts w:ascii="Arial" w:hAnsi="Arial" w:cs="Arial"/>
          <w:sz w:val="22"/>
          <w:szCs w:val="22"/>
        </w:rPr>
      </w:pPr>
      <w:r w:rsidRPr="007B146E">
        <w:rPr>
          <w:rFonts w:ascii="Arial" w:hAnsi="Arial" w:cs="Arial"/>
          <w:sz w:val="22"/>
          <w:szCs w:val="22"/>
        </w:rPr>
        <w:t>_______________________ ms</w:t>
      </w:r>
      <w:r w:rsidRPr="007B146E">
        <w:rPr>
          <w:rFonts w:ascii="Arial" w:hAnsi="Arial" w:cs="Arial"/>
          <w:sz w:val="22"/>
          <w:szCs w:val="22"/>
          <w:vertAlign w:val="superscript"/>
        </w:rPr>
        <w:t>-1</w:t>
      </w:r>
    </w:p>
    <w:p w14:paraId="58ED5AF5" w14:textId="4E71525C" w:rsidR="00607048" w:rsidRPr="00195C4B" w:rsidRDefault="00607048" w:rsidP="007B146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43D70B48"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A7114F">
        <w:rPr>
          <w:rFonts w:ascii="Arial" w:hAnsi="Arial" w:cs="Arial"/>
          <w:b/>
          <w:sz w:val="22"/>
          <w:szCs w:val="22"/>
        </w:rPr>
        <w:t>1</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15</w:t>
      </w:r>
      <w:r w:rsidR="009470DA">
        <w:rPr>
          <w:rFonts w:ascii="Arial" w:hAnsi="Arial" w:cs="Arial"/>
          <w:b/>
          <w:sz w:val="22"/>
          <w:szCs w:val="22"/>
        </w:rPr>
        <w:t xml:space="preserve"> marks)</w:t>
      </w:r>
    </w:p>
    <w:p w14:paraId="39A5AA04" w14:textId="23783837" w:rsidR="00A7114F" w:rsidRDefault="00A7114F" w:rsidP="009470DA">
      <w:pPr>
        <w:rPr>
          <w:rFonts w:ascii="Arial" w:hAnsi="Arial" w:cs="Arial"/>
          <w:b/>
          <w:sz w:val="22"/>
          <w:szCs w:val="22"/>
        </w:rPr>
      </w:pPr>
    </w:p>
    <w:p w14:paraId="0E904CAF" w14:textId="1100D5BD" w:rsidR="00A7114F" w:rsidRPr="00A7114F" w:rsidRDefault="000008A0" w:rsidP="00A7114F">
      <w:pPr>
        <w:rPr>
          <w:rFonts w:ascii="Arial" w:hAnsi="Arial" w:cs="Arial"/>
          <w:sz w:val="22"/>
          <w:szCs w:val="22"/>
          <w:lang w:val="en-GB"/>
        </w:rPr>
      </w:pPr>
      <w:r>
        <w:rPr>
          <w:rFonts w:ascii="Arial" w:hAnsi="Arial" w:cs="Arial"/>
          <w:sz w:val="22"/>
          <w:szCs w:val="22"/>
          <w:lang w:val="en-GB"/>
        </w:rPr>
        <w:t xml:space="preserve">Bobsled tracks are made of ice and, hence, are virtually frictionless. They have high speed bends which </w:t>
      </w:r>
      <w:r w:rsidRPr="00A7114F">
        <w:rPr>
          <w:rFonts w:ascii="Arial" w:hAnsi="Arial" w:cs="Arial"/>
          <w:sz w:val="22"/>
          <w:szCs w:val="22"/>
          <w:lang w:val="en-GB"/>
        </w:rPr>
        <w:t>allow</w:t>
      </w:r>
      <w:r w:rsidR="00A7114F" w:rsidRPr="00A7114F">
        <w:rPr>
          <w:rFonts w:ascii="Arial" w:hAnsi="Arial" w:cs="Arial"/>
          <w:sz w:val="22"/>
          <w:szCs w:val="22"/>
          <w:lang w:val="en-GB"/>
        </w:rPr>
        <w:t xml:space="preserve"> </w:t>
      </w:r>
      <w:r>
        <w:rPr>
          <w:rFonts w:ascii="Arial" w:hAnsi="Arial" w:cs="Arial"/>
          <w:sz w:val="22"/>
          <w:szCs w:val="22"/>
          <w:lang w:val="en-GB"/>
        </w:rPr>
        <w:t>the bobsleds</w:t>
      </w:r>
      <w:r w:rsidR="00A7114F" w:rsidRPr="00A7114F">
        <w:rPr>
          <w:rFonts w:ascii="Arial" w:hAnsi="Arial" w:cs="Arial"/>
          <w:sz w:val="22"/>
          <w:szCs w:val="22"/>
          <w:lang w:val="en-GB"/>
        </w:rPr>
        <w:t xml:space="preserve"> to travel at high speeds around banked turns. Typically, these tracks are banked at an angle ‘ϴ’ of 20.0° and have an inner radius of about 180 metres. This is the minimum radius of the circular path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can take around this turn. </w:t>
      </w:r>
    </w:p>
    <w:p w14:paraId="50DA9A0F" w14:textId="77777777" w:rsidR="00A7114F" w:rsidRPr="00A7114F" w:rsidRDefault="00A7114F" w:rsidP="00A7114F">
      <w:pPr>
        <w:rPr>
          <w:rFonts w:ascii="Arial" w:hAnsi="Arial" w:cs="Arial"/>
          <w:sz w:val="22"/>
          <w:szCs w:val="22"/>
          <w:lang w:val="en-GB"/>
        </w:rPr>
      </w:pPr>
    </w:p>
    <w:p w14:paraId="6D550C09" w14:textId="77777777" w:rsidR="00A7114F" w:rsidRPr="00A7114F" w:rsidRDefault="00A7114F" w:rsidP="00A7114F">
      <w:pPr>
        <w:rPr>
          <w:rFonts w:ascii="Arial" w:hAnsi="Arial" w:cs="Arial"/>
          <w:sz w:val="22"/>
          <w:szCs w:val="22"/>
          <w:lang w:val="en-GB"/>
        </w:rPr>
      </w:pPr>
      <w:r w:rsidRPr="00A7114F">
        <w:rPr>
          <w:rFonts w:ascii="Arial" w:hAnsi="Arial" w:cs="Arial"/>
          <w:noProof/>
          <w:sz w:val="22"/>
          <w:szCs w:val="22"/>
          <w:lang w:val="en-GB"/>
        </w:rPr>
        <mc:AlternateContent>
          <mc:Choice Requires="wps">
            <w:drawing>
              <wp:anchor distT="0" distB="0" distL="114300" distR="114300" simplePos="0" relativeHeight="252046336" behindDoc="1" locked="0" layoutInCell="1" allowOverlap="1" wp14:anchorId="62A49509" wp14:editId="5EF669B0">
                <wp:simplePos x="0" y="0"/>
                <wp:positionH relativeFrom="column">
                  <wp:posOffset>3200400</wp:posOffset>
                </wp:positionH>
                <wp:positionV relativeFrom="paragraph">
                  <wp:posOffset>246380</wp:posOffset>
                </wp:positionV>
                <wp:extent cx="914400" cy="228600"/>
                <wp:effectExtent l="0" t="0" r="6985" b="0"/>
                <wp:wrapNone/>
                <wp:docPr id="450" name="Text Box 4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49509" id="Text Box 450" o:spid="_x0000_s1070" type="#_x0000_t202" style="position:absolute;margin-left:252pt;margin-top:19.4pt;width:1in;height:18pt;z-index:-25127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7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" fillcolor="white [3201]" stroked="f" strokeweight=".5pt">
                <v:textbo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v:textbox>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5312" behindDoc="0" locked="0" layoutInCell="1" allowOverlap="1" wp14:anchorId="2E416299" wp14:editId="1D70635F">
                <wp:simplePos x="0" y="0"/>
                <wp:positionH relativeFrom="column">
                  <wp:posOffset>3543300</wp:posOffset>
                </wp:positionH>
                <wp:positionV relativeFrom="paragraph">
                  <wp:posOffset>246380</wp:posOffset>
                </wp:positionV>
                <wp:extent cx="342900" cy="342900"/>
                <wp:effectExtent l="0" t="38100" r="57150" b="19050"/>
                <wp:wrapNone/>
                <wp:docPr id="451" name="Straight Arrow Connector 451"/>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FB8A660" id="Straight Arrow Connector 451" o:spid="_x0000_s1026" type="#_x0000_t32" style="position:absolute;margin-left:279pt;margin-top:19.4pt;width:27pt;height:27pt;flip:y;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" strokecolor="black [3200]" strokeweight=".5pt">
                <v:stroke dashstyle="dash" endarrow="block" joinstyle="miter"/>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3264" behindDoc="0" locked="0" layoutInCell="1" allowOverlap="1" wp14:anchorId="7BA0FA8A" wp14:editId="69B887D3">
                <wp:simplePos x="0" y="0"/>
                <wp:positionH relativeFrom="column">
                  <wp:posOffset>1371600</wp:posOffset>
                </wp:positionH>
                <wp:positionV relativeFrom="paragraph">
                  <wp:posOffset>17780</wp:posOffset>
                </wp:positionV>
                <wp:extent cx="2057400" cy="0"/>
                <wp:effectExtent l="0" t="0" r="0" b="0"/>
                <wp:wrapNone/>
                <wp:docPr id="452" name="Straight Connector 452"/>
                <wp:cNvGraphicFramePr/>
                <a:graphic xmlns:a="http://schemas.openxmlformats.org/drawingml/2006/main">
                  <a:graphicData uri="http://schemas.microsoft.com/office/word/2010/wordprocessingShape">
                    <wps:wsp>
                      <wps:cNvCnPr/>
                      <wps:spPr>
                        <a:xfrm flipH="1">
                          <a:off x="0" y="0"/>
                          <a:ext cx="2057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549C1" id="Straight Connector 452" o:spid="_x0000_s1026" style="position:absolute;flip:x;z-index:252043264;visibility:visible;mso-wrap-style:square;mso-wrap-distance-left:9pt;mso-wrap-distance-top:0;mso-wrap-distance-right:9pt;mso-wrap-distance-bottom:0;mso-position-horizontal:absolute;mso-position-horizontal-relative:text;mso-position-vertical:absolute;mso-position-vertical-relative:text" from="108pt,1.4pt" to="27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" strokecolor="black [3200]" strokeweight="1pt">
                <v:stroke joinstyle="miter"/>
              </v:lin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1216" behindDoc="0" locked="0" layoutInCell="1" allowOverlap="1" wp14:anchorId="673FA80E" wp14:editId="101F0B56">
                <wp:simplePos x="0" y="0"/>
                <wp:positionH relativeFrom="column">
                  <wp:posOffset>2851150</wp:posOffset>
                </wp:positionH>
                <wp:positionV relativeFrom="paragraph">
                  <wp:posOffset>17780</wp:posOffset>
                </wp:positionV>
                <wp:extent cx="1143000" cy="1143000"/>
                <wp:effectExtent l="0" t="0" r="19050" b="0"/>
                <wp:wrapNone/>
                <wp:docPr id="453" name="Arc 453"/>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93B9" id="Arc 453" o:spid="_x0000_s1026" style="position:absolute;margin-left:224.5pt;margin-top:1.4pt;width:90pt;height:90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2240" behindDoc="0" locked="0" layoutInCell="1" allowOverlap="1" wp14:anchorId="1202AB73" wp14:editId="0B782004">
                <wp:simplePos x="0" y="0"/>
                <wp:positionH relativeFrom="column">
                  <wp:posOffset>2851150</wp:posOffset>
                </wp:positionH>
                <wp:positionV relativeFrom="paragraph">
                  <wp:posOffset>589280</wp:posOffset>
                </wp:positionV>
                <wp:extent cx="1143000" cy="1143000"/>
                <wp:effectExtent l="0" t="57150" r="57150" b="0"/>
                <wp:wrapNone/>
                <wp:docPr id="454" name="Arc 454"/>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327C" id="Arc 454" o:spid="_x0000_s1026" style="position:absolute;margin-left:224.5pt;margin-top:46.4pt;width:90pt;height:90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p>
    <w:p w14:paraId="72BBA642" w14:textId="77777777" w:rsidR="00A7114F" w:rsidRPr="00A7114F" w:rsidRDefault="00A7114F" w:rsidP="00A7114F">
      <w:pPr>
        <w:rPr>
          <w:rFonts w:ascii="Arial" w:hAnsi="Arial" w:cs="Arial"/>
          <w:sz w:val="22"/>
          <w:szCs w:val="22"/>
          <w:lang w:val="en-GB"/>
        </w:rPr>
      </w:pPr>
    </w:p>
    <w:p w14:paraId="23E62EE2" w14:textId="77777777" w:rsidR="00A7114F" w:rsidRPr="00A7114F" w:rsidRDefault="00A7114F" w:rsidP="00A7114F">
      <w:pPr>
        <w:rPr>
          <w:rFonts w:ascii="Arial" w:hAnsi="Arial" w:cs="Arial"/>
          <w:sz w:val="22"/>
          <w:szCs w:val="22"/>
          <w:lang w:val="en-GB"/>
        </w:rPr>
      </w:pPr>
    </w:p>
    <w:p w14:paraId="50A16626" w14:textId="77777777" w:rsidR="00A7114F" w:rsidRPr="00A7114F" w:rsidRDefault="00A7114F" w:rsidP="00A7114F">
      <w:pPr>
        <w:rPr>
          <w:rFonts w:ascii="Arial" w:hAnsi="Arial" w:cs="Arial"/>
          <w:sz w:val="22"/>
          <w:szCs w:val="22"/>
          <w:lang w:val="en-GB"/>
        </w:rPr>
      </w:pPr>
    </w:p>
    <w:p w14:paraId="5AD895AC" w14:textId="00607CF8" w:rsidR="00A7114F" w:rsidRPr="00A7114F" w:rsidRDefault="00A7114F" w:rsidP="00A7114F">
      <w:pPr>
        <w:rPr>
          <w:rFonts w:ascii="Arial" w:hAnsi="Arial" w:cs="Arial"/>
          <w:sz w:val="22"/>
          <w:szCs w:val="22"/>
          <w:lang w:val="en-GB"/>
        </w:rPr>
      </w:pPr>
    </w:p>
    <w:p w14:paraId="205601FD" w14:textId="4585132A" w:rsidR="00A7114F" w:rsidRDefault="00A7114F" w:rsidP="00A7114F">
      <w:pPr>
        <w:rPr>
          <w:rFonts w:ascii="Arial" w:hAnsi="Arial" w:cs="Arial"/>
          <w:sz w:val="22"/>
          <w:szCs w:val="22"/>
          <w:lang w:val="en-GB"/>
        </w:rPr>
      </w:pPr>
    </w:p>
    <w:p w14:paraId="247A5253" w14:textId="4A62A001" w:rsidR="00A7114F" w:rsidRDefault="00A7114F" w:rsidP="00A7114F">
      <w:pPr>
        <w:rPr>
          <w:rFonts w:ascii="Arial" w:hAnsi="Arial" w:cs="Arial"/>
          <w:sz w:val="22"/>
          <w:szCs w:val="22"/>
          <w:lang w:val="en-GB"/>
        </w:rPr>
      </w:pPr>
    </w:p>
    <w:p w14:paraId="50F5B52D" w14:textId="10A6E108" w:rsidR="00A7114F" w:rsidRDefault="00A7114F" w:rsidP="00A7114F">
      <w:pPr>
        <w:rPr>
          <w:rFonts w:ascii="Arial" w:hAnsi="Arial" w:cs="Arial"/>
          <w:sz w:val="22"/>
          <w:szCs w:val="22"/>
          <w:lang w:val="en-GB"/>
        </w:rPr>
      </w:pPr>
      <w:r w:rsidRPr="00A7114F">
        <w:rPr>
          <w:rFonts w:ascii="Arial" w:hAnsi="Arial" w:cs="Arial"/>
          <w:noProof/>
          <w:sz w:val="22"/>
          <w:szCs w:val="22"/>
          <w:lang w:val="en-GB"/>
        </w:rPr>
        <mc:AlternateContent>
          <mc:Choice Requires="wps">
            <w:drawing>
              <wp:anchor distT="0" distB="0" distL="114300" distR="114300" simplePos="0" relativeHeight="252044288" behindDoc="0" locked="0" layoutInCell="1" allowOverlap="1" wp14:anchorId="1A70E6A3" wp14:editId="7C4D1C8A">
                <wp:simplePos x="0" y="0"/>
                <wp:positionH relativeFrom="column">
                  <wp:posOffset>1371600</wp:posOffset>
                </wp:positionH>
                <wp:positionV relativeFrom="paragraph">
                  <wp:posOffset>36830</wp:posOffset>
                </wp:positionV>
                <wp:extent cx="2057400" cy="0"/>
                <wp:effectExtent l="0" t="0" r="0" b="0"/>
                <wp:wrapNone/>
                <wp:docPr id="455" name="Straight Connector 455"/>
                <wp:cNvGraphicFramePr/>
                <a:graphic xmlns:a="http://schemas.openxmlformats.org/drawingml/2006/main">
                  <a:graphicData uri="http://schemas.microsoft.com/office/word/2010/wordprocessingShape">
                    <wps:wsp>
                      <wps:cNvCnPr/>
                      <wps:spPr>
                        <a:xfrm flipH="1">
                          <a:off x="0" y="0"/>
                          <a:ext cx="2057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A31E9" id="Straight Connector 455"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108pt,2.9pt" to="27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" strokecolor="black [3200]" strokeweight="1.5pt">
                <v:stroke joinstyle="miter"/>
              </v:line>
            </w:pict>
          </mc:Fallback>
        </mc:AlternateContent>
      </w:r>
    </w:p>
    <w:p w14:paraId="5ABBEA37" w14:textId="77777777" w:rsidR="00A7114F" w:rsidRDefault="00A7114F" w:rsidP="00A7114F">
      <w:pPr>
        <w:rPr>
          <w:rFonts w:ascii="Arial" w:hAnsi="Arial" w:cs="Arial"/>
          <w:sz w:val="22"/>
          <w:szCs w:val="22"/>
          <w:lang w:val="en-GB"/>
        </w:rPr>
      </w:pPr>
    </w:p>
    <w:p w14:paraId="22BA5CE5" w14:textId="77777777" w:rsidR="00A7114F" w:rsidRDefault="00A7114F" w:rsidP="00A7114F">
      <w:pPr>
        <w:rPr>
          <w:rFonts w:ascii="Arial" w:hAnsi="Arial" w:cs="Arial"/>
          <w:sz w:val="22"/>
          <w:szCs w:val="22"/>
          <w:lang w:val="en-GB"/>
        </w:rPr>
      </w:pPr>
    </w:p>
    <w:p w14:paraId="41F2C778" w14:textId="3DCB0AA1" w:rsidR="00A7114F" w:rsidRPr="00A7114F" w:rsidRDefault="000008A0" w:rsidP="00A7114F">
      <w:pPr>
        <w:rPr>
          <w:rFonts w:ascii="Arial" w:hAnsi="Arial" w:cs="Arial"/>
          <w:sz w:val="22"/>
          <w:szCs w:val="22"/>
          <w:lang w:val="en-GB"/>
        </w:rPr>
      </w:pPr>
      <w:r>
        <w:rPr>
          <w:rFonts w:ascii="Arial" w:hAnsi="Arial" w:cs="Arial"/>
          <w:sz w:val="22"/>
          <w:szCs w:val="22"/>
          <w:lang w:val="en-GB"/>
        </w:rPr>
        <w:t>Some race</w:t>
      </w:r>
      <w:r w:rsidR="00A7114F" w:rsidRPr="00A7114F">
        <w:rPr>
          <w:rFonts w:ascii="Arial" w:hAnsi="Arial" w:cs="Arial"/>
          <w:sz w:val="22"/>
          <w:szCs w:val="22"/>
          <w:lang w:val="en-GB"/>
        </w:rPr>
        <w:t xml:space="preserve"> officials decide to collect some data to investigate the relationship between the speed ‘v’ of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and the radius ‘r’ of its path on one of these banked turns.  </w:t>
      </w:r>
    </w:p>
    <w:p w14:paraId="3BC69BCC" w14:textId="77777777" w:rsidR="00A7114F" w:rsidRDefault="00A7114F" w:rsidP="00A7114F">
      <w:pPr>
        <w:rPr>
          <w:rFonts w:ascii="Arial" w:hAnsi="Arial" w:cs="Arial"/>
          <w:sz w:val="22"/>
          <w:szCs w:val="22"/>
          <w:lang w:val="en-GB"/>
        </w:rPr>
      </w:pPr>
    </w:p>
    <w:p w14:paraId="19DB1439" w14:textId="3036A78D" w:rsidR="00A7114F" w:rsidRPr="00A7114F" w:rsidRDefault="00A7114F" w:rsidP="00A7114F">
      <w:pPr>
        <w:rPr>
          <w:rFonts w:ascii="Arial" w:hAnsi="Arial" w:cs="Arial"/>
          <w:sz w:val="22"/>
          <w:szCs w:val="22"/>
          <w:lang w:val="en-GB"/>
        </w:rPr>
      </w:pPr>
      <w:r w:rsidRPr="00A7114F">
        <w:rPr>
          <w:rFonts w:ascii="Arial" w:hAnsi="Arial" w:cs="Arial"/>
          <w:sz w:val="22"/>
          <w:szCs w:val="22"/>
          <w:lang w:val="en-GB"/>
        </w:rPr>
        <w:t>The officials know that the relationship between ‘v’, ‘r’ and ‘ϴ’ is given by:</w:t>
      </w:r>
    </w:p>
    <w:p w14:paraId="04A38915" w14:textId="77777777" w:rsidR="00A7114F" w:rsidRPr="00A7114F" w:rsidRDefault="00A7114F" w:rsidP="00A7114F">
      <w:pPr>
        <w:pStyle w:val="ListParagraph"/>
        <w:rPr>
          <w:rFonts w:ascii="Arial" w:hAnsi="Arial" w:cs="Arial"/>
          <w:sz w:val="22"/>
          <w:szCs w:val="22"/>
          <w:lang w:val="en-GB"/>
        </w:rPr>
      </w:pPr>
    </w:p>
    <w:p w14:paraId="10CE8ADA" w14:textId="77777777" w:rsidR="00A7114F" w:rsidRPr="00A7114F" w:rsidRDefault="008C7375" w:rsidP="00A7114F">
      <w:pPr>
        <w:pStyle w:val="ListParagraph"/>
        <w:rPr>
          <w:rFonts w:ascii="Arial" w:eastAsiaTheme="minorEastAsia" w:hAnsi="Arial" w:cs="Arial"/>
          <w:b/>
          <w:bCs/>
          <w:iCs/>
          <w:sz w:val="22"/>
          <w:szCs w:val="22"/>
          <w:lang w:val="en-GB"/>
        </w:rPr>
      </w:pPr>
      <m:oMathPara>
        <m:oMath>
          <m:func>
            <m:funcPr>
              <m:ctrlPr>
                <w:rPr>
                  <w:rFonts w:ascii="Cambria Math" w:hAnsi="Cambria Math" w:cs="Arial"/>
                  <w:b/>
                  <w:bCs/>
                  <w:iCs/>
                  <w:sz w:val="22"/>
                  <w:szCs w:val="22"/>
                  <w:lang w:val="en-GB"/>
                </w:rPr>
              </m:ctrlPr>
            </m:funcPr>
            <m:fName>
              <m:r>
                <m:rPr>
                  <m:sty m:val="b"/>
                </m:rPr>
                <w:rPr>
                  <w:rFonts w:ascii="Cambria Math" w:hAnsi="Cambria Math" w:cs="Arial"/>
                  <w:sz w:val="22"/>
                  <w:szCs w:val="22"/>
                  <w:lang w:val="en-GB"/>
                </w:rPr>
                <m:t>tan</m:t>
              </m:r>
            </m:fName>
            <m:e>
              <m:r>
                <m:rPr>
                  <m:sty m:val="b"/>
                </m:rPr>
                <w:rPr>
                  <w:rFonts w:ascii="Cambria Math" w:hAnsi="Cambria Math" w:cs="Arial"/>
                  <w:sz w:val="22"/>
                  <w:szCs w:val="22"/>
                  <w:lang w:val="en-GB"/>
                </w:rPr>
                <m:t>θ</m:t>
              </m:r>
            </m:e>
          </m:func>
          <m:r>
            <m:rPr>
              <m:sty m:val="b"/>
            </m:rPr>
            <w:rPr>
              <w:rFonts w:ascii="Cambria Math" w:hAnsi="Cambria Math" w:cs="Arial"/>
              <w:sz w:val="22"/>
              <w:szCs w:val="22"/>
              <w:lang w:val="en-GB"/>
            </w:rPr>
            <m:t>=</m:t>
          </m:r>
          <m:f>
            <m:fPr>
              <m:ctrlPr>
                <w:rPr>
                  <w:rFonts w:ascii="Cambria Math" w:hAnsi="Cambria Math" w:cs="Arial"/>
                  <w:b/>
                  <w:bCs/>
                  <w:iCs/>
                  <w:sz w:val="22"/>
                  <w:szCs w:val="22"/>
                  <w:lang w:val="en-GB"/>
                </w:rPr>
              </m:ctrlPr>
            </m:fPr>
            <m:num>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v</m:t>
                  </m:r>
                </m:e>
                <m:sup>
                  <m:r>
                    <m:rPr>
                      <m:sty m:val="b"/>
                    </m:rPr>
                    <w:rPr>
                      <w:rFonts w:ascii="Cambria Math" w:hAnsi="Cambria Math" w:cs="Arial"/>
                      <w:sz w:val="22"/>
                      <w:szCs w:val="22"/>
                      <w:lang w:val="en-GB"/>
                    </w:rPr>
                    <m:t>2</m:t>
                  </m:r>
                </m:sup>
              </m:sSup>
            </m:num>
            <m:den>
              <m:r>
                <m:rPr>
                  <m:sty m:val="b"/>
                </m:rPr>
                <w:rPr>
                  <w:rFonts w:ascii="Cambria Math" w:hAnsi="Cambria Math" w:cs="Arial"/>
                  <w:sz w:val="22"/>
                  <w:szCs w:val="22"/>
                  <w:lang w:val="en-GB"/>
                </w:rPr>
                <m:t>gr</m:t>
              </m:r>
            </m:den>
          </m:f>
        </m:oMath>
      </m:oMathPara>
    </w:p>
    <w:p w14:paraId="5EB184B7" w14:textId="77777777" w:rsidR="00A7114F" w:rsidRPr="00A7114F" w:rsidRDefault="00A7114F" w:rsidP="00A7114F">
      <w:pPr>
        <w:rPr>
          <w:rFonts w:ascii="Arial" w:hAnsi="Arial" w:cs="Arial"/>
          <w:iCs/>
          <w:sz w:val="22"/>
          <w:szCs w:val="22"/>
          <w:lang w:val="en-GB"/>
        </w:rPr>
      </w:pPr>
    </w:p>
    <w:p w14:paraId="5B3D512C" w14:textId="53C0E031" w:rsidR="00A7114F" w:rsidRDefault="00A7114F" w:rsidP="00A7114F">
      <w:pPr>
        <w:rPr>
          <w:rFonts w:ascii="Arial" w:hAnsi="Arial" w:cs="Arial"/>
          <w:iCs/>
          <w:sz w:val="22"/>
          <w:szCs w:val="22"/>
          <w:lang w:val="en-GB"/>
        </w:rPr>
      </w:pPr>
      <w:r w:rsidRPr="00A7114F">
        <w:rPr>
          <w:rFonts w:ascii="Arial" w:hAnsi="Arial" w:cs="Arial"/>
          <w:iCs/>
          <w:sz w:val="22"/>
          <w:szCs w:val="22"/>
          <w:lang w:val="en-GB"/>
        </w:rPr>
        <w:t>The situation can be represented by the diagram below:</w:t>
      </w:r>
    </w:p>
    <w:p w14:paraId="238BEA0B" w14:textId="77777777" w:rsidR="00C97EB5" w:rsidRPr="00A7114F" w:rsidRDefault="00C97EB5" w:rsidP="00A7114F">
      <w:pPr>
        <w:rPr>
          <w:rFonts w:ascii="Arial" w:hAnsi="Arial" w:cs="Arial"/>
          <w:iCs/>
          <w:sz w:val="22"/>
          <w:szCs w:val="22"/>
          <w:lang w:val="en-GB"/>
        </w:rPr>
      </w:pPr>
    </w:p>
    <w:p w14:paraId="5A5FE604" w14:textId="77777777" w:rsidR="00A7114F" w:rsidRPr="00A7114F" w:rsidRDefault="00A7114F" w:rsidP="00A7114F">
      <w:pPr>
        <w:rPr>
          <w:rFonts w:ascii="Arial" w:hAnsi="Arial" w:cs="Arial"/>
          <w:iCs/>
          <w:sz w:val="22"/>
          <w:szCs w:val="22"/>
          <w:lang w:val="en-GB"/>
        </w:rPr>
      </w:pPr>
    </w:p>
    <w:p w14:paraId="2C0809E9" w14:textId="77777777" w:rsidR="00A7114F" w:rsidRPr="00A7114F" w:rsidRDefault="00A7114F" w:rsidP="00A7114F">
      <w:pPr>
        <w:rPr>
          <w:rFonts w:ascii="Arial" w:hAnsi="Arial" w:cs="Arial"/>
          <w:iCs/>
          <w:sz w:val="22"/>
          <w:szCs w:val="22"/>
          <w:lang w:val="en-GB"/>
        </w:rPr>
      </w:pPr>
      <w:r w:rsidRPr="00A7114F">
        <w:rPr>
          <w:rFonts w:ascii="Arial" w:hAnsi="Arial" w:cs="Arial"/>
          <w:iCs/>
          <w:noProof/>
          <w:sz w:val="22"/>
          <w:szCs w:val="22"/>
          <w:lang w:val="en-GB"/>
        </w:rPr>
        <mc:AlternateContent>
          <mc:Choice Requires="wps">
            <w:drawing>
              <wp:anchor distT="0" distB="0" distL="114300" distR="114300" simplePos="0" relativeHeight="252040192" behindDoc="1" locked="0" layoutInCell="1" allowOverlap="1" wp14:anchorId="33E18AED" wp14:editId="6E9B7B4A">
                <wp:simplePos x="0" y="0"/>
                <wp:positionH relativeFrom="column">
                  <wp:posOffset>3886200</wp:posOffset>
                </wp:positionH>
                <wp:positionV relativeFrom="paragraph">
                  <wp:posOffset>182245</wp:posOffset>
                </wp:positionV>
                <wp:extent cx="914400" cy="285750"/>
                <wp:effectExtent l="0" t="0" r="3810" b="0"/>
                <wp:wrapNone/>
                <wp:docPr id="456" name="Text Box 45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18AED" id="Text Box 456" o:spid="_x0000_s1071" type="#_x0000_t202" style="position:absolute;margin-left:306pt;margin-top:14.35pt;width:1in;height:22.5pt;z-index:-25127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" fillcolor="white [3201]" stroked="f" strokeweight=".5pt">
                <v:textbo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v:textbox>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9168" behindDoc="0" locked="0" layoutInCell="1" allowOverlap="1" wp14:anchorId="5DD5B3E0" wp14:editId="6A628B17">
                <wp:simplePos x="0" y="0"/>
                <wp:positionH relativeFrom="column">
                  <wp:posOffset>2679700</wp:posOffset>
                </wp:positionH>
                <wp:positionV relativeFrom="paragraph">
                  <wp:posOffset>402590</wp:posOffset>
                </wp:positionV>
                <wp:extent cx="2832100" cy="0"/>
                <wp:effectExtent l="3810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2832100" cy="0"/>
                        </a:xfrm>
                        <a:prstGeom prst="straightConnector1">
                          <a:avLst/>
                        </a:prstGeom>
                        <a:ln w="12700">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E3477" id="Straight Arrow Connector 457" o:spid="_x0000_s1026" type="#_x0000_t32" style="position:absolute;margin-left:211pt;margin-top:31.7pt;width:223pt;height:0;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" strokecolor="black [3200]" strokeweight="1pt">
                <v:stroke dashstyle="dash" startarrow="block" endarrow="block" joinstyle="miter"/>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8144" behindDoc="1" locked="0" layoutInCell="1" allowOverlap="1" wp14:anchorId="617ECEB7" wp14:editId="58CD28C2">
                <wp:simplePos x="0" y="0"/>
                <wp:positionH relativeFrom="column">
                  <wp:posOffset>3543300</wp:posOffset>
                </wp:positionH>
                <wp:positionV relativeFrom="paragraph">
                  <wp:posOffset>918845</wp:posOffset>
                </wp:positionV>
                <wp:extent cx="914400" cy="285750"/>
                <wp:effectExtent l="0" t="0" r="3810" b="0"/>
                <wp:wrapNone/>
                <wp:docPr id="458" name="Text Box 45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ECEB7" id="Text Box 458" o:spid="_x0000_s1072" type="#_x0000_t202" style="position:absolute;margin-left:279pt;margin-top:72.35pt;width:1in;height:22.5pt;z-index:-25127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" fillcolor="white [3201]" stroked="f" strokeweight=".5pt">
                <v:textbo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v:textbox>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7120" behindDoc="0" locked="0" layoutInCell="1" allowOverlap="1" wp14:anchorId="51A171FE" wp14:editId="399EFD1C">
                <wp:simplePos x="0" y="0"/>
                <wp:positionH relativeFrom="column">
                  <wp:posOffset>2508250</wp:posOffset>
                </wp:positionH>
                <wp:positionV relativeFrom="paragraph">
                  <wp:posOffset>241300</wp:posOffset>
                </wp:positionV>
                <wp:extent cx="342900" cy="342900"/>
                <wp:effectExtent l="76200" t="95250" r="57150" b="95250"/>
                <wp:wrapNone/>
                <wp:docPr id="459" name="Rectangle 459"/>
                <wp:cNvGraphicFramePr/>
                <a:graphic xmlns:a="http://schemas.openxmlformats.org/drawingml/2006/main">
                  <a:graphicData uri="http://schemas.microsoft.com/office/word/2010/wordprocessingShape">
                    <wps:wsp>
                      <wps:cNvSpPr/>
                      <wps:spPr>
                        <a:xfrm>
                          <a:off x="0" y="0"/>
                          <a:ext cx="342900" cy="342900"/>
                        </a:xfrm>
                        <a:prstGeom prst="rect">
                          <a:avLst/>
                        </a:prstGeom>
                        <a:noFill/>
                        <a:ln>
                          <a:solidFill>
                            <a:schemeClr val="tx1"/>
                          </a:solidFill>
                        </a:ln>
                        <a:scene3d>
                          <a:camera prst="orthographicFront">
                            <a:rot lat="0" lon="0" rev="206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5B341" id="Rectangle 459" o:spid="_x0000_s1026" style="position:absolute;margin-left:197.5pt;margin-top:19pt;width:27pt;height:27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" filled="f" strokecolor="black [3213]" strokeweight="1pt"/>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6096" behindDoc="0" locked="0" layoutInCell="1" allowOverlap="1" wp14:anchorId="2360DADD" wp14:editId="55B912E5">
                <wp:simplePos x="0" y="0"/>
                <wp:positionH relativeFrom="column">
                  <wp:posOffset>1143000</wp:posOffset>
                </wp:positionH>
                <wp:positionV relativeFrom="paragraph">
                  <wp:posOffset>1206500</wp:posOffset>
                </wp:positionV>
                <wp:extent cx="3543300" cy="0"/>
                <wp:effectExtent l="0" t="0" r="0" b="0"/>
                <wp:wrapNone/>
                <wp:docPr id="460" name="Straight Connector 460"/>
                <wp:cNvGraphicFramePr/>
                <a:graphic xmlns:a="http://schemas.openxmlformats.org/drawingml/2006/main">
                  <a:graphicData uri="http://schemas.microsoft.com/office/word/2010/wordprocessingShape">
                    <wps:wsp>
                      <wps:cNvCnPr/>
                      <wps:spPr>
                        <a:xfrm flipH="1">
                          <a:off x="0" y="0"/>
                          <a:ext cx="3543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DB586" id="Straight Connector 460"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90pt,95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" strokecolor="black [3200]" strokeweight="1pt">
                <v:stroke joinstyle="miter"/>
              </v:lin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5072" behindDoc="0" locked="0" layoutInCell="1" allowOverlap="1" wp14:anchorId="3816C763" wp14:editId="5CEC05E4">
                <wp:simplePos x="0" y="0"/>
                <wp:positionH relativeFrom="column">
                  <wp:posOffset>1143000</wp:posOffset>
                </wp:positionH>
                <wp:positionV relativeFrom="paragraph">
                  <wp:posOffset>177800</wp:posOffset>
                </wp:positionV>
                <wp:extent cx="3543300" cy="10287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354330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24AB0" id="Straight Connector 461"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90pt,14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" strokecolor="black [3200]" strokeweight="1pt">
                <v:stroke joinstyle="miter"/>
              </v:line>
            </w:pict>
          </mc:Fallback>
        </mc:AlternateContent>
      </w:r>
    </w:p>
    <w:p w14:paraId="4B70FD0C" w14:textId="77777777" w:rsidR="00A7114F" w:rsidRPr="00A7114F" w:rsidRDefault="00A7114F" w:rsidP="00A7114F">
      <w:pPr>
        <w:rPr>
          <w:rFonts w:ascii="Arial" w:hAnsi="Arial" w:cs="Arial"/>
          <w:sz w:val="22"/>
          <w:szCs w:val="22"/>
          <w:lang w:val="en-GB"/>
        </w:rPr>
      </w:pPr>
    </w:p>
    <w:p w14:paraId="48A88130" w14:textId="77777777" w:rsidR="00A7114F" w:rsidRPr="00A7114F" w:rsidRDefault="00A7114F" w:rsidP="00A7114F">
      <w:pPr>
        <w:rPr>
          <w:rFonts w:ascii="Arial" w:hAnsi="Arial" w:cs="Arial"/>
          <w:sz w:val="22"/>
          <w:szCs w:val="22"/>
          <w:lang w:val="en-GB"/>
        </w:rPr>
      </w:pPr>
    </w:p>
    <w:p w14:paraId="0370E163" w14:textId="77777777" w:rsidR="00A7114F" w:rsidRPr="00A7114F" w:rsidRDefault="00A7114F" w:rsidP="00A7114F">
      <w:pPr>
        <w:rPr>
          <w:rFonts w:ascii="Arial" w:hAnsi="Arial" w:cs="Arial"/>
          <w:sz w:val="22"/>
          <w:szCs w:val="22"/>
          <w:lang w:val="en-GB"/>
        </w:rPr>
      </w:pPr>
    </w:p>
    <w:p w14:paraId="1C83495E" w14:textId="77777777" w:rsidR="00A7114F" w:rsidRPr="00A7114F" w:rsidRDefault="00A7114F" w:rsidP="00A7114F">
      <w:pPr>
        <w:rPr>
          <w:rFonts w:ascii="Arial" w:hAnsi="Arial" w:cs="Arial"/>
          <w:sz w:val="22"/>
          <w:szCs w:val="22"/>
          <w:lang w:val="en-GB"/>
        </w:rPr>
      </w:pPr>
    </w:p>
    <w:p w14:paraId="73A249AD" w14:textId="77777777" w:rsidR="00A7114F" w:rsidRPr="00A7114F" w:rsidRDefault="00A7114F" w:rsidP="00A7114F">
      <w:pPr>
        <w:rPr>
          <w:rFonts w:ascii="Arial" w:hAnsi="Arial" w:cs="Arial"/>
          <w:iCs/>
          <w:sz w:val="22"/>
          <w:szCs w:val="22"/>
          <w:lang w:val="en-GB"/>
        </w:rPr>
      </w:pPr>
    </w:p>
    <w:p w14:paraId="25E5A157" w14:textId="756B538E" w:rsidR="00A7114F" w:rsidRDefault="00A7114F" w:rsidP="00A7114F">
      <w:pPr>
        <w:pStyle w:val="ListParagraph"/>
        <w:spacing w:after="160" w:line="259" w:lineRule="auto"/>
        <w:rPr>
          <w:rFonts w:ascii="Arial" w:hAnsi="Arial" w:cs="Arial"/>
          <w:sz w:val="22"/>
          <w:szCs w:val="22"/>
          <w:lang w:val="en-GB"/>
        </w:rPr>
      </w:pPr>
    </w:p>
    <w:p w14:paraId="31715D55" w14:textId="65164B56" w:rsidR="00A7114F" w:rsidRDefault="00A7114F" w:rsidP="00A7114F">
      <w:pPr>
        <w:pStyle w:val="ListParagraph"/>
        <w:spacing w:after="160" w:line="259" w:lineRule="auto"/>
        <w:rPr>
          <w:rFonts w:ascii="Arial" w:hAnsi="Arial" w:cs="Arial"/>
          <w:sz w:val="22"/>
          <w:szCs w:val="22"/>
          <w:lang w:val="en-GB"/>
        </w:rPr>
      </w:pPr>
    </w:p>
    <w:p w14:paraId="23550AB2" w14:textId="10880A16" w:rsidR="00A7114F" w:rsidRDefault="00A7114F" w:rsidP="00A7114F">
      <w:pPr>
        <w:pStyle w:val="ListParagraph"/>
        <w:spacing w:after="160" w:line="259" w:lineRule="auto"/>
        <w:rPr>
          <w:rFonts w:ascii="Arial" w:hAnsi="Arial" w:cs="Arial"/>
          <w:sz w:val="22"/>
          <w:szCs w:val="22"/>
          <w:lang w:val="en-GB"/>
        </w:rPr>
      </w:pPr>
    </w:p>
    <w:p w14:paraId="4DF7A30A" w14:textId="77777777" w:rsidR="00A7114F" w:rsidRDefault="00A7114F" w:rsidP="00A7114F">
      <w:pPr>
        <w:pStyle w:val="ListParagraph"/>
        <w:spacing w:after="160" w:line="259" w:lineRule="auto"/>
        <w:rPr>
          <w:rFonts w:ascii="Arial" w:hAnsi="Arial" w:cs="Arial"/>
          <w:sz w:val="22"/>
          <w:szCs w:val="22"/>
          <w:lang w:val="en-GB"/>
        </w:rPr>
      </w:pPr>
    </w:p>
    <w:p w14:paraId="1FA8146B" w14:textId="77777777" w:rsidR="00A7114F" w:rsidRDefault="00A7114F">
      <w:pPr>
        <w:spacing w:after="160" w:line="259" w:lineRule="auto"/>
        <w:rPr>
          <w:rFonts w:ascii="Arial" w:hAnsi="Arial" w:cs="Arial"/>
          <w:sz w:val="22"/>
          <w:szCs w:val="22"/>
          <w:lang w:val="en-GB"/>
        </w:rPr>
      </w:pPr>
      <w:r>
        <w:rPr>
          <w:rFonts w:ascii="Arial" w:hAnsi="Arial" w:cs="Arial"/>
          <w:sz w:val="22"/>
          <w:szCs w:val="22"/>
          <w:lang w:val="en-GB"/>
        </w:rPr>
        <w:br w:type="page"/>
      </w:r>
    </w:p>
    <w:p w14:paraId="33F16A55" w14:textId="6A5D06FF"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Explain how the motion of a </w:t>
      </w:r>
      <w:r w:rsidR="000008A0">
        <w:rPr>
          <w:rFonts w:ascii="Arial" w:hAnsi="Arial" w:cs="Arial"/>
          <w:sz w:val="22"/>
          <w:szCs w:val="22"/>
          <w:lang w:val="en-GB"/>
        </w:rPr>
        <w:t>bobsled</w:t>
      </w:r>
      <w:r w:rsidRPr="00A7114F">
        <w:rPr>
          <w:rFonts w:ascii="Arial" w:hAnsi="Arial" w:cs="Arial"/>
          <w:sz w:val="22"/>
          <w:szCs w:val="22"/>
          <w:lang w:val="en-GB"/>
        </w:rPr>
        <w:t xml:space="preserve"> changes on the banked turn as its speed ‘v’ increases. </w:t>
      </w:r>
    </w:p>
    <w:p w14:paraId="4F891BB7"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59F91757" w14:textId="77777777" w:rsidR="00A7114F" w:rsidRPr="00A7114F" w:rsidRDefault="00A7114F" w:rsidP="00A7114F">
      <w:pPr>
        <w:pStyle w:val="ListParagraph"/>
        <w:jc w:val="right"/>
        <w:rPr>
          <w:rFonts w:ascii="Arial" w:hAnsi="Arial" w:cs="Arial"/>
          <w:sz w:val="22"/>
          <w:szCs w:val="22"/>
          <w:lang w:val="en-GB"/>
        </w:rPr>
      </w:pPr>
    </w:p>
    <w:p w14:paraId="440158F8" w14:textId="2EEE1DDE" w:rsidR="00A7114F" w:rsidRDefault="00A7114F" w:rsidP="00A7114F">
      <w:pPr>
        <w:pStyle w:val="ListParagraph"/>
        <w:spacing w:line="480" w:lineRule="auto"/>
        <w:rPr>
          <w:rFonts w:ascii="Arial" w:hAnsi="Arial" w:cs="Arial"/>
          <w:sz w:val="22"/>
          <w:szCs w:val="22"/>
          <w:lang w:val="en-GB"/>
        </w:rPr>
      </w:pPr>
      <w:r w:rsidRPr="00A7114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w:t>
      </w:r>
    </w:p>
    <w:p w14:paraId="74552BAC" w14:textId="77777777" w:rsidR="00A7114F" w:rsidRPr="00A7114F" w:rsidRDefault="00A7114F" w:rsidP="00016B96">
      <w:pPr>
        <w:rPr>
          <w:rFonts w:ascii="Arial" w:hAnsi="Arial" w:cs="Arial"/>
          <w:sz w:val="22"/>
          <w:szCs w:val="22"/>
          <w:lang w:val="en-GB"/>
        </w:rPr>
      </w:pPr>
    </w:p>
    <w:p w14:paraId="02796B9D" w14:textId="3B05DFD5" w:rsidR="00A7114F" w:rsidRDefault="00A7114F" w:rsidP="00016B96">
      <w:pPr>
        <w:rPr>
          <w:rFonts w:ascii="Arial" w:hAnsi="Arial" w:cs="Arial"/>
          <w:sz w:val="22"/>
          <w:szCs w:val="22"/>
          <w:lang w:val="en-GB"/>
        </w:rPr>
      </w:pPr>
      <w:r w:rsidRPr="00A7114F">
        <w:rPr>
          <w:rFonts w:ascii="Arial" w:hAnsi="Arial" w:cs="Arial"/>
          <w:sz w:val="22"/>
          <w:szCs w:val="22"/>
          <w:lang w:val="en-GB"/>
        </w:rPr>
        <w:t>Using appropriate equipment, the officials gathered the following data.</w:t>
      </w:r>
    </w:p>
    <w:p w14:paraId="6B68B256" w14:textId="77777777" w:rsidR="00016B96" w:rsidRPr="00A7114F" w:rsidRDefault="00016B96" w:rsidP="00016B96">
      <w:pPr>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1550"/>
        <w:gridCol w:w="1569"/>
        <w:gridCol w:w="1559"/>
        <w:gridCol w:w="1559"/>
      </w:tblGrid>
      <w:tr w:rsidR="00A7114F" w:rsidRPr="00016B96" w14:paraId="1DC53786" w14:textId="77777777" w:rsidTr="00C1621C">
        <w:trPr>
          <w:trHeight w:val="567"/>
          <w:jc w:val="center"/>
        </w:trPr>
        <w:tc>
          <w:tcPr>
            <w:tcW w:w="1550" w:type="dxa"/>
            <w:vAlign w:val="center"/>
          </w:tcPr>
          <w:p w14:paraId="07220F79"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(kmh</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69" w:type="dxa"/>
            <w:vAlign w:val="center"/>
          </w:tcPr>
          <w:p w14:paraId="40B8599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(ms</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59" w:type="dxa"/>
            <w:vAlign w:val="center"/>
          </w:tcPr>
          <w:p w14:paraId="7B51F55F" w14:textId="12C45D76" w:rsidR="00A7114F" w:rsidRPr="00016B96" w:rsidRDefault="00CD178C" w:rsidP="00C1621C">
            <w:pPr>
              <w:jc w:val="center"/>
              <w:rPr>
                <w:rFonts w:ascii="Arial" w:hAnsi="Arial" w:cs="Arial"/>
                <w:sz w:val="22"/>
                <w:szCs w:val="22"/>
                <w:lang w:val="en-GB"/>
              </w:rPr>
            </w:pPr>
            <w:r>
              <w:rPr>
                <w:rFonts w:ascii="Arial" w:hAnsi="Arial" w:cs="Arial"/>
                <w:sz w:val="22"/>
                <w:szCs w:val="22"/>
                <w:lang w:val="en-GB"/>
              </w:rPr>
              <w:t>v</w:t>
            </w:r>
            <w:r w:rsidRPr="00CD178C">
              <w:rPr>
                <w:rFonts w:ascii="Arial" w:hAnsi="Arial" w:cs="Arial"/>
                <w:sz w:val="22"/>
                <w:szCs w:val="22"/>
                <w:vertAlign w:val="superscript"/>
                <w:lang w:val="en-GB"/>
              </w:rPr>
              <w:t>2</w:t>
            </w:r>
            <w:r w:rsidR="00A7114F" w:rsidRPr="00016B96">
              <w:rPr>
                <w:rFonts w:ascii="Arial" w:hAnsi="Arial" w:cs="Arial"/>
                <w:sz w:val="22"/>
                <w:szCs w:val="22"/>
                <w:lang w:val="en-GB"/>
              </w:rPr>
              <w:t xml:space="preserve"> (m</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s</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w:t>
            </w:r>
          </w:p>
        </w:tc>
        <w:tc>
          <w:tcPr>
            <w:tcW w:w="1559" w:type="dxa"/>
            <w:vAlign w:val="center"/>
          </w:tcPr>
          <w:p w14:paraId="123F3447"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r (m)</w:t>
            </w:r>
          </w:p>
        </w:tc>
      </w:tr>
      <w:tr w:rsidR="00A7114F" w:rsidRPr="00016B96" w14:paraId="6E676EA2" w14:textId="77777777" w:rsidTr="00C1621C">
        <w:trPr>
          <w:trHeight w:val="567"/>
          <w:jc w:val="center"/>
        </w:trPr>
        <w:tc>
          <w:tcPr>
            <w:tcW w:w="1550" w:type="dxa"/>
            <w:vAlign w:val="center"/>
          </w:tcPr>
          <w:p w14:paraId="31EFDE3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95</w:t>
            </w:r>
          </w:p>
        </w:tc>
        <w:tc>
          <w:tcPr>
            <w:tcW w:w="1569" w:type="dxa"/>
            <w:vAlign w:val="center"/>
          </w:tcPr>
          <w:p w14:paraId="5A2C5884"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c>
          <w:tcPr>
            <w:tcW w:w="1559" w:type="dxa"/>
            <w:vAlign w:val="center"/>
          </w:tcPr>
          <w:p w14:paraId="724CA1C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697</w:t>
            </w:r>
          </w:p>
        </w:tc>
        <w:tc>
          <w:tcPr>
            <w:tcW w:w="1559" w:type="dxa"/>
            <w:vAlign w:val="center"/>
          </w:tcPr>
          <w:p w14:paraId="00E8649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193</w:t>
            </w:r>
          </w:p>
        </w:tc>
      </w:tr>
      <w:tr w:rsidR="00A7114F" w:rsidRPr="00016B96" w14:paraId="6A0A38F6" w14:textId="77777777" w:rsidTr="00C1621C">
        <w:trPr>
          <w:trHeight w:val="567"/>
          <w:jc w:val="center"/>
        </w:trPr>
        <w:tc>
          <w:tcPr>
            <w:tcW w:w="1550" w:type="dxa"/>
            <w:vAlign w:val="center"/>
          </w:tcPr>
          <w:p w14:paraId="110C3A23"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100</w:t>
            </w:r>
          </w:p>
        </w:tc>
        <w:tc>
          <w:tcPr>
            <w:tcW w:w="1569" w:type="dxa"/>
            <w:vAlign w:val="center"/>
          </w:tcPr>
          <w:p w14:paraId="1D1F0458" w14:textId="77777777" w:rsidR="00A7114F" w:rsidRPr="00016B96" w:rsidRDefault="00A7114F" w:rsidP="00C1621C">
            <w:pPr>
              <w:jc w:val="center"/>
              <w:rPr>
                <w:rFonts w:ascii="Arial" w:hAnsi="Arial" w:cs="Arial"/>
                <w:sz w:val="22"/>
                <w:szCs w:val="22"/>
                <w:lang w:val="en-GB"/>
              </w:rPr>
            </w:pPr>
          </w:p>
        </w:tc>
        <w:tc>
          <w:tcPr>
            <w:tcW w:w="1559" w:type="dxa"/>
            <w:vAlign w:val="center"/>
          </w:tcPr>
          <w:p w14:paraId="49F65D37" w14:textId="77777777" w:rsidR="00A7114F" w:rsidRPr="00016B96" w:rsidRDefault="00A7114F" w:rsidP="00C1621C">
            <w:pPr>
              <w:jc w:val="center"/>
              <w:rPr>
                <w:rFonts w:ascii="Arial" w:hAnsi="Arial" w:cs="Arial"/>
                <w:sz w:val="22"/>
                <w:szCs w:val="22"/>
                <w:lang w:val="en-GB"/>
              </w:rPr>
            </w:pPr>
          </w:p>
        </w:tc>
        <w:tc>
          <w:tcPr>
            <w:tcW w:w="1559" w:type="dxa"/>
            <w:vAlign w:val="center"/>
          </w:tcPr>
          <w:p w14:paraId="0B62D822"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215</w:t>
            </w:r>
          </w:p>
        </w:tc>
      </w:tr>
      <w:tr w:rsidR="00A7114F" w:rsidRPr="00016B96" w14:paraId="7EDB6AB4" w14:textId="77777777" w:rsidTr="00C1621C">
        <w:trPr>
          <w:trHeight w:val="567"/>
          <w:jc w:val="center"/>
        </w:trPr>
        <w:tc>
          <w:tcPr>
            <w:tcW w:w="1550" w:type="dxa"/>
            <w:vAlign w:val="center"/>
          </w:tcPr>
          <w:p w14:paraId="253820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105</w:t>
            </w:r>
          </w:p>
        </w:tc>
        <w:tc>
          <w:tcPr>
            <w:tcW w:w="1569" w:type="dxa"/>
            <w:vAlign w:val="center"/>
          </w:tcPr>
          <w:p w14:paraId="7541582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29.2</w:t>
            </w:r>
          </w:p>
        </w:tc>
        <w:tc>
          <w:tcPr>
            <w:tcW w:w="1559" w:type="dxa"/>
            <w:vAlign w:val="center"/>
          </w:tcPr>
          <w:p w14:paraId="66E0C15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853</w:t>
            </w:r>
          </w:p>
        </w:tc>
        <w:tc>
          <w:tcPr>
            <w:tcW w:w="1559" w:type="dxa"/>
            <w:vAlign w:val="center"/>
          </w:tcPr>
          <w:p w14:paraId="5765FE5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238</w:t>
            </w:r>
          </w:p>
        </w:tc>
      </w:tr>
      <w:tr w:rsidR="00A7114F" w:rsidRPr="00016B96" w14:paraId="3566FF42" w14:textId="77777777" w:rsidTr="00C1621C">
        <w:trPr>
          <w:trHeight w:val="567"/>
          <w:jc w:val="center"/>
        </w:trPr>
        <w:tc>
          <w:tcPr>
            <w:tcW w:w="1550" w:type="dxa"/>
            <w:vAlign w:val="center"/>
          </w:tcPr>
          <w:p w14:paraId="42997B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110</w:t>
            </w:r>
          </w:p>
        </w:tc>
        <w:tc>
          <w:tcPr>
            <w:tcW w:w="1569" w:type="dxa"/>
            <w:vAlign w:val="center"/>
          </w:tcPr>
          <w:p w14:paraId="1521883A"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30.6</w:t>
            </w:r>
          </w:p>
        </w:tc>
        <w:tc>
          <w:tcPr>
            <w:tcW w:w="1559" w:type="dxa"/>
            <w:vAlign w:val="center"/>
          </w:tcPr>
          <w:p w14:paraId="4273DB4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936</w:t>
            </w:r>
          </w:p>
        </w:tc>
        <w:tc>
          <w:tcPr>
            <w:tcW w:w="1559" w:type="dxa"/>
            <w:vAlign w:val="center"/>
          </w:tcPr>
          <w:p w14:paraId="71B12F0D"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r>
      <w:tr w:rsidR="00A7114F" w:rsidRPr="00016B96" w14:paraId="0BE0E97C" w14:textId="77777777" w:rsidTr="00C1621C">
        <w:trPr>
          <w:trHeight w:val="567"/>
          <w:jc w:val="center"/>
        </w:trPr>
        <w:tc>
          <w:tcPr>
            <w:tcW w:w="1550" w:type="dxa"/>
            <w:vAlign w:val="center"/>
          </w:tcPr>
          <w:p w14:paraId="4B5B526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115</w:t>
            </w:r>
          </w:p>
        </w:tc>
        <w:tc>
          <w:tcPr>
            <w:tcW w:w="1569" w:type="dxa"/>
            <w:vAlign w:val="center"/>
          </w:tcPr>
          <w:p w14:paraId="09761C6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31.9</w:t>
            </w:r>
          </w:p>
        </w:tc>
        <w:tc>
          <w:tcPr>
            <w:tcW w:w="1559" w:type="dxa"/>
            <w:vAlign w:val="center"/>
          </w:tcPr>
          <w:p w14:paraId="132D72F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1020</w:t>
            </w:r>
          </w:p>
        </w:tc>
        <w:tc>
          <w:tcPr>
            <w:tcW w:w="1559" w:type="dxa"/>
            <w:vAlign w:val="center"/>
          </w:tcPr>
          <w:p w14:paraId="51A040C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285</w:t>
            </w:r>
          </w:p>
        </w:tc>
      </w:tr>
      <w:tr w:rsidR="00A7114F" w:rsidRPr="00016B96" w14:paraId="251A5773" w14:textId="77777777" w:rsidTr="00C1621C">
        <w:trPr>
          <w:trHeight w:val="567"/>
          <w:jc w:val="center"/>
        </w:trPr>
        <w:tc>
          <w:tcPr>
            <w:tcW w:w="1550" w:type="dxa"/>
            <w:vAlign w:val="center"/>
          </w:tcPr>
          <w:p w14:paraId="4E69E47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120</w:t>
            </w:r>
          </w:p>
        </w:tc>
        <w:tc>
          <w:tcPr>
            <w:tcW w:w="1569" w:type="dxa"/>
            <w:vAlign w:val="center"/>
          </w:tcPr>
          <w:p w14:paraId="4F6E2F0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33.3</w:t>
            </w:r>
          </w:p>
        </w:tc>
        <w:tc>
          <w:tcPr>
            <w:tcW w:w="1559" w:type="dxa"/>
            <w:vAlign w:val="center"/>
          </w:tcPr>
          <w:p w14:paraId="510DEC5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1110</w:t>
            </w:r>
          </w:p>
        </w:tc>
        <w:tc>
          <w:tcPr>
            <w:tcW w:w="1559" w:type="dxa"/>
            <w:vAlign w:val="center"/>
          </w:tcPr>
          <w:p w14:paraId="1E2FA6A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312</w:t>
            </w:r>
          </w:p>
        </w:tc>
      </w:tr>
    </w:tbl>
    <w:p w14:paraId="7E99A260" w14:textId="77777777" w:rsidR="00A7114F" w:rsidRPr="00A7114F" w:rsidRDefault="00A7114F" w:rsidP="00A7114F">
      <w:pPr>
        <w:ind w:firstLine="720"/>
        <w:rPr>
          <w:rFonts w:ascii="Arial" w:hAnsi="Arial" w:cs="Arial"/>
          <w:sz w:val="22"/>
          <w:szCs w:val="22"/>
          <w:lang w:val="en-GB"/>
        </w:rPr>
      </w:pPr>
    </w:p>
    <w:p w14:paraId="66F747A4"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Complete the table by calculating the missing values in the table above. Show any calculations in the space below. </w:t>
      </w:r>
    </w:p>
    <w:p w14:paraId="378447B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68BF9829" w14:textId="77777777" w:rsidR="00A7114F" w:rsidRPr="00A7114F" w:rsidRDefault="00A7114F" w:rsidP="00A7114F">
      <w:pPr>
        <w:pStyle w:val="ListParagraph"/>
        <w:jc w:val="right"/>
        <w:rPr>
          <w:rFonts w:ascii="Arial" w:hAnsi="Arial" w:cs="Arial"/>
          <w:sz w:val="22"/>
          <w:szCs w:val="22"/>
          <w:lang w:val="en-GB"/>
        </w:rPr>
      </w:pPr>
    </w:p>
    <w:p w14:paraId="193D3995" w14:textId="77777777" w:rsidR="00A7114F" w:rsidRPr="00A7114F" w:rsidRDefault="00A7114F" w:rsidP="00A7114F">
      <w:pPr>
        <w:pStyle w:val="ListParagraph"/>
        <w:jc w:val="right"/>
        <w:rPr>
          <w:rFonts w:ascii="Arial" w:hAnsi="Arial" w:cs="Arial"/>
          <w:sz w:val="22"/>
          <w:szCs w:val="22"/>
          <w:lang w:val="en-GB"/>
        </w:rPr>
      </w:pPr>
    </w:p>
    <w:p w14:paraId="5CD6D70E" w14:textId="77777777" w:rsidR="00A7114F" w:rsidRPr="00A7114F" w:rsidRDefault="00A7114F" w:rsidP="00A7114F">
      <w:pPr>
        <w:pStyle w:val="ListParagraph"/>
        <w:jc w:val="right"/>
        <w:rPr>
          <w:rFonts w:ascii="Arial" w:hAnsi="Arial" w:cs="Arial"/>
          <w:sz w:val="22"/>
          <w:szCs w:val="22"/>
          <w:lang w:val="en-GB"/>
        </w:rPr>
      </w:pPr>
    </w:p>
    <w:p w14:paraId="39050A54" w14:textId="77777777" w:rsidR="00A7114F" w:rsidRPr="00A7114F" w:rsidRDefault="00A7114F" w:rsidP="00A7114F">
      <w:pPr>
        <w:pStyle w:val="ListParagraph"/>
        <w:jc w:val="right"/>
        <w:rPr>
          <w:rFonts w:ascii="Arial" w:hAnsi="Arial" w:cs="Arial"/>
          <w:sz w:val="22"/>
          <w:szCs w:val="22"/>
          <w:lang w:val="en-GB"/>
        </w:rPr>
      </w:pPr>
    </w:p>
    <w:p w14:paraId="116A14FB" w14:textId="77777777" w:rsidR="00A7114F" w:rsidRPr="00A7114F" w:rsidRDefault="00A7114F" w:rsidP="00A7114F">
      <w:pPr>
        <w:pStyle w:val="ListParagraph"/>
        <w:jc w:val="right"/>
        <w:rPr>
          <w:rFonts w:ascii="Arial" w:hAnsi="Arial" w:cs="Arial"/>
          <w:sz w:val="22"/>
          <w:szCs w:val="22"/>
          <w:lang w:val="en-GB"/>
        </w:rPr>
      </w:pPr>
    </w:p>
    <w:p w14:paraId="2DB39A35" w14:textId="77777777" w:rsidR="00A7114F" w:rsidRPr="00A7114F" w:rsidRDefault="00A7114F" w:rsidP="00A7114F">
      <w:pPr>
        <w:pStyle w:val="ListParagraph"/>
        <w:jc w:val="right"/>
        <w:rPr>
          <w:rFonts w:ascii="Arial" w:hAnsi="Arial" w:cs="Arial"/>
          <w:sz w:val="22"/>
          <w:szCs w:val="22"/>
          <w:lang w:val="en-GB"/>
        </w:rPr>
      </w:pPr>
    </w:p>
    <w:p w14:paraId="5E2F9F7F" w14:textId="77777777" w:rsidR="00A7114F" w:rsidRPr="00A7114F" w:rsidRDefault="00A7114F" w:rsidP="00A7114F">
      <w:pPr>
        <w:pStyle w:val="ListParagraph"/>
        <w:jc w:val="right"/>
        <w:rPr>
          <w:rFonts w:ascii="Arial" w:hAnsi="Arial" w:cs="Arial"/>
          <w:sz w:val="22"/>
          <w:szCs w:val="22"/>
          <w:lang w:val="en-GB"/>
        </w:rPr>
      </w:pPr>
    </w:p>
    <w:p w14:paraId="6406A679" w14:textId="77777777" w:rsidR="00A7114F" w:rsidRPr="00A7114F" w:rsidRDefault="00A7114F" w:rsidP="00A7114F">
      <w:pPr>
        <w:pStyle w:val="ListParagraph"/>
        <w:jc w:val="right"/>
        <w:rPr>
          <w:rFonts w:ascii="Arial" w:hAnsi="Arial" w:cs="Arial"/>
          <w:sz w:val="22"/>
          <w:szCs w:val="22"/>
          <w:lang w:val="en-GB"/>
        </w:rPr>
      </w:pPr>
    </w:p>
    <w:p w14:paraId="6E2D59E7" w14:textId="77777777" w:rsidR="00A7114F" w:rsidRPr="00A7114F" w:rsidRDefault="00A7114F" w:rsidP="00A7114F">
      <w:pPr>
        <w:pStyle w:val="ListParagraph"/>
        <w:jc w:val="right"/>
        <w:rPr>
          <w:rFonts w:ascii="Arial" w:hAnsi="Arial" w:cs="Arial"/>
          <w:sz w:val="22"/>
          <w:szCs w:val="22"/>
          <w:lang w:val="en-GB"/>
        </w:rPr>
      </w:pPr>
    </w:p>
    <w:p w14:paraId="5CDEECFA" w14:textId="6F5E5CAD"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On the grid on the next page, plot a graph of ‘</w:t>
      </w:r>
      <w:r w:rsidR="00706E59" w:rsidRPr="00A7114F">
        <w:rPr>
          <w:rFonts w:ascii="Arial" w:hAnsi="Arial" w:cs="Arial"/>
          <w:sz w:val="22"/>
          <w:szCs w:val="22"/>
          <w:lang w:val="en-GB"/>
        </w:rPr>
        <w:t>r</w:t>
      </w:r>
      <w:r w:rsidRPr="00A7114F">
        <w:rPr>
          <w:rFonts w:ascii="Arial" w:hAnsi="Arial" w:cs="Arial"/>
          <w:sz w:val="22"/>
          <w:szCs w:val="22"/>
          <w:lang w:val="en-GB"/>
        </w:rPr>
        <w:t>’ against ‘</w:t>
      </w:r>
      <w:r w:rsidR="00706E59" w:rsidRPr="00A7114F">
        <w:rPr>
          <w:rFonts w:ascii="Arial" w:hAnsi="Arial" w:cs="Arial"/>
          <w:sz w:val="22"/>
          <w:szCs w:val="22"/>
          <w:lang w:val="en-GB"/>
        </w:rPr>
        <w:t>v</w:t>
      </w:r>
      <w:r w:rsidR="00706E59" w:rsidRPr="00A7114F">
        <w:rPr>
          <w:rFonts w:ascii="Arial" w:hAnsi="Arial" w:cs="Arial"/>
          <w:sz w:val="22"/>
          <w:szCs w:val="22"/>
          <w:vertAlign w:val="superscript"/>
          <w:lang w:val="en-GB"/>
        </w:rPr>
        <w:t>2</w:t>
      </w:r>
      <w:r w:rsidRPr="00A7114F">
        <w:rPr>
          <w:rFonts w:ascii="Arial" w:hAnsi="Arial" w:cs="Arial"/>
          <w:sz w:val="22"/>
          <w:szCs w:val="22"/>
          <w:lang w:val="en-GB"/>
        </w:rPr>
        <w:t xml:space="preserve">’. Place ‘r’ on the y-axis. Draw a line of best fit or the data. </w:t>
      </w:r>
    </w:p>
    <w:p w14:paraId="6F36089C"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06F5480E" w14:textId="77777777" w:rsidR="00A7114F" w:rsidRPr="00A7114F" w:rsidRDefault="00A7114F" w:rsidP="00A7114F">
      <w:pPr>
        <w:pStyle w:val="ListParagraph"/>
        <w:jc w:val="right"/>
        <w:rPr>
          <w:rFonts w:ascii="Arial" w:hAnsi="Arial" w:cs="Arial"/>
          <w:sz w:val="22"/>
          <w:szCs w:val="22"/>
          <w:lang w:val="en-GB"/>
        </w:rPr>
      </w:pPr>
    </w:p>
    <w:p w14:paraId="063F35C0" w14:textId="77777777" w:rsidR="00A7114F" w:rsidRPr="00A7114F" w:rsidRDefault="00A7114F" w:rsidP="00A7114F">
      <w:pPr>
        <w:pStyle w:val="ListParagraph"/>
        <w:jc w:val="right"/>
        <w:rPr>
          <w:rFonts w:ascii="Arial" w:hAnsi="Arial" w:cs="Arial"/>
          <w:sz w:val="22"/>
          <w:szCs w:val="22"/>
          <w:lang w:val="en-GB"/>
        </w:rPr>
      </w:pPr>
    </w:p>
    <w:p w14:paraId="41FDAC84" w14:textId="77777777" w:rsidR="00A7114F" w:rsidRPr="00A7114F" w:rsidRDefault="00A7114F" w:rsidP="00A7114F">
      <w:pPr>
        <w:pStyle w:val="ListParagraph"/>
        <w:jc w:val="right"/>
        <w:rPr>
          <w:rFonts w:ascii="Arial" w:hAnsi="Arial" w:cs="Arial"/>
          <w:sz w:val="22"/>
          <w:szCs w:val="22"/>
          <w:lang w:val="en-GB"/>
        </w:rPr>
      </w:pPr>
    </w:p>
    <w:p w14:paraId="3BD00C69" w14:textId="77777777" w:rsidR="00A7114F" w:rsidRPr="00A7114F" w:rsidRDefault="00A7114F" w:rsidP="00A7114F">
      <w:pPr>
        <w:pStyle w:val="ListParagraph"/>
        <w:jc w:val="right"/>
        <w:rPr>
          <w:rFonts w:ascii="Arial" w:hAnsi="Arial" w:cs="Arial"/>
          <w:sz w:val="22"/>
          <w:szCs w:val="22"/>
          <w:lang w:val="en-GB"/>
        </w:rPr>
      </w:pPr>
    </w:p>
    <w:p w14:paraId="3778E46C" w14:textId="77777777" w:rsidR="00A7114F" w:rsidRPr="00A7114F" w:rsidRDefault="00A7114F" w:rsidP="00A7114F">
      <w:pPr>
        <w:pStyle w:val="ListParagraph"/>
        <w:jc w:val="right"/>
        <w:rPr>
          <w:rFonts w:ascii="Arial" w:hAnsi="Arial" w:cs="Arial"/>
          <w:sz w:val="22"/>
          <w:szCs w:val="22"/>
          <w:lang w:val="en-GB"/>
        </w:rPr>
      </w:pPr>
    </w:p>
    <w:p w14:paraId="33DFD9A1" w14:textId="77777777" w:rsidR="00A7114F" w:rsidRPr="00A7114F" w:rsidRDefault="00A7114F" w:rsidP="00A7114F">
      <w:pPr>
        <w:pStyle w:val="ListParagraph"/>
        <w:jc w:val="right"/>
        <w:rPr>
          <w:rFonts w:ascii="Arial" w:hAnsi="Arial" w:cs="Arial"/>
          <w:sz w:val="22"/>
          <w:szCs w:val="22"/>
          <w:lang w:val="en-GB"/>
        </w:rPr>
      </w:pPr>
    </w:p>
    <w:p w14:paraId="2DACB986" w14:textId="77777777" w:rsidR="00A7114F" w:rsidRPr="00A7114F" w:rsidRDefault="00A7114F" w:rsidP="00A7114F">
      <w:pPr>
        <w:pStyle w:val="ListParagraph"/>
        <w:jc w:val="right"/>
        <w:rPr>
          <w:rFonts w:ascii="Arial" w:hAnsi="Arial" w:cs="Arial"/>
          <w:sz w:val="22"/>
          <w:szCs w:val="22"/>
          <w:lang w:val="en-GB"/>
        </w:rPr>
      </w:pPr>
    </w:p>
    <w:p w14:paraId="565620D2" w14:textId="77777777" w:rsidR="00A7114F" w:rsidRPr="00A7114F" w:rsidRDefault="00A7114F" w:rsidP="00A7114F">
      <w:pPr>
        <w:pStyle w:val="ListParagraph"/>
        <w:jc w:val="right"/>
        <w:rPr>
          <w:rFonts w:ascii="Arial" w:hAnsi="Arial" w:cs="Arial"/>
          <w:sz w:val="22"/>
          <w:szCs w:val="22"/>
          <w:lang w:val="en-GB"/>
        </w:rPr>
      </w:pPr>
    </w:p>
    <w:p w14:paraId="4135FBA5" w14:textId="77777777" w:rsidR="00A7114F" w:rsidRPr="00A7114F" w:rsidRDefault="00A7114F" w:rsidP="00A7114F">
      <w:pPr>
        <w:pStyle w:val="ListParagraph"/>
        <w:jc w:val="right"/>
        <w:rPr>
          <w:rFonts w:ascii="Arial" w:hAnsi="Arial" w:cs="Arial"/>
          <w:sz w:val="22"/>
          <w:szCs w:val="22"/>
          <w:lang w:val="en-GB"/>
        </w:rPr>
      </w:pPr>
    </w:p>
    <w:p w14:paraId="4F03BD3C" w14:textId="77777777" w:rsidR="00A7114F" w:rsidRPr="00A7114F" w:rsidRDefault="00A7114F" w:rsidP="00A7114F">
      <w:pPr>
        <w:rPr>
          <w:rFonts w:ascii="Arial" w:hAnsi="Arial" w:cs="Arial"/>
          <w:sz w:val="22"/>
          <w:szCs w:val="22"/>
          <w:lang w:val="en-GB"/>
        </w:rPr>
      </w:pPr>
    </w:p>
    <w:p w14:paraId="5D7F8DE6" w14:textId="77777777" w:rsidR="00A7114F" w:rsidRPr="00A7114F" w:rsidRDefault="00A7114F" w:rsidP="00A7114F">
      <w:pPr>
        <w:pStyle w:val="ListParagraph"/>
        <w:jc w:val="right"/>
        <w:rPr>
          <w:rFonts w:ascii="Arial" w:hAnsi="Arial" w:cs="Arial"/>
          <w:sz w:val="22"/>
          <w:szCs w:val="22"/>
          <w:lang w:val="en-GB"/>
        </w:rPr>
      </w:pPr>
    </w:p>
    <w:p w14:paraId="0542DC8D" w14:textId="28C65304" w:rsidR="00A7114F" w:rsidRPr="00A7114F" w:rsidRDefault="008F567D" w:rsidP="00016B96">
      <w:pPr>
        <w:pStyle w:val="ListParagraph"/>
        <w:ind w:left="0"/>
        <w:jc w:val="center"/>
        <w:rPr>
          <w:rFonts w:ascii="Arial" w:hAnsi="Arial" w:cs="Arial"/>
          <w:sz w:val="22"/>
          <w:szCs w:val="22"/>
          <w:lang w:val="en-GB"/>
        </w:rPr>
      </w:pPr>
      <w:r>
        <w:rPr>
          <w:noProof/>
        </w:rPr>
        <w:drawing>
          <wp:inline distT="0" distB="0" distL="0" distR="0" wp14:anchorId="6A5E77FF" wp14:editId="01112EE0">
            <wp:extent cx="5537200" cy="8945761"/>
            <wp:effectExtent l="0" t="0" r="6350" b="8255"/>
            <wp:docPr id="124" name="Picture 124" descr="A picture containing tex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A picture containing text, shoji, building&#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l="2246" t="3018" r="2128" b="3090"/>
                    <a:stretch/>
                  </pic:blipFill>
                  <pic:spPr bwMode="auto">
                    <a:xfrm>
                      <a:off x="0" y="0"/>
                      <a:ext cx="5548683" cy="8964313"/>
                    </a:xfrm>
                    <a:prstGeom prst="rect">
                      <a:avLst/>
                    </a:prstGeom>
                    <a:noFill/>
                    <a:ln>
                      <a:noFill/>
                    </a:ln>
                    <a:extLst>
                      <a:ext uri="{53640926-AAD7-44D8-BBD7-CCE9431645EC}">
                        <a14:shadowObscured xmlns:a14="http://schemas.microsoft.com/office/drawing/2010/main"/>
                      </a:ext>
                    </a:extLst>
                  </pic:spPr>
                </pic:pic>
              </a:graphicData>
            </a:graphic>
          </wp:inline>
        </w:drawing>
      </w:r>
    </w:p>
    <w:p w14:paraId="29857874" w14:textId="77777777" w:rsidR="00016B96" w:rsidRPr="00A7114F" w:rsidRDefault="00016B96"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Calculate the gradient of the line of best fit. Show clearly how you did this. Include units in your answer. </w:t>
      </w:r>
    </w:p>
    <w:p w14:paraId="006AC094" w14:textId="44B4B332" w:rsidR="00016B96"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34B55DC" w14:textId="5C29CAD0" w:rsidR="00016B96" w:rsidRDefault="00016B96" w:rsidP="00016B96">
      <w:pPr>
        <w:pStyle w:val="ListParagraph"/>
        <w:jc w:val="right"/>
        <w:rPr>
          <w:rFonts w:ascii="Arial" w:hAnsi="Arial" w:cs="Arial"/>
          <w:sz w:val="22"/>
          <w:szCs w:val="22"/>
          <w:lang w:val="en-GB"/>
        </w:rPr>
      </w:pPr>
    </w:p>
    <w:p w14:paraId="4A566AFF" w14:textId="7053A5E1" w:rsidR="00016B96" w:rsidRDefault="00016B96" w:rsidP="00016B96">
      <w:pPr>
        <w:pStyle w:val="ListParagraph"/>
        <w:jc w:val="right"/>
        <w:rPr>
          <w:rFonts w:ascii="Arial" w:hAnsi="Arial" w:cs="Arial"/>
          <w:sz w:val="22"/>
          <w:szCs w:val="22"/>
          <w:lang w:val="en-GB"/>
        </w:rPr>
      </w:pPr>
    </w:p>
    <w:p w14:paraId="540FA27F" w14:textId="76D9C26B" w:rsidR="00016B96" w:rsidRDefault="00016B96" w:rsidP="00016B96">
      <w:pPr>
        <w:pStyle w:val="ListParagraph"/>
        <w:jc w:val="right"/>
        <w:rPr>
          <w:rFonts w:ascii="Arial" w:hAnsi="Arial" w:cs="Arial"/>
          <w:sz w:val="22"/>
          <w:szCs w:val="22"/>
          <w:lang w:val="en-GB"/>
        </w:rPr>
      </w:pPr>
    </w:p>
    <w:p w14:paraId="1B046C5F" w14:textId="13BE48C3" w:rsidR="00016B96" w:rsidRDefault="00016B96" w:rsidP="00016B96">
      <w:pPr>
        <w:pStyle w:val="ListParagraph"/>
        <w:jc w:val="right"/>
        <w:rPr>
          <w:rFonts w:ascii="Arial" w:hAnsi="Arial" w:cs="Arial"/>
          <w:sz w:val="22"/>
          <w:szCs w:val="22"/>
          <w:lang w:val="en-GB"/>
        </w:rPr>
      </w:pPr>
    </w:p>
    <w:p w14:paraId="05FA28ED" w14:textId="6900B588" w:rsidR="00016B96" w:rsidRDefault="00016B96" w:rsidP="00016B96">
      <w:pPr>
        <w:pStyle w:val="ListParagraph"/>
        <w:jc w:val="right"/>
        <w:rPr>
          <w:rFonts w:ascii="Arial" w:hAnsi="Arial" w:cs="Arial"/>
          <w:sz w:val="22"/>
          <w:szCs w:val="22"/>
          <w:lang w:val="en-GB"/>
        </w:rPr>
      </w:pPr>
    </w:p>
    <w:p w14:paraId="5B410D67" w14:textId="69AC10F1" w:rsidR="00016B96" w:rsidRDefault="00016B96" w:rsidP="00016B96">
      <w:pPr>
        <w:pStyle w:val="ListParagraph"/>
        <w:jc w:val="right"/>
        <w:rPr>
          <w:rFonts w:ascii="Arial" w:hAnsi="Arial" w:cs="Arial"/>
          <w:sz w:val="22"/>
          <w:szCs w:val="22"/>
          <w:lang w:val="en-GB"/>
        </w:rPr>
      </w:pPr>
    </w:p>
    <w:p w14:paraId="0912D64E" w14:textId="32B41F44" w:rsidR="00016B96" w:rsidRDefault="00016B96" w:rsidP="00016B96">
      <w:pPr>
        <w:pStyle w:val="ListParagraph"/>
        <w:jc w:val="right"/>
        <w:rPr>
          <w:rFonts w:ascii="Arial" w:hAnsi="Arial" w:cs="Arial"/>
          <w:sz w:val="22"/>
          <w:szCs w:val="22"/>
          <w:lang w:val="en-GB"/>
        </w:rPr>
      </w:pPr>
    </w:p>
    <w:p w14:paraId="43203EA2" w14:textId="470F98E7" w:rsidR="00016B96" w:rsidRDefault="00016B96" w:rsidP="00016B96">
      <w:pPr>
        <w:pStyle w:val="ListParagraph"/>
        <w:jc w:val="right"/>
        <w:rPr>
          <w:rFonts w:ascii="Arial" w:hAnsi="Arial" w:cs="Arial"/>
          <w:sz w:val="22"/>
          <w:szCs w:val="22"/>
          <w:lang w:val="en-GB"/>
        </w:rPr>
      </w:pPr>
    </w:p>
    <w:p w14:paraId="3C69BDC5" w14:textId="3FA1FEF7" w:rsidR="00016B96" w:rsidRDefault="00016B96" w:rsidP="00016B96">
      <w:pPr>
        <w:pStyle w:val="ListParagraph"/>
        <w:jc w:val="right"/>
        <w:rPr>
          <w:rFonts w:ascii="Arial" w:hAnsi="Arial" w:cs="Arial"/>
          <w:sz w:val="22"/>
          <w:szCs w:val="22"/>
          <w:lang w:val="en-GB"/>
        </w:rPr>
      </w:pPr>
    </w:p>
    <w:p w14:paraId="44BF1FC0" w14:textId="7331D04E" w:rsidR="00016B96" w:rsidRDefault="00016B96" w:rsidP="00016B96">
      <w:pPr>
        <w:pStyle w:val="ListParagraph"/>
        <w:jc w:val="right"/>
        <w:rPr>
          <w:rFonts w:ascii="Arial" w:hAnsi="Arial" w:cs="Arial"/>
          <w:sz w:val="22"/>
          <w:szCs w:val="22"/>
          <w:lang w:val="en-GB"/>
        </w:rPr>
      </w:pPr>
    </w:p>
    <w:p w14:paraId="59112C15" w14:textId="02D50344" w:rsidR="00016B96" w:rsidRDefault="00016B96" w:rsidP="00016B96">
      <w:pPr>
        <w:pStyle w:val="ListParagraph"/>
        <w:jc w:val="right"/>
        <w:rPr>
          <w:rFonts w:ascii="Arial" w:hAnsi="Arial" w:cs="Arial"/>
          <w:sz w:val="22"/>
          <w:szCs w:val="22"/>
          <w:lang w:val="en-GB"/>
        </w:rPr>
      </w:pPr>
    </w:p>
    <w:p w14:paraId="40EAEED1" w14:textId="0FD89ABA" w:rsidR="00016B96" w:rsidRDefault="00016B96" w:rsidP="00016B96">
      <w:pPr>
        <w:pStyle w:val="ListParagraph"/>
        <w:jc w:val="right"/>
        <w:rPr>
          <w:rFonts w:ascii="Arial" w:hAnsi="Arial" w:cs="Arial"/>
          <w:sz w:val="22"/>
          <w:szCs w:val="22"/>
          <w:lang w:val="en-GB"/>
        </w:rPr>
      </w:pPr>
    </w:p>
    <w:p w14:paraId="03B4910A" w14:textId="412CDA57" w:rsidR="00016B96" w:rsidRDefault="00016B96" w:rsidP="00016B96">
      <w:pPr>
        <w:pStyle w:val="ListParagraph"/>
        <w:jc w:val="right"/>
        <w:rPr>
          <w:rFonts w:ascii="Arial" w:hAnsi="Arial" w:cs="Arial"/>
          <w:sz w:val="22"/>
          <w:szCs w:val="22"/>
          <w:lang w:val="en-GB"/>
        </w:rPr>
      </w:pPr>
    </w:p>
    <w:p w14:paraId="70C10DCD" w14:textId="393B5547" w:rsidR="00016B96" w:rsidRDefault="00016B96" w:rsidP="00016B96">
      <w:pPr>
        <w:pStyle w:val="ListParagraph"/>
        <w:jc w:val="right"/>
        <w:rPr>
          <w:rFonts w:ascii="Arial" w:hAnsi="Arial" w:cs="Arial"/>
          <w:sz w:val="22"/>
          <w:szCs w:val="22"/>
          <w:lang w:val="en-GB"/>
        </w:rPr>
      </w:pPr>
    </w:p>
    <w:p w14:paraId="34435C89" w14:textId="6835131A" w:rsidR="00016B96" w:rsidRDefault="00016B96" w:rsidP="00016B96">
      <w:pPr>
        <w:pStyle w:val="ListParagraph"/>
        <w:jc w:val="right"/>
        <w:rPr>
          <w:rFonts w:ascii="Arial" w:hAnsi="Arial" w:cs="Arial"/>
          <w:sz w:val="22"/>
          <w:szCs w:val="22"/>
          <w:lang w:val="en-GB"/>
        </w:rPr>
      </w:pPr>
    </w:p>
    <w:p w14:paraId="572AB2F2" w14:textId="1C1FDA56" w:rsidR="00016B96" w:rsidRDefault="00016B96" w:rsidP="00016B96">
      <w:pPr>
        <w:pStyle w:val="ListParagraph"/>
        <w:jc w:val="right"/>
        <w:rPr>
          <w:rFonts w:ascii="Arial" w:hAnsi="Arial" w:cs="Arial"/>
          <w:sz w:val="22"/>
          <w:szCs w:val="22"/>
          <w:lang w:val="en-GB"/>
        </w:rPr>
      </w:pPr>
    </w:p>
    <w:p w14:paraId="0D07E8B7" w14:textId="0377754C" w:rsidR="00016B96" w:rsidRDefault="00016B96" w:rsidP="00016B96">
      <w:pPr>
        <w:pStyle w:val="ListParagraph"/>
        <w:jc w:val="right"/>
        <w:rPr>
          <w:rFonts w:ascii="Arial" w:hAnsi="Arial" w:cs="Arial"/>
          <w:sz w:val="22"/>
          <w:szCs w:val="22"/>
          <w:lang w:val="en-GB"/>
        </w:rPr>
      </w:pPr>
    </w:p>
    <w:p w14:paraId="18DB9CA9" w14:textId="3C15ADC7" w:rsidR="00016B96" w:rsidRDefault="00016B96" w:rsidP="00016B96">
      <w:pPr>
        <w:pStyle w:val="ListParagraph"/>
        <w:jc w:val="right"/>
        <w:rPr>
          <w:rFonts w:ascii="Arial" w:hAnsi="Arial" w:cs="Arial"/>
          <w:sz w:val="22"/>
          <w:szCs w:val="22"/>
          <w:lang w:val="en-GB"/>
        </w:rPr>
      </w:pPr>
    </w:p>
    <w:p w14:paraId="26B86F7B" w14:textId="77777777" w:rsidR="00016B96" w:rsidRDefault="00016B96" w:rsidP="00016B96">
      <w:pPr>
        <w:pStyle w:val="ListParagraph"/>
        <w:jc w:val="right"/>
        <w:rPr>
          <w:rFonts w:ascii="Arial" w:hAnsi="Arial" w:cs="Arial"/>
          <w:sz w:val="22"/>
          <w:szCs w:val="22"/>
          <w:lang w:val="en-GB"/>
        </w:rPr>
      </w:pPr>
    </w:p>
    <w:p w14:paraId="50C1DF21" w14:textId="3899DF16" w:rsidR="00016B96" w:rsidRDefault="00016B96" w:rsidP="00016B96">
      <w:pPr>
        <w:pStyle w:val="ListParagraph"/>
        <w:jc w:val="right"/>
        <w:rPr>
          <w:rFonts w:ascii="Arial" w:hAnsi="Arial" w:cs="Arial"/>
          <w:sz w:val="22"/>
          <w:szCs w:val="22"/>
          <w:lang w:val="en-GB"/>
        </w:rPr>
      </w:pPr>
    </w:p>
    <w:p w14:paraId="021030A1" w14:textId="4226379A" w:rsidR="00016B96" w:rsidRDefault="00016B96" w:rsidP="00016B96">
      <w:pPr>
        <w:pStyle w:val="ListParagraph"/>
        <w:jc w:val="right"/>
        <w:rPr>
          <w:rFonts w:ascii="Arial" w:hAnsi="Arial" w:cs="Arial"/>
          <w:sz w:val="22"/>
          <w:szCs w:val="22"/>
          <w:lang w:val="en-GB"/>
        </w:rPr>
      </w:pPr>
    </w:p>
    <w:p w14:paraId="7AF41BD9"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Gradient = ____________</w:t>
      </w:r>
    </w:p>
    <w:p w14:paraId="01DD4E45" w14:textId="77777777" w:rsidR="00016B96" w:rsidRPr="00A7114F" w:rsidRDefault="00016B96" w:rsidP="00016B96">
      <w:pPr>
        <w:pStyle w:val="ListParagraph"/>
        <w:jc w:val="right"/>
        <w:rPr>
          <w:rFonts w:ascii="Arial" w:hAnsi="Arial" w:cs="Arial"/>
          <w:sz w:val="22"/>
          <w:szCs w:val="22"/>
          <w:lang w:val="en-GB"/>
        </w:rPr>
      </w:pPr>
    </w:p>
    <w:p w14:paraId="2210590D"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Units: ____________</w:t>
      </w:r>
    </w:p>
    <w:p w14:paraId="4F2FE1BE" w14:textId="77777777" w:rsidR="00016B96" w:rsidRPr="00A7114F" w:rsidRDefault="00016B96" w:rsidP="00016B96">
      <w:pPr>
        <w:pStyle w:val="ListParagraph"/>
        <w:jc w:val="right"/>
        <w:rPr>
          <w:rFonts w:ascii="Arial" w:hAnsi="Arial" w:cs="Arial"/>
          <w:sz w:val="22"/>
          <w:szCs w:val="22"/>
          <w:lang w:val="en-GB"/>
        </w:rPr>
      </w:pPr>
    </w:p>
    <w:p w14:paraId="1FE82CC7"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Use the gradient from part d) to calculate an experimental value for ‘g’ (acceleration due to gravity on the Earth’s surface). </w:t>
      </w:r>
    </w:p>
    <w:p w14:paraId="290A864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(3 marks)</w:t>
      </w:r>
    </w:p>
    <w:p w14:paraId="13CDAC7B" w14:textId="77777777" w:rsidR="00A7114F" w:rsidRPr="00A7114F" w:rsidRDefault="00A7114F" w:rsidP="00A7114F">
      <w:pPr>
        <w:pStyle w:val="ListParagraph"/>
        <w:jc w:val="right"/>
        <w:rPr>
          <w:rFonts w:ascii="Arial" w:hAnsi="Arial" w:cs="Arial"/>
          <w:sz w:val="22"/>
          <w:szCs w:val="22"/>
          <w:lang w:val="en-GB"/>
        </w:rPr>
      </w:pPr>
    </w:p>
    <w:p w14:paraId="545EB2FD" w14:textId="77777777" w:rsidR="00A7114F" w:rsidRPr="00A7114F" w:rsidRDefault="00A7114F" w:rsidP="00A7114F">
      <w:pPr>
        <w:pStyle w:val="ListParagraph"/>
        <w:jc w:val="right"/>
        <w:rPr>
          <w:rFonts w:ascii="Arial" w:hAnsi="Arial" w:cs="Arial"/>
          <w:sz w:val="22"/>
          <w:szCs w:val="22"/>
          <w:lang w:val="en-GB"/>
        </w:rPr>
      </w:pPr>
    </w:p>
    <w:p w14:paraId="5005789D" w14:textId="77777777" w:rsidR="00A7114F" w:rsidRPr="00A7114F" w:rsidRDefault="00A7114F" w:rsidP="00A7114F">
      <w:pPr>
        <w:pStyle w:val="ListParagraph"/>
        <w:jc w:val="right"/>
        <w:rPr>
          <w:rFonts w:ascii="Arial" w:hAnsi="Arial" w:cs="Arial"/>
          <w:sz w:val="22"/>
          <w:szCs w:val="22"/>
          <w:lang w:val="en-GB"/>
        </w:rPr>
      </w:pPr>
    </w:p>
    <w:p w14:paraId="7CF0FDAB" w14:textId="77777777" w:rsidR="00A7114F" w:rsidRPr="00A7114F" w:rsidRDefault="00A7114F" w:rsidP="00A7114F">
      <w:pPr>
        <w:pStyle w:val="ListParagraph"/>
        <w:jc w:val="right"/>
        <w:rPr>
          <w:rFonts w:ascii="Arial" w:hAnsi="Arial" w:cs="Arial"/>
          <w:sz w:val="22"/>
          <w:szCs w:val="22"/>
          <w:lang w:val="en-GB"/>
        </w:rPr>
      </w:pPr>
    </w:p>
    <w:p w14:paraId="444072C5" w14:textId="77777777" w:rsidR="00A7114F" w:rsidRPr="00A7114F" w:rsidRDefault="00A7114F" w:rsidP="00A7114F">
      <w:pPr>
        <w:pStyle w:val="ListParagraph"/>
        <w:jc w:val="right"/>
        <w:rPr>
          <w:rFonts w:ascii="Arial" w:hAnsi="Arial" w:cs="Arial"/>
          <w:sz w:val="22"/>
          <w:szCs w:val="22"/>
          <w:lang w:val="en-GB"/>
        </w:rPr>
      </w:pPr>
    </w:p>
    <w:p w14:paraId="777FCDE6" w14:textId="77777777" w:rsidR="00A7114F" w:rsidRPr="00A7114F" w:rsidRDefault="00A7114F" w:rsidP="00A7114F">
      <w:pPr>
        <w:pStyle w:val="ListParagraph"/>
        <w:jc w:val="right"/>
        <w:rPr>
          <w:rFonts w:ascii="Arial" w:hAnsi="Arial" w:cs="Arial"/>
          <w:sz w:val="22"/>
          <w:szCs w:val="22"/>
          <w:lang w:val="en-GB"/>
        </w:rPr>
      </w:pPr>
    </w:p>
    <w:p w14:paraId="7D0AE4B1" w14:textId="77777777" w:rsidR="00A7114F" w:rsidRPr="00A7114F" w:rsidRDefault="00A7114F" w:rsidP="00A7114F">
      <w:pPr>
        <w:pStyle w:val="ListParagraph"/>
        <w:jc w:val="right"/>
        <w:rPr>
          <w:rFonts w:ascii="Arial" w:hAnsi="Arial" w:cs="Arial"/>
          <w:sz w:val="22"/>
          <w:szCs w:val="22"/>
          <w:lang w:val="en-GB"/>
        </w:rPr>
      </w:pPr>
    </w:p>
    <w:p w14:paraId="25F4491F" w14:textId="77777777" w:rsidR="00A7114F" w:rsidRPr="00A7114F" w:rsidRDefault="00A7114F" w:rsidP="00A7114F">
      <w:pPr>
        <w:pStyle w:val="ListParagraph"/>
        <w:jc w:val="right"/>
        <w:rPr>
          <w:rFonts w:ascii="Arial" w:hAnsi="Arial" w:cs="Arial"/>
          <w:sz w:val="22"/>
          <w:szCs w:val="22"/>
          <w:lang w:val="en-GB"/>
        </w:rPr>
      </w:pPr>
    </w:p>
    <w:p w14:paraId="27A5F69E" w14:textId="77777777" w:rsidR="00A7114F" w:rsidRPr="00A7114F" w:rsidRDefault="00A7114F" w:rsidP="00A7114F">
      <w:pPr>
        <w:pStyle w:val="ListParagraph"/>
        <w:jc w:val="right"/>
        <w:rPr>
          <w:rFonts w:ascii="Arial" w:hAnsi="Arial" w:cs="Arial"/>
          <w:sz w:val="22"/>
          <w:szCs w:val="22"/>
          <w:lang w:val="en-GB"/>
        </w:rPr>
      </w:pPr>
    </w:p>
    <w:p w14:paraId="24F2C266" w14:textId="77777777" w:rsidR="00A7114F" w:rsidRPr="00A7114F" w:rsidRDefault="00A7114F" w:rsidP="00A7114F">
      <w:pPr>
        <w:pStyle w:val="ListParagraph"/>
        <w:jc w:val="right"/>
        <w:rPr>
          <w:rFonts w:ascii="Arial" w:hAnsi="Arial" w:cs="Arial"/>
          <w:sz w:val="22"/>
          <w:szCs w:val="22"/>
          <w:lang w:val="en-GB"/>
        </w:rPr>
      </w:pPr>
    </w:p>
    <w:p w14:paraId="101882F9" w14:textId="0C998067" w:rsidR="00A7114F" w:rsidRDefault="00A7114F" w:rsidP="00A7114F">
      <w:pPr>
        <w:pStyle w:val="ListParagraph"/>
        <w:jc w:val="right"/>
        <w:rPr>
          <w:rFonts w:ascii="Arial" w:hAnsi="Arial" w:cs="Arial"/>
          <w:sz w:val="22"/>
          <w:szCs w:val="22"/>
          <w:lang w:val="en-GB"/>
        </w:rPr>
      </w:pPr>
    </w:p>
    <w:p w14:paraId="77DFA42A" w14:textId="59A9DAAA" w:rsidR="00016B96" w:rsidRDefault="00016B96" w:rsidP="00A7114F">
      <w:pPr>
        <w:pStyle w:val="ListParagraph"/>
        <w:jc w:val="right"/>
        <w:rPr>
          <w:rFonts w:ascii="Arial" w:hAnsi="Arial" w:cs="Arial"/>
          <w:sz w:val="22"/>
          <w:szCs w:val="22"/>
          <w:lang w:val="en-GB"/>
        </w:rPr>
      </w:pPr>
    </w:p>
    <w:p w14:paraId="64368BE4" w14:textId="1BA18565" w:rsidR="00016B96" w:rsidRDefault="00016B96" w:rsidP="00A7114F">
      <w:pPr>
        <w:pStyle w:val="ListParagraph"/>
        <w:jc w:val="right"/>
        <w:rPr>
          <w:rFonts w:ascii="Arial" w:hAnsi="Arial" w:cs="Arial"/>
          <w:sz w:val="22"/>
          <w:szCs w:val="22"/>
          <w:lang w:val="en-GB"/>
        </w:rPr>
      </w:pPr>
    </w:p>
    <w:p w14:paraId="1E8725D2" w14:textId="41C2B09F" w:rsidR="00016B96" w:rsidRDefault="00016B96" w:rsidP="00A7114F">
      <w:pPr>
        <w:pStyle w:val="ListParagraph"/>
        <w:jc w:val="right"/>
        <w:rPr>
          <w:rFonts w:ascii="Arial" w:hAnsi="Arial" w:cs="Arial"/>
          <w:sz w:val="22"/>
          <w:szCs w:val="22"/>
          <w:lang w:val="en-GB"/>
        </w:rPr>
      </w:pPr>
    </w:p>
    <w:p w14:paraId="64FE9A9A" w14:textId="167DF3CB" w:rsidR="00016B96" w:rsidRDefault="00016B96" w:rsidP="00A7114F">
      <w:pPr>
        <w:pStyle w:val="ListParagraph"/>
        <w:jc w:val="right"/>
        <w:rPr>
          <w:rFonts w:ascii="Arial" w:hAnsi="Arial" w:cs="Arial"/>
          <w:sz w:val="22"/>
          <w:szCs w:val="22"/>
          <w:lang w:val="en-GB"/>
        </w:rPr>
      </w:pPr>
    </w:p>
    <w:p w14:paraId="78FE7129" w14:textId="5448177F" w:rsidR="00016B96" w:rsidRDefault="00016B96" w:rsidP="00A7114F">
      <w:pPr>
        <w:pStyle w:val="ListParagraph"/>
        <w:jc w:val="right"/>
        <w:rPr>
          <w:rFonts w:ascii="Arial" w:hAnsi="Arial" w:cs="Arial"/>
          <w:sz w:val="22"/>
          <w:szCs w:val="22"/>
          <w:lang w:val="en-GB"/>
        </w:rPr>
      </w:pPr>
    </w:p>
    <w:p w14:paraId="6CBA48AA" w14:textId="77777777" w:rsidR="00016B96" w:rsidRPr="00A7114F" w:rsidRDefault="00016B96" w:rsidP="00A7114F">
      <w:pPr>
        <w:pStyle w:val="ListParagraph"/>
        <w:jc w:val="right"/>
        <w:rPr>
          <w:rFonts w:ascii="Arial" w:hAnsi="Arial" w:cs="Arial"/>
          <w:sz w:val="22"/>
          <w:szCs w:val="22"/>
          <w:lang w:val="en-GB"/>
        </w:rPr>
      </w:pPr>
    </w:p>
    <w:p w14:paraId="17653B9D" w14:textId="77777777" w:rsidR="00A7114F" w:rsidRPr="00A7114F" w:rsidRDefault="00A7114F" w:rsidP="00A7114F">
      <w:pPr>
        <w:pStyle w:val="ListParagraph"/>
        <w:jc w:val="right"/>
        <w:rPr>
          <w:rFonts w:ascii="Arial" w:hAnsi="Arial" w:cs="Arial"/>
          <w:sz w:val="22"/>
          <w:szCs w:val="22"/>
          <w:lang w:val="en-GB"/>
        </w:rPr>
      </w:pPr>
    </w:p>
    <w:p w14:paraId="21ACAF82" w14:textId="77777777" w:rsidR="00A7114F" w:rsidRPr="00A7114F" w:rsidRDefault="00A7114F" w:rsidP="00A7114F">
      <w:pPr>
        <w:pStyle w:val="ListParagraph"/>
        <w:jc w:val="right"/>
        <w:rPr>
          <w:rFonts w:ascii="Arial" w:hAnsi="Arial" w:cs="Arial"/>
          <w:sz w:val="22"/>
          <w:szCs w:val="22"/>
          <w:lang w:val="en-GB"/>
        </w:rPr>
      </w:pPr>
    </w:p>
    <w:p w14:paraId="78D5CDEA" w14:textId="77777777" w:rsidR="00A7114F" w:rsidRPr="00A7114F" w:rsidRDefault="00A7114F" w:rsidP="00A7114F">
      <w:pPr>
        <w:pStyle w:val="ListParagraph"/>
        <w:jc w:val="right"/>
        <w:rPr>
          <w:rFonts w:ascii="Arial" w:hAnsi="Arial" w:cs="Arial"/>
          <w:sz w:val="22"/>
          <w:szCs w:val="22"/>
          <w:lang w:val="en-GB"/>
        </w:rPr>
      </w:pPr>
    </w:p>
    <w:p w14:paraId="3D4972FC" w14:textId="77777777" w:rsidR="00A7114F" w:rsidRPr="00A7114F" w:rsidRDefault="00A7114F" w:rsidP="00A7114F">
      <w:pPr>
        <w:pStyle w:val="ListParagraph"/>
        <w:jc w:val="right"/>
        <w:rPr>
          <w:rFonts w:ascii="Arial" w:hAnsi="Arial" w:cs="Arial"/>
          <w:sz w:val="22"/>
          <w:szCs w:val="22"/>
          <w:lang w:val="en-GB"/>
        </w:rPr>
      </w:pPr>
    </w:p>
    <w:p w14:paraId="56116AE0" w14:textId="45CCF374" w:rsidR="00A7114F" w:rsidRPr="00A7114F" w:rsidRDefault="00A7114F" w:rsidP="00016B96">
      <w:pPr>
        <w:jc w:val="right"/>
        <w:rPr>
          <w:rFonts w:ascii="Arial" w:hAnsi="Arial" w:cs="Arial"/>
          <w:b/>
          <w:sz w:val="22"/>
          <w:szCs w:val="22"/>
        </w:rPr>
      </w:pPr>
      <w:r w:rsidRPr="00A7114F">
        <w:rPr>
          <w:rFonts w:ascii="Arial" w:hAnsi="Arial" w:cs="Arial"/>
          <w:sz w:val="22"/>
          <w:szCs w:val="22"/>
          <w:lang w:val="en-GB"/>
        </w:rPr>
        <w:t>g = __________________</w:t>
      </w:r>
    </w:p>
    <w:p w14:paraId="3F204FB0" w14:textId="77777777" w:rsidR="009470DA" w:rsidRDefault="009470DA" w:rsidP="00000827">
      <w:pPr>
        <w:rPr>
          <w:rFonts w:ascii="Arial" w:hAnsi="Arial" w:cs="Arial"/>
          <w:sz w:val="22"/>
          <w:szCs w:val="22"/>
        </w:rPr>
      </w:pPr>
    </w:p>
    <w:p w14:paraId="61CD299D" w14:textId="77777777" w:rsidR="00A7114F" w:rsidRDefault="00A7114F">
      <w:pPr>
        <w:spacing w:after="160" w:line="259" w:lineRule="auto"/>
        <w:rPr>
          <w:rFonts w:ascii="Arial" w:hAnsi="Arial" w:cs="Arial"/>
          <w:b/>
          <w:sz w:val="22"/>
          <w:szCs w:val="22"/>
        </w:rPr>
      </w:pPr>
      <w:r>
        <w:rPr>
          <w:rFonts w:ascii="Arial" w:hAnsi="Arial" w:cs="Arial"/>
          <w:b/>
          <w:sz w:val="22"/>
          <w:szCs w:val="22"/>
        </w:rPr>
        <w:br w:type="page"/>
      </w:r>
    </w:p>
    <w:p w14:paraId="2F65C5C0" w14:textId="22A87C3A" w:rsidR="009470DA" w:rsidRDefault="009051EC" w:rsidP="009470DA">
      <w:pPr>
        <w:rPr>
          <w:rFonts w:ascii="Arial" w:hAnsi="Arial" w:cs="Arial"/>
          <w:b/>
          <w:sz w:val="22"/>
          <w:szCs w:val="22"/>
        </w:rPr>
      </w:pPr>
      <w:r w:rsidRPr="0079189C">
        <w:rPr>
          <w:rFonts w:ascii="Arial" w:hAnsi="Arial" w:cs="Arial"/>
          <w:b/>
          <w:sz w:val="22"/>
          <w:szCs w:val="22"/>
        </w:rPr>
        <w:lastRenderedPageBreak/>
        <w:t xml:space="preserve">Question </w:t>
      </w:r>
      <w:r w:rsidR="00843B34">
        <w:rPr>
          <w:rFonts w:ascii="Arial" w:hAnsi="Arial" w:cs="Arial"/>
          <w:b/>
          <w:sz w:val="22"/>
          <w:szCs w:val="22"/>
        </w:rPr>
        <w:t>1</w:t>
      </w:r>
      <w:r w:rsidR="00A7114F">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w:t>
      </w:r>
      <w:r w:rsidR="00AF3EA1">
        <w:rPr>
          <w:rFonts w:ascii="Arial" w:hAnsi="Arial" w:cs="Arial"/>
          <w:b/>
          <w:sz w:val="22"/>
          <w:szCs w:val="22"/>
        </w:rPr>
        <w:t>8</w:t>
      </w:r>
      <w:r w:rsidR="009470DA">
        <w:rPr>
          <w:rFonts w:ascii="Arial" w:hAnsi="Arial" w:cs="Arial"/>
          <w:b/>
          <w:sz w:val="22"/>
          <w:szCs w:val="22"/>
        </w:rPr>
        <w:t xml:space="preserve"> marks)</w:t>
      </w:r>
    </w:p>
    <w:p w14:paraId="5BD19AFF" w14:textId="13341B6E" w:rsidR="00C97EB5" w:rsidRDefault="00C97EB5" w:rsidP="009470DA">
      <w:pPr>
        <w:rPr>
          <w:rFonts w:ascii="Arial" w:hAnsi="Arial" w:cs="Arial"/>
          <w:b/>
          <w:sz w:val="22"/>
          <w:szCs w:val="22"/>
        </w:rPr>
      </w:pPr>
    </w:p>
    <w:p w14:paraId="4EE443D7" w14:textId="2C29475D" w:rsidR="00FA3574" w:rsidRDefault="00FA3574" w:rsidP="00FA3574">
      <w:pPr>
        <w:rPr>
          <w:rFonts w:ascii="Arial" w:hAnsi="Arial" w:cs="Arial"/>
          <w:sz w:val="22"/>
          <w:szCs w:val="22"/>
          <w:lang w:val="en-GB"/>
        </w:rPr>
      </w:pPr>
      <w:r w:rsidRPr="00FA3574">
        <w:rPr>
          <w:rFonts w:ascii="Arial" w:hAnsi="Arial" w:cs="Arial"/>
          <w:sz w:val="22"/>
          <w:szCs w:val="22"/>
          <w:lang w:val="en-GB"/>
        </w:rPr>
        <w:t xml:space="preserve">An AC ‘clamp meter’ is a device that is used to measure the alternating current in a circuit without contacting or touching the circuit itself. Whenever the meter is ‘clamped’ around a conductor carrying an AC current, a root-mean square current (RMS) reading is displayed </w:t>
      </w:r>
      <w:r w:rsidR="009F3ABA">
        <w:rPr>
          <w:rFonts w:ascii="Arial" w:hAnsi="Arial" w:cs="Arial"/>
          <w:sz w:val="22"/>
          <w:szCs w:val="22"/>
          <w:lang w:val="en-GB"/>
        </w:rPr>
        <w:t>by</w:t>
      </w:r>
      <w:r w:rsidRPr="00FA3574">
        <w:rPr>
          <w:rFonts w:ascii="Arial" w:hAnsi="Arial" w:cs="Arial"/>
          <w:sz w:val="22"/>
          <w:szCs w:val="22"/>
          <w:lang w:val="en-GB"/>
        </w:rPr>
        <w:t xml:space="preserve"> the meter. The </w:t>
      </w:r>
      <w:r w:rsidR="00437B8F">
        <w:rPr>
          <w:rFonts w:ascii="Arial" w:hAnsi="Arial" w:cs="Arial"/>
          <w:sz w:val="22"/>
          <w:szCs w:val="22"/>
          <w:lang w:val="en-GB"/>
        </w:rPr>
        <w:t xml:space="preserve">picture and </w:t>
      </w:r>
      <w:proofErr w:type="spellStart"/>
      <w:r w:rsidR="00954104">
        <w:rPr>
          <w:rFonts w:ascii="Arial" w:hAnsi="Arial" w:cs="Arial"/>
          <w:sz w:val="22"/>
          <w:szCs w:val="22"/>
          <w:lang w:val="en-GB"/>
        </w:rPr>
        <w:t>duagram</w:t>
      </w:r>
      <w:proofErr w:type="spellEnd"/>
      <w:r w:rsidRPr="00FA3574">
        <w:rPr>
          <w:rFonts w:ascii="Arial" w:hAnsi="Arial" w:cs="Arial"/>
          <w:sz w:val="22"/>
          <w:szCs w:val="22"/>
          <w:lang w:val="en-GB"/>
        </w:rPr>
        <w:t xml:space="preserve"> below shows how the clamp works.</w:t>
      </w:r>
    </w:p>
    <w:p w14:paraId="3CB5106B" w14:textId="0943ABE5" w:rsidR="00437B8F" w:rsidRDefault="00437B8F" w:rsidP="00FA3574">
      <w:pPr>
        <w:rPr>
          <w:rFonts w:ascii="Arial" w:hAnsi="Arial" w:cs="Arial"/>
          <w:sz w:val="22"/>
          <w:szCs w:val="22"/>
          <w:lang w:val="en-GB"/>
        </w:rPr>
      </w:pPr>
    </w:p>
    <w:p w14:paraId="04262D90" w14:textId="0F2FEEB7" w:rsidR="00437B8F" w:rsidRDefault="00437B8F" w:rsidP="00437B8F">
      <w:pPr>
        <w:jc w:val="center"/>
        <w:rPr>
          <w:rFonts w:ascii="Arial" w:hAnsi="Arial" w:cs="Arial"/>
          <w:sz w:val="22"/>
          <w:szCs w:val="22"/>
          <w:lang w:val="en-GB"/>
        </w:rPr>
      </w:pPr>
      <w:r>
        <w:rPr>
          <w:noProof/>
        </w:rPr>
        <w:drawing>
          <wp:inline distT="0" distB="0" distL="0" distR="0" wp14:anchorId="62A80948" wp14:editId="7A37A74F">
            <wp:extent cx="1803400" cy="1456715"/>
            <wp:effectExtent l="0" t="0" r="635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rotWithShape="1">
                    <a:blip r:embed="rId25">
                      <a:extLst>
                        <a:ext uri="{28A0092B-C50C-407E-A947-70E740481C1C}">
                          <a14:useLocalDpi xmlns:a14="http://schemas.microsoft.com/office/drawing/2010/main" val="0"/>
                        </a:ext>
                      </a:extLst>
                    </a:blip>
                    <a:srcRect l="16000" t="24333" b="24778"/>
                    <a:stretch/>
                  </pic:blipFill>
                  <pic:spPr bwMode="auto">
                    <a:xfrm>
                      <a:off x="0" y="0"/>
                      <a:ext cx="1814363" cy="1465570"/>
                    </a:xfrm>
                    <a:prstGeom prst="rect">
                      <a:avLst/>
                    </a:prstGeom>
                    <a:noFill/>
                    <a:ln>
                      <a:noFill/>
                    </a:ln>
                    <a:extLst>
                      <a:ext uri="{53640926-AAD7-44D8-BBD7-CCE9431645EC}">
                        <a14:shadowObscured xmlns:a14="http://schemas.microsoft.com/office/drawing/2010/main"/>
                      </a:ext>
                    </a:extLst>
                  </pic:spPr>
                </pic:pic>
              </a:graphicData>
            </a:graphic>
          </wp:inline>
        </w:drawing>
      </w:r>
    </w:p>
    <w:p w14:paraId="74B06BA2" w14:textId="6607012F" w:rsidR="00FA3574" w:rsidRDefault="00FA3574" w:rsidP="00FA3574">
      <w:pPr>
        <w:rPr>
          <w:rFonts w:ascii="Arial" w:hAnsi="Arial" w:cs="Arial"/>
          <w:sz w:val="22"/>
          <w:szCs w:val="22"/>
          <w:lang w:val="en-GB"/>
        </w:rPr>
      </w:pPr>
    </w:p>
    <w:p w14:paraId="314DC85A" w14:textId="0D0B8F97" w:rsid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56576" behindDoc="1" locked="0" layoutInCell="1" allowOverlap="1" wp14:anchorId="76BBE98A" wp14:editId="6FB75CCC">
                <wp:simplePos x="0" y="0"/>
                <wp:positionH relativeFrom="column">
                  <wp:posOffset>3657600</wp:posOffset>
                </wp:positionH>
                <wp:positionV relativeFrom="paragraph">
                  <wp:posOffset>34290</wp:posOffset>
                </wp:positionV>
                <wp:extent cx="914400" cy="241300"/>
                <wp:effectExtent l="0" t="0" r="6985" b="6350"/>
                <wp:wrapNone/>
                <wp:docPr id="24" name="Text Box 24"/>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5B0B1C3A" w14:textId="77777777" w:rsidR="00FA3574" w:rsidRPr="001F57D4" w:rsidRDefault="00FA3574" w:rsidP="00FA3574">
                            <w:pPr>
                              <w:rPr>
                                <w:rFonts w:ascii="Arial" w:hAnsi="Arial" w:cs="Arial"/>
                                <w:sz w:val="18"/>
                                <w:szCs w:val="18"/>
                                <w:lang w:val="en-GB"/>
                              </w:rPr>
                            </w:pPr>
                            <w:r w:rsidRPr="001F57D4">
                              <w:rPr>
                                <w:rFonts w:ascii="Arial" w:hAnsi="Arial" w:cs="Arial"/>
                                <w:sz w:val="18"/>
                                <w:szCs w:val="18"/>
                                <w:lang w:val="en-GB"/>
                              </w:rPr>
                              <w:t>Clamp-on jaws</w:t>
                            </w:r>
                            <w:r>
                              <w:rPr>
                                <w:rFonts w:ascii="Arial" w:hAnsi="Arial" w:cs="Arial"/>
                                <w:sz w:val="18"/>
                                <w:szCs w:val="18"/>
                                <w:lang w:val="en-GB"/>
                              </w:rPr>
                              <w:t xml:space="preserve"> made of iron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BE98A" id="Text Box 24" o:spid="_x0000_s1073" type="#_x0000_t202" style="position:absolute;margin-left:4in;margin-top:2.7pt;width:1in;height:19pt;z-index:-251259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" fillcolor="white [3201]" stroked="f" strokeweight=".5pt">
                <v:textbox>
                  <w:txbxContent>
                    <w:p w14:paraId="5B0B1C3A" w14:textId="77777777" w:rsidR="00FA3574" w:rsidRPr="001F57D4" w:rsidRDefault="00FA3574" w:rsidP="00FA3574">
                      <w:pPr>
                        <w:rPr>
                          <w:rFonts w:ascii="Arial" w:hAnsi="Arial" w:cs="Arial"/>
                          <w:sz w:val="18"/>
                          <w:szCs w:val="18"/>
                          <w:lang w:val="en-GB"/>
                        </w:rPr>
                      </w:pPr>
                      <w:r w:rsidRPr="001F57D4">
                        <w:rPr>
                          <w:rFonts w:ascii="Arial" w:hAnsi="Arial" w:cs="Arial"/>
                          <w:sz w:val="18"/>
                          <w:szCs w:val="18"/>
                          <w:lang w:val="en-GB"/>
                        </w:rPr>
                        <w:t>Clamp-on jaws</w:t>
                      </w:r>
                      <w:r>
                        <w:rPr>
                          <w:rFonts w:ascii="Arial" w:hAnsi="Arial" w:cs="Arial"/>
                          <w:sz w:val="18"/>
                          <w:szCs w:val="18"/>
                          <w:lang w:val="en-GB"/>
                        </w:rPr>
                        <w:t xml:space="preserve"> made of iron</w:t>
                      </w:r>
                    </w:p>
                  </w:txbxContent>
                </v:textbox>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7600" behindDoc="0" locked="0" layoutInCell="1" allowOverlap="1" wp14:anchorId="40A2089C" wp14:editId="0D326F2D">
                <wp:simplePos x="0" y="0"/>
                <wp:positionH relativeFrom="column">
                  <wp:posOffset>3257550</wp:posOffset>
                </wp:positionH>
                <wp:positionV relativeFrom="paragraph">
                  <wp:posOffset>149225</wp:posOffset>
                </wp:positionV>
                <wp:extent cx="457200" cy="387350"/>
                <wp:effectExtent l="38100" t="0" r="19050" b="50800"/>
                <wp:wrapNone/>
                <wp:docPr id="25" name="Straight Arrow Connector 25"/>
                <wp:cNvGraphicFramePr/>
                <a:graphic xmlns:a="http://schemas.openxmlformats.org/drawingml/2006/main">
                  <a:graphicData uri="http://schemas.microsoft.com/office/word/2010/wordprocessingShape">
                    <wps:wsp>
                      <wps:cNvCnPr/>
                      <wps:spPr>
                        <a:xfrm flipH="1">
                          <a:off x="0" y="0"/>
                          <a:ext cx="4572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24DC8" id="_x0000_t32" coordsize="21600,21600" o:spt="32" o:oned="t" path="m,l21600,21600e" filled="f">
                <v:path arrowok="t" fillok="f" o:connecttype="none"/>
                <o:lock v:ext="edit" shapetype="t"/>
              </v:shapetype>
              <v:shape id="Straight Arrow Connector 25" o:spid="_x0000_s1026" type="#_x0000_t32" style="position:absolute;margin-left:256.5pt;margin-top:11.75pt;width:36pt;height:30.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" strokecolor="black [3200]" strokeweight=".5pt">
                <v:stroke endarrow="block" joinstyle="miter"/>
              </v:shape>
            </w:pict>
          </mc:Fallback>
        </mc:AlternateContent>
      </w:r>
    </w:p>
    <w:p w14:paraId="3789BB6F" w14:textId="56790280" w:rsidR="00FA3574" w:rsidRPr="00FA3574" w:rsidRDefault="00FA3574" w:rsidP="00FA3574">
      <w:pPr>
        <w:rPr>
          <w:rFonts w:ascii="Arial" w:hAnsi="Arial" w:cs="Arial"/>
          <w:sz w:val="22"/>
          <w:szCs w:val="22"/>
          <w:lang w:val="en-GB"/>
        </w:rPr>
      </w:pPr>
    </w:p>
    <w:p w14:paraId="260B60EE" w14:textId="7DC1C0BA" w:rsidR="00FA3574" w:rsidRPr="00FA3574" w:rsidRDefault="00FA3574" w:rsidP="00FA3574">
      <w:pPr>
        <w:rPr>
          <w:rFonts w:ascii="Arial" w:hAnsi="Arial" w:cs="Arial"/>
          <w:sz w:val="22"/>
          <w:szCs w:val="22"/>
          <w:lang w:val="en-GB"/>
        </w:rPr>
      </w:pPr>
    </w:p>
    <w:p w14:paraId="1D924B6D" w14:textId="49357515"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49408" behindDoc="0" locked="0" layoutInCell="1" allowOverlap="1" wp14:anchorId="31841ACD" wp14:editId="64F34871">
                <wp:simplePos x="0" y="0"/>
                <wp:positionH relativeFrom="column">
                  <wp:posOffset>2743200</wp:posOffset>
                </wp:positionH>
                <wp:positionV relativeFrom="paragraph">
                  <wp:posOffset>55880</wp:posOffset>
                </wp:positionV>
                <wp:extent cx="685800" cy="571500"/>
                <wp:effectExtent l="0" t="19050" r="19050" b="0"/>
                <wp:wrapNone/>
                <wp:docPr id="29" name="Arc 29"/>
                <wp:cNvGraphicFramePr/>
                <a:graphic xmlns:a="http://schemas.openxmlformats.org/drawingml/2006/main">
                  <a:graphicData uri="http://schemas.microsoft.com/office/word/2010/wordprocessingShape">
                    <wps:wsp>
                      <wps:cNvSpPr/>
                      <wps:spPr>
                        <a:xfrm>
                          <a:off x="0" y="0"/>
                          <a:ext cx="685800" cy="571500"/>
                        </a:xfrm>
                        <a:prstGeom prst="arc">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D7773" id="Arc 29" o:spid="_x0000_s1026" style="position:absolute;margin-left:3in;margin-top:4.4pt;width:54pt;height:45pt;z-index:252049408;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" path="m342900,nsc532278,,685800,127935,685800,285750r-342900,l342900,xem342900,nfc532278,,685800,127935,685800,285750e" filled="f" strokecolor="#7f7f7f [1612]" strokeweight="2.25pt">
                <v:stroke joinstyle="miter"/>
                <v:path arrowok="t" o:connecttype="custom" o:connectlocs="342900,0;685800,2857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0432" behindDoc="1" locked="0" layoutInCell="1" allowOverlap="1" wp14:anchorId="287E8861" wp14:editId="5BAE9804">
                <wp:simplePos x="0" y="0"/>
                <wp:positionH relativeFrom="column">
                  <wp:posOffset>2400300</wp:posOffset>
                </wp:positionH>
                <wp:positionV relativeFrom="paragraph">
                  <wp:posOffset>62230</wp:posOffset>
                </wp:positionV>
                <wp:extent cx="685800" cy="571500"/>
                <wp:effectExtent l="0" t="57150" r="57150" b="0"/>
                <wp:wrapNone/>
                <wp:docPr id="28" name="Arc 28"/>
                <wp:cNvGraphicFramePr/>
                <a:graphic xmlns:a="http://schemas.openxmlformats.org/drawingml/2006/main">
                  <a:graphicData uri="http://schemas.microsoft.com/office/word/2010/wordprocessingShape">
                    <wps:wsp>
                      <wps:cNvSpPr/>
                      <wps:spPr>
                        <a:xfrm>
                          <a:off x="0" y="0"/>
                          <a:ext cx="685800" cy="571500"/>
                        </a:xfrm>
                        <a:prstGeom prst="arc">
                          <a:avLst/>
                        </a:prstGeom>
                        <a:ln w="28575">
                          <a:solidFill>
                            <a:schemeClr val="bg1">
                              <a:lumMod val="50000"/>
                            </a:schemeClr>
                          </a:solidFill>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576EA" id="Arc 28" o:spid="_x0000_s1026" style="position:absolute;margin-left:189pt;margin-top:4.9pt;width:54pt;height:45pt;z-index:-251266048;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" path="m342900,nsc532278,,685800,127935,685800,285750r-342900,l342900,xem342900,nfc532278,,685800,127935,685800,285750e" filled="f" strokecolor="#7f7f7f [1612]" strokeweight="2.25pt">
                <v:stroke joinstyle="miter"/>
                <v:path arrowok="t" o:connecttype="custom" o:connectlocs="342900,0;685800,2857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9648" behindDoc="1" locked="0" layoutInCell="1" allowOverlap="1" wp14:anchorId="2DB57C65" wp14:editId="2671F786">
                <wp:simplePos x="0" y="0"/>
                <wp:positionH relativeFrom="column">
                  <wp:posOffset>-57150</wp:posOffset>
                </wp:positionH>
                <wp:positionV relativeFrom="paragraph">
                  <wp:posOffset>302260</wp:posOffset>
                </wp:positionV>
                <wp:extent cx="1257300" cy="4127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257300" cy="412750"/>
                        </a:xfrm>
                        <a:prstGeom prst="rect">
                          <a:avLst/>
                        </a:prstGeom>
                        <a:solidFill>
                          <a:schemeClr val="lt1"/>
                        </a:solidFill>
                        <a:ln w="6350">
                          <a:noFill/>
                        </a:ln>
                      </wps:spPr>
                      <wps:txbx>
                        <w:txbxContent>
                          <w:p w14:paraId="3C81452A"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Conductor carrying AC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57C65" id="Text Box 26" o:spid="_x0000_s1074" type="#_x0000_t202" style="position:absolute;margin-left:-4.5pt;margin-top:23.8pt;width:99pt;height:32.5pt;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" fillcolor="white [3201]" stroked="f" strokeweight=".5pt">
                <v:textbox>
                  <w:txbxContent>
                    <w:p w14:paraId="3C81452A"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Conductor carrying AC current</w:t>
                      </w:r>
                    </w:p>
                  </w:txbxContent>
                </v:textbox>
              </v:shape>
            </w:pict>
          </mc:Fallback>
        </mc:AlternateContent>
      </w:r>
    </w:p>
    <w:p w14:paraId="10645A95" w14:textId="126509CB"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48384" behindDoc="0" locked="0" layoutInCell="1" allowOverlap="1" wp14:anchorId="7D31986F" wp14:editId="4B25F313">
                <wp:simplePos x="0" y="0"/>
                <wp:positionH relativeFrom="column">
                  <wp:posOffset>1200150</wp:posOffset>
                </wp:positionH>
                <wp:positionV relativeFrom="paragraph">
                  <wp:posOffset>200660</wp:posOffset>
                </wp:positionV>
                <wp:extent cx="3771900" cy="45719"/>
                <wp:effectExtent l="0" t="0" r="19050" b="12065"/>
                <wp:wrapNone/>
                <wp:docPr id="27" name="Rectangle 27"/>
                <wp:cNvGraphicFramePr/>
                <a:graphic xmlns:a="http://schemas.openxmlformats.org/drawingml/2006/main">
                  <a:graphicData uri="http://schemas.microsoft.com/office/word/2010/wordprocessingShape">
                    <wps:wsp>
                      <wps:cNvSpPr/>
                      <wps:spPr>
                        <a:xfrm>
                          <a:off x="0" y="0"/>
                          <a:ext cx="3771900" cy="4571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D1E76" id="Rectangle 27" o:spid="_x0000_s1026" style="position:absolute;margin-left:94.5pt;margin-top:15.8pt;width:297pt;height:3.6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" fillcolor="#f2f2f2 [3052]" strokecolor="#1f4d78 [1604]" strokeweight="1pt"/>
            </w:pict>
          </mc:Fallback>
        </mc:AlternateContent>
      </w:r>
    </w:p>
    <w:p w14:paraId="74F3D2A1" w14:textId="70639874"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58624" behindDoc="0" locked="0" layoutInCell="1" allowOverlap="1" wp14:anchorId="275EB262" wp14:editId="1F564927">
                <wp:simplePos x="0" y="0"/>
                <wp:positionH relativeFrom="column">
                  <wp:posOffset>3429000</wp:posOffset>
                </wp:positionH>
                <wp:positionV relativeFrom="paragraph">
                  <wp:posOffset>45720</wp:posOffset>
                </wp:positionV>
                <wp:extent cx="0" cy="68580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685800"/>
                        </a:xfrm>
                        <a:prstGeom prst="line">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7DDDB" id="Straight Connector 32"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270pt,3.6pt" to="270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" strokecolor="#7f7f7f [1612]" strokeweight="2.25pt">
                <v:stroke joinstyle="miter"/>
              </v:lin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1456" behindDoc="0" locked="0" layoutInCell="1" allowOverlap="1" wp14:anchorId="25F14482" wp14:editId="4C412925">
                <wp:simplePos x="0" y="0"/>
                <wp:positionH relativeFrom="column">
                  <wp:posOffset>2755900</wp:posOffset>
                </wp:positionH>
                <wp:positionV relativeFrom="paragraph">
                  <wp:posOffset>26670</wp:posOffset>
                </wp:positionV>
                <wp:extent cx="0" cy="685800"/>
                <wp:effectExtent l="19050" t="0" r="19050" b="19050"/>
                <wp:wrapNone/>
                <wp:docPr id="33" name="Straight Connector 33"/>
                <wp:cNvGraphicFramePr/>
                <a:graphic xmlns:a="http://schemas.openxmlformats.org/drawingml/2006/main">
                  <a:graphicData uri="http://schemas.microsoft.com/office/word/2010/wordprocessingShape">
                    <wps:wsp>
                      <wps:cNvCnPr/>
                      <wps:spPr>
                        <a:xfrm>
                          <a:off x="0" y="0"/>
                          <a:ext cx="0" cy="685800"/>
                        </a:xfrm>
                        <a:prstGeom prst="line">
                          <a:avLst/>
                        </a:prstGeom>
                        <a:ln w="285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938DB" id="Straight Connector 33"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217pt,2.1pt" to="217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" strokecolor="#7f7f7f [1612]" strokeweight="2.25pt">
                <v:stroke joinstyle="miter"/>
              </v:line>
            </w:pict>
          </mc:Fallback>
        </mc:AlternateContent>
      </w:r>
    </w:p>
    <w:p w14:paraId="48E455C9" w14:textId="02323E58" w:rsidR="00FA3574" w:rsidRPr="00FA3574" w:rsidRDefault="00FA3574" w:rsidP="00FA3574">
      <w:pPr>
        <w:rPr>
          <w:rFonts w:ascii="Arial" w:hAnsi="Arial" w:cs="Arial"/>
          <w:sz w:val="22"/>
          <w:szCs w:val="22"/>
          <w:lang w:val="en-GB"/>
        </w:rPr>
      </w:pPr>
    </w:p>
    <w:p w14:paraId="7ABBDE0D" w14:textId="080C3A6B"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60672" behindDoc="1" locked="0" layoutInCell="1" allowOverlap="1" wp14:anchorId="3F9481F5" wp14:editId="71DFF12A">
                <wp:simplePos x="0" y="0"/>
                <wp:positionH relativeFrom="column">
                  <wp:posOffset>3658235</wp:posOffset>
                </wp:positionH>
                <wp:positionV relativeFrom="paragraph">
                  <wp:posOffset>97155</wp:posOffset>
                </wp:positionV>
                <wp:extent cx="1257300" cy="4127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257300" cy="412750"/>
                        </a:xfrm>
                        <a:prstGeom prst="rect">
                          <a:avLst/>
                        </a:prstGeom>
                        <a:solidFill>
                          <a:schemeClr val="lt1"/>
                        </a:solidFill>
                        <a:ln w="6350">
                          <a:noFill/>
                        </a:ln>
                      </wps:spPr>
                      <wps:txbx>
                        <w:txbxContent>
                          <w:p w14:paraId="3404997D"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Secondary coil wound on to clamp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481F5" id="Text Box 30" o:spid="_x0000_s1075" type="#_x0000_t202" style="position:absolute;margin-left:288.05pt;margin-top:7.65pt;width:99pt;height:32.5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" fillcolor="white [3201]" stroked="f" strokeweight=".5pt">
                <v:textbox>
                  <w:txbxContent>
                    <w:p w14:paraId="3404997D"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Secondary coil wound on to clamp</w:t>
                      </w:r>
                    </w:p>
                  </w:txbxContent>
                </v:textbox>
              </v:shape>
            </w:pict>
          </mc:Fallback>
        </mc:AlternateContent>
      </w:r>
    </w:p>
    <w:p w14:paraId="1442975B" w14:textId="5829C07C"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61696" behindDoc="0" locked="0" layoutInCell="1" allowOverlap="1" wp14:anchorId="650C4581" wp14:editId="3733DF94">
                <wp:simplePos x="0" y="0"/>
                <wp:positionH relativeFrom="column">
                  <wp:posOffset>3315335</wp:posOffset>
                </wp:positionH>
                <wp:positionV relativeFrom="paragraph">
                  <wp:posOffset>6350</wp:posOffset>
                </wp:positionV>
                <wp:extent cx="456565" cy="190500"/>
                <wp:effectExtent l="38100" t="0" r="19685" b="57150"/>
                <wp:wrapNone/>
                <wp:docPr id="34" name="Straight Arrow Connector 34"/>
                <wp:cNvGraphicFramePr/>
                <a:graphic xmlns:a="http://schemas.openxmlformats.org/drawingml/2006/main">
                  <a:graphicData uri="http://schemas.microsoft.com/office/word/2010/wordprocessingShape">
                    <wps:wsp>
                      <wps:cNvCnPr/>
                      <wps:spPr>
                        <a:xfrm flipH="1">
                          <a:off x="0" y="0"/>
                          <a:ext cx="45656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29CE7" id="Straight Arrow Connector 34" o:spid="_x0000_s1026" type="#_x0000_t32" style="position:absolute;margin-left:261.05pt;margin-top:.5pt;width:35.95pt;height:15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" strokecolor="black [3200]" strokeweight=".5pt">
                <v:stroke endarrow="block" joinstyle="miter"/>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4528" behindDoc="1" locked="0" layoutInCell="1" allowOverlap="1" wp14:anchorId="2012CAD2" wp14:editId="609F2B66">
                <wp:simplePos x="0" y="0"/>
                <wp:positionH relativeFrom="column">
                  <wp:posOffset>3314700</wp:posOffset>
                </wp:positionH>
                <wp:positionV relativeFrom="paragraph">
                  <wp:posOffset>154305</wp:posOffset>
                </wp:positionV>
                <wp:extent cx="0" cy="68580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7A273" id="Straight Connector 36" o:spid="_x0000_s1026" style="position:absolute;z-index:-251261952;visibility:visible;mso-wrap-style:square;mso-wrap-distance-left:9pt;mso-wrap-distance-top:0;mso-wrap-distance-right:9pt;mso-wrap-distance-bottom:0;mso-position-horizontal:absolute;mso-position-horizontal-relative:text;mso-position-vertical:absolute;mso-position-vertical-relative:text" from="261pt,12.15pt" to="261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" strokecolor="black [3213]" strokeweight="1pt">
                <v:stroke joinstyle="miter"/>
              </v:lin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53504" behindDoc="0" locked="0" layoutInCell="1" allowOverlap="1" wp14:anchorId="4D0A2368" wp14:editId="58A063DC">
                <wp:simplePos x="0" y="0"/>
                <wp:positionH relativeFrom="column">
                  <wp:posOffset>2857500</wp:posOffset>
                </wp:positionH>
                <wp:positionV relativeFrom="paragraph">
                  <wp:posOffset>154305</wp:posOffset>
                </wp:positionV>
                <wp:extent cx="0" cy="68580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8978D" id="Straight Connector 37"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225pt,12.15pt" to="22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" strokecolor="black [3213]" strokeweight="1pt">
                <v:stroke joinstyle="miter"/>
              </v:lin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3744" behindDoc="0" locked="0" layoutInCell="1" allowOverlap="1" wp14:anchorId="21B7BA98" wp14:editId="7A2B3EFC">
                <wp:simplePos x="0" y="0"/>
                <wp:positionH relativeFrom="column">
                  <wp:posOffset>2857500</wp:posOffset>
                </wp:positionH>
                <wp:positionV relativeFrom="paragraph">
                  <wp:posOffset>152400</wp:posOffset>
                </wp:positionV>
                <wp:extent cx="457835" cy="190500"/>
                <wp:effectExtent l="0" t="0" r="0" b="0"/>
                <wp:wrapNone/>
                <wp:docPr id="35" name="Rectangle 35"/>
                <wp:cNvGraphicFramePr/>
                <a:graphic xmlns:a="http://schemas.openxmlformats.org/drawingml/2006/main">
                  <a:graphicData uri="http://schemas.microsoft.com/office/word/2010/wordprocessingShape">
                    <wps:wsp>
                      <wps:cNvSpPr/>
                      <wps:spPr>
                        <a:xfrm>
                          <a:off x="0" y="0"/>
                          <a:ext cx="457835" cy="190500"/>
                        </a:xfrm>
                        <a:prstGeom prst="rect">
                          <a:avLst/>
                        </a:prstGeom>
                        <a:pattFill prst="narVert">
                          <a:fgClr>
                            <a:srgbClr val="002060"/>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7C9FD" id="Rectangle 35" o:spid="_x0000_s1026" style="position:absolute;margin-left:225pt;margin-top:12pt;width:36.05pt;height:15pt;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" fillcolor="#002060" stroked="f" strokeweight="1pt">
                <v:fill r:id="rId26" o:title="" color2="white [3212]" type="pattern"/>
              </v:rect>
            </w:pict>
          </mc:Fallback>
        </mc:AlternateContent>
      </w:r>
    </w:p>
    <w:p w14:paraId="59B530A2" w14:textId="65ABE98B" w:rsidR="00FA3574" w:rsidRP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52480" behindDoc="0" locked="0" layoutInCell="1" allowOverlap="1" wp14:anchorId="464BCA91" wp14:editId="5DE5E454">
                <wp:simplePos x="0" y="0"/>
                <wp:positionH relativeFrom="column">
                  <wp:posOffset>2742565</wp:posOffset>
                </wp:positionH>
                <wp:positionV relativeFrom="paragraph">
                  <wp:posOffset>70485</wp:posOffset>
                </wp:positionV>
                <wp:extent cx="68580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flipV="1">
                          <a:off x="0" y="0"/>
                          <a:ext cx="6858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52FCE" id="Straight Connector 38"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5.55pt" to="26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" strokecolor="#7f7f7f [1612]" strokeweight="2.25pt">
                <v:stroke joinstyle="miter"/>
              </v:line>
            </w:pict>
          </mc:Fallback>
        </mc:AlternateContent>
      </w:r>
    </w:p>
    <w:p w14:paraId="1717A7FF" w14:textId="11F9FDE8" w:rsidR="00FA3574" w:rsidRPr="00FA3574" w:rsidRDefault="00FA3574" w:rsidP="00FA3574">
      <w:pPr>
        <w:rPr>
          <w:rFonts w:ascii="Arial" w:hAnsi="Arial" w:cs="Arial"/>
          <w:sz w:val="22"/>
          <w:szCs w:val="22"/>
          <w:lang w:val="en-GB"/>
        </w:rPr>
      </w:pPr>
    </w:p>
    <w:p w14:paraId="01949FC2" w14:textId="07D0FAFB" w:rsidR="00FA3574" w:rsidRPr="00FA3574" w:rsidRDefault="00FA3574" w:rsidP="00FA3574">
      <w:pPr>
        <w:rPr>
          <w:rFonts w:ascii="Arial" w:hAnsi="Arial" w:cs="Arial"/>
          <w:sz w:val="22"/>
          <w:szCs w:val="22"/>
          <w:lang w:val="en-GB"/>
        </w:rPr>
      </w:pPr>
    </w:p>
    <w:p w14:paraId="3DC178D8" w14:textId="2D913F93" w:rsidR="00FA3574" w:rsidRPr="00FA3574" w:rsidRDefault="00FA3574" w:rsidP="00FA3574">
      <w:pPr>
        <w:rPr>
          <w:rFonts w:ascii="Arial" w:hAnsi="Arial" w:cs="Arial"/>
          <w:sz w:val="22"/>
          <w:szCs w:val="22"/>
          <w:lang w:val="en-GB"/>
        </w:rPr>
      </w:pPr>
    </w:p>
    <w:p w14:paraId="4245C61E" w14:textId="547EB364" w:rsid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55552" behindDoc="0" locked="0" layoutInCell="1" allowOverlap="1" wp14:anchorId="748B34C7" wp14:editId="066CF716">
                <wp:simplePos x="0" y="0"/>
                <wp:positionH relativeFrom="column">
                  <wp:posOffset>2628900</wp:posOffset>
                </wp:positionH>
                <wp:positionV relativeFrom="paragraph">
                  <wp:posOffset>36830</wp:posOffset>
                </wp:positionV>
                <wp:extent cx="9144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7AA75" id="Rectangle 39" o:spid="_x0000_s1026" style="position:absolute;margin-left:207pt;margin-top:2.9pt;width:1in;height:54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" filled="f" strokecolor="black [3213]" strokeweight="1pt"/>
            </w:pict>
          </mc:Fallback>
        </mc:AlternateContent>
      </w:r>
    </w:p>
    <w:p w14:paraId="0B286408" w14:textId="3E8E7A4F" w:rsidR="00FA3574" w:rsidRDefault="00FA3574" w:rsidP="00FA3574">
      <w:pPr>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62720" behindDoc="1" locked="0" layoutInCell="1" allowOverlap="1" wp14:anchorId="656210B6" wp14:editId="4FBABB92">
                <wp:simplePos x="0" y="0"/>
                <wp:positionH relativeFrom="column">
                  <wp:posOffset>2798445</wp:posOffset>
                </wp:positionH>
                <wp:positionV relativeFrom="paragraph">
                  <wp:posOffset>121920</wp:posOffset>
                </wp:positionV>
                <wp:extent cx="546735" cy="209550"/>
                <wp:effectExtent l="0" t="0" r="5715" b="0"/>
                <wp:wrapNone/>
                <wp:docPr id="40" name="Text Box 40"/>
                <wp:cNvGraphicFramePr/>
                <a:graphic xmlns:a="http://schemas.openxmlformats.org/drawingml/2006/main">
                  <a:graphicData uri="http://schemas.microsoft.com/office/word/2010/wordprocessingShape">
                    <wps:wsp>
                      <wps:cNvSpPr txBox="1"/>
                      <wps:spPr>
                        <a:xfrm>
                          <a:off x="0" y="0"/>
                          <a:ext cx="546735" cy="209550"/>
                        </a:xfrm>
                        <a:prstGeom prst="rect">
                          <a:avLst/>
                        </a:prstGeom>
                        <a:solidFill>
                          <a:schemeClr val="lt1"/>
                        </a:solidFill>
                        <a:ln w="6350">
                          <a:noFill/>
                        </a:ln>
                      </wps:spPr>
                      <wps:txbx>
                        <w:txbxContent>
                          <w:p w14:paraId="08B1D143"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10B6" id="Text Box 40" o:spid="_x0000_s1076" type="#_x0000_t202" style="position:absolute;margin-left:220.35pt;margin-top:9.6pt;width:43.05pt;height:16.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7mULwIAAFs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" fillcolor="white [3201]" stroked="f" strokeweight=".5pt">
                <v:textbox>
                  <w:txbxContent>
                    <w:p w14:paraId="08B1D143" w14:textId="77777777" w:rsidR="00FA3574" w:rsidRPr="001F57D4" w:rsidRDefault="00FA3574" w:rsidP="00FA3574">
                      <w:pPr>
                        <w:jc w:val="center"/>
                        <w:rPr>
                          <w:rFonts w:ascii="Arial" w:hAnsi="Arial" w:cs="Arial"/>
                          <w:sz w:val="18"/>
                          <w:szCs w:val="18"/>
                          <w:lang w:val="en-GB"/>
                        </w:rPr>
                      </w:pPr>
                      <w:r>
                        <w:rPr>
                          <w:rFonts w:ascii="Arial" w:hAnsi="Arial" w:cs="Arial"/>
                          <w:sz w:val="18"/>
                          <w:szCs w:val="18"/>
                          <w:lang w:val="en-GB"/>
                        </w:rPr>
                        <w:t>Meter</w:t>
                      </w:r>
                    </w:p>
                  </w:txbxContent>
                </v:textbox>
              </v:shape>
            </w:pict>
          </mc:Fallback>
        </mc:AlternateContent>
      </w:r>
    </w:p>
    <w:p w14:paraId="0B85F8C9" w14:textId="77777777" w:rsidR="00FA3574" w:rsidRPr="00FA3574" w:rsidRDefault="00FA3574" w:rsidP="00FA3574">
      <w:pPr>
        <w:rPr>
          <w:rFonts w:ascii="Arial" w:hAnsi="Arial" w:cs="Arial"/>
          <w:sz w:val="22"/>
          <w:szCs w:val="22"/>
          <w:lang w:val="en-GB"/>
        </w:rPr>
      </w:pPr>
    </w:p>
    <w:p w14:paraId="3E0B436A" w14:textId="51261FA2" w:rsidR="00FA3574" w:rsidRDefault="00FA3574" w:rsidP="00FA3574">
      <w:pPr>
        <w:pStyle w:val="ListParagraph"/>
        <w:spacing w:after="160" w:line="259" w:lineRule="auto"/>
        <w:rPr>
          <w:rFonts w:ascii="Arial" w:hAnsi="Arial" w:cs="Arial"/>
          <w:sz w:val="22"/>
          <w:szCs w:val="22"/>
          <w:lang w:val="en-GB"/>
        </w:rPr>
      </w:pPr>
    </w:p>
    <w:p w14:paraId="3E9879CB" w14:textId="7A8548D1" w:rsidR="00FA3574" w:rsidRDefault="00FA3574" w:rsidP="00FA3574">
      <w:pPr>
        <w:pStyle w:val="ListParagraph"/>
        <w:spacing w:after="160" w:line="259" w:lineRule="auto"/>
        <w:rPr>
          <w:rFonts w:ascii="Arial" w:hAnsi="Arial" w:cs="Arial"/>
          <w:sz w:val="22"/>
          <w:szCs w:val="22"/>
          <w:lang w:val="en-GB"/>
        </w:rPr>
      </w:pPr>
    </w:p>
    <w:p w14:paraId="66478597" w14:textId="77777777" w:rsidR="00FA3574" w:rsidRDefault="00FA3574" w:rsidP="00FA3574">
      <w:pPr>
        <w:pStyle w:val="ListParagraph"/>
        <w:spacing w:after="160" w:line="259" w:lineRule="auto"/>
        <w:rPr>
          <w:rFonts w:ascii="Arial" w:hAnsi="Arial" w:cs="Arial"/>
          <w:sz w:val="22"/>
          <w:szCs w:val="22"/>
          <w:lang w:val="en-GB"/>
        </w:rPr>
      </w:pPr>
    </w:p>
    <w:p w14:paraId="09CE556D" w14:textId="6E61EE99"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Explain how a current reading can be sent to the meter without the clamp touching the conductor. </w:t>
      </w:r>
    </w:p>
    <w:p w14:paraId="4BAFF8FC" w14:textId="2DA5DCC9"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4F13D379" w14:textId="77777777" w:rsidR="00FA3574" w:rsidRPr="00FA3574" w:rsidRDefault="00FA3574" w:rsidP="00FA3574">
      <w:pPr>
        <w:pStyle w:val="ListParagraph"/>
        <w:jc w:val="right"/>
        <w:rPr>
          <w:rFonts w:ascii="Arial" w:hAnsi="Arial" w:cs="Arial"/>
          <w:sz w:val="22"/>
          <w:szCs w:val="22"/>
          <w:lang w:val="en-GB"/>
        </w:rPr>
      </w:pPr>
    </w:p>
    <w:p w14:paraId="5037E736" w14:textId="66EEFCD9" w:rsidR="00FA3574" w:rsidRDefault="00FA3574" w:rsidP="00FA3574">
      <w:pPr>
        <w:spacing w:line="480" w:lineRule="auto"/>
        <w:rPr>
          <w:rFonts w:ascii="Arial" w:hAnsi="Arial" w:cs="Arial"/>
          <w:sz w:val="22"/>
          <w:szCs w:val="22"/>
          <w:lang w:val="en-GB"/>
        </w:rPr>
      </w:pPr>
      <w:r w:rsidRPr="00FA357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____________________________________________________________</w:t>
      </w:r>
      <w:r w:rsidR="00AA350D">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w:t>
      </w:r>
    </w:p>
    <w:p w14:paraId="5EACAD08" w14:textId="4580C8EA" w:rsidR="00FA3574" w:rsidRPr="00FA3574" w:rsidRDefault="00FA3574" w:rsidP="00954104">
      <w:pPr>
        <w:spacing w:after="160" w:line="259" w:lineRule="auto"/>
        <w:rPr>
          <w:rFonts w:ascii="Arial" w:hAnsi="Arial" w:cs="Arial"/>
          <w:sz w:val="22"/>
          <w:szCs w:val="22"/>
          <w:lang w:val="en-GB"/>
        </w:rPr>
      </w:pPr>
      <w:r w:rsidRPr="00FA3574">
        <w:rPr>
          <w:rFonts w:ascii="Arial" w:hAnsi="Arial" w:cs="Arial"/>
          <w:sz w:val="22"/>
          <w:szCs w:val="22"/>
          <w:lang w:val="en-GB"/>
        </w:rPr>
        <w:lastRenderedPageBreak/>
        <w:t>The clamp measures a root-mean square current of 5.00 A from a 240 V, 50 Hz AC mains power supply.</w:t>
      </w:r>
    </w:p>
    <w:p w14:paraId="2176FE53" w14:textId="77777777" w:rsidR="00FA3574" w:rsidRPr="00FA3574" w:rsidRDefault="00FA3574" w:rsidP="00FA3574">
      <w:pPr>
        <w:pStyle w:val="ListParagraph"/>
        <w:rPr>
          <w:rFonts w:ascii="Arial" w:hAnsi="Arial" w:cs="Arial"/>
          <w:sz w:val="22"/>
          <w:szCs w:val="22"/>
          <w:lang w:val="en-GB"/>
        </w:rPr>
      </w:pPr>
    </w:p>
    <w:p w14:paraId="6D0777A3"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peak current (I</w:t>
      </w:r>
      <w:r w:rsidRPr="00FA3574">
        <w:rPr>
          <w:rFonts w:ascii="Arial" w:hAnsi="Arial" w:cs="Arial"/>
          <w:sz w:val="22"/>
          <w:szCs w:val="22"/>
          <w:vertAlign w:val="subscript"/>
          <w:lang w:val="en-GB"/>
        </w:rPr>
        <w:t>PEAK</w:t>
      </w:r>
      <w:r w:rsidRPr="00FA3574">
        <w:rPr>
          <w:rFonts w:ascii="Arial" w:hAnsi="Arial" w:cs="Arial"/>
          <w:sz w:val="22"/>
          <w:szCs w:val="22"/>
          <w:lang w:val="en-GB"/>
        </w:rPr>
        <w:t xml:space="preserve">) in the conductor. </w:t>
      </w:r>
    </w:p>
    <w:p w14:paraId="52859EFA"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(2 marks)</w:t>
      </w:r>
    </w:p>
    <w:p w14:paraId="6B30B2E9" w14:textId="77777777" w:rsidR="00FA3574" w:rsidRPr="00FA3574" w:rsidRDefault="00FA3574" w:rsidP="00FA3574">
      <w:pPr>
        <w:pStyle w:val="ListParagraph"/>
        <w:jc w:val="right"/>
        <w:rPr>
          <w:rFonts w:ascii="Arial" w:hAnsi="Arial" w:cs="Arial"/>
          <w:sz w:val="22"/>
          <w:szCs w:val="22"/>
          <w:lang w:val="en-GB"/>
        </w:rPr>
      </w:pPr>
    </w:p>
    <w:p w14:paraId="464C8988" w14:textId="77777777" w:rsidR="00FA3574" w:rsidRPr="00FA3574" w:rsidRDefault="00FA3574" w:rsidP="00FA3574">
      <w:pPr>
        <w:pStyle w:val="ListParagraph"/>
        <w:jc w:val="right"/>
        <w:rPr>
          <w:rFonts w:ascii="Arial" w:hAnsi="Arial" w:cs="Arial"/>
          <w:sz w:val="22"/>
          <w:szCs w:val="22"/>
          <w:lang w:val="en-GB"/>
        </w:rPr>
      </w:pPr>
    </w:p>
    <w:p w14:paraId="01450E09" w14:textId="77777777" w:rsidR="00FA3574" w:rsidRPr="00FA3574" w:rsidRDefault="00FA3574" w:rsidP="00FA3574">
      <w:pPr>
        <w:pStyle w:val="ListParagraph"/>
        <w:jc w:val="right"/>
        <w:rPr>
          <w:rFonts w:ascii="Arial" w:hAnsi="Arial" w:cs="Arial"/>
          <w:sz w:val="22"/>
          <w:szCs w:val="22"/>
          <w:lang w:val="en-GB"/>
        </w:rPr>
      </w:pPr>
    </w:p>
    <w:p w14:paraId="51382AC3" w14:textId="77777777" w:rsidR="00FA3574" w:rsidRPr="00FA3574" w:rsidRDefault="00FA3574" w:rsidP="00FA3574">
      <w:pPr>
        <w:pStyle w:val="ListParagraph"/>
        <w:jc w:val="right"/>
        <w:rPr>
          <w:rFonts w:ascii="Arial" w:hAnsi="Arial" w:cs="Arial"/>
          <w:sz w:val="22"/>
          <w:szCs w:val="22"/>
          <w:lang w:val="en-GB"/>
        </w:rPr>
      </w:pPr>
    </w:p>
    <w:p w14:paraId="41757351" w14:textId="77777777" w:rsidR="00FA3574" w:rsidRPr="00677280" w:rsidRDefault="00FA3574" w:rsidP="00677280">
      <w:pPr>
        <w:rPr>
          <w:rFonts w:ascii="Arial" w:hAnsi="Arial" w:cs="Arial"/>
          <w:sz w:val="22"/>
          <w:szCs w:val="22"/>
          <w:lang w:val="en-GB"/>
        </w:rPr>
      </w:pPr>
    </w:p>
    <w:p w14:paraId="51D5B341" w14:textId="77777777" w:rsidR="00FA3574" w:rsidRPr="00FA3574" w:rsidRDefault="00FA3574" w:rsidP="00FA3574">
      <w:pPr>
        <w:pStyle w:val="ListParagraph"/>
        <w:jc w:val="right"/>
        <w:rPr>
          <w:rFonts w:ascii="Arial" w:hAnsi="Arial" w:cs="Arial"/>
          <w:sz w:val="22"/>
          <w:szCs w:val="22"/>
          <w:lang w:val="en-GB"/>
        </w:rPr>
      </w:pPr>
    </w:p>
    <w:p w14:paraId="0E4AB3BC" w14:textId="77777777" w:rsidR="00FA3574" w:rsidRPr="00FA3574" w:rsidRDefault="00FA3574" w:rsidP="00FA3574">
      <w:pPr>
        <w:pStyle w:val="ListParagraph"/>
        <w:jc w:val="right"/>
        <w:rPr>
          <w:rFonts w:ascii="Arial" w:hAnsi="Arial" w:cs="Arial"/>
          <w:sz w:val="22"/>
          <w:szCs w:val="22"/>
          <w:lang w:val="en-GB"/>
        </w:rPr>
      </w:pPr>
    </w:p>
    <w:p w14:paraId="62DDF515"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A</w:t>
      </w:r>
    </w:p>
    <w:p w14:paraId="781012E6" w14:textId="77777777" w:rsidR="00FA3574" w:rsidRPr="00FA3574" w:rsidRDefault="00FA3574" w:rsidP="00FA3574">
      <w:pPr>
        <w:pStyle w:val="ListParagraph"/>
        <w:jc w:val="right"/>
        <w:rPr>
          <w:rFonts w:ascii="Arial" w:hAnsi="Arial" w:cs="Arial"/>
          <w:sz w:val="22"/>
          <w:szCs w:val="22"/>
          <w:lang w:val="en-GB"/>
        </w:rPr>
      </w:pPr>
    </w:p>
    <w:p w14:paraId="1BB1ED74" w14:textId="77777777" w:rsidR="00FA3574" w:rsidRPr="00CB122B" w:rsidRDefault="00FA3574" w:rsidP="00CB122B">
      <w:pPr>
        <w:rPr>
          <w:rFonts w:ascii="Arial" w:hAnsi="Arial" w:cs="Arial"/>
          <w:sz w:val="22"/>
          <w:szCs w:val="22"/>
          <w:lang w:val="en-GB"/>
        </w:rPr>
      </w:pPr>
      <w:r w:rsidRPr="00CB122B">
        <w:rPr>
          <w:rFonts w:ascii="Arial" w:hAnsi="Arial" w:cs="Arial"/>
          <w:sz w:val="22"/>
          <w:szCs w:val="22"/>
          <w:lang w:val="en-GB"/>
        </w:rPr>
        <w:t>The average distance of the clamp to the conductor is 1.10 cm. See below.</w:t>
      </w:r>
    </w:p>
    <w:p w14:paraId="13EF4433" w14:textId="77777777" w:rsidR="00FA3574" w:rsidRPr="00FA3574" w:rsidRDefault="00FA3574" w:rsidP="00FA3574">
      <w:pPr>
        <w:pStyle w:val="ListParagraph"/>
        <w:rPr>
          <w:rFonts w:ascii="Arial" w:hAnsi="Arial" w:cs="Arial"/>
          <w:sz w:val="22"/>
          <w:szCs w:val="22"/>
          <w:lang w:val="en-GB"/>
        </w:rPr>
      </w:pPr>
    </w:p>
    <w:p w14:paraId="5D180FD3" w14:textId="4549E50D" w:rsidR="00FA3574" w:rsidRPr="00FA3574" w:rsidRDefault="00F95CAC" w:rsidP="00FA3574">
      <w:pPr>
        <w:pStyle w:val="ListParagraph"/>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68864" behindDoc="0" locked="0" layoutInCell="1" allowOverlap="1" wp14:anchorId="61BF470A" wp14:editId="575FAB04">
                <wp:simplePos x="0" y="0"/>
                <wp:positionH relativeFrom="column">
                  <wp:posOffset>3124200</wp:posOffset>
                </wp:positionH>
                <wp:positionV relativeFrom="paragraph">
                  <wp:posOffset>655955</wp:posOffset>
                </wp:positionV>
                <wp:extent cx="914400" cy="228600"/>
                <wp:effectExtent l="0" t="0" r="4445" b="0"/>
                <wp:wrapNone/>
                <wp:docPr id="44" name="Text Box 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F470A" id="Text Box 44" o:spid="_x0000_s1077" type="#_x0000_t202" style="position:absolute;left:0;text-align:left;margin-left:246pt;margin-top:51.65pt;width:1in;height:18pt;z-index:25206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WKw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" fillcolor="white [3201]" stroked="f" strokeweight=".5pt">
                <v:textbo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v:textbox>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5792" behindDoc="0" locked="0" layoutInCell="1" allowOverlap="1" wp14:anchorId="13A269E8" wp14:editId="3B481523">
                <wp:simplePos x="0" y="0"/>
                <wp:positionH relativeFrom="column">
                  <wp:posOffset>1866900</wp:posOffset>
                </wp:positionH>
                <wp:positionV relativeFrom="paragraph">
                  <wp:posOffset>84455</wp:posOffset>
                </wp:positionV>
                <wp:extent cx="1143000" cy="1028700"/>
                <wp:effectExtent l="0" t="57150" r="57150" b="0"/>
                <wp:wrapNone/>
                <wp:docPr id="47" name="Arc 47"/>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FD29C" id="Arc 47" o:spid="_x0000_s1026" style="position:absolute;margin-left:147pt;margin-top:6.65pt;width:90pt;height:81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6816" behindDoc="0" locked="0" layoutInCell="1" allowOverlap="1" wp14:anchorId="67F3CCF1" wp14:editId="0FBF5C64">
                <wp:simplePos x="0" y="0"/>
                <wp:positionH relativeFrom="column">
                  <wp:posOffset>2895600</wp:posOffset>
                </wp:positionH>
                <wp:positionV relativeFrom="paragraph">
                  <wp:posOffset>427355</wp:posOffset>
                </wp:positionV>
                <wp:extent cx="228600" cy="228600"/>
                <wp:effectExtent l="0" t="0" r="19050" b="19050"/>
                <wp:wrapNone/>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EBA8A" id="Oval 46" o:spid="_x0000_s1026" style="position:absolute;margin-left:228pt;margin-top:33.65pt;width:18pt;height:18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" filled="f" strokecolor="black [3213]" strokeweight="1pt">
                <v:stroke joinstyle="miter"/>
              </v:oval>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4768" behindDoc="0" locked="0" layoutInCell="1" allowOverlap="1" wp14:anchorId="2EFC1D15" wp14:editId="29DC9EA8">
                <wp:simplePos x="0" y="0"/>
                <wp:positionH relativeFrom="column">
                  <wp:posOffset>2438400</wp:posOffset>
                </wp:positionH>
                <wp:positionV relativeFrom="paragraph">
                  <wp:posOffset>84455</wp:posOffset>
                </wp:positionV>
                <wp:extent cx="1143000" cy="1028700"/>
                <wp:effectExtent l="0" t="19050" r="19050" b="0"/>
                <wp:wrapNone/>
                <wp:docPr id="48" name="Arc 48"/>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2F88C" id="Arc 48" o:spid="_x0000_s1026" style="position:absolute;margin-left:192pt;margin-top:6.65pt;width:90pt;height:81pt;z-index:252064768;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7840" behindDoc="0" locked="0" layoutInCell="1" allowOverlap="1" wp14:anchorId="01B1B5C9" wp14:editId="09415167">
                <wp:simplePos x="0" y="0"/>
                <wp:positionH relativeFrom="column">
                  <wp:posOffset>3009900</wp:posOffset>
                </wp:positionH>
                <wp:positionV relativeFrom="paragraph">
                  <wp:posOffset>541655</wp:posOffset>
                </wp:positionV>
                <wp:extent cx="5715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13B84" id="Straight Arrow Connector 45" o:spid="_x0000_s1026" type="#_x0000_t32" style="position:absolute;margin-left:237pt;margin-top:42.65pt;width:45pt;height:0;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" strokecolor="black [3213]" strokeweight=".5pt">
                <v:stroke dashstyle="dash" endarrow="block" joinstyle="miter"/>
              </v:shape>
            </w:pict>
          </mc:Fallback>
        </mc:AlternateContent>
      </w:r>
    </w:p>
    <w:p w14:paraId="7F23ED70" w14:textId="4F9F81CD" w:rsidR="00FA3574" w:rsidRPr="00FA3574" w:rsidRDefault="00FA3574" w:rsidP="00FA3574">
      <w:pPr>
        <w:pStyle w:val="ListParagraph"/>
        <w:rPr>
          <w:rFonts w:ascii="Arial" w:hAnsi="Arial" w:cs="Arial"/>
          <w:sz w:val="22"/>
          <w:szCs w:val="22"/>
          <w:lang w:val="en-GB"/>
        </w:rPr>
      </w:pPr>
    </w:p>
    <w:p w14:paraId="2058CF16" w14:textId="2286C2BA" w:rsidR="00FA3574" w:rsidRPr="00FA3574" w:rsidRDefault="00FA3574" w:rsidP="00FA3574">
      <w:pPr>
        <w:rPr>
          <w:sz w:val="22"/>
          <w:szCs w:val="22"/>
          <w:lang w:val="en-GB"/>
        </w:rPr>
      </w:pPr>
    </w:p>
    <w:p w14:paraId="0A0D39F7" w14:textId="3239CF83" w:rsidR="00FA3574" w:rsidRPr="00FA3574" w:rsidRDefault="00FA3574" w:rsidP="00FA3574">
      <w:pPr>
        <w:rPr>
          <w:sz w:val="22"/>
          <w:szCs w:val="22"/>
          <w:lang w:val="en-GB"/>
        </w:rPr>
      </w:pPr>
    </w:p>
    <w:p w14:paraId="38756A55" w14:textId="51FE739C" w:rsidR="00FA3574" w:rsidRPr="00FA3574" w:rsidRDefault="00FA3574" w:rsidP="00FA3574">
      <w:pPr>
        <w:rPr>
          <w:sz w:val="22"/>
          <w:szCs w:val="22"/>
          <w:lang w:val="en-GB"/>
        </w:rPr>
      </w:pPr>
    </w:p>
    <w:p w14:paraId="0B7D222A" w14:textId="6B43D23F" w:rsidR="00FA3574" w:rsidRPr="00FA3574" w:rsidRDefault="00FA3574" w:rsidP="00FA3574">
      <w:pPr>
        <w:rPr>
          <w:rFonts w:ascii="Arial" w:hAnsi="Arial" w:cs="Arial"/>
          <w:sz w:val="22"/>
          <w:szCs w:val="22"/>
          <w:lang w:val="en-GB"/>
        </w:rPr>
      </w:pPr>
    </w:p>
    <w:p w14:paraId="5A944C38" w14:textId="0C30A75A" w:rsid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Calculate the maximum magnitude of the magnetic field strength at the distance where the clamp is positioned. </w:t>
      </w:r>
    </w:p>
    <w:p w14:paraId="4190D494" w14:textId="1FF488EE" w:rsidR="00F95CAC" w:rsidRPr="00FA3574" w:rsidRDefault="00F95CAC" w:rsidP="00F95CAC">
      <w:pPr>
        <w:pStyle w:val="ListParagraph"/>
        <w:spacing w:after="160" w:line="259" w:lineRule="auto"/>
        <w:jc w:val="right"/>
        <w:rPr>
          <w:rFonts w:ascii="Arial" w:hAnsi="Arial" w:cs="Arial"/>
          <w:sz w:val="22"/>
          <w:szCs w:val="22"/>
          <w:lang w:val="en-GB"/>
        </w:rPr>
      </w:pPr>
      <w:r>
        <w:rPr>
          <w:rFonts w:ascii="Arial" w:hAnsi="Arial" w:cs="Arial"/>
          <w:sz w:val="22"/>
          <w:szCs w:val="22"/>
          <w:lang w:val="en-GB"/>
        </w:rPr>
        <w:t>(2 marks)</w:t>
      </w:r>
    </w:p>
    <w:p w14:paraId="063CEB92" w14:textId="77777777" w:rsidR="00FA3574" w:rsidRPr="00FA3574" w:rsidRDefault="00FA3574" w:rsidP="00FA3574">
      <w:pPr>
        <w:pStyle w:val="ListParagraph"/>
        <w:rPr>
          <w:rFonts w:ascii="Arial" w:hAnsi="Arial" w:cs="Arial"/>
          <w:sz w:val="22"/>
          <w:szCs w:val="22"/>
          <w:lang w:val="en-GB"/>
        </w:rPr>
      </w:pPr>
    </w:p>
    <w:p w14:paraId="6A25F0BD" w14:textId="77777777" w:rsidR="00FA3574" w:rsidRPr="00FA3574" w:rsidRDefault="00FA3574" w:rsidP="00FA3574">
      <w:pPr>
        <w:pStyle w:val="ListParagraph"/>
        <w:rPr>
          <w:rFonts w:ascii="Arial" w:hAnsi="Arial" w:cs="Arial"/>
          <w:sz w:val="22"/>
          <w:szCs w:val="22"/>
          <w:lang w:val="en-GB"/>
        </w:rPr>
      </w:pPr>
    </w:p>
    <w:p w14:paraId="4C918569" w14:textId="77777777" w:rsidR="00FA3574" w:rsidRPr="00FA3574" w:rsidRDefault="00FA3574" w:rsidP="00FA3574">
      <w:pPr>
        <w:pStyle w:val="ListParagraph"/>
        <w:rPr>
          <w:rFonts w:ascii="Arial" w:hAnsi="Arial" w:cs="Arial"/>
          <w:sz w:val="22"/>
          <w:szCs w:val="22"/>
          <w:lang w:val="en-GB"/>
        </w:rPr>
      </w:pPr>
    </w:p>
    <w:p w14:paraId="05B7E590" w14:textId="77777777" w:rsidR="00FA3574" w:rsidRPr="00FA3574" w:rsidRDefault="00FA3574" w:rsidP="00FA3574">
      <w:pPr>
        <w:pStyle w:val="ListParagraph"/>
        <w:rPr>
          <w:rFonts w:ascii="Arial" w:hAnsi="Arial" w:cs="Arial"/>
          <w:sz w:val="22"/>
          <w:szCs w:val="22"/>
          <w:lang w:val="en-GB"/>
        </w:rPr>
      </w:pPr>
    </w:p>
    <w:p w14:paraId="7AEE85AC" w14:textId="77777777" w:rsidR="00FA3574" w:rsidRPr="00FA3574" w:rsidRDefault="00FA3574" w:rsidP="00FA3574">
      <w:pPr>
        <w:pStyle w:val="ListParagraph"/>
        <w:rPr>
          <w:rFonts w:ascii="Arial" w:hAnsi="Arial" w:cs="Arial"/>
          <w:sz w:val="22"/>
          <w:szCs w:val="22"/>
          <w:lang w:val="en-GB"/>
        </w:rPr>
      </w:pPr>
    </w:p>
    <w:p w14:paraId="2E7BB8DD" w14:textId="77777777" w:rsidR="00FA3574" w:rsidRPr="00677280" w:rsidRDefault="00FA3574" w:rsidP="00677280">
      <w:pPr>
        <w:rPr>
          <w:rFonts w:ascii="Arial" w:hAnsi="Arial" w:cs="Arial"/>
          <w:sz w:val="22"/>
          <w:szCs w:val="22"/>
          <w:lang w:val="en-GB"/>
        </w:rPr>
      </w:pPr>
    </w:p>
    <w:p w14:paraId="5B6FB453" w14:textId="77777777" w:rsidR="00FA3574" w:rsidRPr="00FA3574" w:rsidRDefault="00FA3574" w:rsidP="00FA3574">
      <w:pPr>
        <w:pStyle w:val="ListParagraph"/>
        <w:rPr>
          <w:rFonts w:ascii="Arial" w:hAnsi="Arial" w:cs="Arial"/>
          <w:sz w:val="22"/>
          <w:szCs w:val="22"/>
          <w:lang w:val="en-GB"/>
        </w:rPr>
      </w:pPr>
    </w:p>
    <w:p w14:paraId="6765BD46" w14:textId="77777777" w:rsidR="00FA3574" w:rsidRPr="00FA3574" w:rsidRDefault="00FA3574" w:rsidP="00FA3574">
      <w:pPr>
        <w:pStyle w:val="ListParagraph"/>
        <w:rPr>
          <w:rFonts w:ascii="Arial" w:hAnsi="Arial" w:cs="Arial"/>
          <w:sz w:val="22"/>
          <w:szCs w:val="22"/>
          <w:lang w:val="en-GB"/>
        </w:rPr>
      </w:pPr>
    </w:p>
    <w:p w14:paraId="451B2090"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 T</w:t>
      </w:r>
    </w:p>
    <w:p w14:paraId="3CBD1100" w14:textId="77777777" w:rsidR="00FA3574" w:rsidRPr="00FA3574" w:rsidRDefault="00FA3574" w:rsidP="00FA3574">
      <w:pPr>
        <w:pStyle w:val="ListParagraph"/>
        <w:jc w:val="right"/>
        <w:rPr>
          <w:rFonts w:ascii="Arial" w:hAnsi="Arial" w:cs="Arial"/>
          <w:sz w:val="22"/>
          <w:szCs w:val="22"/>
          <w:lang w:val="en-GB"/>
        </w:rPr>
      </w:pPr>
    </w:p>
    <w:p w14:paraId="3C41FAED" w14:textId="77777777" w:rsidR="00FA3574" w:rsidRPr="0010196A" w:rsidRDefault="00FA3574" w:rsidP="0010196A">
      <w:pPr>
        <w:rPr>
          <w:rFonts w:ascii="Arial" w:hAnsi="Arial" w:cs="Arial"/>
          <w:sz w:val="22"/>
          <w:szCs w:val="22"/>
          <w:lang w:val="en-GB"/>
        </w:rPr>
      </w:pPr>
      <w:r w:rsidRPr="0010196A">
        <w:rPr>
          <w:rFonts w:ascii="Arial" w:hAnsi="Arial" w:cs="Arial"/>
          <w:sz w:val="22"/>
          <w:szCs w:val="22"/>
          <w:lang w:val="en-GB"/>
        </w:rPr>
        <w:t xml:space="preserve">The flux change experienced by the iron clamp is completely passed through the secondary coil. </w:t>
      </w:r>
    </w:p>
    <w:p w14:paraId="4A442C57" w14:textId="77777777" w:rsidR="00FA3574" w:rsidRPr="00FA3574" w:rsidRDefault="00FA3574" w:rsidP="00FA3574">
      <w:pPr>
        <w:pStyle w:val="ListParagraph"/>
        <w:rPr>
          <w:rFonts w:ascii="Arial" w:hAnsi="Arial" w:cs="Arial"/>
          <w:sz w:val="22"/>
          <w:szCs w:val="22"/>
          <w:lang w:val="en-GB"/>
        </w:rPr>
      </w:pPr>
    </w:p>
    <w:p w14:paraId="3465E211"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maximum flux change experienced by the coil if its cross-sectional area is 4.00 cm</w:t>
      </w:r>
      <w:r w:rsidRPr="00FA3574">
        <w:rPr>
          <w:rFonts w:ascii="Arial" w:hAnsi="Arial" w:cs="Arial"/>
          <w:sz w:val="22"/>
          <w:szCs w:val="22"/>
          <w:vertAlign w:val="superscript"/>
          <w:lang w:val="en-GB"/>
        </w:rPr>
        <w:t>2</w:t>
      </w:r>
      <w:r w:rsidRPr="00FA3574">
        <w:rPr>
          <w:rFonts w:ascii="Arial" w:hAnsi="Arial" w:cs="Arial"/>
          <w:sz w:val="22"/>
          <w:szCs w:val="22"/>
          <w:lang w:val="en-GB"/>
        </w:rPr>
        <w:t>. [If you were unable to calculate an answer for part c), use a value of 1.30 x 10</w:t>
      </w:r>
      <w:r w:rsidRPr="00FA3574">
        <w:rPr>
          <w:rFonts w:ascii="Arial" w:hAnsi="Arial" w:cs="Arial"/>
          <w:sz w:val="22"/>
          <w:szCs w:val="22"/>
          <w:vertAlign w:val="superscript"/>
          <w:lang w:val="en-GB"/>
        </w:rPr>
        <w:t>-4</w:t>
      </w:r>
      <w:r w:rsidRPr="00FA3574">
        <w:rPr>
          <w:rFonts w:ascii="Arial" w:hAnsi="Arial" w:cs="Arial"/>
          <w:sz w:val="22"/>
          <w:szCs w:val="22"/>
          <w:lang w:val="en-GB"/>
        </w:rPr>
        <w:t xml:space="preserve"> T]</w:t>
      </w:r>
    </w:p>
    <w:p w14:paraId="439E858F"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3376A18E" w14:textId="77777777" w:rsidR="00FA3574" w:rsidRPr="00FA3574" w:rsidRDefault="00FA3574" w:rsidP="00FA3574">
      <w:pPr>
        <w:pStyle w:val="ListParagraph"/>
        <w:jc w:val="right"/>
        <w:rPr>
          <w:rFonts w:ascii="Arial" w:hAnsi="Arial" w:cs="Arial"/>
          <w:sz w:val="22"/>
          <w:szCs w:val="22"/>
          <w:lang w:val="en-GB"/>
        </w:rPr>
      </w:pPr>
    </w:p>
    <w:p w14:paraId="69209FEC" w14:textId="77777777" w:rsidR="00FA3574" w:rsidRPr="00FA3574" w:rsidRDefault="00FA3574" w:rsidP="00FA3574">
      <w:pPr>
        <w:pStyle w:val="ListParagraph"/>
        <w:jc w:val="right"/>
        <w:rPr>
          <w:rFonts w:ascii="Arial" w:hAnsi="Arial" w:cs="Arial"/>
          <w:sz w:val="22"/>
          <w:szCs w:val="22"/>
          <w:lang w:val="en-GB"/>
        </w:rPr>
      </w:pPr>
    </w:p>
    <w:p w14:paraId="23A40AAF" w14:textId="77777777" w:rsidR="00FA3574" w:rsidRPr="00FA3574" w:rsidRDefault="00FA3574" w:rsidP="00FA3574">
      <w:pPr>
        <w:pStyle w:val="ListParagraph"/>
        <w:jc w:val="right"/>
        <w:rPr>
          <w:rFonts w:ascii="Arial" w:hAnsi="Arial" w:cs="Arial"/>
          <w:sz w:val="22"/>
          <w:szCs w:val="22"/>
          <w:lang w:val="en-GB"/>
        </w:rPr>
      </w:pPr>
    </w:p>
    <w:p w14:paraId="673AAF44" w14:textId="77777777" w:rsidR="00FA3574" w:rsidRPr="00FA3574" w:rsidRDefault="00FA3574" w:rsidP="00FA3574">
      <w:pPr>
        <w:pStyle w:val="ListParagraph"/>
        <w:jc w:val="right"/>
        <w:rPr>
          <w:rFonts w:ascii="Arial" w:hAnsi="Arial" w:cs="Arial"/>
          <w:sz w:val="22"/>
          <w:szCs w:val="22"/>
          <w:lang w:val="en-GB"/>
        </w:rPr>
      </w:pPr>
    </w:p>
    <w:p w14:paraId="5162BFC9" w14:textId="77777777" w:rsidR="00FA3574" w:rsidRPr="00FA3574" w:rsidRDefault="00FA3574" w:rsidP="00FA3574">
      <w:pPr>
        <w:pStyle w:val="ListParagraph"/>
        <w:jc w:val="right"/>
        <w:rPr>
          <w:rFonts w:ascii="Arial" w:hAnsi="Arial" w:cs="Arial"/>
          <w:sz w:val="22"/>
          <w:szCs w:val="22"/>
          <w:lang w:val="en-GB"/>
        </w:rPr>
      </w:pPr>
    </w:p>
    <w:p w14:paraId="54645411" w14:textId="77777777" w:rsidR="00FA3574" w:rsidRPr="00FA3574" w:rsidRDefault="00FA3574" w:rsidP="00FA3574">
      <w:pPr>
        <w:pStyle w:val="ListParagraph"/>
        <w:jc w:val="right"/>
        <w:rPr>
          <w:rFonts w:ascii="Arial" w:hAnsi="Arial" w:cs="Arial"/>
          <w:sz w:val="22"/>
          <w:szCs w:val="22"/>
          <w:lang w:val="en-GB"/>
        </w:rPr>
      </w:pPr>
    </w:p>
    <w:p w14:paraId="27F9E60C" w14:textId="77777777" w:rsidR="00FA3574" w:rsidRPr="00FA3574" w:rsidRDefault="00FA3574" w:rsidP="00FA3574">
      <w:pPr>
        <w:pStyle w:val="ListParagraph"/>
        <w:jc w:val="right"/>
        <w:rPr>
          <w:rFonts w:ascii="Arial" w:hAnsi="Arial" w:cs="Arial"/>
          <w:sz w:val="22"/>
          <w:szCs w:val="22"/>
          <w:lang w:val="en-GB"/>
        </w:rPr>
      </w:pPr>
    </w:p>
    <w:p w14:paraId="38FB13FB" w14:textId="77777777" w:rsidR="00FA3574" w:rsidRPr="00FA3574" w:rsidRDefault="00FA3574" w:rsidP="00FA3574">
      <w:pPr>
        <w:pStyle w:val="ListParagraph"/>
        <w:jc w:val="right"/>
        <w:rPr>
          <w:rFonts w:ascii="Arial" w:hAnsi="Arial" w:cs="Arial"/>
          <w:sz w:val="22"/>
          <w:szCs w:val="22"/>
          <w:lang w:val="en-GB"/>
        </w:rPr>
      </w:pPr>
    </w:p>
    <w:p w14:paraId="133A51D0" w14:textId="77777777" w:rsidR="00FA3574" w:rsidRPr="00FA3574" w:rsidRDefault="00FA3574" w:rsidP="00FA3574">
      <w:pPr>
        <w:pStyle w:val="ListParagraph"/>
        <w:jc w:val="right"/>
        <w:rPr>
          <w:rFonts w:ascii="Arial" w:hAnsi="Arial" w:cs="Arial"/>
          <w:sz w:val="22"/>
          <w:szCs w:val="22"/>
          <w:lang w:val="en-GB"/>
        </w:rPr>
      </w:pPr>
    </w:p>
    <w:p w14:paraId="6A265A73" w14:textId="38110A8F" w:rsidR="00FA3574" w:rsidRDefault="00FA3574" w:rsidP="00677280">
      <w:pPr>
        <w:rPr>
          <w:rFonts w:ascii="Arial" w:hAnsi="Arial" w:cs="Arial"/>
          <w:sz w:val="22"/>
          <w:szCs w:val="22"/>
          <w:lang w:val="en-GB"/>
        </w:rPr>
      </w:pPr>
    </w:p>
    <w:p w14:paraId="00CED411" w14:textId="19AA2FF3" w:rsidR="00A872DF" w:rsidRDefault="00A872DF" w:rsidP="00677280">
      <w:pPr>
        <w:rPr>
          <w:rFonts w:ascii="Arial" w:hAnsi="Arial" w:cs="Arial"/>
          <w:sz w:val="22"/>
          <w:szCs w:val="22"/>
          <w:lang w:val="en-GB"/>
        </w:rPr>
      </w:pPr>
    </w:p>
    <w:p w14:paraId="30FE315B" w14:textId="22B83841" w:rsidR="00A872DF" w:rsidRDefault="00A872DF" w:rsidP="00677280">
      <w:pPr>
        <w:rPr>
          <w:rFonts w:ascii="Arial" w:hAnsi="Arial" w:cs="Arial"/>
          <w:sz w:val="22"/>
          <w:szCs w:val="22"/>
          <w:lang w:val="en-GB"/>
        </w:rPr>
      </w:pPr>
    </w:p>
    <w:p w14:paraId="1052DCB0" w14:textId="55E8F735" w:rsidR="00A872DF" w:rsidRDefault="00A872DF" w:rsidP="00677280">
      <w:pPr>
        <w:rPr>
          <w:rFonts w:ascii="Arial" w:hAnsi="Arial" w:cs="Arial"/>
          <w:sz w:val="22"/>
          <w:szCs w:val="22"/>
          <w:lang w:val="en-GB"/>
        </w:rPr>
      </w:pPr>
    </w:p>
    <w:p w14:paraId="65609557" w14:textId="77777777" w:rsidR="00A872DF" w:rsidRPr="00677280" w:rsidRDefault="00A872DF" w:rsidP="00677280">
      <w:pPr>
        <w:rPr>
          <w:rFonts w:ascii="Arial" w:hAnsi="Arial" w:cs="Arial"/>
          <w:sz w:val="22"/>
          <w:szCs w:val="22"/>
          <w:lang w:val="en-GB"/>
        </w:rPr>
      </w:pPr>
    </w:p>
    <w:p w14:paraId="5C68CECF" w14:textId="77777777" w:rsidR="00FA3574" w:rsidRPr="00FA3574" w:rsidRDefault="00FA3574" w:rsidP="00FA3574">
      <w:pPr>
        <w:pStyle w:val="ListParagraph"/>
        <w:jc w:val="right"/>
        <w:rPr>
          <w:rFonts w:ascii="Arial" w:hAnsi="Arial" w:cs="Arial"/>
          <w:sz w:val="22"/>
          <w:szCs w:val="22"/>
          <w:lang w:val="en-GB"/>
        </w:rPr>
      </w:pPr>
    </w:p>
    <w:p w14:paraId="3BD2BDA8"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_________________ Wb</w:t>
      </w:r>
    </w:p>
    <w:p w14:paraId="1EC2A36F" w14:textId="22BB225D"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lastRenderedPageBreak/>
        <w:t>Hence, calculate the average EMF (Ɛ) generated in the secondary coil if it consists of 250 turns.</w:t>
      </w:r>
    </w:p>
    <w:p w14:paraId="2C04A527"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9409C1D" w14:textId="77777777" w:rsidR="00FA3574" w:rsidRPr="00FA3574" w:rsidRDefault="00FA3574" w:rsidP="00FA3574">
      <w:pPr>
        <w:pStyle w:val="ListParagraph"/>
        <w:rPr>
          <w:rFonts w:ascii="Arial" w:hAnsi="Arial" w:cs="Arial"/>
          <w:sz w:val="22"/>
          <w:szCs w:val="22"/>
          <w:lang w:val="en-GB"/>
        </w:rPr>
      </w:pPr>
    </w:p>
    <w:p w14:paraId="4EB1E14C" w14:textId="77777777" w:rsidR="00FA3574" w:rsidRPr="00FA3574" w:rsidRDefault="00FA3574" w:rsidP="00FA3574">
      <w:pPr>
        <w:pStyle w:val="ListParagraph"/>
        <w:rPr>
          <w:rFonts w:ascii="Arial" w:hAnsi="Arial" w:cs="Arial"/>
          <w:sz w:val="22"/>
          <w:szCs w:val="22"/>
          <w:lang w:val="en-GB"/>
        </w:rPr>
      </w:pPr>
    </w:p>
    <w:p w14:paraId="191CF581" w14:textId="77777777" w:rsidR="00FA3574" w:rsidRPr="00FA3574" w:rsidRDefault="00FA3574" w:rsidP="00FA3574">
      <w:pPr>
        <w:pStyle w:val="ListParagraph"/>
        <w:rPr>
          <w:rFonts w:ascii="Arial" w:hAnsi="Arial" w:cs="Arial"/>
          <w:sz w:val="22"/>
          <w:szCs w:val="22"/>
          <w:lang w:val="en-GB"/>
        </w:rPr>
      </w:pPr>
    </w:p>
    <w:p w14:paraId="070327FD" w14:textId="77777777" w:rsidR="00FA3574" w:rsidRPr="00FA3574" w:rsidRDefault="00FA3574" w:rsidP="00FA3574">
      <w:pPr>
        <w:pStyle w:val="ListParagraph"/>
        <w:rPr>
          <w:rFonts w:ascii="Arial" w:hAnsi="Arial" w:cs="Arial"/>
          <w:sz w:val="22"/>
          <w:szCs w:val="22"/>
          <w:lang w:val="en-GB"/>
        </w:rPr>
      </w:pPr>
    </w:p>
    <w:p w14:paraId="1F21CB63" w14:textId="77777777" w:rsidR="00FA3574" w:rsidRPr="00FA3574" w:rsidRDefault="00FA3574" w:rsidP="00FA3574">
      <w:pPr>
        <w:pStyle w:val="ListParagraph"/>
        <w:rPr>
          <w:rFonts w:ascii="Arial" w:hAnsi="Arial" w:cs="Arial"/>
          <w:sz w:val="22"/>
          <w:szCs w:val="22"/>
          <w:lang w:val="en-GB"/>
        </w:rPr>
      </w:pPr>
    </w:p>
    <w:p w14:paraId="6E844A76" w14:textId="77777777" w:rsidR="00FA3574" w:rsidRPr="00FA3574" w:rsidRDefault="00FA3574" w:rsidP="00FA3574">
      <w:pPr>
        <w:pStyle w:val="ListParagraph"/>
        <w:rPr>
          <w:rFonts w:ascii="Arial" w:hAnsi="Arial" w:cs="Arial"/>
          <w:sz w:val="22"/>
          <w:szCs w:val="22"/>
          <w:lang w:val="en-GB"/>
        </w:rPr>
      </w:pPr>
    </w:p>
    <w:p w14:paraId="6429853B" w14:textId="77777777" w:rsidR="00FA3574" w:rsidRPr="00FA3574" w:rsidRDefault="00FA3574" w:rsidP="00FA3574">
      <w:pPr>
        <w:pStyle w:val="ListParagraph"/>
        <w:rPr>
          <w:rFonts w:ascii="Arial" w:hAnsi="Arial" w:cs="Arial"/>
          <w:sz w:val="22"/>
          <w:szCs w:val="22"/>
          <w:lang w:val="en-GB"/>
        </w:rPr>
      </w:pPr>
    </w:p>
    <w:p w14:paraId="27E905B9" w14:textId="77777777" w:rsidR="00FA3574" w:rsidRPr="00FA3574" w:rsidRDefault="00FA3574" w:rsidP="00FA3574">
      <w:pPr>
        <w:pStyle w:val="ListParagraph"/>
        <w:rPr>
          <w:rFonts w:ascii="Arial" w:hAnsi="Arial" w:cs="Arial"/>
          <w:sz w:val="22"/>
          <w:szCs w:val="22"/>
          <w:lang w:val="en-GB"/>
        </w:rPr>
      </w:pPr>
    </w:p>
    <w:p w14:paraId="318D4327" w14:textId="77777777" w:rsidR="00FA3574" w:rsidRPr="00FA3574" w:rsidRDefault="00FA3574" w:rsidP="00FA3574">
      <w:pPr>
        <w:pStyle w:val="ListParagraph"/>
        <w:rPr>
          <w:rFonts w:ascii="Arial" w:hAnsi="Arial" w:cs="Arial"/>
          <w:sz w:val="22"/>
          <w:szCs w:val="22"/>
          <w:lang w:val="en-GB"/>
        </w:rPr>
      </w:pPr>
    </w:p>
    <w:p w14:paraId="13560ACF" w14:textId="77777777" w:rsidR="00FA3574" w:rsidRPr="00FA3574" w:rsidRDefault="00FA3574" w:rsidP="00FA3574">
      <w:pPr>
        <w:pStyle w:val="ListParagraph"/>
        <w:rPr>
          <w:rFonts w:ascii="Arial" w:hAnsi="Arial" w:cs="Arial"/>
          <w:sz w:val="22"/>
          <w:szCs w:val="22"/>
          <w:lang w:val="en-GB"/>
        </w:rPr>
      </w:pPr>
    </w:p>
    <w:p w14:paraId="66E9604B" w14:textId="77777777" w:rsidR="00FA3574" w:rsidRPr="00FA3574" w:rsidRDefault="00FA3574" w:rsidP="00FA3574">
      <w:pPr>
        <w:pStyle w:val="ListParagraph"/>
        <w:rPr>
          <w:rFonts w:ascii="Arial" w:hAnsi="Arial" w:cs="Arial"/>
          <w:sz w:val="22"/>
          <w:szCs w:val="22"/>
          <w:lang w:val="en-GB"/>
        </w:rPr>
      </w:pPr>
    </w:p>
    <w:p w14:paraId="222006D2" w14:textId="77777777" w:rsidR="00FA3574" w:rsidRPr="00FA3574" w:rsidRDefault="00FA3574" w:rsidP="00FA3574">
      <w:pPr>
        <w:pStyle w:val="ListParagraph"/>
        <w:rPr>
          <w:rFonts w:ascii="Arial" w:hAnsi="Arial" w:cs="Arial"/>
          <w:sz w:val="22"/>
          <w:szCs w:val="22"/>
          <w:lang w:val="en-GB"/>
        </w:rPr>
      </w:pPr>
    </w:p>
    <w:p w14:paraId="41B27D81" w14:textId="77777777" w:rsidR="00FA3574" w:rsidRPr="00FA3574" w:rsidRDefault="00FA3574" w:rsidP="00FA3574">
      <w:pPr>
        <w:pStyle w:val="ListParagraph"/>
        <w:rPr>
          <w:rFonts w:ascii="Arial" w:hAnsi="Arial" w:cs="Arial"/>
          <w:sz w:val="22"/>
          <w:szCs w:val="22"/>
          <w:lang w:val="en-GB"/>
        </w:rPr>
      </w:pPr>
    </w:p>
    <w:p w14:paraId="7785A82F" w14:textId="77777777" w:rsidR="00FA3574" w:rsidRPr="00FA3574" w:rsidRDefault="00FA3574" w:rsidP="00FA3574">
      <w:pPr>
        <w:pStyle w:val="ListParagraph"/>
        <w:rPr>
          <w:rFonts w:ascii="Arial" w:hAnsi="Arial" w:cs="Arial"/>
          <w:sz w:val="22"/>
          <w:szCs w:val="22"/>
          <w:lang w:val="en-GB"/>
        </w:rPr>
      </w:pPr>
    </w:p>
    <w:p w14:paraId="5D92099C" w14:textId="77777777" w:rsidR="00FA3574" w:rsidRPr="00FA3574" w:rsidRDefault="00FA3574" w:rsidP="00FA3574">
      <w:pPr>
        <w:pStyle w:val="ListParagraph"/>
        <w:rPr>
          <w:rFonts w:ascii="Arial" w:hAnsi="Arial" w:cs="Arial"/>
          <w:sz w:val="22"/>
          <w:szCs w:val="22"/>
          <w:lang w:val="en-GB"/>
        </w:rPr>
      </w:pPr>
    </w:p>
    <w:p w14:paraId="46878D4C"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V</w:t>
      </w:r>
    </w:p>
    <w:p w14:paraId="59447E77" w14:textId="77777777" w:rsidR="00FA3574" w:rsidRPr="00FA3574" w:rsidRDefault="00FA3574" w:rsidP="00FA3574">
      <w:pPr>
        <w:pStyle w:val="ListParagraph"/>
        <w:jc w:val="right"/>
        <w:rPr>
          <w:rFonts w:ascii="Arial" w:hAnsi="Arial" w:cs="Arial"/>
          <w:sz w:val="22"/>
          <w:szCs w:val="22"/>
          <w:lang w:val="en-GB"/>
        </w:rPr>
      </w:pPr>
    </w:p>
    <w:p w14:paraId="33B47D9D"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Would this </w:t>
      </w:r>
      <w:proofErr w:type="gramStart"/>
      <w:r w:rsidRPr="00FA3574">
        <w:rPr>
          <w:rFonts w:ascii="Arial" w:hAnsi="Arial" w:cs="Arial"/>
          <w:sz w:val="22"/>
          <w:szCs w:val="22"/>
          <w:lang w:val="en-GB"/>
        </w:rPr>
        <w:t>particular type of circuit</w:t>
      </w:r>
      <w:proofErr w:type="gramEnd"/>
      <w:r w:rsidRPr="00FA3574">
        <w:rPr>
          <w:rFonts w:ascii="Arial" w:hAnsi="Arial" w:cs="Arial"/>
          <w:sz w:val="22"/>
          <w:szCs w:val="22"/>
          <w:lang w:val="en-GB"/>
        </w:rPr>
        <w:t xml:space="preserve"> clamp work for a DC circuit? Explain.</w:t>
      </w:r>
    </w:p>
    <w:p w14:paraId="2E43B678" w14:textId="35ACF31B"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6F71F16" w14:textId="11706563" w:rsidR="003D0E00" w:rsidRDefault="003D0E00" w:rsidP="00FA3574">
      <w:pPr>
        <w:pStyle w:val="ListParagraph"/>
        <w:jc w:val="right"/>
        <w:rPr>
          <w:rFonts w:ascii="Arial" w:hAnsi="Arial" w:cs="Arial"/>
          <w:sz w:val="22"/>
          <w:szCs w:val="22"/>
          <w:lang w:val="en-GB"/>
        </w:rPr>
      </w:pPr>
    </w:p>
    <w:p w14:paraId="1FEE4B01" w14:textId="5D0B08CD" w:rsidR="003D0E00" w:rsidRDefault="003D0E00" w:rsidP="003D0E00">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5D9B95" w14:textId="77777777" w:rsidR="003D0E00" w:rsidRPr="003D0E00" w:rsidRDefault="003D0E00" w:rsidP="003D0E00">
      <w:pPr>
        <w:rPr>
          <w:rFonts w:ascii="Arial" w:hAnsi="Arial" w:cs="Arial"/>
          <w:sz w:val="22"/>
          <w:szCs w:val="22"/>
          <w:lang w:val="en-GB"/>
        </w:rPr>
      </w:pPr>
    </w:p>
    <w:p w14:paraId="510D08ED" w14:textId="77777777" w:rsidR="00C97EB5" w:rsidRDefault="00C97EB5" w:rsidP="009470DA">
      <w:pPr>
        <w:rPr>
          <w:rFonts w:ascii="Arial" w:hAnsi="Arial" w:cs="Arial"/>
          <w:b/>
          <w:sz w:val="22"/>
          <w:szCs w:val="22"/>
        </w:rPr>
      </w:pPr>
    </w:p>
    <w:p w14:paraId="6E60141D" w14:textId="77777777" w:rsidR="009470DA" w:rsidRDefault="009470DA" w:rsidP="009470DA">
      <w:pPr>
        <w:rPr>
          <w:rFonts w:ascii="Arial" w:hAnsi="Arial" w:cs="Arial"/>
          <w:b/>
          <w:sz w:val="22"/>
          <w:szCs w:val="22"/>
        </w:rPr>
      </w:pPr>
    </w:p>
    <w:p w14:paraId="289764F3" w14:textId="77777777" w:rsidR="009470DA" w:rsidRPr="009470DA" w:rsidRDefault="009470DA" w:rsidP="009470DA">
      <w:pPr>
        <w:pStyle w:val="ListParagraph"/>
        <w:rPr>
          <w:rFonts w:ascii="Arial" w:eastAsiaTheme="minorEastAsia" w:hAnsi="Arial" w:cs="Arial"/>
          <w:sz w:val="22"/>
          <w:szCs w:val="22"/>
        </w:rPr>
      </w:pPr>
    </w:p>
    <w:p w14:paraId="530893B2" w14:textId="77777777" w:rsidR="009470DA" w:rsidRPr="009470DA" w:rsidRDefault="009470DA" w:rsidP="009470DA">
      <w:pPr>
        <w:pStyle w:val="ListParagraph"/>
        <w:rPr>
          <w:rFonts w:ascii="Arial" w:eastAsiaTheme="minorEastAsia" w:hAnsi="Arial" w:cs="Arial"/>
          <w:sz w:val="22"/>
          <w:szCs w:val="22"/>
        </w:rPr>
      </w:pPr>
    </w:p>
    <w:p w14:paraId="0B16F034" w14:textId="789CFB05" w:rsidR="009470DA" w:rsidRPr="009470DA" w:rsidRDefault="009470DA" w:rsidP="00A262B1">
      <w:pPr>
        <w:pStyle w:val="ListParagraph"/>
        <w:ind w:left="0"/>
        <w:jc w:val="center"/>
        <w:rPr>
          <w:rFonts w:ascii="Arial" w:eastAsiaTheme="minorEastAsia" w:hAnsi="Arial" w:cs="Arial"/>
          <w:sz w:val="22"/>
          <w:szCs w:val="22"/>
        </w:rPr>
      </w:pPr>
    </w:p>
    <w:p w14:paraId="0A09BAE2"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32532839" w14:textId="58426AF1"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3</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w:t>
      </w:r>
      <w:r w:rsidR="0030639F">
        <w:rPr>
          <w:rFonts w:ascii="Arial" w:hAnsi="Arial" w:cs="Arial"/>
          <w:b/>
          <w:sz w:val="22"/>
          <w:szCs w:val="22"/>
        </w:rPr>
        <w:t>4</w:t>
      </w:r>
      <w:r w:rsidR="00996C97">
        <w:rPr>
          <w:rFonts w:ascii="Arial" w:hAnsi="Arial" w:cs="Arial"/>
          <w:b/>
          <w:sz w:val="22"/>
          <w:szCs w:val="22"/>
        </w:rPr>
        <w:t xml:space="preserve"> marks)</w:t>
      </w:r>
    </w:p>
    <w:p w14:paraId="3B3AEE6B" w14:textId="77777777" w:rsidR="00FB6515" w:rsidRDefault="00FB6515" w:rsidP="00996C97">
      <w:pPr>
        <w:rPr>
          <w:rFonts w:ascii="Arial" w:hAnsi="Arial" w:cs="Arial"/>
          <w:b/>
          <w:sz w:val="22"/>
          <w:szCs w:val="22"/>
        </w:rPr>
      </w:pPr>
    </w:p>
    <w:p w14:paraId="74C240D4" w14:textId="77777777"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The diagram below is an illustration of a drawbridge. Both sides of the drawbridge (</w:t>
      </w:r>
      <w:proofErr w:type="spellStart"/>
      <w:r w:rsidRPr="006C0626">
        <w:rPr>
          <w:rFonts w:ascii="Arial" w:hAnsi="Arial" w:cs="Arial"/>
          <w:sz w:val="22"/>
          <w:szCs w:val="22"/>
          <w:lang w:val="en-GB"/>
        </w:rPr>
        <w:t>ie</w:t>
      </w:r>
      <w:proofErr w:type="spellEnd"/>
      <w:r w:rsidRPr="006C0626">
        <w:rPr>
          <w:rFonts w:ascii="Arial" w:hAnsi="Arial" w:cs="Arial"/>
          <w:sz w:val="22"/>
          <w:szCs w:val="22"/>
          <w:lang w:val="en-GB"/>
        </w:rPr>
        <w:t xml:space="preserve"> – left-hand side and right-hand side) are identical. </w:t>
      </w:r>
    </w:p>
    <w:p w14:paraId="6C2A2309" w14:textId="77777777" w:rsidR="006C0626" w:rsidRDefault="006C0626" w:rsidP="006C0626">
      <w:pPr>
        <w:rPr>
          <w:rFonts w:ascii="Arial" w:hAnsi="Arial" w:cs="Arial"/>
          <w:sz w:val="22"/>
          <w:szCs w:val="22"/>
          <w:lang w:val="en-GB"/>
        </w:rPr>
      </w:pPr>
    </w:p>
    <w:p w14:paraId="5B3DF661" w14:textId="3B635113"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 xml:space="preserve">In this position, the two sections of the bridge ‘tarmac’ are raised into the positions shown so that boats and other water traffic can pass safely underneath. </w:t>
      </w:r>
    </w:p>
    <w:p w14:paraId="7321E0B2" w14:textId="635B2AD5" w:rsidR="006C0626" w:rsidRPr="006C0626" w:rsidRDefault="009C4CAA"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77056" behindDoc="0" locked="0" layoutInCell="1" allowOverlap="1" wp14:anchorId="6296682B" wp14:editId="45B6386F">
                <wp:simplePos x="0" y="0"/>
                <wp:positionH relativeFrom="column">
                  <wp:posOffset>1282065</wp:posOffset>
                </wp:positionH>
                <wp:positionV relativeFrom="paragraph">
                  <wp:posOffset>113665</wp:posOffset>
                </wp:positionV>
                <wp:extent cx="1346200" cy="933450"/>
                <wp:effectExtent l="0" t="0" r="25400" b="19050"/>
                <wp:wrapNone/>
                <wp:docPr id="58" name="Straight Connector 58"/>
                <wp:cNvGraphicFramePr/>
                <a:graphic xmlns:a="http://schemas.openxmlformats.org/drawingml/2006/main">
                  <a:graphicData uri="http://schemas.microsoft.com/office/word/2010/wordprocessingShape">
                    <wps:wsp>
                      <wps:cNvCnPr/>
                      <wps:spPr>
                        <a:xfrm flipH="1" flipV="1">
                          <a:off x="0" y="0"/>
                          <a:ext cx="134620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A04E" id="Straight Connector 58" o:spid="_x0000_s1026" style="position:absolute;flip:x 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5pt,8.95pt" to="206.9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" strokecolor="black [3200]" strokeweight=".5pt">
                <v:stroke joinstyle="miter"/>
              </v:line>
            </w:pict>
          </mc:Fallback>
        </mc:AlternateContent>
      </w:r>
      <w:r w:rsidR="000A0E99" w:rsidRPr="006C0626">
        <w:rPr>
          <w:rFonts w:ascii="Arial" w:hAnsi="Arial" w:cs="Arial"/>
          <w:noProof/>
          <w:sz w:val="22"/>
          <w:szCs w:val="22"/>
          <w:lang w:val="en-GB"/>
        </w:rPr>
        <mc:AlternateContent>
          <mc:Choice Requires="wps">
            <w:drawing>
              <wp:anchor distT="0" distB="0" distL="114300" distR="114300" simplePos="0" relativeHeight="252078080" behindDoc="1" locked="0" layoutInCell="1" allowOverlap="1" wp14:anchorId="0619EA33" wp14:editId="2D4268F6">
                <wp:simplePos x="0" y="0"/>
                <wp:positionH relativeFrom="column">
                  <wp:posOffset>3199765</wp:posOffset>
                </wp:positionH>
                <wp:positionV relativeFrom="paragraph">
                  <wp:posOffset>151765</wp:posOffset>
                </wp:positionV>
                <wp:extent cx="1200150" cy="8953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12001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1268C" id="Straight Connector 49" o:spid="_x0000_s1026" style="position:absolute;flip:y;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1.95pt" to="346.4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" strokecolor="black [3200]" strokeweight=".5pt">
                <v:stroke joinstyle="miter"/>
              </v:line>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75008" behindDoc="0" locked="0" layoutInCell="1" allowOverlap="1" wp14:anchorId="28219E82" wp14:editId="13AF919C">
                <wp:simplePos x="0" y="0"/>
                <wp:positionH relativeFrom="column">
                  <wp:posOffset>1143635</wp:posOffset>
                </wp:positionH>
                <wp:positionV relativeFrom="paragraph">
                  <wp:posOffset>114935</wp:posOffset>
                </wp:positionV>
                <wp:extent cx="228600" cy="228600"/>
                <wp:effectExtent l="0" t="0" r="19050" b="19050"/>
                <wp:wrapNone/>
                <wp:docPr id="42" name="Oval 4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80E2B" id="Oval 42" o:spid="_x0000_s1026" style="position:absolute;margin-left:90.05pt;margin-top:9.05pt;width:18pt;height:18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" fillcolor="#bfbfbf [2412]" strokecolor="black [3213]" strokeweight="1pt">
                <v:stroke joinstyle="miter"/>
              </v:oval>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76032" behindDoc="1" locked="0" layoutInCell="1" allowOverlap="1" wp14:anchorId="0DDB1E50" wp14:editId="118FF8C9">
                <wp:simplePos x="0" y="0"/>
                <wp:positionH relativeFrom="column">
                  <wp:posOffset>4343400</wp:posOffset>
                </wp:positionH>
                <wp:positionV relativeFrom="paragraph">
                  <wp:posOffset>149225</wp:posOffset>
                </wp:positionV>
                <wp:extent cx="228600" cy="228600"/>
                <wp:effectExtent l="0" t="0" r="19050" b="19050"/>
                <wp:wrapNone/>
                <wp:docPr id="41" name="Oval 4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4F9EF" id="Oval 41" o:spid="_x0000_s1026" style="position:absolute;margin-left:342pt;margin-top:11.75pt;width:18pt;height:18pt;z-index:-25124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" fillcolor="#bfbfbf [2412]" strokecolor="black [3213]" strokeweight="1pt">
                <v:stroke joinstyle="miter"/>
              </v:oval>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89344" behindDoc="1" locked="0" layoutInCell="1" allowOverlap="1" wp14:anchorId="786BCD5D" wp14:editId="0786B980">
                <wp:simplePos x="0" y="0"/>
                <wp:positionH relativeFrom="column">
                  <wp:posOffset>1341120</wp:posOffset>
                </wp:positionH>
                <wp:positionV relativeFrom="paragraph">
                  <wp:posOffset>6985</wp:posOffset>
                </wp:positionV>
                <wp:extent cx="914400" cy="228600"/>
                <wp:effectExtent l="0" t="0" r="6985"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BCD5D" id="Text Box 43" o:spid="_x0000_s1078" type="#_x0000_t202" style="position:absolute;margin-left:105.6pt;margin-top:.55pt;width:1in;height:18pt;z-index:-25122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" fillcolor="white [3201]" stroked="f" strokeweight=".5pt">
                <v:textbo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p>
    <w:p w14:paraId="75B5F75C" w14:textId="6797057F" w:rsidR="006C0626" w:rsidRPr="006C0626" w:rsidRDefault="006C0626"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84224" behindDoc="0" locked="0" layoutInCell="1" allowOverlap="1" wp14:anchorId="79A6FE01" wp14:editId="166B6C7E">
                <wp:simplePos x="0" y="0"/>
                <wp:positionH relativeFrom="column">
                  <wp:posOffset>4572000</wp:posOffset>
                </wp:positionH>
                <wp:positionV relativeFrom="paragraph">
                  <wp:posOffset>92075</wp:posOffset>
                </wp:positionV>
                <wp:extent cx="1066800" cy="1625600"/>
                <wp:effectExtent l="0" t="0" r="19050" b="31750"/>
                <wp:wrapNone/>
                <wp:docPr id="50" name="Straight Connector 50"/>
                <wp:cNvGraphicFramePr/>
                <a:graphic xmlns:a="http://schemas.openxmlformats.org/drawingml/2006/main">
                  <a:graphicData uri="http://schemas.microsoft.com/office/word/2010/wordprocessingShape">
                    <wps:wsp>
                      <wps:cNvCnPr/>
                      <wps:spPr>
                        <a:xfrm>
                          <a:off x="0" y="0"/>
                          <a:ext cx="1066800" cy="162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345A" id="Straight Connector 50"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7.25pt" to="444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" strokecolor="black [3200]" strokeweight=".5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2176" behindDoc="0" locked="0" layoutInCell="1" allowOverlap="1" wp14:anchorId="322DE8A1" wp14:editId="26422D93">
                <wp:simplePos x="0" y="0"/>
                <wp:positionH relativeFrom="column">
                  <wp:posOffset>107949</wp:posOffset>
                </wp:positionH>
                <wp:positionV relativeFrom="paragraph">
                  <wp:posOffset>33020</wp:posOffset>
                </wp:positionV>
                <wp:extent cx="1035685" cy="1638300"/>
                <wp:effectExtent l="0" t="0" r="31115" b="19050"/>
                <wp:wrapNone/>
                <wp:docPr id="51" name="Straight Connector 51"/>
                <wp:cNvGraphicFramePr/>
                <a:graphic xmlns:a="http://schemas.openxmlformats.org/drawingml/2006/main">
                  <a:graphicData uri="http://schemas.microsoft.com/office/word/2010/wordprocessingShape">
                    <wps:wsp>
                      <wps:cNvCnPr/>
                      <wps:spPr>
                        <a:xfrm flipH="1">
                          <a:off x="0" y="0"/>
                          <a:ext cx="103568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1BF35" id="Straight Connector 51" o:spid="_x0000_s1026" style="position:absolute;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6pt" to="90.0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" strokecolor="black [3200]" strokeweight=".5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4464" behindDoc="1" locked="0" layoutInCell="1" allowOverlap="1" wp14:anchorId="53DB2603" wp14:editId="194E111E">
                <wp:simplePos x="0" y="0"/>
                <wp:positionH relativeFrom="column">
                  <wp:posOffset>1486535</wp:posOffset>
                </wp:positionH>
                <wp:positionV relativeFrom="paragraph">
                  <wp:posOffset>2018030</wp:posOffset>
                </wp:positionV>
                <wp:extent cx="914400" cy="228600"/>
                <wp:effectExtent l="0" t="0" r="6985"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B2603" id="Text Box 52" o:spid="_x0000_s1079" type="#_x0000_t202" style="position:absolute;margin-left:117.05pt;margin-top:158.9pt;width:1in;height:18pt;z-index:-25122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Z0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" fillcolor="white [3201]" stroked="f" strokeweight=".5pt">
                <v:textbo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7296" behindDoc="1" locked="0" layoutInCell="1" allowOverlap="1" wp14:anchorId="03DAA7B1" wp14:editId="15691823">
                <wp:simplePos x="0" y="0"/>
                <wp:positionH relativeFrom="column">
                  <wp:posOffset>2051685</wp:posOffset>
                </wp:positionH>
                <wp:positionV relativeFrom="paragraph">
                  <wp:posOffset>1383030</wp:posOffset>
                </wp:positionV>
                <wp:extent cx="914400" cy="228600"/>
                <wp:effectExtent l="0" t="0" r="6985" b="0"/>
                <wp:wrapNone/>
                <wp:docPr id="54" name="Text Box 5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AA7B1" id="Text Box 54" o:spid="_x0000_s1080" type="#_x0000_t202" style="position:absolute;margin-left:161.55pt;margin-top:108.9pt;width:1in;height:18pt;z-index:-251229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IU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" fillcolor="white [3201]" stroked="f" strokeweight=".5pt">
                <v:textbo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3440" behindDoc="0" locked="0" layoutInCell="1" allowOverlap="1" wp14:anchorId="55E16E99" wp14:editId="445CB554">
                <wp:simplePos x="0" y="0"/>
                <wp:positionH relativeFrom="column">
                  <wp:posOffset>4197350</wp:posOffset>
                </wp:positionH>
                <wp:positionV relativeFrom="paragraph">
                  <wp:posOffset>1971675</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63A32" id="Oval 55" o:spid="_x0000_s1026" style="position:absolute;margin-left:330.5pt;margin-top:155.25pt;width:9pt;height:9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2416" behindDoc="0" locked="0" layoutInCell="1" allowOverlap="1" wp14:anchorId="33A537E0" wp14:editId="645D567A">
                <wp:simplePos x="0" y="0"/>
                <wp:positionH relativeFrom="column">
                  <wp:posOffset>1422400</wp:posOffset>
                </wp:positionH>
                <wp:positionV relativeFrom="paragraph">
                  <wp:posOffset>1971675</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DFDFD" id="Oval 56" o:spid="_x0000_s1026" style="position:absolute;margin-left:112pt;margin-top:155.25pt;width:9pt;height:9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1392" behindDoc="1" locked="0" layoutInCell="1" allowOverlap="1" wp14:anchorId="6BCB78CF" wp14:editId="58CB3146">
                <wp:simplePos x="0" y="0"/>
                <wp:positionH relativeFrom="column">
                  <wp:posOffset>2109470</wp:posOffset>
                </wp:positionH>
                <wp:positionV relativeFrom="paragraph">
                  <wp:posOffset>773430</wp:posOffset>
                </wp:positionV>
                <wp:extent cx="914400" cy="228600"/>
                <wp:effectExtent l="0" t="0" r="6985" b="0"/>
                <wp:wrapNone/>
                <wp:docPr id="57" name="Text Box 5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B78CF" id="Text Box 57" o:spid="_x0000_s1081" type="#_x0000_t202" style="position:absolute;margin-left:166.1pt;margin-top:60.9pt;width:1in;height:18pt;z-index:-25122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WI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" fillcolor="white [3201]" stroked="f" strokeweight=".5pt">
                <v:textbo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2960" behindDoc="0" locked="0" layoutInCell="1" allowOverlap="1" wp14:anchorId="59AC6155" wp14:editId="451ECD46">
                <wp:simplePos x="0" y="0"/>
                <wp:positionH relativeFrom="column">
                  <wp:posOffset>1498600</wp:posOffset>
                </wp:positionH>
                <wp:positionV relativeFrom="paragraph">
                  <wp:posOffset>885825</wp:posOffset>
                </wp:positionV>
                <wp:extent cx="1130300" cy="11430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flipV="1">
                          <a:off x="0" y="0"/>
                          <a:ext cx="11303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35DB1" id="Straight Connector 59" o:spid="_x0000_s1026" style="position:absolute;flip:y;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69.75pt" to="207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" strokecolor="black [3213]" strokeweight="3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0368" behindDoc="1" locked="0" layoutInCell="1" allowOverlap="1" wp14:anchorId="49B5D6A3" wp14:editId="5FF80DBE">
                <wp:simplePos x="0" y="0"/>
                <wp:positionH relativeFrom="column">
                  <wp:posOffset>1486535</wp:posOffset>
                </wp:positionH>
                <wp:positionV relativeFrom="paragraph">
                  <wp:posOffset>1446530</wp:posOffset>
                </wp:positionV>
                <wp:extent cx="914400" cy="228600"/>
                <wp:effectExtent l="0" t="0" r="698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5D6A3" id="Text Box 60" o:spid="_x0000_s1082" type="#_x0000_t202" style="position:absolute;margin-left:117.05pt;margin-top:113.9pt;width:1in;height:18pt;z-index:-25122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2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" fillcolor="white [3201]" stroked="f" strokeweight=".5pt">
                <v:textbo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3984" behindDoc="0" locked="0" layoutInCell="1" allowOverlap="1" wp14:anchorId="4A342CC1" wp14:editId="4EA5D62F">
                <wp:simplePos x="0" y="0"/>
                <wp:positionH relativeFrom="column">
                  <wp:posOffset>3200400</wp:posOffset>
                </wp:positionH>
                <wp:positionV relativeFrom="paragraph">
                  <wp:posOffset>885825</wp:posOffset>
                </wp:positionV>
                <wp:extent cx="1028700" cy="1143000"/>
                <wp:effectExtent l="19050" t="19050" r="19050" b="19050"/>
                <wp:wrapNone/>
                <wp:docPr id="61" name="Straight Connector 61"/>
                <wp:cNvGraphicFramePr/>
                <a:graphic xmlns:a="http://schemas.openxmlformats.org/drawingml/2006/main">
                  <a:graphicData uri="http://schemas.microsoft.com/office/word/2010/wordprocessingShape">
                    <wps:wsp>
                      <wps:cNvCnPr/>
                      <wps:spPr>
                        <a:xfrm flipH="1" flipV="1">
                          <a:off x="0" y="0"/>
                          <a:ext cx="10287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9DD4B" id="Straight Connector 61" o:spid="_x0000_s1026" style="position:absolute;flip:x y;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9.75pt" to="333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" strokecolor="black [3213]" strokeweight="3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3200" behindDoc="0" locked="0" layoutInCell="1" allowOverlap="1" wp14:anchorId="4B169C65" wp14:editId="3D7AA7EE">
                <wp:simplePos x="0" y="0"/>
                <wp:positionH relativeFrom="column">
                  <wp:posOffset>5492750</wp:posOffset>
                </wp:positionH>
                <wp:positionV relativeFrom="paragraph">
                  <wp:posOffset>1713230</wp:posOffset>
                </wp:positionV>
                <wp:extent cx="228600" cy="228600"/>
                <wp:effectExtent l="0" t="0" r="19050" b="19050"/>
                <wp:wrapNone/>
                <wp:docPr id="62" name="Oval 6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BFC1A" id="Oval 62" o:spid="_x0000_s1026" style="position:absolute;margin-left:432.5pt;margin-top:134.9pt;width:18pt;height:18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" fillcolor="#bfbfbf [2412]"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1936" behindDoc="0" locked="0" layoutInCell="1" allowOverlap="1" wp14:anchorId="25893C1D" wp14:editId="1CD3F888">
                <wp:simplePos x="0" y="0"/>
                <wp:positionH relativeFrom="column">
                  <wp:posOffset>4229100</wp:posOffset>
                </wp:positionH>
                <wp:positionV relativeFrom="paragraph">
                  <wp:posOffset>219075</wp:posOffset>
                </wp:positionV>
                <wp:extent cx="457200" cy="2165350"/>
                <wp:effectExtent l="0" t="0" r="19050" b="25400"/>
                <wp:wrapNone/>
                <wp:docPr id="63" name="Rectangle 63"/>
                <wp:cNvGraphicFramePr/>
                <a:graphic xmlns:a="http://schemas.openxmlformats.org/drawingml/2006/main">
                  <a:graphicData uri="http://schemas.microsoft.com/office/word/2010/wordprocessingShape">
                    <wps:wsp>
                      <wps:cNvSpPr/>
                      <wps:spPr>
                        <a:xfrm>
                          <a:off x="0" y="0"/>
                          <a:ext cx="457200" cy="21653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3CFB1" id="Rectangle 63" o:spid="_x0000_s1026" style="position:absolute;margin-left:333pt;margin-top:17.25pt;width:36pt;height:170.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" fillcolor="black [3213]" strokecolor="black [3213]" strokeweight="1pt">
                <v:fill r:id="rId27" o:title="" color2="white [3212]" type="pattern"/>
              </v:rec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0128" behindDoc="0" locked="0" layoutInCell="1" allowOverlap="1" wp14:anchorId="0AF244A3" wp14:editId="0B3FE2C8">
                <wp:simplePos x="0" y="0"/>
                <wp:positionH relativeFrom="column">
                  <wp:posOffset>4686300</wp:posOffset>
                </wp:positionH>
                <wp:positionV relativeFrom="paragraph">
                  <wp:posOffset>1929130</wp:posOffset>
                </wp:positionV>
                <wp:extent cx="1028700" cy="34290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9F8CF" id="Rectangle 462" o:spid="_x0000_s1026" style="position:absolute;margin-left:369pt;margin-top:151.9pt;width:81pt;height:27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" fillcolor="#bfbfbf [2412]" strokecolor="black [3213]" strokeweight="1p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8320" behindDoc="1" locked="0" layoutInCell="1" allowOverlap="1" wp14:anchorId="2CEBC3A9" wp14:editId="6BBDFC4A">
                <wp:simplePos x="0" y="0"/>
                <wp:positionH relativeFrom="column">
                  <wp:posOffset>229870</wp:posOffset>
                </wp:positionH>
                <wp:positionV relativeFrom="paragraph">
                  <wp:posOffset>1611630</wp:posOffset>
                </wp:positionV>
                <wp:extent cx="914400" cy="228600"/>
                <wp:effectExtent l="0" t="0" r="6985" b="0"/>
                <wp:wrapNone/>
                <wp:docPr id="463" name="Text Box 46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BC3A9" id="Text Box 463" o:spid="_x0000_s1083" type="#_x0000_t202" style="position:absolute;margin-left:18.1pt;margin-top:126.9pt;width:1in;height:18pt;z-index:-25122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tq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" fillcolor="white [3201]" stroked="f" strokeweight=".5pt">
                <v:textbo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5248" behindDoc="1" locked="0" layoutInCell="1" allowOverlap="1" wp14:anchorId="7284912D" wp14:editId="62C25392">
                <wp:simplePos x="0" y="0"/>
                <wp:positionH relativeFrom="column">
                  <wp:posOffset>342900</wp:posOffset>
                </wp:positionH>
                <wp:positionV relativeFrom="paragraph">
                  <wp:posOffset>487680</wp:posOffset>
                </wp:positionV>
                <wp:extent cx="914400" cy="228600"/>
                <wp:effectExtent l="0" t="0" r="6985" b="0"/>
                <wp:wrapNone/>
                <wp:docPr id="464" name="Text Box 46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4912D" id="Text Box 464" o:spid="_x0000_s1084" type="#_x0000_t202" style="position:absolute;margin-left:27pt;margin-top:38.4pt;width:1in;height:18pt;z-index:-25123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" fillcolor="white [3201]" stroked="f" strokeweight=".5pt">
                <v:textbo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1152" behindDoc="0" locked="0" layoutInCell="1" allowOverlap="1" wp14:anchorId="540CFB5A" wp14:editId="11139A71">
                <wp:simplePos x="0" y="0"/>
                <wp:positionH relativeFrom="column">
                  <wp:posOffset>635</wp:posOffset>
                </wp:positionH>
                <wp:positionV relativeFrom="paragraph">
                  <wp:posOffset>1675130</wp:posOffset>
                </wp:positionV>
                <wp:extent cx="228600" cy="228600"/>
                <wp:effectExtent l="0" t="0" r="19050" b="19050"/>
                <wp:wrapNone/>
                <wp:docPr id="465" name="Oval 46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10229" id="Oval 465" o:spid="_x0000_s1026" style="position:absolute;margin-left:.05pt;margin-top:131.9pt;width:18pt;height:18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" fillcolor="#bfbfbf [2412]"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0912" behindDoc="0" locked="0" layoutInCell="1" allowOverlap="1" wp14:anchorId="3818A65C" wp14:editId="24B2F1F0">
                <wp:simplePos x="0" y="0"/>
                <wp:positionH relativeFrom="column">
                  <wp:posOffset>1029335</wp:posOffset>
                </wp:positionH>
                <wp:positionV relativeFrom="paragraph">
                  <wp:posOffset>180975</wp:posOffset>
                </wp:positionV>
                <wp:extent cx="457200" cy="2178050"/>
                <wp:effectExtent l="0" t="0" r="19050" b="12700"/>
                <wp:wrapNone/>
                <wp:docPr id="466" name="Rectangle 466"/>
                <wp:cNvGraphicFramePr/>
                <a:graphic xmlns:a="http://schemas.openxmlformats.org/drawingml/2006/main">
                  <a:graphicData uri="http://schemas.microsoft.com/office/word/2010/wordprocessingShape">
                    <wps:wsp>
                      <wps:cNvSpPr/>
                      <wps:spPr>
                        <a:xfrm>
                          <a:off x="0" y="0"/>
                          <a:ext cx="457200" cy="21780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4DC38" id="Rectangle 466" o:spid="_x0000_s1026" style="position:absolute;margin-left:81.05pt;margin-top:14.25pt;width:36pt;height:171.5pt;z-index:25207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" fillcolor="black [3213]" strokecolor="black [3213]" strokeweight="1pt">
                <v:fill r:id="rId27" o:title="" color2="white [3212]" type="pattern"/>
              </v:rec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9104" behindDoc="0" locked="0" layoutInCell="1" allowOverlap="1" wp14:anchorId="7FF847D8" wp14:editId="72E92A7E">
                <wp:simplePos x="0" y="0"/>
                <wp:positionH relativeFrom="column">
                  <wp:posOffset>0</wp:posOffset>
                </wp:positionH>
                <wp:positionV relativeFrom="paragraph">
                  <wp:posOffset>1916430</wp:posOffset>
                </wp:positionV>
                <wp:extent cx="1028700" cy="3429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E5AC5" id="Rectangle 467" o:spid="_x0000_s1026" style="position:absolute;margin-left:0;margin-top:150.9pt;width:81pt;height:27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" fillcolor="#bfbfbf [2412]" strokecolor="black [3213]" strokeweight="1pt"/>
            </w:pict>
          </mc:Fallback>
        </mc:AlternateContent>
      </w:r>
    </w:p>
    <w:p w14:paraId="60DF776F" w14:textId="27BAD6DE" w:rsidR="006C0626" w:rsidRPr="006C0626" w:rsidRDefault="00743F40"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86272" behindDoc="1" locked="0" layoutInCell="1" allowOverlap="1" wp14:anchorId="62F35F13" wp14:editId="79183EE8">
                <wp:simplePos x="0" y="0"/>
                <wp:positionH relativeFrom="column">
                  <wp:posOffset>2007870</wp:posOffset>
                </wp:positionH>
                <wp:positionV relativeFrom="paragraph">
                  <wp:posOffset>155575</wp:posOffset>
                </wp:positionV>
                <wp:extent cx="914400" cy="228600"/>
                <wp:effectExtent l="0" t="0" r="698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35F13" id="Text Box 53" o:spid="_x0000_s1085" type="#_x0000_t202" style="position:absolute;margin-left:158.1pt;margin-top:12.25pt;width:1in;height:18pt;z-index:-251230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" fillcolor="white [3201]" stroked="f" strokeweight=".5pt">
                <v:textbo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p>
    <w:p w14:paraId="77F5D6A1" w14:textId="77777777" w:rsidR="006C0626" w:rsidRPr="006C0626" w:rsidRDefault="006C0626" w:rsidP="006C0626">
      <w:pPr>
        <w:rPr>
          <w:rFonts w:ascii="Arial" w:hAnsi="Arial" w:cs="Arial"/>
          <w:sz w:val="22"/>
          <w:szCs w:val="22"/>
          <w:lang w:val="en-GB"/>
        </w:rPr>
      </w:pPr>
    </w:p>
    <w:p w14:paraId="2D37E19D" w14:textId="77777777" w:rsidR="006C0626" w:rsidRPr="006C0626" w:rsidRDefault="006C0626" w:rsidP="006C0626">
      <w:pPr>
        <w:rPr>
          <w:rFonts w:ascii="Arial" w:hAnsi="Arial" w:cs="Arial"/>
          <w:sz w:val="22"/>
          <w:szCs w:val="22"/>
          <w:lang w:val="en-GB"/>
        </w:rPr>
      </w:pPr>
    </w:p>
    <w:p w14:paraId="53D71914" w14:textId="77777777" w:rsidR="006C0626" w:rsidRPr="006C0626" w:rsidRDefault="006C0626" w:rsidP="006C0626">
      <w:pPr>
        <w:rPr>
          <w:rFonts w:ascii="Arial" w:hAnsi="Arial" w:cs="Arial"/>
          <w:sz w:val="22"/>
          <w:szCs w:val="22"/>
          <w:lang w:val="en-GB"/>
        </w:rPr>
      </w:pPr>
    </w:p>
    <w:p w14:paraId="7DE9F452" w14:textId="77777777" w:rsidR="006C0626" w:rsidRPr="006C0626" w:rsidRDefault="006C0626" w:rsidP="006C0626">
      <w:pPr>
        <w:rPr>
          <w:rFonts w:ascii="Arial" w:hAnsi="Arial" w:cs="Arial"/>
          <w:sz w:val="22"/>
          <w:szCs w:val="22"/>
          <w:lang w:val="en-GB"/>
        </w:rPr>
      </w:pPr>
    </w:p>
    <w:p w14:paraId="134EE8C0" w14:textId="77777777" w:rsidR="006C0626" w:rsidRPr="006C0626" w:rsidRDefault="006C0626" w:rsidP="006C0626">
      <w:pPr>
        <w:rPr>
          <w:rFonts w:ascii="Arial" w:hAnsi="Arial" w:cs="Arial"/>
          <w:sz w:val="22"/>
          <w:szCs w:val="22"/>
          <w:lang w:val="en-GB"/>
        </w:rPr>
      </w:pPr>
    </w:p>
    <w:p w14:paraId="5543C412" w14:textId="77777777" w:rsidR="006C0626" w:rsidRPr="006C0626" w:rsidRDefault="006C0626" w:rsidP="006C0626">
      <w:pPr>
        <w:rPr>
          <w:rFonts w:ascii="Arial" w:hAnsi="Arial" w:cs="Arial"/>
          <w:sz w:val="22"/>
          <w:szCs w:val="22"/>
          <w:lang w:val="en-GB"/>
        </w:rPr>
      </w:pPr>
    </w:p>
    <w:p w14:paraId="23C5DAD4" w14:textId="77777777" w:rsidR="006C0626" w:rsidRPr="006C0626" w:rsidRDefault="006C0626" w:rsidP="006C0626">
      <w:pPr>
        <w:rPr>
          <w:rFonts w:ascii="Arial" w:hAnsi="Arial" w:cs="Arial"/>
          <w:sz w:val="22"/>
          <w:szCs w:val="22"/>
          <w:lang w:val="en-GB"/>
        </w:rPr>
      </w:pPr>
    </w:p>
    <w:p w14:paraId="7868CD41" w14:textId="77777777" w:rsidR="006C0626" w:rsidRPr="006C0626" w:rsidRDefault="006C0626" w:rsidP="006C0626">
      <w:pPr>
        <w:rPr>
          <w:rFonts w:ascii="Arial" w:hAnsi="Arial" w:cs="Arial"/>
          <w:sz w:val="22"/>
          <w:szCs w:val="22"/>
          <w:lang w:val="en-GB"/>
        </w:rPr>
      </w:pPr>
    </w:p>
    <w:p w14:paraId="3532F265" w14:textId="77777777" w:rsidR="006C0626" w:rsidRDefault="006C0626" w:rsidP="006C0626">
      <w:pPr>
        <w:rPr>
          <w:rFonts w:ascii="Arial" w:hAnsi="Arial" w:cs="Arial"/>
          <w:sz w:val="22"/>
          <w:szCs w:val="22"/>
          <w:lang w:val="en-GB"/>
        </w:rPr>
      </w:pPr>
    </w:p>
    <w:p w14:paraId="086F82D6" w14:textId="77777777" w:rsidR="006C0626" w:rsidRDefault="006C0626" w:rsidP="006C0626">
      <w:pPr>
        <w:rPr>
          <w:rFonts w:ascii="Arial" w:hAnsi="Arial" w:cs="Arial"/>
          <w:sz w:val="22"/>
          <w:szCs w:val="22"/>
          <w:lang w:val="en-GB"/>
        </w:rPr>
      </w:pPr>
    </w:p>
    <w:p w14:paraId="10461735" w14:textId="77777777" w:rsidR="006C0626" w:rsidRDefault="006C0626" w:rsidP="006C0626">
      <w:pPr>
        <w:rPr>
          <w:rFonts w:ascii="Arial" w:hAnsi="Arial" w:cs="Arial"/>
          <w:sz w:val="22"/>
          <w:szCs w:val="22"/>
          <w:lang w:val="en-GB"/>
        </w:rPr>
      </w:pPr>
    </w:p>
    <w:p w14:paraId="33CC5A89" w14:textId="77777777" w:rsidR="006C0626" w:rsidRDefault="006C0626" w:rsidP="006C0626">
      <w:pPr>
        <w:rPr>
          <w:rFonts w:ascii="Arial" w:hAnsi="Arial" w:cs="Arial"/>
          <w:sz w:val="22"/>
          <w:szCs w:val="22"/>
          <w:lang w:val="en-GB"/>
        </w:rPr>
      </w:pPr>
    </w:p>
    <w:p w14:paraId="16D4C448" w14:textId="77777777" w:rsidR="006C0626" w:rsidRDefault="006C0626" w:rsidP="006C0626">
      <w:pPr>
        <w:rPr>
          <w:rFonts w:ascii="Arial" w:hAnsi="Arial" w:cs="Arial"/>
          <w:sz w:val="22"/>
          <w:szCs w:val="22"/>
          <w:lang w:val="en-GB"/>
        </w:rPr>
      </w:pPr>
    </w:p>
    <w:p w14:paraId="30BD7A54" w14:textId="77777777" w:rsidR="006C0626" w:rsidRDefault="006C0626" w:rsidP="006C0626">
      <w:pPr>
        <w:rPr>
          <w:rFonts w:ascii="Arial" w:hAnsi="Arial" w:cs="Arial"/>
          <w:sz w:val="22"/>
          <w:szCs w:val="22"/>
          <w:lang w:val="en-GB"/>
        </w:rPr>
      </w:pPr>
    </w:p>
    <w:p w14:paraId="686FE77C" w14:textId="77777777" w:rsidR="006C0626" w:rsidRDefault="006C0626" w:rsidP="006C0626">
      <w:pPr>
        <w:rPr>
          <w:rFonts w:ascii="Arial" w:hAnsi="Arial" w:cs="Arial"/>
          <w:sz w:val="22"/>
          <w:szCs w:val="22"/>
          <w:lang w:val="en-GB"/>
        </w:rPr>
      </w:pPr>
    </w:p>
    <w:p w14:paraId="1BF26A7A" w14:textId="77777777" w:rsidR="006C0626" w:rsidRDefault="006C0626" w:rsidP="006C0626">
      <w:pPr>
        <w:rPr>
          <w:rFonts w:ascii="Arial" w:hAnsi="Arial" w:cs="Arial"/>
          <w:sz w:val="22"/>
          <w:szCs w:val="22"/>
          <w:lang w:val="en-GB"/>
        </w:rPr>
      </w:pPr>
    </w:p>
    <w:p w14:paraId="67973970" w14:textId="674A1508" w:rsidR="006C0626" w:rsidRDefault="006C0626" w:rsidP="006C0626">
      <w:pPr>
        <w:rPr>
          <w:rFonts w:ascii="Arial" w:hAnsi="Arial" w:cs="Arial"/>
          <w:sz w:val="22"/>
          <w:szCs w:val="22"/>
          <w:lang w:val="en-GB"/>
        </w:rPr>
      </w:pPr>
      <w:r w:rsidRPr="006C0626">
        <w:rPr>
          <w:rFonts w:ascii="Arial" w:hAnsi="Arial" w:cs="Arial"/>
          <w:sz w:val="22"/>
          <w:szCs w:val="22"/>
          <w:lang w:val="en-GB"/>
        </w:rPr>
        <w:t xml:space="preserve">Each of the two tarmac sections are 10.5 m long and have a uniform mass of 10.7 tonnes. They are raised and lowered by steel cables that are lengthened or shortened by two pulleys (as shown). The tarmac sections rotate around an enormous hinge. </w:t>
      </w:r>
    </w:p>
    <w:p w14:paraId="2015CF64" w14:textId="77777777" w:rsidR="006C0626" w:rsidRPr="006C0626" w:rsidRDefault="006C0626" w:rsidP="006C0626">
      <w:pPr>
        <w:rPr>
          <w:rFonts w:ascii="Arial" w:hAnsi="Arial" w:cs="Arial"/>
          <w:sz w:val="22"/>
          <w:szCs w:val="22"/>
          <w:lang w:val="en-GB"/>
        </w:rPr>
      </w:pPr>
    </w:p>
    <w:p w14:paraId="2F835D39"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Calculate the tension in each cable when the tarmac sections are in the position shown. </w:t>
      </w:r>
    </w:p>
    <w:p w14:paraId="5D9C1DE2"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4933608F" w14:textId="77777777" w:rsidR="006C0626" w:rsidRPr="006C0626" w:rsidRDefault="006C0626" w:rsidP="006C0626">
      <w:pPr>
        <w:pStyle w:val="ListParagraph"/>
        <w:jc w:val="right"/>
        <w:rPr>
          <w:rFonts w:ascii="Arial" w:hAnsi="Arial" w:cs="Arial"/>
          <w:sz w:val="22"/>
          <w:szCs w:val="22"/>
          <w:lang w:val="en-GB"/>
        </w:rPr>
      </w:pPr>
    </w:p>
    <w:p w14:paraId="530C38A5" w14:textId="77777777" w:rsidR="006C0626" w:rsidRPr="006C0626" w:rsidRDefault="006C0626" w:rsidP="006C0626">
      <w:pPr>
        <w:pStyle w:val="ListParagraph"/>
        <w:jc w:val="right"/>
        <w:rPr>
          <w:rFonts w:ascii="Arial" w:hAnsi="Arial" w:cs="Arial"/>
          <w:sz w:val="22"/>
          <w:szCs w:val="22"/>
          <w:lang w:val="en-GB"/>
        </w:rPr>
      </w:pPr>
    </w:p>
    <w:p w14:paraId="16E604F6" w14:textId="77777777" w:rsidR="006C0626" w:rsidRPr="006C0626" w:rsidRDefault="006C0626" w:rsidP="006C0626">
      <w:pPr>
        <w:pStyle w:val="ListParagraph"/>
        <w:jc w:val="right"/>
        <w:rPr>
          <w:rFonts w:ascii="Arial" w:hAnsi="Arial" w:cs="Arial"/>
          <w:sz w:val="22"/>
          <w:szCs w:val="22"/>
          <w:lang w:val="en-GB"/>
        </w:rPr>
      </w:pPr>
    </w:p>
    <w:p w14:paraId="1158FDE1" w14:textId="77777777" w:rsidR="006C0626" w:rsidRPr="006C0626" w:rsidRDefault="006C0626" w:rsidP="006C0626">
      <w:pPr>
        <w:pStyle w:val="ListParagraph"/>
        <w:jc w:val="right"/>
        <w:rPr>
          <w:rFonts w:ascii="Arial" w:hAnsi="Arial" w:cs="Arial"/>
          <w:sz w:val="22"/>
          <w:szCs w:val="22"/>
          <w:lang w:val="en-GB"/>
        </w:rPr>
      </w:pPr>
    </w:p>
    <w:p w14:paraId="1E10502C" w14:textId="77777777" w:rsidR="006C0626" w:rsidRPr="006C0626" w:rsidRDefault="006C0626" w:rsidP="006C0626">
      <w:pPr>
        <w:pStyle w:val="ListParagraph"/>
        <w:jc w:val="right"/>
        <w:rPr>
          <w:rFonts w:ascii="Arial" w:hAnsi="Arial" w:cs="Arial"/>
          <w:sz w:val="22"/>
          <w:szCs w:val="22"/>
          <w:lang w:val="en-GB"/>
        </w:rPr>
      </w:pPr>
    </w:p>
    <w:p w14:paraId="72E05AA2" w14:textId="77777777" w:rsidR="006C0626" w:rsidRPr="006C0626" w:rsidRDefault="006C0626" w:rsidP="006C0626">
      <w:pPr>
        <w:pStyle w:val="ListParagraph"/>
        <w:jc w:val="right"/>
        <w:rPr>
          <w:rFonts w:ascii="Arial" w:hAnsi="Arial" w:cs="Arial"/>
          <w:sz w:val="22"/>
          <w:szCs w:val="22"/>
          <w:lang w:val="en-GB"/>
        </w:rPr>
      </w:pPr>
    </w:p>
    <w:p w14:paraId="2401F0F7" w14:textId="77777777" w:rsidR="006C0626" w:rsidRPr="006C0626" w:rsidRDefault="006C0626" w:rsidP="006C0626">
      <w:pPr>
        <w:pStyle w:val="ListParagraph"/>
        <w:jc w:val="right"/>
        <w:rPr>
          <w:rFonts w:ascii="Arial" w:hAnsi="Arial" w:cs="Arial"/>
          <w:sz w:val="22"/>
          <w:szCs w:val="22"/>
          <w:lang w:val="en-GB"/>
        </w:rPr>
      </w:pPr>
    </w:p>
    <w:p w14:paraId="7985EDCC" w14:textId="77777777" w:rsidR="006C0626" w:rsidRPr="006C0626" w:rsidRDefault="006C0626" w:rsidP="006C0626">
      <w:pPr>
        <w:pStyle w:val="ListParagraph"/>
        <w:jc w:val="right"/>
        <w:rPr>
          <w:rFonts w:ascii="Arial" w:hAnsi="Arial" w:cs="Arial"/>
          <w:sz w:val="22"/>
          <w:szCs w:val="22"/>
          <w:lang w:val="en-GB"/>
        </w:rPr>
      </w:pPr>
    </w:p>
    <w:p w14:paraId="2200A28C" w14:textId="77777777" w:rsidR="006C0626" w:rsidRPr="006C0626" w:rsidRDefault="006C0626" w:rsidP="006C0626">
      <w:pPr>
        <w:pStyle w:val="ListParagraph"/>
        <w:jc w:val="right"/>
        <w:rPr>
          <w:rFonts w:ascii="Arial" w:hAnsi="Arial" w:cs="Arial"/>
          <w:sz w:val="22"/>
          <w:szCs w:val="22"/>
          <w:lang w:val="en-GB"/>
        </w:rPr>
      </w:pPr>
    </w:p>
    <w:p w14:paraId="0D689D05" w14:textId="77777777" w:rsidR="006C0626" w:rsidRPr="006C0626" w:rsidRDefault="006C0626" w:rsidP="006C0626">
      <w:pPr>
        <w:pStyle w:val="ListParagraph"/>
        <w:jc w:val="right"/>
        <w:rPr>
          <w:rFonts w:ascii="Arial" w:hAnsi="Arial" w:cs="Arial"/>
          <w:sz w:val="22"/>
          <w:szCs w:val="22"/>
          <w:lang w:val="en-GB"/>
        </w:rPr>
      </w:pPr>
    </w:p>
    <w:p w14:paraId="015C7939" w14:textId="77777777" w:rsidR="006C0626" w:rsidRPr="006C0626" w:rsidRDefault="006C0626" w:rsidP="006C0626">
      <w:pPr>
        <w:pStyle w:val="ListParagraph"/>
        <w:jc w:val="right"/>
        <w:rPr>
          <w:rFonts w:ascii="Arial" w:hAnsi="Arial" w:cs="Arial"/>
          <w:sz w:val="22"/>
          <w:szCs w:val="22"/>
          <w:lang w:val="en-GB"/>
        </w:rPr>
      </w:pPr>
    </w:p>
    <w:p w14:paraId="53A34038" w14:textId="77777777" w:rsidR="006C0626" w:rsidRPr="006C0626" w:rsidRDefault="006C0626" w:rsidP="006C0626">
      <w:pPr>
        <w:pStyle w:val="ListParagraph"/>
        <w:jc w:val="right"/>
        <w:rPr>
          <w:rFonts w:ascii="Arial" w:hAnsi="Arial" w:cs="Arial"/>
          <w:sz w:val="22"/>
          <w:szCs w:val="22"/>
          <w:lang w:val="en-GB"/>
        </w:rPr>
      </w:pPr>
    </w:p>
    <w:p w14:paraId="38E38D3F" w14:textId="77777777" w:rsidR="006C0626" w:rsidRPr="006C0626" w:rsidRDefault="006C0626" w:rsidP="006C0626">
      <w:pPr>
        <w:pStyle w:val="ListParagraph"/>
        <w:jc w:val="right"/>
        <w:rPr>
          <w:rFonts w:ascii="Arial" w:hAnsi="Arial" w:cs="Arial"/>
          <w:sz w:val="22"/>
          <w:szCs w:val="22"/>
          <w:lang w:val="en-GB"/>
        </w:rPr>
      </w:pPr>
    </w:p>
    <w:p w14:paraId="0CAE7438" w14:textId="77777777" w:rsidR="006C0626" w:rsidRPr="006C0626" w:rsidRDefault="006C0626" w:rsidP="006C0626">
      <w:pPr>
        <w:pStyle w:val="ListParagraph"/>
        <w:jc w:val="right"/>
        <w:rPr>
          <w:rFonts w:ascii="Arial" w:hAnsi="Arial" w:cs="Arial"/>
          <w:sz w:val="22"/>
          <w:szCs w:val="22"/>
          <w:lang w:val="en-GB"/>
        </w:rPr>
      </w:pPr>
    </w:p>
    <w:p w14:paraId="1BAD4304" w14:textId="77777777" w:rsidR="006C0626" w:rsidRPr="006C0626" w:rsidRDefault="006C0626" w:rsidP="006C0626">
      <w:pPr>
        <w:pStyle w:val="ListParagraph"/>
        <w:jc w:val="right"/>
        <w:rPr>
          <w:rFonts w:ascii="Arial" w:hAnsi="Arial" w:cs="Arial"/>
          <w:sz w:val="22"/>
          <w:szCs w:val="22"/>
          <w:lang w:val="en-GB"/>
        </w:rPr>
      </w:pPr>
    </w:p>
    <w:p w14:paraId="60F0AC8B" w14:textId="77777777" w:rsidR="006C0626" w:rsidRPr="006C0626" w:rsidRDefault="006C0626" w:rsidP="006C0626">
      <w:pPr>
        <w:pStyle w:val="ListParagraph"/>
        <w:jc w:val="right"/>
        <w:rPr>
          <w:rFonts w:ascii="Arial" w:hAnsi="Arial" w:cs="Arial"/>
          <w:sz w:val="22"/>
          <w:szCs w:val="22"/>
          <w:lang w:val="en-GB"/>
        </w:rPr>
      </w:pPr>
    </w:p>
    <w:p w14:paraId="0C184444" w14:textId="77777777" w:rsidR="006C0626" w:rsidRPr="006C0626" w:rsidRDefault="006C0626" w:rsidP="006C0626">
      <w:pPr>
        <w:pStyle w:val="ListParagraph"/>
        <w:jc w:val="right"/>
        <w:rPr>
          <w:rFonts w:ascii="Arial" w:hAnsi="Arial" w:cs="Arial"/>
          <w:sz w:val="22"/>
          <w:szCs w:val="22"/>
          <w:lang w:val="en-GB"/>
        </w:rPr>
      </w:pPr>
    </w:p>
    <w:p w14:paraId="19FF8A2C" w14:textId="77777777" w:rsidR="006C0626" w:rsidRPr="006C0626" w:rsidRDefault="006C0626" w:rsidP="006C0626">
      <w:pPr>
        <w:pStyle w:val="ListParagraph"/>
        <w:jc w:val="right"/>
        <w:rPr>
          <w:rFonts w:ascii="Arial" w:hAnsi="Arial" w:cs="Arial"/>
          <w:sz w:val="22"/>
          <w:szCs w:val="22"/>
          <w:lang w:val="en-GB"/>
        </w:rPr>
      </w:pPr>
    </w:p>
    <w:p w14:paraId="7B646690" w14:textId="77777777" w:rsidR="006C0626" w:rsidRPr="006C0626" w:rsidRDefault="006C0626" w:rsidP="006C0626">
      <w:pPr>
        <w:pStyle w:val="ListParagraph"/>
        <w:jc w:val="right"/>
        <w:rPr>
          <w:rFonts w:ascii="Arial" w:hAnsi="Arial" w:cs="Arial"/>
          <w:sz w:val="22"/>
          <w:szCs w:val="22"/>
          <w:lang w:val="en-GB"/>
        </w:rPr>
      </w:pPr>
    </w:p>
    <w:p w14:paraId="55BFA570"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 N</w:t>
      </w:r>
    </w:p>
    <w:p w14:paraId="343A8EBB" w14:textId="77777777" w:rsidR="006C0626" w:rsidRPr="006C0626" w:rsidRDefault="006C0626" w:rsidP="006C0626">
      <w:pPr>
        <w:pStyle w:val="ListParagraph"/>
        <w:jc w:val="right"/>
        <w:rPr>
          <w:rFonts w:ascii="Arial" w:hAnsi="Arial" w:cs="Arial"/>
          <w:sz w:val="22"/>
          <w:szCs w:val="22"/>
          <w:lang w:val="en-GB"/>
        </w:rPr>
      </w:pPr>
    </w:p>
    <w:p w14:paraId="4E20B3BF" w14:textId="77777777" w:rsidR="006C0626" w:rsidRDefault="006C0626">
      <w:pPr>
        <w:spacing w:after="160" w:line="259" w:lineRule="auto"/>
        <w:rPr>
          <w:rFonts w:ascii="Arial" w:hAnsi="Arial" w:cs="Arial"/>
          <w:sz w:val="22"/>
          <w:szCs w:val="22"/>
          <w:lang w:val="en-GB"/>
        </w:rPr>
      </w:pPr>
      <w:r>
        <w:rPr>
          <w:rFonts w:ascii="Arial" w:hAnsi="Arial" w:cs="Arial"/>
          <w:sz w:val="22"/>
          <w:szCs w:val="22"/>
          <w:lang w:val="en-GB"/>
        </w:rPr>
        <w:br w:type="page"/>
      </w:r>
    </w:p>
    <w:p w14:paraId="45827BFE" w14:textId="2E1BD37F" w:rsidR="006C0626" w:rsidRPr="006C0626" w:rsidRDefault="006C0626" w:rsidP="006C0626">
      <w:pPr>
        <w:pStyle w:val="ListParagraph"/>
        <w:numPr>
          <w:ilvl w:val="0"/>
          <w:numId w:val="19"/>
        </w:numPr>
        <w:spacing w:after="160" w:line="259" w:lineRule="auto"/>
        <w:rPr>
          <w:rFonts w:ascii="Arial" w:hAnsi="Arial" w:cs="Arial"/>
          <w:sz w:val="22"/>
          <w:szCs w:val="22"/>
          <w:lang w:val="en-GB"/>
        </w:rPr>
      </w:pPr>
      <w:bookmarkStart w:id="7" w:name="_Hlk104383862"/>
      <w:r w:rsidRPr="006C0626">
        <w:rPr>
          <w:rFonts w:ascii="Arial" w:hAnsi="Arial" w:cs="Arial"/>
          <w:sz w:val="22"/>
          <w:szCs w:val="22"/>
          <w:lang w:val="en-GB"/>
        </w:rPr>
        <w:lastRenderedPageBreak/>
        <w:t xml:space="preserve">Hence, calculate the magnitude </w:t>
      </w:r>
      <w:r w:rsidR="00E549D7">
        <w:rPr>
          <w:rFonts w:ascii="Arial" w:hAnsi="Arial" w:cs="Arial"/>
          <w:sz w:val="22"/>
          <w:szCs w:val="22"/>
          <w:lang w:val="en-GB"/>
        </w:rPr>
        <w:t xml:space="preserve">and direction (find the angle with the vertical) </w:t>
      </w:r>
      <w:r w:rsidRPr="006C0626">
        <w:rPr>
          <w:rFonts w:ascii="Arial" w:hAnsi="Arial" w:cs="Arial"/>
          <w:sz w:val="22"/>
          <w:szCs w:val="22"/>
          <w:lang w:val="en-GB"/>
        </w:rPr>
        <w:t xml:space="preserve">of the force on each hinge when the tarmac sections are in this position. </w:t>
      </w:r>
      <w:r w:rsidR="0010196A">
        <w:rPr>
          <w:rFonts w:ascii="Arial" w:hAnsi="Arial" w:cs="Arial"/>
          <w:sz w:val="22"/>
          <w:szCs w:val="22"/>
          <w:lang w:val="en-GB"/>
        </w:rPr>
        <w:t>(</w:t>
      </w:r>
      <w:r w:rsidR="00347C12">
        <w:rPr>
          <w:rFonts w:ascii="Arial" w:hAnsi="Arial" w:cs="Arial"/>
          <w:sz w:val="22"/>
          <w:szCs w:val="22"/>
          <w:lang w:val="en-GB"/>
        </w:rPr>
        <w:t>I</w:t>
      </w:r>
      <w:r w:rsidR="0010196A">
        <w:rPr>
          <w:rFonts w:ascii="Arial" w:hAnsi="Arial" w:cs="Arial"/>
          <w:sz w:val="22"/>
          <w:szCs w:val="22"/>
          <w:lang w:val="en-GB"/>
        </w:rPr>
        <w:t>f you were unable to calculate a value for part a), use 2.70 x 10</w:t>
      </w:r>
      <w:r w:rsidR="0010196A" w:rsidRPr="0010196A">
        <w:rPr>
          <w:rFonts w:ascii="Arial" w:hAnsi="Arial" w:cs="Arial"/>
          <w:sz w:val="22"/>
          <w:szCs w:val="22"/>
          <w:vertAlign w:val="superscript"/>
          <w:lang w:val="en-GB"/>
        </w:rPr>
        <w:t>4</w:t>
      </w:r>
      <w:r w:rsidR="0010196A">
        <w:rPr>
          <w:rFonts w:ascii="Arial" w:hAnsi="Arial" w:cs="Arial"/>
          <w:sz w:val="22"/>
          <w:szCs w:val="22"/>
          <w:lang w:val="en-GB"/>
        </w:rPr>
        <w:t xml:space="preserve"> N)</w:t>
      </w:r>
    </w:p>
    <w:bookmarkEnd w:id="7"/>
    <w:p w14:paraId="39DB93DE"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(6 marks)</w:t>
      </w:r>
    </w:p>
    <w:p w14:paraId="37C48843" w14:textId="77777777" w:rsidR="006C0626" w:rsidRPr="006C0626" w:rsidRDefault="006C0626" w:rsidP="006C0626">
      <w:pPr>
        <w:pStyle w:val="ListParagraph"/>
        <w:jc w:val="right"/>
        <w:rPr>
          <w:rFonts w:ascii="Arial" w:hAnsi="Arial" w:cs="Arial"/>
          <w:sz w:val="22"/>
          <w:szCs w:val="22"/>
          <w:lang w:val="en-GB"/>
        </w:rPr>
      </w:pPr>
    </w:p>
    <w:p w14:paraId="09AC394D" w14:textId="77777777" w:rsidR="006C0626" w:rsidRPr="006C0626" w:rsidRDefault="006C0626" w:rsidP="006C0626">
      <w:pPr>
        <w:pStyle w:val="ListParagraph"/>
        <w:jc w:val="right"/>
        <w:rPr>
          <w:rFonts w:ascii="Arial" w:hAnsi="Arial" w:cs="Arial"/>
          <w:sz w:val="22"/>
          <w:szCs w:val="22"/>
          <w:lang w:val="en-GB"/>
        </w:rPr>
      </w:pPr>
    </w:p>
    <w:p w14:paraId="2F1EF2F9" w14:textId="77777777" w:rsidR="006C0626" w:rsidRPr="006C0626" w:rsidRDefault="006C0626" w:rsidP="006C0626">
      <w:pPr>
        <w:pStyle w:val="ListParagraph"/>
        <w:jc w:val="right"/>
        <w:rPr>
          <w:rFonts w:ascii="Arial" w:hAnsi="Arial" w:cs="Arial"/>
          <w:sz w:val="22"/>
          <w:szCs w:val="22"/>
          <w:lang w:val="en-GB"/>
        </w:rPr>
      </w:pPr>
    </w:p>
    <w:p w14:paraId="515C168B" w14:textId="77777777" w:rsidR="006C0626" w:rsidRPr="006C0626" w:rsidRDefault="006C0626" w:rsidP="006C0626">
      <w:pPr>
        <w:pStyle w:val="ListParagraph"/>
        <w:jc w:val="right"/>
        <w:rPr>
          <w:rFonts w:ascii="Arial" w:hAnsi="Arial" w:cs="Arial"/>
          <w:sz w:val="22"/>
          <w:szCs w:val="22"/>
          <w:lang w:val="en-GB"/>
        </w:rPr>
      </w:pPr>
    </w:p>
    <w:p w14:paraId="54D9B567" w14:textId="77777777" w:rsidR="006C0626" w:rsidRPr="006C0626" w:rsidRDefault="006C0626" w:rsidP="006C0626">
      <w:pPr>
        <w:pStyle w:val="ListParagraph"/>
        <w:jc w:val="right"/>
        <w:rPr>
          <w:rFonts w:ascii="Arial" w:hAnsi="Arial" w:cs="Arial"/>
          <w:sz w:val="22"/>
          <w:szCs w:val="22"/>
          <w:lang w:val="en-GB"/>
        </w:rPr>
      </w:pPr>
    </w:p>
    <w:p w14:paraId="3F110144" w14:textId="77777777" w:rsidR="006C0626" w:rsidRPr="006C0626" w:rsidRDefault="006C0626" w:rsidP="006C0626">
      <w:pPr>
        <w:pStyle w:val="ListParagraph"/>
        <w:jc w:val="right"/>
        <w:rPr>
          <w:rFonts w:ascii="Arial" w:hAnsi="Arial" w:cs="Arial"/>
          <w:sz w:val="22"/>
          <w:szCs w:val="22"/>
          <w:lang w:val="en-GB"/>
        </w:rPr>
      </w:pPr>
    </w:p>
    <w:p w14:paraId="0A6A672C" w14:textId="77777777" w:rsidR="006C0626" w:rsidRPr="006C0626" w:rsidRDefault="006C0626" w:rsidP="006C0626">
      <w:pPr>
        <w:pStyle w:val="ListParagraph"/>
        <w:jc w:val="right"/>
        <w:rPr>
          <w:rFonts w:ascii="Arial" w:hAnsi="Arial" w:cs="Arial"/>
          <w:sz w:val="22"/>
          <w:szCs w:val="22"/>
          <w:lang w:val="en-GB"/>
        </w:rPr>
      </w:pPr>
    </w:p>
    <w:p w14:paraId="2F04B1D1" w14:textId="77777777" w:rsidR="006C0626" w:rsidRPr="006C0626" w:rsidRDefault="006C0626" w:rsidP="006C0626">
      <w:pPr>
        <w:pStyle w:val="ListParagraph"/>
        <w:jc w:val="right"/>
        <w:rPr>
          <w:rFonts w:ascii="Arial" w:hAnsi="Arial" w:cs="Arial"/>
          <w:sz w:val="22"/>
          <w:szCs w:val="22"/>
          <w:lang w:val="en-GB"/>
        </w:rPr>
      </w:pPr>
    </w:p>
    <w:p w14:paraId="6226668E" w14:textId="77777777" w:rsidR="006C0626" w:rsidRPr="006C0626" w:rsidRDefault="006C0626" w:rsidP="006C0626">
      <w:pPr>
        <w:pStyle w:val="ListParagraph"/>
        <w:jc w:val="right"/>
        <w:rPr>
          <w:rFonts w:ascii="Arial" w:hAnsi="Arial" w:cs="Arial"/>
          <w:sz w:val="22"/>
          <w:szCs w:val="22"/>
          <w:lang w:val="en-GB"/>
        </w:rPr>
      </w:pPr>
    </w:p>
    <w:p w14:paraId="7639484C" w14:textId="77777777" w:rsidR="006C0626" w:rsidRPr="006C0626" w:rsidRDefault="006C0626" w:rsidP="006C0626">
      <w:pPr>
        <w:pStyle w:val="ListParagraph"/>
        <w:jc w:val="right"/>
        <w:rPr>
          <w:rFonts w:ascii="Arial" w:hAnsi="Arial" w:cs="Arial"/>
          <w:sz w:val="22"/>
          <w:szCs w:val="22"/>
          <w:lang w:val="en-GB"/>
        </w:rPr>
      </w:pPr>
    </w:p>
    <w:p w14:paraId="0E978F56" w14:textId="77777777" w:rsidR="006C0626" w:rsidRPr="006C0626" w:rsidRDefault="006C0626" w:rsidP="006C0626">
      <w:pPr>
        <w:pStyle w:val="ListParagraph"/>
        <w:jc w:val="right"/>
        <w:rPr>
          <w:rFonts w:ascii="Arial" w:hAnsi="Arial" w:cs="Arial"/>
          <w:sz w:val="22"/>
          <w:szCs w:val="22"/>
          <w:lang w:val="en-GB"/>
        </w:rPr>
      </w:pPr>
    </w:p>
    <w:p w14:paraId="6762964E" w14:textId="77777777" w:rsidR="006C0626" w:rsidRPr="006C0626" w:rsidRDefault="006C0626" w:rsidP="006C0626">
      <w:pPr>
        <w:pStyle w:val="ListParagraph"/>
        <w:jc w:val="right"/>
        <w:rPr>
          <w:rFonts w:ascii="Arial" w:hAnsi="Arial" w:cs="Arial"/>
          <w:sz w:val="22"/>
          <w:szCs w:val="22"/>
          <w:lang w:val="en-GB"/>
        </w:rPr>
      </w:pPr>
    </w:p>
    <w:p w14:paraId="4C2D13CA" w14:textId="77777777" w:rsidR="006C0626" w:rsidRPr="006C0626" w:rsidRDefault="006C0626" w:rsidP="006C0626">
      <w:pPr>
        <w:pStyle w:val="ListParagraph"/>
        <w:jc w:val="right"/>
        <w:rPr>
          <w:rFonts w:ascii="Arial" w:hAnsi="Arial" w:cs="Arial"/>
          <w:sz w:val="22"/>
          <w:szCs w:val="22"/>
          <w:lang w:val="en-GB"/>
        </w:rPr>
      </w:pPr>
    </w:p>
    <w:p w14:paraId="785D03F9" w14:textId="77777777" w:rsidR="006C0626" w:rsidRPr="006C0626" w:rsidRDefault="006C0626" w:rsidP="006C0626">
      <w:pPr>
        <w:pStyle w:val="ListParagraph"/>
        <w:jc w:val="right"/>
        <w:rPr>
          <w:rFonts w:ascii="Arial" w:hAnsi="Arial" w:cs="Arial"/>
          <w:sz w:val="22"/>
          <w:szCs w:val="22"/>
          <w:lang w:val="en-GB"/>
        </w:rPr>
      </w:pPr>
    </w:p>
    <w:p w14:paraId="236E4E43" w14:textId="77777777" w:rsidR="006C0626" w:rsidRPr="006C0626" w:rsidRDefault="006C0626" w:rsidP="006C0626">
      <w:pPr>
        <w:pStyle w:val="ListParagraph"/>
        <w:jc w:val="right"/>
        <w:rPr>
          <w:rFonts w:ascii="Arial" w:hAnsi="Arial" w:cs="Arial"/>
          <w:sz w:val="22"/>
          <w:szCs w:val="22"/>
          <w:lang w:val="en-GB"/>
        </w:rPr>
      </w:pPr>
    </w:p>
    <w:p w14:paraId="59BD1BE8" w14:textId="77777777" w:rsidR="006C0626" w:rsidRPr="006C0626" w:rsidRDefault="006C0626" w:rsidP="006C0626">
      <w:pPr>
        <w:pStyle w:val="ListParagraph"/>
        <w:jc w:val="right"/>
        <w:rPr>
          <w:rFonts w:ascii="Arial" w:hAnsi="Arial" w:cs="Arial"/>
          <w:sz w:val="22"/>
          <w:szCs w:val="22"/>
          <w:lang w:val="en-GB"/>
        </w:rPr>
      </w:pPr>
    </w:p>
    <w:p w14:paraId="46E47CA1" w14:textId="77777777" w:rsidR="006C0626" w:rsidRPr="006C0626" w:rsidRDefault="006C0626" w:rsidP="006C0626">
      <w:pPr>
        <w:pStyle w:val="ListParagraph"/>
        <w:jc w:val="right"/>
        <w:rPr>
          <w:rFonts w:ascii="Arial" w:hAnsi="Arial" w:cs="Arial"/>
          <w:sz w:val="22"/>
          <w:szCs w:val="22"/>
          <w:lang w:val="en-GB"/>
        </w:rPr>
      </w:pPr>
    </w:p>
    <w:p w14:paraId="468E152A" w14:textId="77777777" w:rsidR="006C0626" w:rsidRPr="006C0626" w:rsidRDefault="006C0626" w:rsidP="006C0626">
      <w:pPr>
        <w:pStyle w:val="ListParagraph"/>
        <w:jc w:val="right"/>
        <w:rPr>
          <w:rFonts w:ascii="Arial" w:hAnsi="Arial" w:cs="Arial"/>
          <w:sz w:val="22"/>
          <w:szCs w:val="22"/>
          <w:lang w:val="en-GB"/>
        </w:rPr>
      </w:pPr>
    </w:p>
    <w:p w14:paraId="53CEBC94" w14:textId="77777777" w:rsidR="006C0626" w:rsidRPr="006C0626" w:rsidRDefault="006C0626" w:rsidP="006C0626">
      <w:pPr>
        <w:pStyle w:val="ListParagraph"/>
        <w:jc w:val="right"/>
        <w:rPr>
          <w:rFonts w:ascii="Arial" w:hAnsi="Arial" w:cs="Arial"/>
          <w:sz w:val="22"/>
          <w:szCs w:val="22"/>
          <w:lang w:val="en-GB"/>
        </w:rPr>
      </w:pPr>
    </w:p>
    <w:p w14:paraId="53B9D856" w14:textId="77777777" w:rsidR="006C0626" w:rsidRPr="00BF45F1" w:rsidRDefault="006C0626" w:rsidP="00BF45F1">
      <w:pPr>
        <w:rPr>
          <w:rFonts w:ascii="Arial" w:hAnsi="Arial" w:cs="Arial"/>
          <w:sz w:val="22"/>
          <w:szCs w:val="22"/>
          <w:lang w:val="en-GB"/>
        </w:rPr>
      </w:pPr>
    </w:p>
    <w:p w14:paraId="1BAD4040" w14:textId="77777777" w:rsidR="006C0626" w:rsidRPr="006C0626" w:rsidRDefault="006C0626" w:rsidP="006C0626">
      <w:pPr>
        <w:pStyle w:val="ListParagraph"/>
        <w:jc w:val="right"/>
        <w:rPr>
          <w:rFonts w:ascii="Arial" w:hAnsi="Arial" w:cs="Arial"/>
          <w:sz w:val="22"/>
          <w:szCs w:val="22"/>
          <w:lang w:val="en-GB"/>
        </w:rPr>
      </w:pPr>
    </w:p>
    <w:p w14:paraId="60868508" w14:textId="1A80AD17"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_______________ N</w:t>
      </w:r>
    </w:p>
    <w:p w14:paraId="557D00C7" w14:textId="3793BFB0" w:rsidR="00BF45F1" w:rsidRDefault="00BF45F1" w:rsidP="006C0626">
      <w:pPr>
        <w:pStyle w:val="ListParagraph"/>
        <w:jc w:val="right"/>
        <w:rPr>
          <w:rFonts w:ascii="Arial" w:hAnsi="Arial" w:cs="Arial"/>
          <w:sz w:val="22"/>
          <w:szCs w:val="22"/>
          <w:lang w:val="en-GB"/>
        </w:rPr>
      </w:pPr>
    </w:p>
    <w:p w14:paraId="3A2DA445" w14:textId="130DA7B7" w:rsidR="00BF45F1" w:rsidRPr="006C0626" w:rsidRDefault="00BF45F1" w:rsidP="006C0626">
      <w:pPr>
        <w:pStyle w:val="ListParagraph"/>
        <w:jc w:val="right"/>
        <w:rPr>
          <w:rFonts w:ascii="Arial" w:hAnsi="Arial" w:cs="Arial"/>
          <w:sz w:val="22"/>
          <w:szCs w:val="22"/>
          <w:lang w:val="en-GB"/>
        </w:rPr>
      </w:pPr>
      <w:r>
        <w:rPr>
          <w:rFonts w:ascii="Arial" w:hAnsi="Arial" w:cs="Arial"/>
          <w:sz w:val="22"/>
          <w:szCs w:val="22"/>
          <w:lang w:val="en-GB"/>
        </w:rPr>
        <w:t>_______________ °</w:t>
      </w:r>
    </w:p>
    <w:p w14:paraId="23AA5D13" w14:textId="77777777" w:rsidR="006C0626" w:rsidRPr="006C0626" w:rsidRDefault="006C0626" w:rsidP="006C0626">
      <w:pPr>
        <w:pStyle w:val="ListParagraph"/>
        <w:jc w:val="right"/>
        <w:rPr>
          <w:rFonts w:ascii="Arial" w:hAnsi="Arial" w:cs="Arial"/>
          <w:sz w:val="22"/>
          <w:szCs w:val="22"/>
          <w:lang w:val="en-GB"/>
        </w:rPr>
      </w:pPr>
    </w:p>
    <w:p w14:paraId="2A6E7D0E" w14:textId="77777777" w:rsidR="006C0626" w:rsidRDefault="006C0626" w:rsidP="006C0626">
      <w:pPr>
        <w:rPr>
          <w:rFonts w:ascii="Arial" w:hAnsi="Arial" w:cs="Arial"/>
          <w:sz w:val="22"/>
          <w:szCs w:val="22"/>
          <w:lang w:val="en-GB"/>
        </w:rPr>
      </w:pPr>
    </w:p>
    <w:p w14:paraId="59C15B39" w14:textId="6BC03F9A" w:rsidR="006C0626" w:rsidRDefault="006C0626" w:rsidP="006C0626">
      <w:pPr>
        <w:rPr>
          <w:rFonts w:ascii="Arial" w:hAnsi="Arial" w:cs="Arial"/>
          <w:sz w:val="22"/>
          <w:szCs w:val="22"/>
          <w:lang w:val="en-GB"/>
        </w:rPr>
      </w:pPr>
      <w:r w:rsidRPr="006C0626">
        <w:rPr>
          <w:rFonts w:ascii="Arial" w:hAnsi="Arial" w:cs="Arial"/>
          <w:sz w:val="22"/>
          <w:szCs w:val="22"/>
          <w:lang w:val="en-GB"/>
        </w:rPr>
        <w:t>An unsecured full rubbish bin with a mass of 125 kg is accidentally left on one of the tarmac sections on the bridge whilst it is in this position. The bin is sliding down the tarmac with an acceleration of 1.20 ms</w:t>
      </w:r>
      <w:r w:rsidRPr="006C0626">
        <w:rPr>
          <w:rFonts w:ascii="Arial" w:hAnsi="Arial" w:cs="Arial"/>
          <w:sz w:val="22"/>
          <w:szCs w:val="22"/>
          <w:vertAlign w:val="superscript"/>
          <w:lang w:val="en-GB"/>
        </w:rPr>
        <w:t>-2</w:t>
      </w:r>
      <w:r w:rsidRPr="006C0626">
        <w:rPr>
          <w:rFonts w:ascii="Arial" w:hAnsi="Arial" w:cs="Arial"/>
          <w:sz w:val="22"/>
          <w:szCs w:val="22"/>
          <w:lang w:val="en-GB"/>
        </w:rPr>
        <w:t xml:space="preserve">. </w:t>
      </w:r>
    </w:p>
    <w:p w14:paraId="4954D5A8" w14:textId="77777777" w:rsidR="006C0626" w:rsidRPr="006C0626" w:rsidRDefault="006C0626" w:rsidP="006C0626">
      <w:pPr>
        <w:rPr>
          <w:rFonts w:ascii="Arial" w:hAnsi="Arial" w:cs="Arial"/>
          <w:sz w:val="22"/>
          <w:szCs w:val="22"/>
          <w:lang w:val="en-GB"/>
        </w:rPr>
      </w:pPr>
    </w:p>
    <w:p w14:paraId="69D571D2"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Use this data to calculate the average force of friction experienced by the bin on the tarmac. </w:t>
      </w:r>
    </w:p>
    <w:p w14:paraId="3C7C7682" w14:textId="56955849"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3A68C296" w14:textId="5FFDB4B4" w:rsidR="006C0626" w:rsidRDefault="006C0626" w:rsidP="006C0626">
      <w:pPr>
        <w:pStyle w:val="ListParagraph"/>
        <w:jc w:val="right"/>
        <w:rPr>
          <w:rFonts w:ascii="Arial" w:hAnsi="Arial" w:cs="Arial"/>
          <w:sz w:val="22"/>
          <w:szCs w:val="22"/>
          <w:lang w:val="en-GB"/>
        </w:rPr>
      </w:pPr>
    </w:p>
    <w:p w14:paraId="230A50C8" w14:textId="5DC9D801" w:rsidR="006C0626" w:rsidRDefault="006C0626" w:rsidP="006C0626">
      <w:pPr>
        <w:pStyle w:val="ListParagraph"/>
        <w:jc w:val="right"/>
        <w:rPr>
          <w:rFonts w:ascii="Arial" w:hAnsi="Arial" w:cs="Arial"/>
          <w:sz w:val="22"/>
          <w:szCs w:val="22"/>
          <w:lang w:val="en-GB"/>
        </w:rPr>
      </w:pPr>
    </w:p>
    <w:p w14:paraId="237085EB" w14:textId="2ECE3CE6" w:rsidR="006C0626" w:rsidRDefault="006C0626" w:rsidP="006C0626">
      <w:pPr>
        <w:pStyle w:val="ListParagraph"/>
        <w:jc w:val="right"/>
        <w:rPr>
          <w:rFonts w:ascii="Arial" w:hAnsi="Arial" w:cs="Arial"/>
          <w:sz w:val="22"/>
          <w:szCs w:val="22"/>
          <w:lang w:val="en-GB"/>
        </w:rPr>
      </w:pPr>
    </w:p>
    <w:p w14:paraId="390303B2" w14:textId="43B189B9" w:rsidR="006C0626" w:rsidRDefault="006C0626" w:rsidP="006C0626">
      <w:pPr>
        <w:pStyle w:val="ListParagraph"/>
        <w:jc w:val="right"/>
        <w:rPr>
          <w:rFonts w:ascii="Arial" w:hAnsi="Arial" w:cs="Arial"/>
          <w:sz w:val="22"/>
          <w:szCs w:val="22"/>
          <w:lang w:val="en-GB"/>
        </w:rPr>
      </w:pPr>
    </w:p>
    <w:p w14:paraId="0CFD51AE" w14:textId="6D334105" w:rsidR="006C0626" w:rsidRDefault="006C0626" w:rsidP="006C0626">
      <w:pPr>
        <w:pStyle w:val="ListParagraph"/>
        <w:jc w:val="right"/>
        <w:rPr>
          <w:rFonts w:ascii="Arial" w:hAnsi="Arial" w:cs="Arial"/>
          <w:sz w:val="22"/>
          <w:szCs w:val="22"/>
          <w:lang w:val="en-GB"/>
        </w:rPr>
      </w:pPr>
    </w:p>
    <w:p w14:paraId="62526196" w14:textId="0D76B29A" w:rsidR="006C0626" w:rsidRDefault="006C0626" w:rsidP="006C0626">
      <w:pPr>
        <w:pStyle w:val="ListParagraph"/>
        <w:jc w:val="right"/>
        <w:rPr>
          <w:rFonts w:ascii="Arial" w:hAnsi="Arial" w:cs="Arial"/>
          <w:sz w:val="22"/>
          <w:szCs w:val="22"/>
          <w:lang w:val="en-GB"/>
        </w:rPr>
      </w:pPr>
    </w:p>
    <w:p w14:paraId="1DAE8222" w14:textId="4AC31111" w:rsidR="006C0626" w:rsidRDefault="006C0626" w:rsidP="006C0626">
      <w:pPr>
        <w:pStyle w:val="ListParagraph"/>
        <w:jc w:val="right"/>
        <w:rPr>
          <w:rFonts w:ascii="Arial" w:hAnsi="Arial" w:cs="Arial"/>
          <w:sz w:val="22"/>
          <w:szCs w:val="22"/>
          <w:lang w:val="en-GB"/>
        </w:rPr>
      </w:pPr>
    </w:p>
    <w:p w14:paraId="3872944A" w14:textId="1EAFAFEE" w:rsidR="006C0626" w:rsidRDefault="006C0626" w:rsidP="006C0626">
      <w:pPr>
        <w:pStyle w:val="ListParagraph"/>
        <w:jc w:val="right"/>
        <w:rPr>
          <w:rFonts w:ascii="Arial" w:hAnsi="Arial" w:cs="Arial"/>
          <w:sz w:val="22"/>
          <w:szCs w:val="22"/>
          <w:lang w:val="en-GB"/>
        </w:rPr>
      </w:pPr>
    </w:p>
    <w:p w14:paraId="54FCF728" w14:textId="07A28E21" w:rsidR="006C0626" w:rsidRDefault="006C0626" w:rsidP="006C0626">
      <w:pPr>
        <w:pStyle w:val="ListParagraph"/>
        <w:jc w:val="right"/>
        <w:rPr>
          <w:rFonts w:ascii="Arial" w:hAnsi="Arial" w:cs="Arial"/>
          <w:sz w:val="22"/>
          <w:szCs w:val="22"/>
          <w:lang w:val="en-GB"/>
        </w:rPr>
      </w:pPr>
    </w:p>
    <w:p w14:paraId="02333E3E" w14:textId="02E7711F" w:rsidR="006C0626" w:rsidRDefault="006C0626" w:rsidP="006C0626">
      <w:pPr>
        <w:pStyle w:val="ListParagraph"/>
        <w:jc w:val="right"/>
        <w:rPr>
          <w:rFonts w:ascii="Arial" w:hAnsi="Arial" w:cs="Arial"/>
          <w:sz w:val="22"/>
          <w:szCs w:val="22"/>
          <w:lang w:val="en-GB"/>
        </w:rPr>
      </w:pPr>
    </w:p>
    <w:p w14:paraId="03EB6645" w14:textId="78BF0B6C" w:rsidR="006C0626" w:rsidRDefault="006C0626" w:rsidP="006C0626">
      <w:pPr>
        <w:pStyle w:val="ListParagraph"/>
        <w:jc w:val="right"/>
        <w:rPr>
          <w:rFonts w:ascii="Arial" w:hAnsi="Arial" w:cs="Arial"/>
          <w:sz w:val="22"/>
          <w:szCs w:val="22"/>
          <w:lang w:val="en-GB"/>
        </w:rPr>
      </w:pPr>
    </w:p>
    <w:p w14:paraId="542626CF" w14:textId="56ABA7A4" w:rsidR="006C0626" w:rsidRDefault="006C0626" w:rsidP="006C0626">
      <w:pPr>
        <w:pStyle w:val="ListParagraph"/>
        <w:jc w:val="right"/>
        <w:rPr>
          <w:rFonts w:ascii="Arial" w:hAnsi="Arial" w:cs="Arial"/>
          <w:sz w:val="22"/>
          <w:szCs w:val="22"/>
          <w:lang w:val="en-GB"/>
        </w:rPr>
      </w:pPr>
    </w:p>
    <w:p w14:paraId="124B339F" w14:textId="6A080398" w:rsidR="006C0626" w:rsidRDefault="006C0626" w:rsidP="006C0626">
      <w:pPr>
        <w:pStyle w:val="ListParagraph"/>
        <w:jc w:val="right"/>
        <w:rPr>
          <w:rFonts w:ascii="Arial" w:hAnsi="Arial" w:cs="Arial"/>
          <w:sz w:val="22"/>
          <w:szCs w:val="22"/>
          <w:lang w:val="en-GB"/>
        </w:rPr>
      </w:pPr>
    </w:p>
    <w:p w14:paraId="507EDE32" w14:textId="2E1F074C" w:rsidR="006C0626" w:rsidRDefault="006C0626" w:rsidP="006C0626">
      <w:pPr>
        <w:pStyle w:val="ListParagraph"/>
        <w:jc w:val="right"/>
        <w:rPr>
          <w:rFonts w:ascii="Arial" w:hAnsi="Arial" w:cs="Arial"/>
          <w:sz w:val="22"/>
          <w:szCs w:val="22"/>
          <w:lang w:val="en-GB"/>
        </w:rPr>
      </w:pPr>
    </w:p>
    <w:p w14:paraId="7767ADFF" w14:textId="5F8B031A" w:rsidR="006C0626" w:rsidRDefault="006C0626" w:rsidP="006C0626">
      <w:pPr>
        <w:pStyle w:val="ListParagraph"/>
        <w:jc w:val="right"/>
        <w:rPr>
          <w:rFonts w:ascii="Arial" w:hAnsi="Arial" w:cs="Arial"/>
          <w:sz w:val="22"/>
          <w:szCs w:val="22"/>
          <w:lang w:val="en-GB"/>
        </w:rPr>
      </w:pPr>
    </w:p>
    <w:p w14:paraId="7302D2D6" w14:textId="4E5F4624" w:rsidR="006C0626" w:rsidRDefault="006C0626" w:rsidP="006C0626">
      <w:pPr>
        <w:pStyle w:val="ListParagraph"/>
        <w:jc w:val="right"/>
        <w:rPr>
          <w:rFonts w:ascii="Arial" w:hAnsi="Arial" w:cs="Arial"/>
          <w:sz w:val="22"/>
          <w:szCs w:val="22"/>
          <w:lang w:val="en-GB"/>
        </w:rPr>
      </w:pPr>
    </w:p>
    <w:p w14:paraId="3812AA38" w14:textId="3F1909B3" w:rsidR="006C0626" w:rsidRDefault="006C0626" w:rsidP="006C0626">
      <w:pPr>
        <w:pStyle w:val="ListParagraph"/>
        <w:jc w:val="right"/>
        <w:rPr>
          <w:rFonts w:ascii="Arial" w:hAnsi="Arial" w:cs="Arial"/>
          <w:sz w:val="22"/>
          <w:szCs w:val="22"/>
          <w:lang w:val="en-GB"/>
        </w:rPr>
      </w:pPr>
    </w:p>
    <w:p w14:paraId="3E95EC52" w14:textId="1897ECE5" w:rsidR="006C0626" w:rsidRDefault="006C0626" w:rsidP="006C0626">
      <w:pPr>
        <w:pStyle w:val="ListParagraph"/>
        <w:jc w:val="right"/>
        <w:rPr>
          <w:rFonts w:ascii="Arial" w:hAnsi="Arial" w:cs="Arial"/>
          <w:sz w:val="22"/>
          <w:szCs w:val="22"/>
          <w:lang w:val="en-GB"/>
        </w:rPr>
      </w:pPr>
    </w:p>
    <w:p w14:paraId="1767BE46" w14:textId="01FB35EF" w:rsidR="006C0626" w:rsidRDefault="006C0626" w:rsidP="006C0626">
      <w:pPr>
        <w:pStyle w:val="ListParagraph"/>
        <w:jc w:val="right"/>
        <w:rPr>
          <w:rFonts w:ascii="Arial" w:hAnsi="Arial" w:cs="Arial"/>
          <w:sz w:val="22"/>
          <w:szCs w:val="22"/>
          <w:lang w:val="en-GB"/>
        </w:rPr>
      </w:pPr>
    </w:p>
    <w:p w14:paraId="1D50D5A3" w14:textId="4F81A4CA" w:rsidR="006C0626" w:rsidRDefault="006C0626" w:rsidP="006C0626">
      <w:pPr>
        <w:pStyle w:val="ListParagraph"/>
        <w:jc w:val="right"/>
        <w:rPr>
          <w:rFonts w:ascii="Arial" w:hAnsi="Arial" w:cs="Arial"/>
          <w:sz w:val="22"/>
          <w:szCs w:val="22"/>
          <w:lang w:val="en-GB"/>
        </w:rPr>
      </w:pPr>
    </w:p>
    <w:p w14:paraId="29BAAD62" w14:textId="3939DCB1" w:rsidR="006C0626" w:rsidRPr="00BB225E" w:rsidRDefault="006C0626" w:rsidP="00BB225E">
      <w:pPr>
        <w:jc w:val="right"/>
        <w:rPr>
          <w:rFonts w:ascii="Arial" w:hAnsi="Arial" w:cs="Arial"/>
          <w:sz w:val="22"/>
          <w:szCs w:val="22"/>
          <w:lang w:val="en-GB"/>
        </w:rPr>
      </w:pPr>
      <w:r w:rsidRPr="00BB225E">
        <w:rPr>
          <w:rFonts w:ascii="Arial" w:hAnsi="Arial" w:cs="Arial"/>
          <w:sz w:val="22"/>
          <w:szCs w:val="22"/>
          <w:lang w:val="en-GB"/>
        </w:rPr>
        <w:t>______________ N</w:t>
      </w:r>
    </w:p>
    <w:p w14:paraId="389BAD3C" w14:textId="0173D449" w:rsidR="00F9549F" w:rsidRPr="0030639F" w:rsidRDefault="009051EC" w:rsidP="0030639F">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4</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w:t>
      </w:r>
      <w:r w:rsidR="00B85E10">
        <w:rPr>
          <w:rFonts w:ascii="Arial" w:hAnsi="Arial" w:cs="Arial"/>
          <w:b/>
          <w:sz w:val="22"/>
          <w:szCs w:val="22"/>
        </w:rPr>
        <w:t>3</w:t>
      </w:r>
      <w:r w:rsidR="00F9549F">
        <w:rPr>
          <w:rFonts w:ascii="Arial" w:hAnsi="Arial" w:cs="Arial"/>
          <w:b/>
          <w:sz w:val="22"/>
          <w:szCs w:val="22"/>
        </w:rPr>
        <w:t xml:space="preserve"> marks)</w:t>
      </w:r>
    </w:p>
    <w:p w14:paraId="72CDEB3F" w14:textId="77777777" w:rsidR="00B85E10" w:rsidRPr="00D02A24" w:rsidRDefault="00B85E10" w:rsidP="00B85E10">
      <w:pPr>
        <w:rPr>
          <w:rFonts w:ascii="Arial" w:hAnsi="Arial" w:cs="Arial"/>
          <w:sz w:val="22"/>
          <w:szCs w:val="22"/>
          <w:lang w:val="en-GB"/>
        </w:rPr>
      </w:pPr>
      <w:r w:rsidRPr="00D02A24">
        <w:rPr>
          <w:rFonts w:ascii="Arial" w:hAnsi="Arial" w:cs="Arial"/>
          <w:sz w:val="22"/>
          <w:szCs w:val="22"/>
          <w:lang w:val="en-GB"/>
        </w:rPr>
        <w:t xml:space="preserve">An athlete completes a long jump which has the dimension shown in the diagram below. The curve represents the path taken by the athlete’s centre of mass. The athlete’s flight time during this jump is equal to 0.847 seconds. Air resistance can be ignored in parts a), b) and c) of this question. </w:t>
      </w:r>
    </w:p>
    <w:p w14:paraId="60C6D3D5" w14:textId="08BFA5E5" w:rsidR="00B85E10" w:rsidRPr="00D02A24" w:rsidRDefault="00B85E10" w:rsidP="00B85E10">
      <w:pPr>
        <w:rPr>
          <w:rFonts w:cstheme="minorHAnsi"/>
          <w:sz w:val="22"/>
          <w:szCs w:val="22"/>
          <w:lang w:val="en-GB"/>
        </w:rPr>
      </w:pPr>
      <w:r w:rsidRPr="00D02A24">
        <w:rPr>
          <w:rFonts w:cstheme="minorHAnsi"/>
          <w:noProof/>
          <w:sz w:val="22"/>
          <w:szCs w:val="22"/>
          <w:lang w:val="en-GB"/>
        </w:rPr>
        <mc:AlternateContent>
          <mc:Choice Requires="wps">
            <w:drawing>
              <wp:anchor distT="0" distB="0" distL="114300" distR="114300" simplePos="0" relativeHeight="252106752" behindDoc="1" locked="0" layoutInCell="1" allowOverlap="1" wp14:anchorId="5BB743DC" wp14:editId="20B33714">
                <wp:simplePos x="0" y="0"/>
                <wp:positionH relativeFrom="column">
                  <wp:posOffset>2171065</wp:posOffset>
                </wp:positionH>
                <wp:positionV relativeFrom="paragraph">
                  <wp:posOffset>2548890</wp:posOffset>
                </wp:positionV>
                <wp:extent cx="914400" cy="27305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743DC" id="Text Box 468" o:spid="_x0000_s1086" type="#_x0000_t202" style="position:absolute;margin-left:170.95pt;margin-top:200.7pt;width:1in;height:21.5pt;z-index:-25120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qiKQ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" fillcolor="white [3201]" stroked="f" strokeweight=".5pt">
                <v:textbo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7776" behindDoc="0" locked="0" layoutInCell="1" allowOverlap="1" wp14:anchorId="1654B0D1" wp14:editId="4A0FFE65">
                <wp:simplePos x="0" y="0"/>
                <wp:positionH relativeFrom="column">
                  <wp:posOffset>915034</wp:posOffset>
                </wp:positionH>
                <wp:positionV relativeFrom="paragraph">
                  <wp:posOffset>2548890</wp:posOffset>
                </wp:positionV>
                <wp:extent cx="3237865" cy="0"/>
                <wp:effectExtent l="38100" t="76200" r="19685" b="95250"/>
                <wp:wrapNone/>
                <wp:docPr id="469" name="Straight Arrow Connector 469"/>
                <wp:cNvGraphicFramePr/>
                <a:graphic xmlns:a="http://schemas.openxmlformats.org/drawingml/2006/main">
                  <a:graphicData uri="http://schemas.microsoft.com/office/word/2010/wordprocessingShape">
                    <wps:wsp>
                      <wps:cNvCnPr/>
                      <wps:spPr>
                        <a:xfrm>
                          <a:off x="0" y="0"/>
                          <a:ext cx="323786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EBF7" id="_x0000_t32" coordsize="21600,21600" o:spt="32" o:oned="t" path="m,l21600,21600e" filled="f">
                <v:path arrowok="t" fillok="f" o:connecttype="none"/>
                <o:lock v:ext="edit" shapetype="t"/>
              </v:shapetype>
              <v:shape id="Straight Arrow Connector 469" o:spid="_x0000_s1026" type="#_x0000_t32" style="position:absolute;margin-left:72.05pt;margin-top:200.7pt;width:254.9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val="en-GB"/>
        </w:rPr>
        <mc:AlternateContent>
          <mc:Choice Requires="wps">
            <w:drawing>
              <wp:anchor distT="0" distB="0" distL="114300" distR="114300" simplePos="0" relativeHeight="252105728" behindDoc="1" locked="0" layoutInCell="1" allowOverlap="1" wp14:anchorId="629F3292" wp14:editId="1063E8A1">
                <wp:simplePos x="0" y="0"/>
                <wp:positionH relativeFrom="column">
                  <wp:posOffset>4069715</wp:posOffset>
                </wp:positionH>
                <wp:positionV relativeFrom="paragraph">
                  <wp:posOffset>2078990</wp:posOffset>
                </wp:positionV>
                <wp:extent cx="914400" cy="273050"/>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F3292" id="Text Box 470" o:spid="_x0000_s1087" type="#_x0000_t202" style="position:absolute;margin-left:320.45pt;margin-top:163.7pt;width:1in;height:21.5pt;z-index:-25121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90+KQ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" fillcolor="white [3201]" stroked="f" strokeweight=".5pt">
                <v:textbo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4704" behindDoc="1" locked="0" layoutInCell="1" allowOverlap="1" wp14:anchorId="63E016F1" wp14:editId="26DD0D12">
                <wp:simplePos x="0" y="0"/>
                <wp:positionH relativeFrom="column">
                  <wp:posOffset>297815</wp:posOffset>
                </wp:positionH>
                <wp:positionV relativeFrom="paragraph">
                  <wp:posOffset>1386840</wp:posOffset>
                </wp:positionV>
                <wp:extent cx="914400" cy="273050"/>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016F1" id="Text Box 471" o:spid="_x0000_s1088" type="#_x0000_t202" style="position:absolute;margin-left:23.45pt;margin-top:109.2pt;width:1in;height:21.5pt;z-index:-25121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" fillcolor="white [3201]" stroked="f" strokeweight=".5pt">
                <v:textbo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3680" behindDoc="1" locked="0" layoutInCell="1" allowOverlap="1" wp14:anchorId="094B2623" wp14:editId="2302C1D7">
                <wp:simplePos x="0" y="0"/>
                <wp:positionH relativeFrom="column">
                  <wp:posOffset>1028700</wp:posOffset>
                </wp:positionH>
                <wp:positionV relativeFrom="paragraph">
                  <wp:posOffset>504190</wp:posOffset>
                </wp:positionV>
                <wp:extent cx="914400" cy="228600"/>
                <wp:effectExtent l="0" t="0" r="6985" b="0"/>
                <wp:wrapNone/>
                <wp:docPr id="472" name="Text Box 47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B2623" id="Text Box 472" o:spid="_x0000_s1089" type="#_x0000_t202" style="position:absolute;margin-left:81pt;margin-top:39.7pt;width:1in;height:18pt;z-index:-25121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IEKw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" fillcolor="white [3201]" stroked="f" strokeweight=".5pt">
                <v:textbo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2656" behindDoc="1" locked="0" layoutInCell="1" allowOverlap="1" wp14:anchorId="3BD326A1" wp14:editId="2E7DB9F1">
                <wp:simplePos x="0" y="0"/>
                <wp:positionH relativeFrom="column">
                  <wp:posOffset>914400</wp:posOffset>
                </wp:positionH>
                <wp:positionV relativeFrom="paragraph">
                  <wp:posOffset>237490</wp:posOffset>
                </wp:positionV>
                <wp:extent cx="914400" cy="342900"/>
                <wp:effectExtent l="0" t="0" r="6985" b="0"/>
                <wp:wrapNone/>
                <wp:docPr id="473" name="Text Box 47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326A1" id="Text Box 473" o:spid="_x0000_s1090" type="#_x0000_t202" style="position:absolute;margin-left:1in;margin-top:18.7pt;width:1in;height:27pt;z-index:-25121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" fillcolor="white [3201]" stroked="f" strokeweight=".5pt">
                <v:textbo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1632" behindDoc="0" locked="0" layoutInCell="1" allowOverlap="1" wp14:anchorId="28532905" wp14:editId="19596FD3">
                <wp:simplePos x="0" y="0"/>
                <wp:positionH relativeFrom="column">
                  <wp:posOffset>914400</wp:posOffset>
                </wp:positionH>
                <wp:positionV relativeFrom="paragraph">
                  <wp:posOffset>694690</wp:posOffset>
                </wp:positionV>
                <wp:extent cx="800100" cy="0"/>
                <wp:effectExtent l="0" t="0" r="0" b="0"/>
                <wp:wrapNone/>
                <wp:docPr id="474" name="Straight Connector 474"/>
                <wp:cNvGraphicFramePr/>
                <a:graphic xmlns:a="http://schemas.openxmlformats.org/drawingml/2006/main">
                  <a:graphicData uri="http://schemas.microsoft.com/office/word/2010/wordprocessingShape">
                    <wps:wsp>
                      <wps:cNvCnPr/>
                      <wps:spPr>
                        <a:xfrm>
                          <a:off x="0" y="0"/>
                          <a:ext cx="8001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140C5" id="Straight Connector 474"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in,54.7pt" to="13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" strokecolor="black [3200]" strokeweight=".5pt">
                <v:stroke dashstyle="dash" joinstyle="miter"/>
              </v:line>
            </w:pict>
          </mc:Fallback>
        </mc:AlternateContent>
      </w:r>
      <w:r w:rsidRPr="00D02A24">
        <w:rPr>
          <w:rFonts w:cstheme="minorHAnsi"/>
          <w:noProof/>
          <w:sz w:val="22"/>
          <w:szCs w:val="22"/>
          <w:lang w:val="en-GB"/>
        </w:rPr>
        <mc:AlternateContent>
          <mc:Choice Requires="wps">
            <w:drawing>
              <wp:anchor distT="0" distB="0" distL="114300" distR="114300" simplePos="0" relativeHeight="252099584" behindDoc="0" locked="0" layoutInCell="1" allowOverlap="1" wp14:anchorId="7751ECBB" wp14:editId="4BFD0614">
                <wp:simplePos x="0" y="0"/>
                <wp:positionH relativeFrom="column">
                  <wp:posOffset>4114800</wp:posOffset>
                </wp:positionH>
                <wp:positionV relativeFrom="paragraph">
                  <wp:posOffset>2001520</wp:posOffset>
                </wp:positionV>
                <wp:extent cx="0" cy="455930"/>
                <wp:effectExtent l="76200" t="38100" r="57150" b="58420"/>
                <wp:wrapNone/>
                <wp:docPr id="476" name="Straight Arrow Connector 476"/>
                <wp:cNvGraphicFramePr/>
                <a:graphic xmlns:a="http://schemas.openxmlformats.org/drawingml/2006/main">
                  <a:graphicData uri="http://schemas.microsoft.com/office/word/2010/wordprocessingShape">
                    <wps:wsp>
                      <wps:cNvCnPr/>
                      <wps:spPr>
                        <a:xfrm>
                          <a:off x="0" y="0"/>
                          <a:ext cx="0" cy="45593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DA2F9" id="Straight Arrow Connector 476" o:spid="_x0000_s1026" type="#_x0000_t32" style="position:absolute;margin-left:324pt;margin-top:157.6pt;width:0;height:35.9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val="en-GB"/>
        </w:rPr>
        <mc:AlternateContent>
          <mc:Choice Requires="wps">
            <w:drawing>
              <wp:anchor distT="0" distB="0" distL="114300" distR="114300" simplePos="0" relativeHeight="252098560" behindDoc="0" locked="0" layoutInCell="1" allowOverlap="1" wp14:anchorId="4D51D723" wp14:editId="57B727F0">
                <wp:simplePos x="0" y="0"/>
                <wp:positionH relativeFrom="column">
                  <wp:posOffset>933450</wp:posOffset>
                </wp:positionH>
                <wp:positionV relativeFrom="paragraph">
                  <wp:posOffset>360404</wp:posOffset>
                </wp:positionV>
                <wp:extent cx="3181350" cy="1639846"/>
                <wp:effectExtent l="0" t="0" r="19050" b="17780"/>
                <wp:wrapNone/>
                <wp:docPr id="477" name="Freeform: Shape 477"/>
                <wp:cNvGraphicFramePr/>
                <a:graphic xmlns:a="http://schemas.openxmlformats.org/drawingml/2006/main">
                  <a:graphicData uri="http://schemas.microsoft.com/office/word/2010/wordprocessingShape">
                    <wps:wsp>
                      <wps:cNvSpPr/>
                      <wps:spPr>
                        <a:xfrm>
                          <a:off x="0" y="0"/>
                          <a:ext cx="3181350" cy="1639846"/>
                        </a:xfrm>
                        <a:custGeom>
                          <a:avLst/>
                          <a:gdLst>
                            <a:gd name="connsiteX0" fmla="*/ 0 w 3181350"/>
                            <a:gd name="connsiteY0" fmla="*/ 287296 h 1639846"/>
                            <a:gd name="connsiteX1" fmla="*/ 311150 w 3181350"/>
                            <a:gd name="connsiteY1" fmla="*/ 84096 h 1639846"/>
                            <a:gd name="connsiteX2" fmla="*/ 647700 w 3181350"/>
                            <a:gd name="connsiteY2" fmla="*/ 1546 h 1639846"/>
                            <a:gd name="connsiteX3" fmla="*/ 1193800 w 3181350"/>
                            <a:gd name="connsiteY3" fmla="*/ 147596 h 1639846"/>
                            <a:gd name="connsiteX4" fmla="*/ 1924050 w 3181350"/>
                            <a:gd name="connsiteY4" fmla="*/ 541296 h 1639846"/>
                            <a:gd name="connsiteX5" fmla="*/ 2686050 w 3181350"/>
                            <a:gd name="connsiteY5" fmla="*/ 1157246 h 1639846"/>
                            <a:gd name="connsiteX6" fmla="*/ 3168650 w 3181350"/>
                            <a:gd name="connsiteY6" fmla="*/ 1639846 h 1639846"/>
                            <a:gd name="connsiteX7" fmla="*/ 3168650 w 3181350"/>
                            <a:gd name="connsiteY7" fmla="*/ 1639846 h 1639846"/>
                            <a:gd name="connsiteX8" fmla="*/ 3181350 w 3181350"/>
                            <a:gd name="connsiteY8" fmla="*/ 1627146 h 1639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1350" h="1639846">
                              <a:moveTo>
                                <a:pt x="0" y="287296"/>
                              </a:moveTo>
                              <a:cubicBezTo>
                                <a:pt x="101600" y="209508"/>
                                <a:pt x="203200" y="131721"/>
                                <a:pt x="311150" y="84096"/>
                              </a:cubicBezTo>
                              <a:cubicBezTo>
                                <a:pt x="419100" y="36471"/>
                                <a:pt x="500592" y="-9037"/>
                                <a:pt x="647700" y="1546"/>
                              </a:cubicBezTo>
                              <a:cubicBezTo>
                                <a:pt x="794808" y="12129"/>
                                <a:pt x="981075" y="57638"/>
                                <a:pt x="1193800" y="147596"/>
                              </a:cubicBezTo>
                              <a:cubicBezTo>
                                <a:pt x="1406525" y="237554"/>
                                <a:pt x="1675342" y="373021"/>
                                <a:pt x="1924050" y="541296"/>
                              </a:cubicBezTo>
                              <a:cubicBezTo>
                                <a:pt x="2172758" y="709571"/>
                                <a:pt x="2478617" y="974154"/>
                                <a:pt x="2686050" y="1157246"/>
                              </a:cubicBezTo>
                              <a:cubicBezTo>
                                <a:pt x="2893483" y="1340338"/>
                                <a:pt x="3168650" y="1639846"/>
                                <a:pt x="3168650" y="1639846"/>
                              </a:cubicBezTo>
                              <a:lnTo>
                                <a:pt x="3168650" y="1639846"/>
                              </a:lnTo>
                              <a:lnTo>
                                <a:pt x="3181350" y="1627146"/>
                              </a:ln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35980" id="Freeform: Shape 477" o:spid="_x0000_s1026" style="position:absolute;margin-left:73.5pt;margin-top:28.4pt;width:250.5pt;height:129.1pt;z-index:252098560;visibility:visible;mso-wrap-style:square;mso-wrap-distance-left:9pt;mso-wrap-distance-top:0;mso-wrap-distance-right:9pt;mso-wrap-distance-bottom:0;mso-position-horizontal:absolute;mso-position-horizontal-relative:text;mso-position-vertical:absolute;mso-position-vertical-relative:text;v-text-anchor:middle" coordsize="3181350,1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" path="m,287296c101600,209508,203200,131721,311150,84096,419100,36471,500592,-9037,647700,1546v147108,10583,333375,56092,546100,146050c1406525,237554,1675342,373021,1924050,541296v248708,168275,554567,432858,762000,615950c2893483,1340338,3168650,1639846,3168650,1639846r,l3181350,1627146e" filled="f" strokecolor="black [3200]" strokeweight=".5pt">
                <v:stroke dashstyle="dash" joinstyle="miter"/>
                <v:path arrowok="t" o:connecttype="custom" o:connectlocs="0,287296;311150,84096;647700,1546;1193800,147596;1924050,541296;2686050,1157246;3168650,1639846;3168650,1639846;3181350,1627146" o:connectangles="0,0,0,0,0,0,0,0,0"/>
              </v:shape>
            </w:pict>
          </mc:Fallback>
        </mc:AlternateContent>
      </w:r>
      <w:r w:rsidRPr="00D02A24">
        <w:rPr>
          <w:rFonts w:cstheme="minorHAnsi"/>
          <w:noProof/>
          <w:sz w:val="22"/>
          <w:szCs w:val="22"/>
          <w:lang w:val="en-GB"/>
        </w:rPr>
        <mc:AlternateContent>
          <mc:Choice Requires="wps">
            <w:drawing>
              <wp:anchor distT="0" distB="0" distL="114300" distR="114300" simplePos="0" relativeHeight="252096512" behindDoc="0" locked="0" layoutInCell="1" allowOverlap="1" wp14:anchorId="53DD9DF2" wp14:editId="64180117">
                <wp:simplePos x="0" y="0"/>
                <wp:positionH relativeFrom="column">
                  <wp:posOffset>685800</wp:posOffset>
                </wp:positionH>
                <wp:positionV relativeFrom="paragraph">
                  <wp:posOffset>2457450</wp:posOffset>
                </wp:positionV>
                <wp:extent cx="4457700" cy="0"/>
                <wp:effectExtent l="0" t="19050" r="19050" b="19050"/>
                <wp:wrapNone/>
                <wp:docPr id="479" name="Straight Connector 479"/>
                <wp:cNvGraphicFramePr/>
                <a:graphic xmlns:a="http://schemas.openxmlformats.org/drawingml/2006/main">
                  <a:graphicData uri="http://schemas.microsoft.com/office/word/2010/wordprocessingShape">
                    <wps:wsp>
                      <wps:cNvCnPr/>
                      <wps:spPr>
                        <a:xfrm>
                          <a:off x="0" y="0"/>
                          <a:ext cx="4457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1F02C" id="Straight Connector 479"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54pt,193.5pt" to="4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" strokecolor="black [3200]" strokeweight="2.25pt">
                <v:stroke joinstyle="miter"/>
              </v:line>
            </w:pict>
          </mc:Fallback>
        </mc:AlternateContent>
      </w:r>
    </w:p>
    <w:p w14:paraId="46B98DA3" w14:textId="3D794474" w:rsidR="00B85E10" w:rsidRPr="00D02A24" w:rsidRDefault="00496E87" w:rsidP="00B85E10">
      <w:pPr>
        <w:rPr>
          <w:rFonts w:cstheme="minorHAnsi"/>
          <w:sz w:val="22"/>
          <w:szCs w:val="22"/>
          <w:lang w:val="en-GB"/>
        </w:rPr>
      </w:pPr>
      <w:r>
        <w:rPr>
          <w:rFonts w:cstheme="minorHAnsi"/>
          <w:noProof/>
          <w:sz w:val="22"/>
          <w:szCs w:val="22"/>
          <w:lang w:val="en-GB"/>
        </w:rPr>
        <mc:AlternateContent>
          <mc:Choice Requires="wps">
            <w:drawing>
              <wp:anchor distT="0" distB="0" distL="114300" distR="114300" simplePos="0" relativeHeight="252223488" behindDoc="0" locked="0" layoutInCell="1" allowOverlap="1" wp14:anchorId="7043FB84" wp14:editId="3064D087">
                <wp:simplePos x="0" y="0"/>
                <wp:positionH relativeFrom="column">
                  <wp:posOffset>875665</wp:posOffset>
                </wp:positionH>
                <wp:positionV relativeFrom="paragraph">
                  <wp:posOffset>149225</wp:posOffset>
                </wp:positionV>
                <wp:extent cx="457200" cy="387350"/>
                <wp:effectExtent l="0" t="38100" r="57150" b="31750"/>
                <wp:wrapNone/>
                <wp:docPr id="131" name="Straight Arrow Connector 131"/>
                <wp:cNvGraphicFramePr/>
                <a:graphic xmlns:a="http://schemas.openxmlformats.org/drawingml/2006/main">
                  <a:graphicData uri="http://schemas.microsoft.com/office/word/2010/wordprocessingShape">
                    <wps:wsp>
                      <wps:cNvCnPr/>
                      <wps:spPr>
                        <a:xfrm flipV="1">
                          <a:off x="0" y="0"/>
                          <a:ext cx="457200" cy="387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BCB02" id="Straight Arrow Connector 131" o:spid="_x0000_s1026" type="#_x0000_t32" style="position:absolute;margin-left:68.95pt;margin-top:11.75pt;width:36pt;height:30.5pt;flip:y;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" strokecolor="black [3213]" strokeweight=".5pt">
                <v:stroke endarrow="block" joinstyle="miter"/>
              </v:shape>
            </w:pict>
          </mc:Fallback>
        </mc:AlternateContent>
      </w:r>
    </w:p>
    <w:p w14:paraId="577B7856" w14:textId="77777777" w:rsidR="00B85E10" w:rsidRPr="00D02A24" w:rsidRDefault="00B85E10" w:rsidP="00B85E10">
      <w:pPr>
        <w:rPr>
          <w:rFonts w:cstheme="minorHAnsi"/>
          <w:sz w:val="22"/>
          <w:szCs w:val="22"/>
          <w:lang w:val="en-GB"/>
        </w:rPr>
      </w:pPr>
    </w:p>
    <w:p w14:paraId="36C45814" w14:textId="77777777" w:rsidR="00B85E10" w:rsidRPr="00D02A24" w:rsidRDefault="00B85E10" w:rsidP="00B85E10">
      <w:pPr>
        <w:rPr>
          <w:rFonts w:cstheme="minorHAnsi"/>
          <w:sz w:val="22"/>
          <w:szCs w:val="22"/>
          <w:lang w:val="en-GB"/>
        </w:rPr>
      </w:pPr>
    </w:p>
    <w:p w14:paraId="2573D321" w14:textId="7C975B9F" w:rsidR="00B85E10" w:rsidRPr="00D02A24" w:rsidRDefault="00496E87" w:rsidP="00B85E10">
      <w:pPr>
        <w:rPr>
          <w:rFonts w:cstheme="minorHAnsi"/>
          <w:sz w:val="22"/>
          <w:szCs w:val="22"/>
          <w:lang w:val="en-GB"/>
        </w:rPr>
      </w:pPr>
      <w:r>
        <w:rPr>
          <w:rFonts w:cstheme="minorHAnsi"/>
          <w:noProof/>
          <w:sz w:val="22"/>
          <w:szCs w:val="22"/>
          <w:lang w:val="en-GB"/>
        </w:rPr>
        <mc:AlternateContent>
          <mc:Choice Requires="wps">
            <w:drawing>
              <wp:anchor distT="0" distB="0" distL="114300" distR="114300" simplePos="0" relativeHeight="252224512" behindDoc="0" locked="0" layoutInCell="1" allowOverlap="1" wp14:anchorId="55A2EB6E" wp14:editId="33DB001A">
                <wp:simplePos x="0" y="0"/>
                <wp:positionH relativeFrom="column">
                  <wp:posOffset>875665</wp:posOffset>
                </wp:positionH>
                <wp:positionV relativeFrom="paragraph">
                  <wp:posOffset>54610</wp:posOffset>
                </wp:positionV>
                <wp:extent cx="0" cy="1757680"/>
                <wp:effectExtent l="76200" t="38100" r="57150" b="52070"/>
                <wp:wrapNone/>
                <wp:docPr id="132" name="Straight Arrow Connector 132"/>
                <wp:cNvGraphicFramePr/>
                <a:graphic xmlns:a="http://schemas.openxmlformats.org/drawingml/2006/main">
                  <a:graphicData uri="http://schemas.microsoft.com/office/word/2010/wordprocessingShape">
                    <wps:wsp>
                      <wps:cNvCnPr/>
                      <wps:spPr>
                        <a:xfrm>
                          <a:off x="0" y="0"/>
                          <a:ext cx="0" cy="1757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272CD" id="Straight Arrow Connector 132" o:spid="_x0000_s1026" type="#_x0000_t32" style="position:absolute;margin-left:68.95pt;margin-top:4.3pt;width:0;height:138.4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" strokecolor="black [3213]" strokeweight=".5pt">
                <v:stroke startarrow="block" endarrow="block" joinstyle="miter"/>
              </v:shape>
            </w:pict>
          </mc:Fallback>
        </mc:AlternateContent>
      </w:r>
    </w:p>
    <w:p w14:paraId="677766FD" w14:textId="77777777" w:rsidR="00B85E10" w:rsidRPr="00D02A24" w:rsidRDefault="00B85E10" w:rsidP="00B85E10">
      <w:pPr>
        <w:rPr>
          <w:rFonts w:cstheme="minorHAnsi"/>
          <w:sz w:val="22"/>
          <w:szCs w:val="22"/>
          <w:lang w:val="en-GB"/>
        </w:rPr>
      </w:pPr>
    </w:p>
    <w:p w14:paraId="6AB6D51E" w14:textId="77777777" w:rsidR="00B85E10" w:rsidRPr="00D02A24" w:rsidRDefault="00B85E10" w:rsidP="00B85E10">
      <w:pPr>
        <w:rPr>
          <w:rFonts w:cstheme="minorHAnsi"/>
          <w:sz w:val="22"/>
          <w:szCs w:val="22"/>
          <w:lang w:val="en-GB"/>
        </w:rPr>
      </w:pPr>
    </w:p>
    <w:p w14:paraId="031ADE9B" w14:textId="77777777" w:rsidR="00B85E10" w:rsidRPr="00D02A24" w:rsidRDefault="00B85E10" w:rsidP="00B85E10">
      <w:pPr>
        <w:rPr>
          <w:rFonts w:cstheme="minorHAnsi"/>
          <w:sz w:val="22"/>
          <w:szCs w:val="22"/>
          <w:lang w:val="en-GB"/>
        </w:rPr>
      </w:pPr>
    </w:p>
    <w:p w14:paraId="38DA99B4" w14:textId="77777777" w:rsidR="00B85E10" w:rsidRPr="00D02A24" w:rsidRDefault="00B85E10" w:rsidP="00B85E10">
      <w:pPr>
        <w:rPr>
          <w:rFonts w:cstheme="minorHAnsi"/>
          <w:sz w:val="22"/>
          <w:szCs w:val="22"/>
          <w:lang w:val="en-GB"/>
        </w:rPr>
      </w:pPr>
    </w:p>
    <w:p w14:paraId="35476D7A" w14:textId="1B6AD4B2" w:rsidR="00B85E10" w:rsidRPr="00D02A24" w:rsidRDefault="00B85E10" w:rsidP="00B85E10">
      <w:pPr>
        <w:rPr>
          <w:rFonts w:cstheme="minorHAnsi"/>
          <w:sz w:val="22"/>
          <w:szCs w:val="22"/>
          <w:lang w:val="en-GB"/>
        </w:rPr>
      </w:pPr>
    </w:p>
    <w:p w14:paraId="6C6E7572" w14:textId="649C8CE0" w:rsidR="00B85E10" w:rsidRPr="00D02A24" w:rsidRDefault="00B85E10" w:rsidP="00B85E10">
      <w:pPr>
        <w:rPr>
          <w:rFonts w:cstheme="minorHAnsi"/>
          <w:sz w:val="22"/>
          <w:szCs w:val="22"/>
          <w:lang w:val="en-GB"/>
        </w:rPr>
      </w:pPr>
    </w:p>
    <w:p w14:paraId="64D54DF5" w14:textId="661C8F03" w:rsidR="00B85E10" w:rsidRPr="00D02A24" w:rsidRDefault="00B85E10" w:rsidP="00B85E10">
      <w:pPr>
        <w:rPr>
          <w:rFonts w:cstheme="minorHAnsi"/>
          <w:sz w:val="22"/>
          <w:szCs w:val="22"/>
          <w:lang w:val="en-GB"/>
        </w:rPr>
      </w:pPr>
    </w:p>
    <w:p w14:paraId="70A74C37" w14:textId="5D23C9EC" w:rsidR="00B85E10" w:rsidRPr="00D02A24" w:rsidRDefault="00B85E10" w:rsidP="00B85E10">
      <w:pPr>
        <w:rPr>
          <w:rFonts w:cstheme="minorHAnsi"/>
          <w:sz w:val="22"/>
          <w:szCs w:val="22"/>
          <w:lang w:val="en-GB"/>
        </w:rPr>
      </w:pPr>
    </w:p>
    <w:p w14:paraId="41064AF6" w14:textId="29768C3F" w:rsidR="00B85E10" w:rsidRPr="00D02A24" w:rsidRDefault="00B85E10" w:rsidP="00B85E10">
      <w:pPr>
        <w:rPr>
          <w:rFonts w:cstheme="minorHAnsi"/>
          <w:sz w:val="22"/>
          <w:szCs w:val="22"/>
          <w:lang w:val="en-GB"/>
        </w:rPr>
      </w:pPr>
    </w:p>
    <w:p w14:paraId="43EF0E4D" w14:textId="45046967" w:rsidR="00B85E10" w:rsidRPr="00D02A24" w:rsidRDefault="00B85E10" w:rsidP="00B85E10">
      <w:pPr>
        <w:rPr>
          <w:rFonts w:cstheme="minorHAnsi"/>
          <w:sz w:val="22"/>
          <w:szCs w:val="22"/>
          <w:lang w:val="en-GB"/>
        </w:rPr>
      </w:pPr>
    </w:p>
    <w:p w14:paraId="554C6E8E" w14:textId="703A2B21" w:rsidR="00B85E10" w:rsidRPr="00D02A24" w:rsidRDefault="00B85E10" w:rsidP="00B85E10">
      <w:pPr>
        <w:rPr>
          <w:rFonts w:cstheme="minorHAnsi"/>
          <w:sz w:val="22"/>
          <w:szCs w:val="22"/>
          <w:lang w:val="en-GB"/>
        </w:rPr>
      </w:pPr>
    </w:p>
    <w:p w14:paraId="02958043" w14:textId="3C6633C7" w:rsidR="00B85E10" w:rsidRPr="00D02A24" w:rsidRDefault="00B85E10" w:rsidP="00B85E10">
      <w:pPr>
        <w:rPr>
          <w:rFonts w:cstheme="minorHAnsi"/>
          <w:sz w:val="22"/>
          <w:szCs w:val="22"/>
          <w:lang w:val="en-GB"/>
        </w:rPr>
      </w:pPr>
    </w:p>
    <w:p w14:paraId="37DD1DEE" w14:textId="38D20CA0" w:rsidR="00B85E10" w:rsidRPr="00D02A24" w:rsidRDefault="00B85E10" w:rsidP="00B85E10">
      <w:pPr>
        <w:rPr>
          <w:rFonts w:cstheme="minorHAnsi"/>
          <w:sz w:val="22"/>
          <w:szCs w:val="22"/>
          <w:lang w:val="en-GB"/>
        </w:rPr>
      </w:pPr>
    </w:p>
    <w:p w14:paraId="6D3B35CE" w14:textId="77777777" w:rsidR="00B85E10" w:rsidRPr="00D02A24" w:rsidRDefault="00B85E10" w:rsidP="00B85E10">
      <w:pPr>
        <w:rPr>
          <w:rFonts w:cstheme="minorHAnsi"/>
          <w:sz w:val="22"/>
          <w:szCs w:val="22"/>
          <w:lang w:val="en-GB"/>
        </w:rPr>
      </w:pPr>
    </w:p>
    <w:p w14:paraId="103FBF0F" w14:textId="77777777" w:rsidR="00B85E10" w:rsidRPr="00D02A24" w:rsidRDefault="00B85E10" w:rsidP="00B85E10">
      <w:pPr>
        <w:rPr>
          <w:rFonts w:cstheme="minorHAnsi"/>
          <w:sz w:val="22"/>
          <w:szCs w:val="22"/>
          <w:lang w:val="en-GB"/>
        </w:rPr>
      </w:pPr>
    </w:p>
    <w:p w14:paraId="78915ED7"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Calculate the horizontal component (u</w:t>
      </w:r>
      <w:r w:rsidRPr="00D02A24">
        <w:rPr>
          <w:rFonts w:ascii="Arial" w:hAnsi="Arial" w:cs="Arial"/>
          <w:sz w:val="22"/>
          <w:szCs w:val="22"/>
          <w:vertAlign w:val="subscript"/>
          <w:lang w:val="en-GB"/>
        </w:rPr>
        <w:t>h</w:t>
      </w:r>
      <w:r w:rsidRPr="00D02A24">
        <w:rPr>
          <w:rFonts w:ascii="Arial" w:hAnsi="Arial" w:cs="Arial"/>
          <w:sz w:val="22"/>
          <w:szCs w:val="22"/>
          <w:lang w:val="en-GB"/>
        </w:rPr>
        <w:t>) of the athlete’s launch velocity ‘v’.</w:t>
      </w:r>
    </w:p>
    <w:p w14:paraId="7BF04760"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(2 marks)</w:t>
      </w:r>
    </w:p>
    <w:p w14:paraId="4BEF3605" w14:textId="77777777" w:rsidR="00B85E10" w:rsidRPr="00D02A24" w:rsidRDefault="00B85E10" w:rsidP="00B85E10">
      <w:pPr>
        <w:pStyle w:val="ListParagraph"/>
        <w:jc w:val="right"/>
        <w:rPr>
          <w:rFonts w:ascii="Arial" w:hAnsi="Arial" w:cs="Arial"/>
          <w:sz w:val="22"/>
          <w:szCs w:val="22"/>
          <w:lang w:val="en-GB"/>
        </w:rPr>
      </w:pPr>
    </w:p>
    <w:p w14:paraId="32F8394E" w14:textId="77777777" w:rsidR="00B85E10" w:rsidRPr="00D02A24" w:rsidRDefault="00B85E10" w:rsidP="00B85E10">
      <w:pPr>
        <w:pStyle w:val="ListParagraph"/>
        <w:jc w:val="right"/>
        <w:rPr>
          <w:rFonts w:ascii="Arial" w:hAnsi="Arial" w:cs="Arial"/>
          <w:sz w:val="22"/>
          <w:szCs w:val="22"/>
          <w:lang w:val="en-GB"/>
        </w:rPr>
      </w:pPr>
    </w:p>
    <w:p w14:paraId="77BB36DB" w14:textId="77777777" w:rsidR="00B85E10" w:rsidRPr="00D02A24" w:rsidRDefault="00B85E10" w:rsidP="00B85E10">
      <w:pPr>
        <w:pStyle w:val="ListParagraph"/>
        <w:jc w:val="right"/>
        <w:rPr>
          <w:rFonts w:ascii="Arial" w:hAnsi="Arial" w:cs="Arial"/>
          <w:sz w:val="22"/>
          <w:szCs w:val="22"/>
          <w:lang w:val="en-GB"/>
        </w:rPr>
      </w:pPr>
    </w:p>
    <w:p w14:paraId="6434615F" w14:textId="77777777" w:rsidR="00B85E10" w:rsidRPr="00D02A24" w:rsidRDefault="00B85E10" w:rsidP="00B85E10">
      <w:pPr>
        <w:pStyle w:val="ListParagraph"/>
        <w:jc w:val="right"/>
        <w:rPr>
          <w:rFonts w:ascii="Arial" w:hAnsi="Arial" w:cs="Arial"/>
          <w:sz w:val="22"/>
          <w:szCs w:val="22"/>
          <w:lang w:val="en-GB"/>
        </w:rPr>
      </w:pPr>
    </w:p>
    <w:p w14:paraId="4888766B" w14:textId="77777777" w:rsidR="00B85E10" w:rsidRPr="00D02A24" w:rsidRDefault="00B85E10" w:rsidP="00B85E10">
      <w:pPr>
        <w:pStyle w:val="ListParagraph"/>
        <w:jc w:val="right"/>
        <w:rPr>
          <w:rFonts w:ascii="Arial" w:hAnsi="Arial" w:cs="Arial"/>
          <w:sz w:val="22"/>
          <w:szCs w:val="22"/>
          <w:lang w:val="en-GB"/>
        </w:rPr>
      </w:pPr>
    </w:p>
    <w:p w14:paraId="3633B8D8" w14:textId="77777777" w:rsidR="00B85E10" w:rsidRPr="00D02A24" w:rsidRDefault="00B85E10" w:rsidP="00B85E10">
      <w:pPr>
        <w:pStyle w:val="ListParagraph"/>
        <w:jc w:val="right"/>
        <w:rPr>
          <w:rFonts w:ascii="Arial" w:hAnsi="Arial" w:cs="Arial"/>
          <w:sz w:val="22"/>
          <w:szCs w:val="22"/>
          <w:lang w:val="en-GB"/>
        </w:rPr>
      </w:pPr>
    </w:p>
    <w:p w14:paraId="7947055D" w14:textId="77777777" w:rsidR="00B85E10" w:rsidRPr="00D02A24" w:rsidRDefault="00B85E10" w:rsidP="00B85E10">
      <w:pPr>
        <w:pStyle w:val="ListParagraph"/>
        <w:jc w:val="right"/>
        <w:rPr>
          <w:rFonts w:ascii="Arial" w:hAnsi="Arial" w:cs="Arial"/>
          <w:sz w:val="22"/>
          <w:szCs w:val="22"/>
          <w:lang w:val="en-GB"/>
        </w:rPr>
      </w:pPr>
    </w:p>
    <w:p w14:paraId="34A5CB41" w14:textId="77777777" w:rsidR="00B85E10" w:rsidRPr="00D02A24" w:rsidRDefault="00B85E10" w:rsidP="00B85E10">
      <w:pPr>
        <w:pStyle w:val="ListParagraph"/>
        <w:jc w:val="right"/>
        <w:rPr>
          <w:rFonts w:ascii="Arial" w:hAnsi="Arial" w:cs="Arial"/>
          <w:sz w:val="22"/>
          <w:szCs w:val="22"/>
          <w:lang w:val="en-GB"/>
        </w:rPr>
      </w:pPr>
    </w:p>
    <w:p w14:paraId="577349DD" w14:textId="77777777" w:rsidR="00B85E10" w:rsidRPr="00D02A24" w:rsidRDefault="00B85E10" w:rsidP="00B85E10">
      <w:pPr>
        <w:pStyle w:val="ListParagraph"/>
        <w:jc w:val="right"/>
        <w:rPr>
          <w:rFonts w:ascii="Arial" w:hAnsi="Arial" w:cs="Arial"/>
          <w:sz w:val="22"/>
          <w:szCs w:val="22"/>
          <w:lang w:val="en-GB"/>
        </w:rPr>
      </w:pPr>
    </w:p>
    <w:p w14:paraId="7CE58789"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0C8D9453" w14:textId="77777777" w:rsidR="00B85E10" w:rsidRPr="00D02A24" w:rsidRDefault="00B85E10" w:rsidP="00B85E10">
      <w:pPr>
        <w:pStyle w:val="ListParagraph"/>
        <w:jc w:val="right"/>
        <w:rPr>
          <w:rFonts w:ascii="Arial" w:hAnsi="Arial" w:cs="Arial"/>
          <w:sz w:val="22"/>
          <w:szCs w:val="22"/>
          <w:lang w:val="en-GB"/>
        </w:rPr>
      </w:pPr>
    </w:p>
    <w:p w14:paraId="2E7FE9E1"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Using the vertical displacements shown, calculate the vertical component (</w:t>
      </w:r>
      <w:proofErr w:type="spellStart"/>
      <w:r w:rsidRPr="00D02A24">
        <w:rPr>
          <w:rFonts w:ascii="Arial" w:hAnsi="Arial" w:cs="Arial"/>
          <w:sz w:val="22"/>
          <w:szCs w:val="22"/>
          <w:lang w:val="en-GB"/>
        </w:rPr>
        <w:t>u</w:t>
      </w:r>
      <w:r w:rsidRPr="00D02A24">
        <w:rPr>
          <w:rFonts w:ascii="Arial" w:hAnsi="Arial" w:cs="Arial"/>
          <w:sz w:val="22"/>
          <w:szCs w:val="22"/>
          <w:vertAlign w:val="subscript"/>
          <w:lang w:val="en-GB"/>
        </w:rPr>
        <w:t>v</w:t>
      </w:r>
      <w:proofErr w:type="spellEnd"/>
      <w:r w:rsidRPr="00D02A24">
        <w:rPr>
          <w:rFonts w:ascii="Arial" w:hAnsi="Arial" w:cs="Arial"/>
          <w:sz w:val="22"/>
          <w:szCs w:val="22"/>
          <w:lang w:val="en-GB"/>
        </w:rPr>
        <w:t>) of the athlete’s launch velocity ‘v’.</w:t>
      </w:r>
    </w:p>
    <w:p w14:paraId="7C3C1947"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28A2B001" w14:textId="77777777" w:rsidR="00B85E10" w:rsidRPr="00D02A24" w:rsidRDefault="00B85E10" w:rsidP="00B85E10">
      <w:pPr>
        <w:pStyle w:val="ListParagraph"/>
        <w:jc w:val="right"/>
        <w:rPr>
          <w:rFonts w:ascii="Arial" w:hAnsi="Arial" w:cs="Arial"/>
          <w:sz w:val="22"/>
          <w:szCs w:val="22"/>
          <w:lang w:val="en-GB"/>
        </w:rPr>
      </w:pPr>
    </w:p>
    <w:p w14:paraId="0446EFE8" w14:textId="77777777" w:rsidR="00B85E10" w:rsidRPr="00D02A24" w:rsidRDefault="00B85E10" w:rsidP="00B85E10">
      <w:pPr>
        <w:pStyle w:val="ListParagraph"/>
        <w:jc w:val="right"/>
        <w:rPr>
          <w:rFonts w:ascii="Arial" w:hAnsi="Arial" w:cs="Arial"/>
          <w:sz w:val="22"/>
          <w:szCs w:val="22"/>
          <w:lang w:val="en-GB"/>
        </w:rPr>
      </w:pPr>
    </w:p>
    <w:p w14:paraId="306E4D15" w14:textId="77777777" w:rsidR="00B85E10" w:rsidRPr="00D02A24" w:rsidRDefault="00B85E10" w:rsidP="00B85E10">
      <w:pPr>
        <w:pStyle w:val="ListParagraph"/>
        <w:jc w:val="right"/>
        <w:rPr>
          <w:rFonts w:ascii="Arial" w:hAnsi="Arial" w:cs="Arial"/>
          <w:sz w:val="22"/>
          <w:szCs w:val="22"/>
          <w:lang w:val="en-GB"/>
        </w:rPr>
      </w:pPr>
    </w:p>
    <w:p w14:paraId="128FE224" w14:textId="77777777" w:rsidR="00B85E10" w:rsidRPr="00D02A24" w:rsidRDefault="00B85E10" w:rsidP="00B85E10">
      <w:pPr>
        <w:pStyle w:val="ListParagraph"/>
        <w:jc w:val="right"/>
        <w:rPr>
          <w:rFonts w:ascii="Arial" w:hAnsi="Arial" w:cs="Arial"/>
          <w:sz w:val="22"/>
          <w:szCs w:val="22"/>
          <w:lang w:val="en-GB"/>
        </w:rPr>
      </w:pPr>
    </w:p>
    <w:p w14:paraId="34E34BCE" w14:textId="77777777" w:rsidR="00B85E10" w:rsidRPr="00D02A24" w:rsidRDefault="00B85E10" w:rsidP="00B85E10">
      <w:pPr>
        <w:pStyle w:val="ListParagraph"/>
        <w:jc w:val="right"/>
        <w:rPr>
          <w:rFonts w:ascii="Arial" w:hAnsi="Arial" w:cs="Arial"/>
          <w:sz w:val="22"/>
          <w:szCs w:val="22"/>
          <w:lang w:val="en-GB"/>
        </w:rPr>
      </w:pPr>
    </w:p>
    <w:p w14:paraId="0EDFF7AE" w14:textId="77777777" w:rsidR="00B85E10" w:rsidRPr="00D02A24" w:rsidRDefault="00B85E10" w:rsidP="00B85E10">
      <w:pPr>
        <w:pStyle w:val="ListParagraph"/>
        <w:jc w:val="right"/>
        <w:rPr>
          <w:rFonts w:ascii="Arial" w:hAnsi="Arial" w:cs="Arial"/>
          <w:sz w:val="22"/>
          <w:szCs w:val="22"/>
          <w:lang w:val="en-GB"/>
        </w:rPr>
      </w:pPr>
    </w:p>
    <w:p w14:paraId="412D7985" w14:textId="77777777" w:rsidR="00B85E10" w:rsidRPr="00D02A24" w:rsidRDefault="00B85E10" w:rsidP="00B85E10">
      <w:pPr>
        <w:pStyle w:val="ListParagraph"/>
        <w:jc w:val="right"/>
        <w:rPr>
          <w:rFonts w:ascii="Arial" w:hAnsi="Arial" w:cs="Arial"/>
          <w:sz w:val="22"/>
          <w:szCs w:val="22"/>
          <w:lang w:val="en-GB"/>
        </w:rPr>
      </w:pPr>
    </w:p>
    <w:p w14:paraId="089BBCB6" w14:textId="77777777" w:rsidR="00B85E10" w:rsidRPr="00D02A24" w:rsidRDefault="00B85E10" w:rsidP="00B85E10">
      <w:pPr>
        <w:pStyle w:val="ListParagraph"/>
        <w:jc w:val="right"/>
        <w:rPr>
          <w:rFonts w:ascii="Arial" w:hAnsi="Arial" w:cs="Arial"/>
          <w:sz w:val="22"/>
          <w:szCs w:val="22"/>
          <w:lang w:val="en-GB"/>
        </w:rPr>
      </w:pPr>
    </w:p>
    <w:p w14:paraId="59A339FA" w14:textId="77777777" w:rsidR="00B85E10" w:rsidRPr="00D02A24" w:rsidRDefault="00B85E10" w:rsidP="00B85E10">
      <w:pPr>
        <w:pStyle w:val="ListParagraph"/>
        <w:jc w:val="right"/>
        <w:rPr>
          <w:rFonts w:ascii="Arial" w:hAnsi="Arial" w:cs="Arial"/>
          <w:sz w:val="22"/>
          <w:szCs w:val="22"/>
          <w:lang w:val="en-GB"/>
        </w:rPr>
      </w:pPr>
    </w:p>
    <w:p w14:paraId="65F41DEF" w14:textId="5075CEEC" w:rsidR="00B85E10" w:rsidRDefault="00B85E10" w:rsidP="00B85E10">
      <w:pPr>
        <w:pStyle w:val="ListParagraph"/>
        <w:jc w:val="right"/>
        <w:rPr>
          <w:rFonts w:ascii="Arial" w:hAnsi="Arial" w:cs="Arial"/>
          <w:sz w:val="22"/>
          <w:szCs w:val="22"/>
          <w:lang w:val="en-GB"/>
        </w:rPr>
      </w:pPr>
    </w:p>
    <w:p w14:paraId="52902061" w14:textId="7E37119C" w:rsidR="00D02A24" w:rsidRDefault="00D02A24" w:rsidP="00B85E10">
      <w:pPr>
        <w:pStyle w:val="ListParagraph"/>
        <w:jc w:val="right"/>
        <w:rPr>
          <w:rFonts w:ascii="Arial" w:hAnsi="Arial" w:cs="Arial"/>
          <w:sz w:val="22"/>
          <w:szCs w:val="22"/>
          <w:lang w:val="en-GB"/>
        </w:rPr>
      </w:pPr>
    </w:p>
    <w:p w14:paraId="40F8B254" w14:textId="77777777" w:rsidR="00D02A24" w:rsidRPr="00D02A24" w:rsidRDefault="00D02A24" w:rsidP="00B85E10">
      <w:pPr>
        <w:pStyle w:val="ListParagraph"/>
        <w:jc w:val="right"/>
        <w:rPr>
          <w:rFonts w:ascii="Arial" w:hAnsi="Arial" w:cs="Arial"/>
          <w:sz w:val="22"/>
          <w:szCs w:val="22"/>
          <w:lang w:val="en-GB"/>
        </w:rPr>
      </w:pPr>
    </w:p>
    <w:p w14:paraId="612D4C2A" w14:textId="77777777" w:rsidR="00B85E10" w:rsidRPr="00D02A24" w:rsidRDefault="00B85E10" w:rsidP="00B85E10">
      <w:pPr>
        <w:pStyle w:val="ListParagraph"/>
        <w:jc w:val="right"/>
        <w:rPr>
          <w:rFonts w:ascii="Arial" w:hAnsi="Arial" w:cs="Arial"/>
          <w:sz w:val="22"/>
          <w:szCs w:val="22"/>
          <w:lang w:val="en-GB"/>
        </w:rPr>
      </w:pPr>
    </w:p>
    <w:p w14:paraId="21CFC824" w14:textId="77777777" w:rsidR="00B85E10" w:rsidRPr="00D02A24" w:rsidRDefault="00B85E10" w:rsidP="00B85E10">
      <w:pPr>
        <w:pStyle w:val="ListParagraph"/>
        <w:jc w:val="right"/>
        <w:rPr>
          <w:rFonts w:ascii="Arial" w:hAnsi="Arial" w:cs="Arial"/>
          <w:sz w:val="22"/>
          <w:szCs w:val="22"/>
          <w:lang w:val="en-GB"/>
        </w:rPr>
      </w:pPr>
    </w:p>
    <w:p w14:paraId="0EF6AC69" w14:textId="77777777" w:rsidR="00EB5594" w:rsidRDefault="00B85E10" w:rsidP="00EB5594">
      <w:pPr>
        <w:pStyle w:val="ListParagraph"/>
        <w:jc w:val="right"/>
        <w:rPr>
          <w:rFonts w:ascii="Arial" w:hAnsi="Arial" w:cs="Arial"/>
          <w:sz w:val="22"/>
          <w:szCs w:val="22"/>
          <w:vertAlign w:val="superscript"/>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6A0AA65A" w14:textId="460954F7" w:rsidR="00B85E10" w:rsidRPr="00BB544C" w:rsidRDefault="00B85E10" w:rsidP="00BB544C">
      <w:pPr>
        <w:pStyle w:val="ListParagraph"/>
        <w:numPr>
          <w:ilvl w:val="0"/>
          <w:numId w:val="20"/>
        </w:numPr>
        <w:ind w:hanging="720"/>
        <w:rPr>
          <w:rFonts w:ascii="Arial" w:hAnsi="Arial" w:cs="Arial"/>
          <w:sz w:val="22"/>
          <w:szCs w:val="22"/>
          <w:lang w:val="en-GB"/>
        </w:rPr>
      </w:pPr>
      <w:r w:rsidRPr="00EB5594">
        <w:rPr>
          <w:rFonts w:ascii="Arial" w:hAnsi="Arial" w:cs="Arial"/>
          <w:sz w:val="22"/>
          <w:szCs w:val="22"/>
          <w:lang w:val="en-GB"/>
        </w:rPr>
        <w:lastRenderedPageBreak/>
        <w:t xml:space="preserve">Hence, calculate the magnitude of the launch velocity ‘v’ and the launch angle ‘ϴ’. </w:t>
      </w:r>
      <w:r w:rsidRPr="00BB544C">
        <w:rPr>
          <w:rFonts w:ascii="Arial" w:hAnsi="Arial" w:cs="Arial"/>
          <w:sz w:val="22"/>
          <w:szCs w:val="22"/>
          <w:lang w:val="en-GB"/>
        </w:rPr>
        <w:t>[If you were unable to calculate answers for parts a) and b), use values of 8.00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and 3.40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respectively]</w:t>
      </w:r>
    </w:p>
    <w:p w14:paraId="359CC235"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59D33A3A" w14:textId="77777777" w:rsidR="00B85E10" w:rsidRPr="00D02A24" w:rsidRDefault="00B85E10" w:rsidP="00B85E10">
      <w:pPr>
        <w:pStyle w:val="ListParagraph"/>
        <w:jc w:val="right"/>
        <w:rPr>
          <w:rFonts w:ascii="Arial" w:hAnsi="Arial" w:cs="Arial"/>
          <w:sz w:val="22"/>
          <w:szCs w:val="22"/>
          <w:lang w:val="en-GB"/>
        </w:rPr>
      </w:pPr>
    </w:p>
    <w:p w14:paraId="176DAE25" w14:textId="77777777" w:rsidR="00B85E10" w:rsidRPr="00D02A24" w:rsidRDefault="00B85E10" w:rsidP="00B85E10">
      <w:pPr>
        <w:pStyle w:val="ListParagraph"/>
        <w:jc w:val="right"/>
        <w:rPr>
          <w:rFonts w:ascii="Arial" w:hAnsi="Arial" w:cs="Arial"/>
          <w:sz w:val="22"/>
          <w:szCs w:val="22"/>
          <w:lang w:val="en-GB"/>
        </w:rPr>
      </w:pPr>
    </w:p>
    <w:p w14:paraId="65BE8A92" w14:textId="77777777" w:rsidR="00B85E10" w:rsidRPr="00D02A24" w:rsidRDefault="00B85E10" w:rsidP="00B85E10">
      <w:pPr>
        <w:pStyle w:val="ListParagraph"/>
        <w:jc w:val="right"/>
        <w:rPr>
          <w:rFonts w:ascii="Arial" w:hAnsi="Arial" w:cs="Arial"/>
          <w:sz w:val="22"/>
          <w:szCs w:val="22"/>
          <w:lang w:val="en-GB"/>
        </w:rPr>
      </w:pPr>
    </w:p>
    <w:p w14:paraId="59D6E7AB" w14:textId="77777777" w:rsidR="00B85E10" w:rsidRPr="00D02A24" w:rsidRDefault="00B85E10" w:rsidP="00B85E10">
      <w:pPr>
        <w:pStyle w:val="ListParagraph"/>
        <w:jc w:val="right"/>
        <w:rPr>
          <w:rFonts w:ascii="Arial" w:hAnsi="Arial" w:cs="Arial"/>
          <w:sz w:val="22"/>
          <w:szCs w:val="22"/>
          <w:lang w:val="en-GB"/>
        </w:rPr>
      </w:pPr>
    </w:p>
    <w:p w14:paraId="248262CA" w14:textId="77777777" w:rsidR="00B85E10" w:rsidRPr="00D02A24" w:rsidRDefault="00B85E10" w:rsidP="00B85E10">
      <w:pPr>
        <w:pStyle w:val="ListParagraph"/>
        <w:jc w:val="right"/>
        <w:rPr>
          <w:rFonts w:ascii="Arial" w:hAnsi="Arial" w:cs="Arial"/>
          <w:sz w:val="22"/>
          <w:szCs w:val="22"/>
          <w:lang w:val="en-GB"/>
        </w:rPr>
      </w:pPr>
    </w:p>
    <w:p w14:paraId="3914A6CA" w14:textId="77777777" w:rsidR="00B85E10" w:rsidRPr="00D02A24" w:rsidRDefault="00B85E10" w:rsidP="00B85E10">
      <w:pPr>
        <w:pStyle w:val="ListParagraph"/>
        <w:jc w:val="right"/>
        <w:rPr>
          <w:rFonts w:ascii="Arial" w:hAnsi="Arial" w:cs="Arial"/>
          <w:sz w:val="22"/>
          <w:szCs w:val="22"/>
          <w:lang w:val="en-GB"/>
        </w:rPr>
      </w:pPr>
    </w:p>
    <w:p w14:paraId="684F7131" w14:textId="77777777" w:rsidR="00B85E10" w:rsidRPr="00D02A24" w:rsidRDefault="00B85E10" w:rsidP="00B85E10">
      <w:pPr>
        <w:pStyle w:val="ListParagraph"/>
        <w:jc w:val="right"/>
        <w:rPr>
          <w:rFonts w:ascii="Arial" w:hAnsi="Arial" w:cs="Arial"/>
          <w:sz w:val="22"/>
          <w:szCs w:val="22"/>
          <w:lang w:val="en-GB"/>
        </w:rPr>
      </w:pPr>
    </w:p>
    <w:p w14:paraId="4AB64E86" w14:textId="77777777" w:rsidR="00B85E10" w:rsidRPr="00D02A24" w:rsidRDefault="00B85E10" w:rsidP="00B85E10">
      <w:pPr>
        <w:pStyle w:val="ListParagraph"/>
        <w:jc w:val="right"/>
        <w:rPr>
          <w:rFonts w:ascii="Arial" w:hAnsi="Arial" w:cs="Arial"/>
          <w:sz w:val="22"/>
          <w:szCs w:val="22"/>
          <w:lang w:val="en-GB"/>
        </w:rPr>
      </w:pPr>
    </w:p>
    <w:p w14:paraId="4EEF4FD5" w14:textId="77777777" w:rsidR="00B85E10" w:rsidRPr="00D02A24" w:rsidRDefault="00B85E10" w:rsidP="00B85E10">
      <w:pPr>
        <w:pStyle w:val="ListParagraph"/>
        <w:jc w:val="right"/>
        <w:rPr>
          <w:rFonts w:ascii="Arial" w:hAnsi="Arial" w:cs="Arial"/>
          <w:sz w:val="22"/>
          <w:szCs w:val="22"/>
          <w:lang w:val="en-GB"/>
        </w:rPr>
      </w:pPr>
    </w:p>
    <w:p w14:paraId="4DD68076" w14:textId="77777777" w:rsidR="00B85E10" w:rsidRPr="00D02A24" w:rsidRDefault="00B85E10" w:rsidP="00B85E10">
      <w:pPr>
        <w:pStyle w:val="ListParagraph"/>
        <w:jc w:val="right"/>
        <w:rPr>
          <w:rFonts w:ascii="Arial" w:hAnsi="Arial" w:cs="Arial"/>
          <w:sz w:val="22"/>
          <w:szCs w:val="22"/>
          <w:lang w:val="en-GB"/>
        </w:rPr>
      </w:pPr>
    </w:p>
    <w:p w14:paraId="390AFFCA" w14:textId="77777777" w:rsidR="00B85E10" w:rsidRPr="00D02A24" w:rsidRDefault="00B85E10" w:rsidP="00B85E10">
      <w:pPr>
        <w:pStyle w:val="ListParagraph"/>
        <w:jc w:val="right"/>
        <w:rPr>
          <w:rFonts w:ascii="Arial" w:hAnsi="Arial" w:cs="Arial"/>
          <w:sz w:val="22"/>
          <w:szCs w:val="22"/>
          <w:lang w:val="en-GB"/>
        </w:rPr>
      </w:pPr>
    </w:p>
    <w:p w14:paraId="7603C8D0" w14:textId="77777777" w:rsidR="00B85E10" w:rsidRPr="00D02A24" w:rsidRDefault="00B85E10" w:rsidP="00B85E10">
      <w:pPr>
        <w:pStyle w:val="ListParagraph"/>
        <w:jc w:val="right"/>
        <w:rPr>
          <w:rFonts w:ascii="Arial" w:hAnsi="Arial" w:cs="Arial"/>
          <w:sz w:val="22"/>
          <w:szCs w:val="22"/>
          <w:lang w:val="en-GB"/>
        </w:rPr>
      </w:pPr>
    </w:p>
    <w:p w14:paraId="0A3BCB00" w14:textId="77777777" w:rsidR="00B85E10" w:rsidRPr="00D02A24" w:rsidRDefault="00B85E10" w:rsidP="00B85E10">
      <w:pPr>
        <w:pStyle w:val="ListParagraph"/>
        <w:jc w:val="right"/>
        <w:rPr>
          <w:rFonts w:ascii="Arial" w:hAnsi="Arial" w:cs="Arial"/>
          <w:sz w:val="22"/>
          <w:szCs w:val="22"/>
          <w:lang w:val="en-GB"/>
        </w:rPr>
      </w:pPr>
    </w:p>
    <w:p w14:paraId="32E78728" w14:textId="77777777" w:rsidR="00B85E10" w:rsidRPr="00D02A24" w:rsidRDefault="00B85E10" w:rsidP="00B85E10">
      <w:pPr>
        <w:pStyle w:val="ListParagraph"/>
        <w:jc w:val="right"/>
        <w:rPr>
          <w:rFonts w:ascii="Arial" w:hAnsi="Arial" w:cs="Arial"/>
          <w:sz w:val="22"/>
          <w:szCs w:val="22"/>
          <w:lang w:val="en-GB"/>
        </w:rPr>
      </w:pPr>
    </w:p>
    <w:p w14:paraId="7738E04C" w14:textId="77777777" w:rsidR="00B85E10" w:rsidRPr="00D02A24" w:rsidRDefault="00B85E10" w:rsidP="00B85E10">
      <w:pPr>
        <w:pStyle w:val="ListParagraph"/>
        <w:jc w:val="right"/>
        <w:rPr>
          <w:rFonts w:ascii="Arial" w:hAnsi="Arial" w:cs="Arial"/>
          <w:sz w:val="22"/>
          <w:szCs w:val="22"/>
          <w:lang w:val="en-GB"/>
        </w:rPr>
      </w:pPr>
    </w:p>
    <w:p w14:paraId="5C01AA7C" w14:textId="77777777" w:rsidR="00B85E10" w:rsidRPr="00D02A24" w:rsidRDefault="00B85E10" w:rsidP="00B85E10">
      <w:pPr>
        <w:pStyle w:val="ListParagraph"/>
        <w:jc w:val="right"/>
        <w:rPr>
          <w:rFonts w:ascii="Arial" w:hAnsi="Arial" w:cs="Arial"/>
          <w:sz w:val="22"/>
          <w:szCs w:val="22"/>
          <w:lang w:val="en-GB"/>
        </w:rPr>
      </w:pPr>
    </w:p>
    <w:p w14:paraId="46F64005" w14:textId="77777777" w:rsidR="00B85E10" w:rsidRPr="00D02A24" w:rsidRDefault="00B85E10" w:rsidP="00B85E10">
      <w:pPr>
        <w:pStyle w:val="ListParagraph"/>
        <w:jc w:val="right"/>
        <w:rPr>
          <w:rFonts w:ascii="Arial" w:hAnsi="Arial" w:cs="Arial"/>
          <w:sz w:val="22"/>
          <w:szCs w:val="22"/>
          <w:lang w:val="en-GB"/>
        </w:rPr>
      </w:pPr>
    </w:p>
    <w:p w14:paraId="7002EC03"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3B251405" w14:textId="77777777" w:rsidR="00B85E10" w:rsidRPr="00D02A24" w:rsidRDefault="00B85E10" w:rsidP="00B85E10">
      <w:pPr>
        <w:pStyle w:val="ListParagraph"/>
        <w:jc w:val="right"/>
        <w:rPr>
          <w:rFonts w:ascii="Arial" w:hAnsi="Arial" w:cs="Arial"/>
          <w:sz w:val="22"/>
          <w:szCs w:val="22"/>
          <w:lang w:val="en-GB"/>
        </w:rPr>
      </w:pPr>
    </w:p>
    <w:p w14:paraId="187DD112" w14:textId="77777777" w:rsidR="00B85E10" w:rsidRPr="00D02A24" w:rsidRDefault="00B85E10" w:rsidP="00B85E10">
      <w:pPr>
        <w:pStyle w:val="ListParagraph"/>
        <w:jc w:val="right"/>
        <w:rPr>
          <w:rFonts w:ascii="Arial" w:hAnsi="Arial" w:cs="Arial"/>
          <w:sz w:val="22"/>
          <w:szCs w:val="22"/>
          <w:lang w:val="en-GB"/>
        </w:rPr>
      </w:pPr>
    </w:p>
    <w:p w14:paraId="2DCA5D6E"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 °</w:t>
      </w:r>
    </w:p>
    <w:p w14:paraId="476F2026" w14:textId="77777777" w:rsidR="00B85E10" w:rsidRPr="00D02A24" w:rsidRDefault="00B85E10" w:rsidP="00B85E10">
      <w:pPr>
        <w:pStyle w:val="ListParagraph"/>
        <w:jc w:val="right"/>
        <w:rPr>
          <w:rFonts w:ascii="Arial" w:hAnsi="Arial" w:cs="Arial"/>
          <w:sz w:val="22"/>
          <w:szCs w:val="22"/>
          <w:lang w:val="en-GB"/>
        </w:rPr>
      </w:pPr>
    </w:p>
    <w:p w14:paraId="0D312DD2" w14:textId="77777777" w:rsidR="00B85E10" w:rsidRPr="00D02A24" w:rsidRDefault="00B85E10" w:rsidP="00B85E10">
      <w:pPr>
        <w:pStyle w:val="ListParagraph"/>
        <w:rPr>
          <w:rFonts w:ascii="Arial" w:hAnsi="Arial" w:cs="Arial"/>
          <w:sz w:val="22"/>
          <w:szCs w:val="22"/>
          <w:lang w:val="en-GB"/>
        </w:rPr>
      </w:pPr>
    </w:p>
    <w:p w14:paraId="32B786DD" w14:textId="0A11F4AF" w:rsidR="00B85E10" w:rsidRPr="00D02A24" w:rsidRDefault="00B85E10" w:rsidP="00B85E10">
      <w:pPr>
        <w:pStyle w:val="ListParagraph"/>
        <w:ind w:left="0"/>
        <w:rPr>
          <w:rFonts w:ascii="Arial" w:hAnsi="Arial" w:cs="Arial"/>
          <w:sz w:val="22"/>
          <w:szCs w:val="22"/>
          <w:lang w:val="en-GB"/>
        </w:rPr>
      </w:pPr>
      <w:r w:rsidRPr="00D02A24">
        <w:rPr>
          <w:rFonts w:ascii="Arial" w:hAnsi="Arial" w:cs="Arial"/>
          <w:sz w:val="22"/>
          <w:szCs w:val="22"/>
          <w:lang w:val="en-GB"/>
        </w:rPr>
        <w:t xml:space="preserve">This athlete’s jump can be assumed to have taken place at sea level. In 1968, a world record jump was set in Mexico City that stood for over 20 years before it was broken. Apart from the excellent speed and technique of the athlete, experts also thought the fact that Mexico City has an altitude of 2240 metres above sea level assisted. </w:t>
      </w:r>
    </w:p>
    <w:p w14:paraId="45BDA141" w14:textId="77777777" w:rsidR="00B85E10" w:rsidRPr="00D02A24" w:rsidRDefault="00B85E10" w:rsidP="00B85E10">
      <w:pPr>
        <w:pStyle w:val="ListParagraph"/>
        <w:ind w:left="0"/>
        <w:rPr>
          <w:rFonts w:ascii="Arial" w:hAnsi="Arial" w:cs="Arial"/>
          <w:sz w:val="22"/>
          <w:szCs w:val="22"/>
          <w:lang w:val="en-GB"/>
        </w:rPr>
      </w:pPr>
    </w:p>
    <w:p w14:paraId="16E013B5"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 xml:space="preserve">State how the horizontal length of the athlete’s jump could be expected to change if it took place in Mexico City. Explain two (2) reasons for your answer. Air resistance can be considered in this question. </w:t>
      </w:r>
    </w:p>
    <w:p w14:paraId="2D60B91B" w14:textId="7CA7E4E2"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BB544C">
        <w:rPr>
          <w:rFonts w:ascii="Arial" w:hAnsi="Arial" w:cs="Arial"/>
          <w:sz w:val="22"/>
          <w:szCs w:val="22"/>
          <w:lang w:val="en-GB"/>
        </w:rPr>
        <w:t xml:space="preserve">3 </w:t>
      </w:r>
      <w:r w:rsidRPr="00D02A24">
        <w:rPr>
          <w:rFonts w:ascii="Arial" w:hAnsi="Arial" w:cs="Arial"/>
          <w:sz w:val="22"/>
          <w:szCs w:val="22"/>
          <w:lang w:val="en-GB"/>
        </w:rPr>
        <w:t>marks)</w:t>
      </w:r>
    </w:p>
    <w:p w14:paraId="72AA1D0B" w14:textId="77777777" w:rsidR="00B85E10" w:rsidRPr="00D02A24" w:rsidRDefault="00B85E10" w:rsidP="00B85E10">
      <w:pPr>
        <w:pStyle w:val="ListParagraph"/>
        <w:jc w:val="right"/>
        <w:rPr>
          <w:rFonts w:ascii="Arial" w:hAnsi="Arial" w:cs="Arial"/>
          <w:sz w:val="22"/>
          <w:szCs w:val="22"/>
          <w:lang w:val="en-GB"/>
        </w:rPr>
      </w:pPr>
    </w:p>
    <w:p w14:paraId="03291FD8" w14:textId="169F01E2" w:rsidR="00B85E10" w:rsidRPr="0076515C" w:rsidRDefault="00B85E10" w:rsidP="00B85E10">
      <w:pPr>
        <w:spacing w:line="480" w:lineRule="auto"/>
        <w:rPr>
          <w:rFonts w:ascii="Arial" w:hAnsi="Arial" w:cs="Arial"/>
          <w:lang w:val="en-GB"/>
        </w:rPr>
      </w:pPr>
      <w:r w:rsidRPr="00D02A2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B544C">
        <w:rPr>
          <w:rFonts w:ascii="Arial" w:hAnsi="Arial" w:cs="Arial"/>
          <w:sz w:val="22"/>
          <w:szCs w:val="22"/>
          <w:lang w:val="en-GB"/>
        </w:rPr>
        <w:t>_____________________________________________________________________________________________________________________________________</w:t>
      </w:r>
      <w:r w:rsidR="002F16A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4751B2CF" w14:textId="77777777" w:rsidR="0002084D" w:rsidRDefault="0002084D" w:rsidP="00F9549F">
      <w:pPr>
        <w:rPr>
          <w:rFonts w:ascii="Arial" w:hAnsi="Arial" w:cs="Arial"/>
          <w:b/>
          <w:sz w:val="22"/>
          <w:szCs w:val="22"/>
        </w:rPr>
      </w:pPr>
    </w:p>
    <w:p w14:paraId="7D44DACE" w14:textId="77777777" w:rsidR="0002084D" w:rsidRDefault="0002084D" w:rsidP="0002084D">
      <w:pPr>
        <w:pStyle w:val="ListParagraph"/>
        <w:jc w:val="right"/>
        <w:rPr>
          <w:rFonts w:ascii="Arial" w:hAnsi="Arial" w:cs="Arial"/>
        </w:rPr>
      </w:pPr>
    </w:p>
    <w:p w14:paraId="558B0366"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0F822A5B" w14:textId="228E1ECC" w:rsidR="008D10BF" w:rsidRDefault="009051EC" w:rsidP="008D10BF">
      <w:pPr>
        <w:rPr>
          <w:rFonts w:ascii="Arial" w:hAnsi="Arial" w:cs="Arial"/>
          <w:b/>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w:t>
      </w:r>
      <w:r w:rsidR="00A7114F">
        <w:rPr>
          <w:rFonts w:ascii="Arial" w:hAnsi="Arial" w:cs="Arial"/>
          <w:b/>
          <w:sz w:val="22"/>
          <w:szCs w:val="22"/>
        </w:rPr>
        <w:t>5</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w:t>
      </w:r>
      <w:r w:rsidR="00D00AA2">
        <w:rPr>
          <w:rFonts w:ascii="Arial" w:hAnsi="Arial" w:cs="Arial"/>
          <w:b/>
          <w:sz w:val="22"/>
          <w:szCs w:val="22"/>
        </w:rPr>
        <w:t>7</w:t>
      </w:r>
      <w:r w:rsidR="008D10BF">
        <w:rPr>
          <w:rFonts w:ascii="Arial" w:hAnsi="Arial" w:cs="Arial"/>
          <w:b/>
          <w:sz w:val="22"/>
          <w:szCs w:val="22"/>
        </w:rPr>
        <w:t xml:space="preserve"> marks)</w:t>
      </w:r>
    </w:p>
    <w:p w14:paraId="617D438A" w14:textId="1D94FB4C" w:rsidR="009605AC" w:rsidRDefault="009605AC" w:rsidP="008D10BF">
      <w:pPr>
        <w:rPr>
          <w:rFonts w:ascii="Arial" w:hAnsi="Arial" w:cs="Arial"/>
          <w:b/>
          <w:sz w:val="22"/>
          <w:szCs w:val="22"/>
        </w:rPr>
      </w:pPr>
    </w:p>
    <w:p w14:paraId="3969116A"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Mass spectrometers are used to analyse data related to the mass of atomic and sub-atomic particles. The structure of a Bainbridge mass spectrometer is shown below. It accelerates positively charged gas ions/particles into a magnetic field contained in a vacuum chamber.</w:t>
      </w:r>
    </w:p>
    <w:p w14:paraId="0ECDD2B9" w14:textId="6D0A129C"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1088" behindDoc="0" locked="0" layoutInCell="1" allowOverlap="1" wp14:anchorId="5182504C" wp14:editId="0E62D7C6">
                <wp:simplePos x="0" y="0"/>
                <wp:positionH relativeFrom="column">
                  <wp:posOffset>1028700</wp:posOffset>
                </wp:positionH>
                <wp:positionV relativeFrom="paragraph">
                  <wp:posOffset>156210</wp:posOffset>
                </wp:positionV>
                <wp:extent cx="228600" cy="342900"/>
                <wp:effectExtent l="0" t="0" r="19050" b="19050"/>
                <wp:wrapNone/>
                <wp:docPr id="487" name="Rectangle 487"/>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7C0AC" id="Rectangle 487" o:spid="_x0000_s1026" style="position:absolute;margin-left:81pt;margin-top:12.3pt;width:18pt;height:27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" filled="f" strokecolor="#1f4d78 [1604]" strokeweight="1pt"/>
            </w:pict>
          </mc:Fallback>
        </mc:AlternateContent>
      </w:r>
    </w:p>
    <w:p w14:paraId="0919B410" w14:textId="0FF960FA"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3376" behindDoc="0" locked="0" layoutInCell="1" allowOverlap="1" wp14:anchorId="3240BF56" wp14:editId="78F903E8">
                <wp:simplePos x="0" y="0"/>
                <wp:positionH relativeFrom="column">
                  <wp:posOffset>4102100</wp:posOffset>
                </wp:positionH>
                <wp:positionV relativeFrom="paragraph">
                  <wp:posOffset>105410</wp:posOffset>
                </wp:positionV>
                <wp:extent cx="971550" cy="82550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BF56" id="Text Box 480" o:spid="_x0000_s1091" type="#_x0000_t202" style="position:absolute;margin-left:323pt;margin-top:8.3pt;width:76.5pt;height:6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kpLgIAAFs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" fillcolor="white [3201]" stroked="f" strokeweight=".5pt">
                <v:textbo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4944" behindDoc="1" locked="0" layoutInCell="1" allowOverlap="1" wp14:anchorId="0417C7EE" wp14:editId="1F5DB7A0">
                <wp:simplePos x="0" y="0"/>
                <wp:positionH relativeFrom="column">
                  <wp:posOffset>2387600</wp:posOffset>
                </wp:positionH>
                <wp:positionV relativeFrom="paragraph">
                  <wp:posOffset>41275</wp:posOffset>
                </wp:positionV>
                <wp:extent cx="914400" cy="228600"/>
                <wp:effectExtent l="0" t="0" r="7620" b="0"/>
                <wp:wrapNone/>
                <wp:docPr id="481" name="Text Box 48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ABC3916"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7C7EE" id="Text Box 481" o:spid="_x0000_s1092" type="#_x0000_t202" style="position:absolute;margin-left:188pt;margin-top:3.25pt;width:1in;height:18pt;z-index:-25120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iGLA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" fillcolor="white [3201]" stroked="f" strokeweight=".5pt">
                <v:textbox>
                  <w:txbxContent>
                    <w:p w14:paraId="1ABC3916"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3920" behindDoc="1" locked="0" layoutInCell="1" allowOverlap="1" wp14:anchorId="695A3782" wp14:editId="451073E2">
                <wp:simplePos x="0" y="0"/>
                <wp:positionH relativeFrom="column">
                  <wp:posOffset>2128520</wp:posOffset>
                </wp:positionH>
                <wp:positionV relativeFrom="paragraph">
                  <wp:posOffset>41275</wp:posOffset>
                </wp:positionV>
                <wp:extent cx="914400" cy="228600"/>
                <wp:effectExtent l="0" t="0" r="7620" b="0"/>
                <wp:wrapNone/>
                <wp:docPr id="482" name="Text Box 48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7A652A"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A3782" id="Text Box 482" o:spid="_x0000_s1093" type="#_x0000_t202" style="position:absolute;margin-left:167.6pt;margin-top:3.25pt;width:1in;height:18pt;z-index:-25120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" fillcolor="white [3201]" stroked="f" strokeweight=".5pt">
                <v:textbox>
                  <w:txbxContent>
                    <w:p w14:paraId="4E7A652A"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2896" behindDoc="1" locked="0" layoutInCell="1" allowOverlap="1" wp14:anchorId="233A7008" wp14:editId="13E8AEF6">
                <wp:simplePos x="0" y="0"/>
                <wp:positionH relativeFrom="column">
                  <wp:posOffset>1864360</wp:posOffset>
                </wp:positionH>
                <wp:positionV relativeFrom="paragraph">
                  <wp:posOffset>41275</wp:posOffset>
                </wp:positionV>
                <wp:extent cx="914400" cy="228600"/>
                <wp:effectExtent l="0" t="0" r="7620" b="0"/>
                <wp:wrapNone/>
                <wp:docPr id="483" name="Text Box 48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03B5717"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A7008" id="Text Box 483" o:spid="_x0000_s1094" type="#_x0000_t202" style="position:absolute;margin-left:146.8pt;margin-top:3.25pt;width:1in;height:18pt;z-index:-25120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" fillcolor="white [3201]" stroked="f" strokeweight=".5pt">
                <v:textbox>
                  <w:txbxContent>
                    <w:p w14:paraId="203B5717"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1872" behindDoc="1" locked="0" layoutInCell="1" allowOverlap="1" wp14:anchorId="608CD4DA" wp14:editId="15CEA5F6">
                <wp:simplePos x="0" y="0"/>
                <wp:positionH relativeFrom="column">
                  <wp:posOffset>1600200</wp:posOffset>
                </wp:positionH>
                <wp:positionV relativeFrom="paragraph">
                  <wp:posOffset>41275</wp:posOffset>
                </wp:positionV>
                <wp:extent cx="914400" cy="228600"/>
                <wp:effectExtent l="0" t="0" r="7620" b="0"/>
                <wp:wrapNone/>
                <wp:docPr id="484" name="Text Box 48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E404731"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CD4DA" id="Text Box 484" o:spid="_x0000_s1095" type="#_x0000_t202" style="position:absolute;margin-left:126pt;margin-top:3.25pt;width:1in;height:18pt;z-index:-25120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" fillcolor="white [3201]" stroked="f" strokeweight=".5pt">
                <v:textbox>
                  <w:txbxContent>
                    <w:p w14:paraId="5E404731"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0848" behindDoc="0" locked="0" layoutInCell="1" allowOverlap="1" wp14:anchorId="33C17E06" wp14:editId="210C73BD">
                <wp:simplePos x="0" y="0"/>
                <wp:positionH relativeFrom="column">
                  <wp:posOffset>1600200</wp:posOffset>
                </wp:positionH>
                <wp:positionV relativeFrom="paragraph">
                  <wp:posOffset>41275</wp:posOffset>
                </wp:positionV>
                <wp:extent cx="1028700" cy="22860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AC6E5" id="Rectangle 485" o:spid="_x0000_s1026" style="position:absolute;margin-left:126pt;margin-top:3.25pt;width:81pt;height:18pt;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3136" behindDoc="1" locked="0" layoutInCell="1" allowOverlap="1" wp14:anchorId="75C0DF0A" wp14:editId="7CD6DBB2">
                <wp:simplePos x="0" y="0"/>
                <wp:positionH relativeFrom="column">
                  <wp:posOffset>1028700</wp:posOffset>
                </wp:positionH>
                <wp:positionV relativeFrom="paragraph">
                  <wp:posOffset>41275</wp:posOffset>
                </wp:positionV>
                <wp:extent cx="914400" cy="228600"/>
                <wp:effectExtent l="0" t="0" r="7620" b="0"/>
                <wp:wrapNone/>
                <wp:docPr id="486" name="Text Box 48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36F5A07"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0DF0A" id="Text Box 486" o:spid="_x0000_s1096" type="#_x0000_t202" style="position:absolute;margin-left:81pt;margin-top:3.25pt;width:1in;height:18pt;z-index:-25119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hVKw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" fillcolor="white [3201]" stroked="f" strokeweight=".5pt">
                <v:textbox>
                  <w:txbxContent>
                    <w:p w14:paraId="636F5A07"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5184" behindDoc="0" locked="0" layoutInCell="1" allowOverlap="1" wp14:anchorId="71946F5A" wp14:editId="6680D18B">
                <wp:simplePos x="0" y="0"/>
                <wp:positionH relativeFrom="column">
                  <wp:posOffset>228600</wp:posOffset>
                </wp:positionH>
                <wp:positionV relativeFrom="paragraph">
                  <wp:posOffset>85725</wp:posOffset>
                </wp:positionV>
                <wp:extent cx="259080" cy="914400"/>
                <wp:effectExtent l="0" t="0" r="26670" b="19050"/>
                <wp:wrapNone/>
                <wp:docPr id="488" name="Rectangle 488"/>
                <wp:cNvGraphicFramePr/>
                <a:graphic xmlns:a="http://schemas.openxmlformats.org/drawingml/2006/main">
                  <a:graphicData uri="http://schemas.microsoft.com/office/word/2010/wordprocessingShape">
                    <wps:wsp>
                      <wps:cNvSpPr/>
                      <wps:spPr>
                        <a:xfrm>
                          <a:off x="0" y="0"/>
                          <a:ext cx="259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6FB3E" id="Rectangle 488" o:spid="_x0000_s1026" style="position:absolute;margin-left:18pt;margin-top:6.75pt;width:20.4pt;height:1in;z-index:25212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6208" behindDoc="1" locked="0" layoutInCell="1" allowOverlap="1" wp14:anchorId="76F3B974" wp14:editId="7F1E8FEC">
                <wp:simplePos x="0" y="0"/>
                <wp:positionH relativeFrom="column">
                  <wp:posOffset>228600</wp:posOffset>
                </wp:positionH>
                <wp:positionV relativeFrom="paragraph">
                  <wp:posOffset>117475</wp:posOffset>
                </wp:positionV>
                <wp:extent cx="914400" cy="228600"/>
                <wp:effectExtent l="0" t="0" r="7620" b="0"/>
                <wp:wrapNone/>
                <wp:docPr id="489" name="Text Box 48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DDB1162"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F3B974" id="Text Box 489" o:spid="_x0000_s1097" type="#_x0000_t202" style="position:absolute;margin-left:18pt;margin-top:9.25pt;width:1in;height:18pt;z-index:-25119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J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" fillcolor="white [3201]" stroked="f" strokeweight=".5pt">
                <v:textbox>
                  <w:txbxContent>
                    <w:p w14:paraId="6DDB1162"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09824" behindDoc="0" locked="0" layoutInCell="1" allowOverlap="1" wp14:anchorId="52844971" wp14:editId="380265DE">
                <wp:simplePos x="0" y="0"/>
                <wp:positionH relativeFrom="column">
                  <wp:posOffset>3086100</wp:posOffset>
                </wp:positionH>
                <wp:positionV relativeFrom="paragraph">
                  <wp:posOffset>41275</wp:posOffset>
                </wp:positionV>
                <wp:extent cx="2057400" cy="2628900"/>
                <wp:effectExtent l="0" t="0" r="19050" b="19050"/>
                <wp:wrapNone/>
                <wp:docPr id="490" name="Rectangle 49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5874D" id="Rectangle 490" o:spid="_x0000_s1026" style="position:absolute;margin-left:243pt;margin-top:3.25pt;width:162pt;height:207pt;z-index:25210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" filled="f" strokecolor="black [3213]" strokeweight="1pt"/>
            </w:pict>
          </mc:Fallback>
        </mc:AlternateContent>
      </w:r>
    </w:p>
    <w:p w14:paraId="3A1D8DC6"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4400" behindDoc="0" locked="0" layoutInCell="1" allowOverlap="1" wp14:anchorId="4F0ACC1D" wp14:editId="6C4565E6">
                <wp:simplePos x="0" y="0"/>
                <wp:positionH relativeFrom="column">
                  <wp:posOffset>1974850</wp:posOffset>
                </wp:positionH>
                <wp:positionV relativeFrom="paragraph">
                  <wp:posOffset>219075</wp:posOffset>
                </wp:positionV>
                <wp:extent cx="2171700" cy="1828800"/>
                <wp:effectExtent l="0" t="0" r="19050" b="0"/>
                <wp:wrapNone/>
                <wp:docPr id="491" name="Arc 491"/>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07464" id="Arc 491" o:spid="_x0000_s1026" style="position:absolute;margin-left:155.5pt;margin-top:17.25pt;width:171pt;height:2in;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0304" behindDoc="0" locked="0" layoutInCell="1" allowOverlap="1" wp14:anchorId="3D6321F0" wp14:editId="1F19D7EB">
                <wp:simplePos x="0" y="0"/>
                <wp:positionH relativeFrom="column">
                  <wp:posOffset>487680</wp:posOffset>
                </wp:positionH>
                <wp:positionV relativeFrom="paragraph">
                  <wp:posOffset>200660</wp:posOffset>
                </wp:positionV>
                <wp:extent cx="2598420" cy="0"/>
                <wp:effectExtent l="0" t="76200" r="11430" b="95250"/>
                <wp:wrapNone/>
                <wp:docPr id="492" name="Straight Arrow Connector 492"/>
                <wp:cNvGraphicFramePr/>
                <a:graphic xmlns:a="http://schemas.openxmlformats.org/drawingml/2006/main">
                  <a:graphicData uri="http://schemas.microsoft.com/office/word/2010/wordprocessingShape">
                    <wps:wsp>
                      <wps:cNvCnPr/>
                      <wps:spPr>
                        <a:xfrm>
                          <a:off x="0" y="0"/>
                          <a:ext cx="25984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CFD89C" id="_x0000_t32" coordsize="21600,21600" o:spt="32" o:oned="t" path="m,l21600,21600e" filled="f">
                <v:path arrowok="t" fillok="f" o:connecttype="none"/>
                <o:lock v:ext="edit" shapetype="t"/>
              </v:shapetype>
              <v:shape id="Straight Arrow Connector 492" o:spid="_x0000_s1026" type="#_x0000_t32" style="position:absolute;margin-left:38.4pt;margin-top:15.8pt;width:204.6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" strokecolor="black [3200]" strokeweight="1.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7232" behindDoc="1" locked="0" layoutInCell="1" allowOverlap="1" wp14:anchorId="3D7D2325" wp14:editId="04BA14F1">
                <wp:simplePos x="0" y="0"/>
                <wp:positionH relativeFrom="column">
                  <wp:posOffset>228600</wp:posOffset>
                </wp:positionH>
                <wp:positionV relativeFrom="paragraph">
                  <wp:posOffset>86360</wp:posOffset>
                </wp:positionV>
                <wp:extent cx="914400" cy="228600"/>
                <wp:effectExtent l="0" t="0" r="7620" b="0"/>
                <wp:wrapNone/>
                <wp:docPr id="493" name="Text Box 4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82E209" w14:textId="6D72AD81" w:rsidR="007E287D" w:rsidRPr="00BF531F" w:rsidRDefault="00465F30"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D2325" id="Text Box 493" o:spid="_x0000_s1098" type="#_x0000_t202" style="position:absolute;margin-left:18pt;margin-top:6.8pt;width:1in;height:18pt;z-index:-25118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a3LAIAAFkEAAAOAAAAZHJzL2Uyb0RvYy54bWysVE1v2zAMvQ/YfxB0X+x4ado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" fillcolor="white [3201]" stroked="f" strokeweight=".5pt">
                <v:textbox>
                  <w:txbxContent>
                    <w:p w14:paraId="3882E209" w14:textId="6D72AD81" w:rsidR="007E287D" w:rsidRPr="00BF531F" w:rsidRDefault="00465F30" w:rsidP="007E287D">
                      <w:pPr>
                        <w:rPr>
                          <w:lang w:val="en-GB"/>
                        </w:rPr>
                      </w:pPr>
                      <w:r>
                        <w:rPr>
                          <w:lang w:val="en-GB"/>
                        </w:rPr>
                        <w:t>+</w:t>
                      </w:r>
                    </w:p>
                  </w:txbxContent>
                </v:textbox>
              </v:shape>
            </w:pict>
          </mc:Fallback>
        </mc:AlternateContent>
      </w:r>
    </w:p>
    <w:p w14:paraId="1AD4B51B" w14:textId="7A4B5087"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8256" behindDoc="1" locked="0" layoutInCell="1" allowOverlap="1" wp14:anchorId="40095536" wp14:editId="2A8B3A42">
                <wp:simplePos x="0" y="0"/>
                <wp:positionH relativeFrom="column">
                  <wp:posOffset>228600</wp:posOffset>
                </wp:positionH>
                <wp:positionV relativeFrom="paragraph">
                  <wp:posOffset>99695</wp:posOffset>
                </wp:positionV>
                <wp:extent cx="914400" cy="228600"/>
                <wp:effectExtent l="0" t="0" r="7620" b="0"/>
                <wp:wrapNone/>
                <wp:docPr id="495" name="Text Box 4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621CE7D"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95536" id="Text Box 495" o:spid="_x0000_s1099" type="#_x0000_t202" style="position:absolute;margin-left:18pt;margin-top:7.85pt;width:1in;height:18pt;z-index:-25118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" fillcolor="white [3201]" stroked="f" strokeweight=".5pt">
                <v:textbox>
                  <w:txbxContent>
                    <w:p w14:paraId="7621CE7D"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val="en-GB"/>
        </w:rPr>
        <mc:AlternateContent>
          <mc:Choice Requires="wps">
            <w:drawing>
              <wp:anchor distT="0" distB="0" distL="114300" distR="114300" simplePos="0" relativeHeight="252122112" behindDoc="0" locked="0" layoutInCell="1" allowOverlap="1" wp14:anchorId="374507B3" wp14:editId="79DF4862">
                <wp:simplePos x="0" y="0"/>
                <wp:positionH relativeFrom="column">
                  <wp:posOffset>1040130</wp:posOffset>
                </wp:positionH>
                <wp:positionV relativeFrom="paragraph">
                  <wp:posOffset>93345</wp:posOffset>
                </wp:positionV>
                <wp:extent cx="228600" cy="342900"/>
                <wp:effectExtent l="0" t="0" r="19050" b="19050"/>
                <wp:wrapNone/>
                <wp:docPr id="502" name="Rectangle 502"/>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7FBE9" id="Rectangle 502" o:spid="_x0000_s1026" style="position:absolute;margin-left:81.9pt;margin-top:7.35pt;width:18pt;height:27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" filled="f" strokecolor="#1f4d78 [1604]" strokeweight="1pt"/>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24160" behindDoc="1" locked="0" layoutInCell="1" allowOverlap="1" wp14:anchorId="227DD0B9" wp14:editId="4FBD0C58">
                <wp:simplePos x="0" y="0"/>
                <wp:positionH relativeFrom="column">
                  <wp:posOffset>1021080</wp:posOffset>
                </wp:positionH>
                <wp:positionV relativeFrom="paragraph">
                  <wp:posOffset>17145</wp:posOffset>
                </wp:positionV>
                <wp:extent cx="914400" cy="228600"/>
                <wp:effectExtent l="0" t="0" r="7620" b="0"/>
                <wp:wrapNone/>
                <wp:docPr id="496" name="Text Box 49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30B25FD"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DD0B9" id="Text Box 496" o:spid="_x0000_s1100" type="#_x0000_t202" style="position:absolute;margin-left:80.4pt;margin-top:1.35pt;width:1in;height:18pt;z-index:-25119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VLLQ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" fillcolor="white [3201]" stroked="f" strokeweight=".5pt">
                <v:textbox>
                  <w:txbxContent>
                    <w:p w14:paraId="130B25FD"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5968" behindDoc="0" locked="0" layoutInCell="1" allowOverlap="1" wp14:anchorId="228F5C38" wp14:editId="70D1986C">
                <wp:simplePos x="0" y="0"/>
                <wp:positionH relativeFrom="column">
                  <wp:posOffset>1595120</wp:posOffset>
                </wp:positionH>
                <wp:positionV relativeFrom="paragraph">
                  <wp:posOffset>131445</wp:posOffset>
                </wp:positionV>
                <wp:extent cx="1028700" cy="228600"/>
                <wp:effectExtent l="0" t="0" r="19050" b="19050"/>
                <wp:wrapNone/>
                <wp:docPr id="497" name="Rectangle 497"/>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05D08" id="Rectangle 497" o:spid="_x0000_s1026" style="position:absolute;margin-left:125.6pt;margin-top:10.35pt;width:81pt;height:18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" filled="f" strokecolor="black [3213]" strokeweight="1pt"/>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6992" behindDoc="1" locked="0" layoutInCell="1" allowOverlap="1" wp14:anchorId="33D15D66" wp14:editId="01F8D6C5">
                <wp:simplePos x="0" y="0"/>
                <wp:positionH relativeFrom="column">
                  <wp:posOffset>1593850</wp:posOffset>
                </wp:positionH>
                <wp:positionV relativeFrom="paragraph">
                  <wp:posOffset>80645</wp:posOffset>
                </wp:positionV>
                <wp:extent cx="914400" cy="228600"/>
                <wp:effectExtent l="0" t="0" r="7620" b="0"/>
                <wp:wrapNone/>
                <wp:docPr id="498" name="Text Box 49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813F3F"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15D66" id="Text Box 498" o:spid="_x0000_s1101" type="#_x0000_t202" style="position:absolute;margin-left:125.5pt;margin-top:6.35pt;width:1in;height:18pt;z-index:-25119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X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" fillcolor="white [3201]" stroked="f" strokeweight=".5pt">
                <v:textbox>
                  <w:txbxContent>
                    <w:p w14:paraId="4B813F3F"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8016" behindDoc="1" locked="0" layoutInCell="1" allowOverlap="1" wp14:anchorId="4253E655" wp14:editId="27B82F83">
                <wp:simplePos x="0" y="0"/>
                <wp:positionH relativeFrom="column">
                  <wp:posOffset>1858010</wp:posOffset>
                </wp:positionH>
                <wp:positionV relativeFrom="paragraph">
                  <wp:posOffset>80645</wp:posOffset>
                </wp:positionV>
                <wp:extent cx="914400" cy="228600"/>
                <wp:effectExtent l="0" t="0" r="7620" b="0"/>
                <wp:wrapNone/>
                <wp:docPr id="499" name="Text Box 49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27B2E"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3E655" id="Text Box 499" o:spid="_x0000_s1102" type="#_x0000_t202" style="position:absolute;margin-left:146.3pt;margin-top:6.35pt;width:1in;height:18pt;z-index:-25119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upLQ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" fillcolor="white [3201]" stroked="f" strokeweight=".5pt">
                <v:textbox>
                  <w:txbxContent>
                    <w:p w14:paraId="74C27B2E"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9040" behindDoc="1" locked="0" layoutInCell="1" allowOverlap="1" wp14:anchorId="60037CE5" wp14:editId="00DB41E6">
                <wp:simplePos x="0" y="0"/>
                <wp:positionH relativeFrom="column">
                  <wp:posOffset>2122170</wp:posOffset>
                </wp:positionH>
                <wp:positionV relativeFrom="paragraph">
                  <wp:posOffset>80645</wp:posOffset>
                </wp:positionV>
                <wp:extent cx="914400" cy="228600"/>
                <wp:effectExtent l="0" t="0" r="7620" b="0"/>
                <wp:wrapNone/>
                <wp:docPr id="500" name="Text Box 50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C1C65D1"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37CE5" id="Text Box 500" o:spid="_x0000_s1103" type="#_x0000_t202" style="position:absolute;margin-left:167.1pt;margin-top:6.35pt;width:1in;height:18pt;z-index:-25119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" fillcolor="white [3201]" stroked="f" strokeweight=".5pt">
                <v:textbox>
                  <w:txbxContent>
                    <w:p w14:paraId="6C1C65D1"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20064" behindDoc="1" locked="0" layoutInCell="1" allowOverlap="1" wp14:anchorId="767BCCD3" wp14:editId="2A3759CD">
                <wp:simplePos x="0" y="0"/>
                <wp:positionH relativeFrom="column">
                  <wp:posOffset>2381250</wp:posOffset>
                </wp:positionH>
                <wp:positionV relativeFrom="paragraph">
                  <wp:posOffset>80645</wp:posOffset>
                </wp:positionV>
                <wp:extent cx="914400" cy="228600"/>
                <wp:effectExtent l="0" t="0" r="7620" b="0"/>
                <wp:wrapNone/>
                <wp:docPr id="501" name="Text Box 50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2537963"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BCCD3" id="Text Box 501" o:spid="_x0000_s1104" type="#_x0000_t202" style="position:absolute;margin-left:187.5pt;margin-top:6.35pt;width:1in;height:18pt;z-index:-25119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LAIAAFkEAAAOAAAAZHJzL2Uyb0RvYy54bWysVE2P2jAQvVfqf7B8LwmUZWl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" fillcolor="white [3201]" stroked="f" strokeweight=".5pt">
                <v:textbox>
                  <w:txbxContent>
                    <w:p w14:paraId="42537963"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p>
    <w:p w14:paraId="6D348DEB" w14:textId="471EF653"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9280" behindDoc="1" locked="0" layoutInCell="1" allowOverlap="1" wp14:anchorId="71C21480" wp14:editId="4315D12E">
                <wp:simplePos x="0" y="0"/>
                <wp:positionH relativeFrom="column">
                  <wp:posOffset>228600</wp:posOffset>
                </wp:positionH>
                <wp:positionV relativeFrom="paragraph">
                  <wp:posOffset>124460</wp:posOffset>
                </wp:positionV>
                <wp:extent cx="914400" cy="228600"/>
                <wp:effectExtent l="0" t="0" r="7620" b="0"/>
                <wp:wrapNone/>
                <wp:docPr id="494" name="Text Box 49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F0C4CF"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21480" id="Text Box 494" o:spid="_x0000_s1105" type="#_x0000_t202" style="position:absolute;margin-left:18pt;margin-top:9.8pt;width:1in;height:18pt;z-index:-251187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" fillcolor="white [3201]" stroked="f" strokeweight=".5pt">
                <v:textbox>
                  <w:txbxContent>
                    <w:p w14:paraId="24F0C4CF"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val="en-GB"/>
        </w:rPr>
        <mc:AlternateContent>
          <mc:Choice Requires="wps">
            <w:drawing>
              <wp:anchor distT="0" distB="0" distL="114300" distR="114300" simplePos="0" relativeHeight="252139520" behindDoc="0" locked="0" layoutInCell="1" allowOverlap="1" wp14:anchorId="6C6F6001" wp14:editId="7D4A7C44">
                <wp:simplePos x="0" y="0"/>
                <wp:positionH relativeFrom="column">
                  <wp:posOffset>5200015</wp:posOffset>
                </wp:positionH>
                <wp:positionV relativeFrom="paragraph">
                  <wp:posOffset>125730</wp:posOffset>
                </wp:positionV>
                <wp:extent cx="774700" cy="520700"/>
                <wp:effectExtent l="0" t="0" r="6350" b="0"/>
                <wp:wrapNone/>
                <wp:docPr id="503" name="Text Box 503"/>
                <wp:cNvGraphicFramePr/>
                <a:graphic xmlns:a="http://schemas.openxmlformats.org/drawingml/2006/main">
                  <a:graphicData uri="http://schemas.microsoft.com/office/word/2010/wordprocessingShape">
                    <wps:wsp>
                      <wps:cNvSpPr txBox="1"/>
                      <wps:spPr>
                        <a:xfrm>
                          <a:off x="0" y="0"/>
                          <a:ext cx="774700" cy="520700"/>
                        </a:xfrm>
                        <a:prstGeom prst="rect">
                          <a:avLst/>
                        </a:prstGeom>
                        <a:solidFill>
                          <a:schemeClr val="lt1"/>
                        </a:solidFill>
                        <a:ln w="6350">
                          <a:noFill/>
                        </a:ln>
                      </wps:spPr>
                      <wps:txb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6001" id="Text Box 503" o:spid="_x0000_s1106" type="#_x0000_t202" style="position:absolute;margin-left:409.45pt;margin-top:9.9pt;width:61pt;height:41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" fillcolor="white [3201]" stroked="f" strokeweight=".5pt">
                <v:textbo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32352" behindDoc="0" locked="0" layoutInCell="1" allowOverlap="1" wp14:anchorId="5E8C89AE" wp14:editId="43C285B1">
                <wp:simplePos x="0" y="0"/>
                <wp:positionH relativeFrom="column">
                  <wp:posOffset>1593850</wp:posOffset>
                </wp:positionH>
                <wp:positionV relativeFrom="paragraph">
                  <wp:posOffset>231140</wp:posOffset>
                </wp:positionV>
                <wp:extent cx="971550" cy="647700"/>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971550" cy="647700"/>
                        </a:xfrm>
                        <a:prstGeom prst="rect">
                          <a:avLst/>
                        </a:prstGeom>
                        <a:solidFill>
                          <a:schemeClr val="lt1"/>
                        </a:solidFill>
                        <a:ln w="6350">
                          <a:noFill/>
                        </a:ln>
                      </wps:spPr>
                      <wps:txb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C89AE" id="Text Box 504" o:spid="_x0000_s1107" type="#_x0000_t202" style="position:absolute;margin-left:125.5pt;margin-top:18.2pt;width:76.5pt;height:51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34Lw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" fillcolor="white [3201]" stroked="f" strokeweight=".5pt">
                <v:textbo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v:textbox>
              </v:shape>
            </w:pict>
          </mc:Fallback>
        </mc:AlternateContent>
      </w:r>
    </w:p>
    <w:p w14:paraId="14356AA8" w14:textId="7EE05769"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8496" behindDoc="0" locked="0" layoutInCell="1" allowOverlap="1" wp14:anchorId="34C785CE" wp14:editId="4C4A3BF5">
                <wp:simplePos x="0" y="0"/>
                <wp:positionH relativeFrom="column">
                  <wp:posOffset>4146550</wp:posOffset>
                </wp:positionH>
                <wp:positionV relativeFrom="paragraph">
                  <wp:posOffset>186055</wp:posOffset>
                </wp:positionV>
                <wp:extent cx="1320800" cy="0"/>
                <wp:effectExtent l="38100" t="76200" r="0" b="95250"/>
                <wp:wrapNone/>
                <wp:docPr id="506" name="Straight Arrow Connector 506"/>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ECD08" id="Straight Arrow Connector 506" o:spid="_x0000_s1026" type="#_x0000_t32" style="position:absolute;margin-left:326.5pt;margin-top:14.65pt;width:104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" strokecolor="black [3213]" strokeweight=".5pt">
                <v:stroke endarrow="block" joinstyle="miter"/>
              </v:shape>
            </w:pict>
          </mc:Fallback>
        </mc:AlternateContent>
      </w:r>
    </w:p>
    <w:p w14:paraId="6049734A" w14:textId="7A0DBAD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1328" behindDoc="0" locked="0" layoutInCell="1" allowOverlap="1" wp14:anchorId="78BA1665" wp14:editId="4CCAF2DB">
                <wp:simplePos x="0" y="0"/>
                <wp:positionH relativeFrom="column">
                  <wp:posOffset>304800</wp:posOffset>
                </wp:positionH>
                <wp:positionV relativeFrom="paragraph">
                  <wp:posOffset>172720</wp:posOffset>
                </wp:positionV>
                <wp:extent cx="971550" cy="74295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971550" cy="742950"/>
                        </a:xfrm>
                        <a:prstGeom prst="rect">
                          <a:avLst/>
                        </a:prstGeom>
                        <a:solidFill>
                          <a:schemeClr val="lt1"/>
                        </a:solidFill>
                        <a:ln w="6350">
                          <a:noFill/>
                        </a:ln>
                      </wps:spPr>
                      <wps:txb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1665" id="Text Box 505" o:spid="_x0000_s1108" type="#_x0000_t202" style="position:absolute;margin-left:24pt;margin-top:13.6pt;width:76.5pt;height:5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" fillcolor="white [3201]" stroked="f" strokeweight=".5pt">
                <v:textbo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v:textbox>
              </v:shape>
            </w:pict>
          </mc:Fallback>
        </mc:AlternateContent>
      </w:r>
    </w:p>
    <w:p w14:paraId="7CD8C9ED" w14:textId="48EA687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7472" behindDoc="0" locked="0" layoutInCell="1" allowOverlap="1" wp14:anchorId="0DCC5730" wp14:editId="03934F8C">
                <wp:simplePos x="0" y="0"/>
                <wp:positionH relativeFrom="column">
                  <wp:posOffset>1974850</wp:posOffset>
                </wp:positionH>
                <wp:positionV relativeFrom="paragraph">
                  <wp:posOffset>584835</wp:posOffset>
                </wp:positionV>
                <wp:extent cx="971550" cy="457200"/>
                <wp:effectExtent l="0" t="0" r="0" b="0"/>
                <wp:wrapNone/>
                <wp:docPr id="509" name="Text Box 509"/>
                <wp:cNvGraphicFramePr/>
                <a:graphic xmlns:a="http://schemas.openxmlformats.org/drawingml/2006/main">
                  <a:graphicData uri="http://schemas.microsoft.com/office/word/2010/wordprocessingShape">
                    <wps:wsp>
                      <wps:cNvSpPr txBox="1"/>
                      <wps:spPr>
                        <a:xfrm>
                          <a:off x="0" y="0"/>
                          <a:ext cx="971550" cy="457200"/>
                        </a:xfrm>
                        <a:prstGeom prst="rect">
                          <a:avLst/>
                        </a:prstGeom>
                        <a:solidFill>
                          <a:schemeClr val="lt1"/>
                        </a:solidFill>
                        <a:ln w="6350">
                          <a:noFill/>
                        </a:ln>
                      </wps:spPr>
                      <wps:txb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5730" id="Text Box 509" o:spid="_x0000_s1109" type="#_x0000_t202" style="position:absolute;margin-left:155.5pt;margin-top:46.05pt;width:76.5pt;height:3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" fillcolor="white [3201]" stroked="f" strokeweight=".5pt">
                <v:textbo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5424" behindDoc="0" locked="0" layoutInCell="1" allowOverlap="1" wp14:anchorId="6BDE554F" wp14:editId="31EA462F">
                <wp:simplePos x="0" y="0"/>
                <wp:positionH relativeFrom="column">
                  <wp:posOffset>1974850</wp:posOffset>
                </wp:positionH>
                <wp:positionV relativeFrom="paragraph">
                  <wp:posOffset>165735</wp:posOffset>
                </wp:positionV>
                <wp:extent cx="2171700" cy="1828800"/>
                <wp:effectExtent l="0" t="57150" r="57150" b="0"/>
                <wp:wrapNone/>
                <wp:docPr id="507" name="Arc 507"/>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5F846" id="Arc 507" o:spid="_x0000_s1026" style="position:absolute;margin-left:155.5pt;margin-top:13.05pt;width:171pt;height:2in;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6448" behindDoc="0" locked="0" layoutInCell="1" allowOverlap="1" wp14:anchorId="6087F5EA" wp14:editId="1444E3F7">
                <wp:simplePos x="0" y="0"/>
                <wp:positionH relativeFrom="column">
                  <wp:posOffset>2971800</wp:posOffset>
                </wp:positionH>
                <wp:positionV relativeFrom="paragraph">
                  <wp:posOffset>216535</wp:posOffset>
                </wp:positionV>
                <wp:extent cx="114300" cy="1028700"/>
                <wp:effectExtent l="0" t="0" r="19050" b="19050"/>
                <wp:wrapNone/>
                <wp:docPr id="508" name="Rectangle 508"/>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431B7" id="Rectangle 508" o:spid="_x0000_s1026" style="position:absolute;margin-left:234pt;margin-top:17.05pt;width:9pt;height:81pt;z-index:25213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" fillcolor="#d8d8d8 [2732]" strokecolor="black [3213]" strokeweight="1pt"/>
            </w:pict>
          </mc:Fallback>
        </mc:AlternateContent>
      </w:r>
    </w:p>
    <w:p w14:paraId="23C78674" w14:textId="54611528" w:rsidR="007E287D" w:rsidRPr="007E287D" w:rsidRDefault="007E287D" w:rsidP="007E287D">
      <w:pPr>
        <w:spacing w:line="276" w:lineRule="auto"/>
        <w:rPr>
          <w:rFonts w:ascii="Arial" w:hAnsi="Arial" w:cs="Arial"/>
          <w:sz w:val="22"/>
          <w:szCs w:val="22"/>
          <w:lang w:val="en-GB"/>
        </w:rPr>
      </w:pPr>
    </w:p>
    <w:p w14:paraId="387DE5A2" w14:textId="77777777" w:rsidR="007E287D" w:rsidRPr="007E287D" w:rsidRDefault="007E287D" w:rsidP="007E287D">
      <w:pPr>
        <w:spacing w:line="276" w:lineRule="auto"/>
        <w:rPr>
          <w:rFonts w:ascii="Arial" w:hAnsi="Arial" w:cs="Arial"/>
          <w:sz w:val="22"/>
          <w:szCs w:val="22"/>
          <w:lang w:val="en-GB"/>
        </w:rPr>
      </w:pPr>
    </w:p>
    <w:p w14:paraId="50DF5B5B" w14:textId="77777777" w:rsidR="007E287D" w:rsidRPr="007E287D" w:rsidRDefault="007E287D" w:rsidP="007E287D">
      <w:pPr>
        <w:spacing w:line="276" w:lineRule="auto"/>
        <w:rPr>
          <w:rFonts w:ascii="Arial" w:hAnsi="Arial" w:cs="Arial"/>
          <w:sz w:val="22"/>
          <w:szCs w:val="22"/>
          <w:lang w:val="en-GB"/>
        </w:rPr>
      </w:pPr>
    </w:p>
    <w:p w14:paraId="23C0944B" w14:textId="77777777" w:rsidR="007E287D" w:rsidRPr="007E287D" w:rsidRDefault="007E287D" w:rsidP="007E287D">
      <w:pPr>
        <w:spacing w:line="276" w:lineRule="auto"/>
        <w:rPr>
          <w:rFonts w:ascii="Arial" w:hAnsi="Arial" w:cs="Arial"/>
          <w:sz w:val="22"/>
          <w:szCs w:val="22"/>
          <w:lang w:val="en-GB"/>
        </w:rPr>
      </w:pPr>
    </w:p>
    <w:p w14:paraId="1E3EDD82" w14:textId="77777777" w:rsidR="007E287D" w:rsidRDefault="007E287D" w:rsidP="007E287D">
      <w:pPr>
        <w:spacing w:line="276" w:lineRule="auto"/>
        <w:rPr>
          <w:rFonts w:ascii="Arial" w:hAnsi="Arial" w:cs="Arial"/>
          <w:sz w:val="22"/>
          <w:szCs w:val="22"/>
          <w:lang w:val="en-GB"/>
        </w:rPr>
      </w:pPr>
    </w:p>
    <w:p w14:paraId="480E879D" w14:textId="77777777" w:rsidR="007E287D" w:rsidRDefault="007E287D" w:rsidP="007E287D">
      <w:pPr>
        <w:spacing w:line="276" w:lineRule="auto"/>
        <w:rPr>
          <w:rFonts w:ascii="Arial" w:hAnsi="Arial" w:cs="Arial"/>
          <w:sz w:val="22"/>
          <w:szCs w:val="22"/>
          <w:lang w:val="en-GB"/>
        </w:rPr>
      </w:pPr>
    </w:p>
    <w:p w14:paraId="65562F6C" w14:textId="77777777" w:rsidR="007E287D" w:rsidRDefault="007E287D" w:rsidP="007E287D">
      <w:pPr>
        <w:spacing w:line="276" w:lineRule="auto"/>
        <w:rPr>
          <w:rFonts w:ascii="Arial" w:hAnsi="Arial" w:cs="Arial"/>
          <w:sz w:val="22"/>
          <w:szCs w:val="22"/>
          <w:lang w:val="en-GB"/>
        </w:rPr>
      </w:pPr>
    </w:p>
    <w:p w14:paraId="095233EB" w14:textId="77777777" w:rsidR="007E287D" w:rsidRDefault="007E287D" w:rsidP="007E287D">
      <w:pPr>
        <w:spacing w:line="276" w:lineRule="auto"/>
        <w:rPr>
          <w:rFonts w:ascii="Arial" w:hAnsi="Arial" w:cs="Arial"/>
          <w:sz w:val="22"/>
          <w:szCs w:val="22"/>
          <w:lang w:val="en-GB"/>
        </w:rPr>
      </w:pPr>
    </w:p>
    <w:p w14:paraId="27A79650" w14:textId="77777777" w:rsidR="007E287D" w:rsidRDefault="007E287D" w:rsidP="007E287D">
      <w:pPr>
        <w:spacing w:line="276" w:lineRule="auto"/>
        <w:rPr>
          <w:rFonts w:ascii="Arial" w:hAnsi="Arial" w:cs="Arial"/>
          <w:sz w:val="22"/>
          <w:szCs w:val="22"/>
          <w:lang w:val="en-GB"/>
        </w:rPr>
      </w:pPr>
    </w:p>
    <w:p w14:paraId="2E05B9BE" w14:textId="6192858B" w:rsid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In STAGE 1, positively charged gas ions/particles are accelerated by an accelerating potential to a maximum speed. A particular ion beam consists of H-2 ions (H-2</w:t>
      </w:r>
      <w:r w:rsidRPr="007E287D">
        <w:rPr>
          <w:rFonts w:ascii="Arial" w:hAnsi="Arial" w:cs="Arial"/>
          <w:sz w:val="22"/>
          <w:szCs w:val="22"/>
          <w:vertAlign w:val="superscript"/>
          <w:lang w:val="en-GB"/>
        </w:rPr>
        <w:t>+</w:t>
      </w:r>
      <w:r w:rsidRPr="007E287D">
        <w:rPr>
          <w:rFonts w:ascii="Arial" w:hAnsi="Arial" w:cs="Arial"/>
          <w:sz w:val="22"/>
          <w:szCs w:val="22"/>
          <w:lang w:val="en-GB"/>
        </w:rPr>
        <w:t>).  H-2</w:t>
      </w:r>
      <w:r w:rsidR="00C269ED">
        <w:rPr>
          <w:rFonts w:ascii="Arial" w:hAnsi="Arial" w:cs="Arial"/>
          <w:sz w:val="22"/>
          <w:szCs w:val="22"/>
          <w:vertAlign w:val="superscript"/>
          <w:lang w:val="en-GB"/>
        </w:rPr>
        <w:t>+</w:t>
      </w:r>
      <w:r w:rsidRPr="007E287D">
        <w:rPr>
          <w:rFonts w:ascii="Arial" w:hAnsi="Arial" w:cs="Arial"/>
          <w:sz w:val="22"/>
          <w:szCs w:val="22"/>
          <w:lang w:val="en-GB"/>
        </w:rPr>
        <w:t xml:space="preserve"> ions consist of one proton and neutron; and have a positive charge equal to that of one proton. </w:t>
      </w:r>
    </w:p>
    <w:p w14:paraId="67B3097B" w14:textId="77777777" w:rsidR="00A14045" w:rsidRPr="007E287D" w:rsidRDefault="00A14045" w:rsidP="007E287D">
      <w:pPr>
        <w:spacing w:line="276" w:lineRule="auto"/>
        <w:rPr>
          <w:rFonts w:ascii="Arial" w:hAnsi="Arial" w:cs="Arial"/>
          <w:sz w:val="22"/>
          <w:szCs w:val="22"/>
          <w:lang w:val="en-GB"/>
        </w:rPr>
      </w:pPr>
    </w:p>
    <w:p w14:paraId="2CB38637" w14:textId="55B87019" w:rsidR="007E287D" w:rsidRPr="008B1D05" w:rsidRDefault="007E287D" w:rsidP="008B1D05">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Each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 achieves a speed of 6.19 x 10</w:t>
      </w:r>
      <w:r w:rsidRPr="007E287D">
        <w:rPr>
          <w:rFonts w:ascii="Arial" w:hAnsi="Arial" w:cs="Arial"/>
          <w:sz w:val="22"/>
          <w:szCs w:val="22"/>
          <w:vertAlign w:val="superscript"/>
          <w:lang w:val="en-GB"/>
        </w:rPr>
        <w:t>5</w:t>
      </w:r>
      <w:r w:rsidRPr="007E287D">
        <w:rPr>
          <w:rFonts w:ascii="Arial" w:hAnsi="Arial" w:cs="Arial"/>
          <w:sz w:val="22"/>
          <w:szCs w:val="22"/>
          <w:lang w:val="en-GB"/>
        </w:rPr>
        <w:t xml:space="preserve"> ms</w:t>
      </w:r>
      <w:r w:rsidRPr="007E287D">
        <w:rPr>
          <w:rFonts w:ascii="Arial" w:hAnsi="Arial" w:cs="Arial"/>
          <w:sz w:val="22"/>
          <w:szCs w:val="22"/>
          <w:vertAlign w:val="superscript"/>
          <w:lang w:val="en-GB"/>
        </w:rPr>
        <w:t>-1</w:t>
      </w:r>
      <w:r w:rsidRPr="007E287D">
        <w:rPr>
          <w:rFonts w:ascii="Arial" w:hAnsi="Arial" w:cs="Arial"/>
          <w:sz w:val="22"/>
          <w:szCs w:val="22"/>
          <w:lang w:val="en-GB"/>
        </w:rPr>
        <w:t>. Calculate the magnitude of the accelerating potential (in Volts).</w:t>
      </w:r>
      <w:r w:rsidR="008B1D05">
        <w:rPr>
          <w:rFonts w:ascii="Arial" w:hAnsi="Arial" w:cs="Arial"/>
          <w:sz w:val="22"/>
          <w:szCs w:val="22"/>
          <w:lang w:val="en-GB"/>
        </w:rPr>
        <w:t xml:space="preserve"> The mass of a H-2 ion is 3.34 x 10</w:t>
      </w:r>
      <w:r w:rsidR="008B1D05" w:rsidRPr="00AA15EE">
        <w:rPr>
          <w:rFonts w:ascii="Arial" w:hAnsi="Arial" w:cs="Arial"/>
          <w:sz w:val="22"/>
          <w:szCs w:val="22"/>
          <w:vertAlign w:val="superscript"/>
          <w:lang w:val="en-GB"/>
        </w:rPr>
        <w:t>-27</w:t>
      </w:r>
      <w:r w:rsidR="008B1D05">
        <w:rPr>
          <w:rFonts w:ascii="Arial" w:hAnsi="Arial" w:cs="Arial"/>
          <w:sz w:val="22"/>
          <w:szCs w:val="22"/>
          <w:lang w:val="en-GB"/>
        </w:rPr>
        <w:t xml:space="preserve"> kg.</w:t>
      </w:r>
      <w:r w:rsidRPr="008B1D05">
        <w:rPr>
          <w:rFonts w:ascii="Arial" w:hAnsi="Arial" w:cs="Arial"/>
          <w:sz w:val="22"/>
          <w:szCs w:val="22"/>
          <w:lang w:val="en-GB"/>
        </w:rPr>
        <w:t xml:space="preserve"> </w:t>
      </w:r>
    </w:p>
    <w:p w14:paraId="7E30BDCC"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(4 marks)</w:t>
      </w:r>
    </w:p>
    <w:p w14:paraId="2EEE48CD" w14:textId="77777777" w:rsidR="007E287D" w:rsidRPr="007E287D" w:rsidRDefault="007E287D" w:rsidP="007E287D">
      <w:pPr>
        <w:pStyle w:val="ListParagraph"/>
        <w:spacing w:line="276" w:lineRule="auto"/>
        <w:jc w:val="right"/>
        <w:rPr>
          <w:rFonts w:ascii="Arial" w:hAnsi="Arial" w:cs="Arial"/>
          <w:sz w:val="22"/>
          <w:szCs w:val="22"/>
          <w:lang w:val="en-GB"/>
        </w:rPr>
      </w:pPr>
    </w:p>
    <w:p w14:paraId="066BA689" w14:textId="77777777" w:rsidR="007E287D" w:rsidRPr="007E287D" w:rsidRDefault="007E287D" w:rsidP="007E287D">
      <w:pPr>
        <w:pStyle w:val="ListParagraph"/>
        <w:spacing w:line="276" w:lineRule="auto"/>
        <w:jc w:val="right"/>
        <w:rPr>
          <w:rFonts w:ascii="Arial" w:hAnsi="Arial" w:cs="Arial"/>
          <w:sz w:val="22"/>
          <w:szCs w:val="22"/>
          <w:lang w:val="en-GB"/>
        </w:rPr>
      </w:pPr>
    </w:p>
    <w:p w14:paraId="6AE082E0" w14:textId="77777777" w:rsidR="007E287D" w:rsidRPr="007E287D" w:rsidRDefault="007E287D" w:rsidP="007E287D">
      <w:pPr>
        <w:pStyle w:val="ListParagraph"/>
        <w:spacing w:line="276" w:lineRule="auto"/>
        <w:jc w:val="right"/>
        <w:rPr>
          <w:rFonts w:ascii="Arial" w:hAnsi="Arial" w:cs="Arial"/>
          <w:sz w:val="22"/>
          <w:szCs w:val="22"/>
          <w:lang w:val="en-GB"/>
        </w:rPr>
      </w:pPr>
    </w:p>
    <w:p w14:paraId="4209B28D" w14:textId="77777777" w:rsidR="007E287D" w:rsidRPr="007E287D" w:rsidRDefault="007E287D" w:rsidP="007E287D">
      <w:pPr>
        <w:pStyle w:val="ListParagraph"/>
        <w:spacing w:line="276" w:lineRule="auto"/>
        <w:jc w:val="right"/>
        <w:rPr>
          <w:rFonts w:ascii="Arial" w:hAnsi="Arial" w:cs="Arial"/>
          <w:sz w:val="22"/>
          <w:szCs w:val="22"/>
          <w:lang w:val="en-GB"/>
        </w:rPr>
      </w:pPr>
    </w:p>
    <w:p w14:paraId="0913A9B6" w14:textId="77777777" w:rsidR="007E287D" w:rsidRPr="007E287D" w:rsidRDefault="007E287D" w:rsidP="007E287D">
      <w:pPr>
        <w:pStyle w:val="ListParagraph"/>
        <w:spacing w:line="276" w:lineRule="auto"/>
        <w:jc w:val="right"/>
        <w:rPr>
          <w:rFonts w:ascii="Arial" w:hAnsi="Arial" w:cs="Arial"/>
          <w:sz w:val="22"/>
          <w:szCs w:val="22"/>
          <w:lang w:val="en-GB"/>
        </w:rPr>
      </w:pPr>
    </w:p>
    <w:p w14:paraId="52626077" w14:textId="77777777" w:rsidR="007E287D" w:rsidRPr="007E287D" w:rsidRDefault="007E287D" w:rsidP="007E287D">
      <w:pPr>
        <w:pStyle w:val="ListParagraph"/>
        <w:spacing w:line="276" w:lineRule="auto"/>
        <w:jc w:val="right"/>
        <w:rPr>
          <w:rFonts w:ascii="Arial" w:hAnsi="Arial" w:cs="Arial"/>
          <w:sz w:val="22"/>
          <w:szCs w:val="22"/>
          <w:lang w:val="en-GB"/>
        </w:rPr>
      </w:pPr>
    </w:p>
    <w:p w14:paraId="231B9BA9" w14:textId="77777777" w:rsidR="007E287D" w:rsidRPr="007E287D" w:rsidRDefault="007E287D" w:rsidP="007E287D">
      <w:pPr>
        <w:pStyle w:val="ListParagraph"/>
        <w:spacing w:line="276" w:lineRule="auto"/>
        <w:jc w:val="right"/>
        <w:rPr>
          <w:rFonts w:ascii="Arial" w:hAnsi="Arial" w:cs="Arial"/>
          <w:sz w:val="22"/>
          <w:szCs w:val="22"/>
          <w:lang w:val="en-GB"/>
        </w:rPr>
      </w:pPr>
    </w:p>
    <w:p w14:paraId="752F617B" w14:textId="77777777" w:rsidR="007E287D" w:rsidRPr="007E287D" w:rsidRDefault="007E287D" w:rsidP="007E287D">
      <w:pPr>
        <w:pStyle w:val="ListParagraph"/>
        <w:spacing w:line="276" w:lineRule="auto"/>
        <w:jc w:val="right"/>
        <w:rPr>
          <w:rFonts w:ascii="Arial" w:hAnsi="Arial" w:cs="Arial"/>
          <w:sz w:val="22"/>
          <w:szCs w:val="22"/>
          <w:lang w:val="en-GB"/>
        </w:rPr>
      </w:pPr>
    </w:p>
    <w:p w14:paraId="35BBA9A4" w14:textId="77777777" w:rsidR="007E287D" w:rsidRPr="007E287D" w:rsidRDefault="007E287D" w:rsidP="007E287D">
      <w:pPr>
        <w:pStyle w:val="ListParagraph"/>
        <w:spacing w:line="276" w:lineRule="auto"/>
        <w:jc w:val="right"/>
        <w:rPr>
          <w:rFonts w:ascii="Arial" w:hAnsi="Arial" w:cs="Arial"/>
          <w:sz w:val="22"/>
          <w:szCs w:val="22"/>
          <w:lang w:val="en-GB"/>
        </w:rPr>
      </w:pPr>
    </w:p>
    <w:p w14:paraId="7B67B917" w14:textId="77777777" w:rsidR="007E287D" w:rsidRPr="007E287D" w:rsidRDefault="007E287D" w:rsidP="007E287D">
      <w:pPr>
        <w:pStyle w:val="ListParagraph"/>
        <w:spacing w:line="276" w:lineRule="auto"/>
        <w:jc w:val="right"/>
        <w:rPr>
          <w:rFonts w:ascii="Arial" w:hAnsi="Arial" w:cs="Arial"/>
          <w:sz w:val="22"/>
          <w:szCs w:val="22"/>
          <w:lang w:val="en-GB"/>
        </w:rPr>
      </w:pPr>
    </w:p>
    <w:p w14:paraId="55349041" w14:textId="77777777" w:rsidR="007E287D" w:rsidRPr="007E287D" w:rsidRDefault="007E287D" w:rsidP="007E287D">
      <w:pPr>
        <w:pStyle w:val="ListParagraph"/>
        <w:spacing w:line="276" w:lineRule="auto"/>
        <w:jc w:val="right"/>
        <w:rPr>
          <w:rFonts w:ascii="Arial" w:hAnsi="Arial" w:cs="Arial"/>
          <w:sz w:val="22"/>
          <w:szCs w:val="22"/>
          <w:lang w:val="en-GB"/>
        </w:rPr>
      </w:pPr>
    </w:p>
    <w:p w14:paraId="5C8EF2D7" w14:textId="77777777" w:rsidR="007E287D" w:rsidRPr="007E287D" w:rsidRDefault="007E287D" w:rsidP="007E287D">
      <w:pPr>
        <w:pStyle w:val="ListParagraph"/>
        <w:spacing w:line="276" w:lineRule="auto"/>
        <w:jc w:val="right"/>
        <w:rPr>
          <w:rFonts w:ascii="Arial" w:hAnsi="Arial" w:cs="Arial"/>
          <w:sz w:val="22"/>
          <w:szCs w:val="22"/>
          <w:lang w:val="en-GB"/>
        </w:rPr>
      </w:pPr>
    </w:p>
    <w:p w14:paraId="73070B27" w14:textId="6EAF0DB0" w:rsidR="007E287D" w:rsidRDefault="007E287D" w:rsidP="007E287D">
      <w:pPr>
        <w:pStyle w:val="ListParagraph"/>
        <w:spacing w:line="276" w:lineRule="auto"/>
        <w:jc w:val="right"/>
        <w:rPr>
          <w:rFonts w:ascii="Arial" w:hAnsi="Arial" w:cs="Arial"/>
          <w:sz w:val="22"/>
          <w:szCs w:val="22"/>
          <w:lang w:val="en-GB"/>
        </w:rPr>
      </w:pPr>
    </w:p>
    <w:p w14:paraId="4CACFE17" w14:textId="239C9A97" w:rsidR="00A14045" w:rsidRDefault="00A14045" w:rsidP="007E287D">
      <w:pPr>
        <w:pStyle w:val="ListParagraph"/>
        <w:spacing w:line="276" w:lineRule="auto"/>
        <w:jc w:val="right"/>
        <w:rPr>
          <w:rFonts w:ascii="Arial" w:hAnsi="Arial" w:cs="Arial"/>
          <w:sz w:val="22"/>
          <w:szCs w:val="22"/>
          <w:lang w:val="en-GB"/>
        </w:rPr>
      </w:pPr>
    </w:p>
    <w:p w14:paraId="49E34B5A" w14:textId="2FCE93E3" w:rsidR="00A14045" w:rsidRDefault="00A14045" w:rsidP="007E287D">
      <w:pPr>
        <w:pStyle w:val="ListParagraph"/>
        <w:spacing w:line="276" w:lineRule="auto"/>
        <w:jc w:val="right"/>
        <w:rPr>
          <w:rFonts w:ascii="Arial" w:hAnsi="Arial" w:cs="Arial"/>
          <w:sz w:val="22"/>
          <w:szCs w:val="22"/>
          <w:lang w:val="en-GB"/>
        </w:rPr>
      </w:pPr>
    </w:p>
    <w:p w14:paraId="230C3D4A" w14:textId="279800D9" w:rsidR="00A14045" w:rsidRDefault="00A14045" w:rsidP="007E287D">
      <w:pPr>
        <w:pStyle w:val="ListParagraph"/>
        <w:spacing w:line="276" w:lineRule="auto"/>
        <w:jc w:val="right"/>
        <w:rPr>
          <w:rFonts w:ascii="Arial" w:hAnsi="Arial" w:cs="Arial"/>
          <w:sz w:val="22"/>
          <w:szCs w:val="22"/>
          <w:lang w:val="en-GB"/>
        </w:rPr>
      </w:pPr>
    </w:p>
    <w:p w14:paraId="0D654AD2" w14:textId="77777777" w:rsidR="00A14045" w:rsidRPr="007E287D" w:rsidRDefault="00A14045" w:rsidP="007E287D">
      <w:pPr>
        <w:pStyle w:val="ListParagraph"/>
        <w:spacing w:line="276" w:lineRule="auto"/>
        <w:jc w:val="right"/>
        <w:rPr>
          <w:rFonts w:ascii="Arial" w:hAnsi="Arial" w:cs="Arial"/>
          <w:sz w:val="22"/>
          <w:szCs w:val="22"/>
          <w:lang w:val="en-GB"/>
        </w:rPr>
      </w:pPr>
    </w:p>
    <w:p w14:paraId="7043CA55" w14:textId="77777777" w:rsidR="007E287D" w:rsidRPr="007E287D" w:rsidRDefault="007E287D" w:rsidP="007E287D">
      <w:pPr>
        <w:pStyle w:val="ListParagraph"/>
        <w:spacing w:line="276" w:lineRule="auto"/>
        <w:jc w:val="right"/>
        <w:rPr>
          <w:rFonts w:ascii="Arial" w:hAnsi="Arial" w:cs="Arial"/>
          <w:sz w:val="22"/>
          <w:szCs w:val="22"/>
          <w:lang w:val="en-GB"/>
        </w:rPr>
      </w:pPr>
    </w:p>
    <w:p w14:paraId="73B5FFC2"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________________ V</w:t>
      </w:r>
    </w:p>
    <w:p w14:paraId="2821B070" w14:textId="77777777" w:rsidR="007E287D" w:rsidRPr="007E287D" w:rsidRDefault="007E287D" w:rsidP="007E287D">
      <w:pPr>
        <w:pStyle w:val="ListParagraph"/>
        <w:spacing w:line="276" w:lineRule="auto"/>
        <w:jc w:val="right"/>
        <w:rPr>
          <w:rFonts w:ascii="Arial" w:hAnsi="Arial" w:cs="Arial"/>
          <w:sz w:val="22"/>
          <w:szCs w:val="22"/>
          <w:lang w:val="en-GB"/>
        </w:rPr>
      </w:pPr>
    </w:p>
    <w:p w14:paraId="6AEB6B8D" w14:textId="44FD7065" w:rsidR="00467411" w:rsidRPr="00ED6F11" w:rsidRDefault="00A14045" w:rsidP="00467411">
      <w:pPr>
        <w:pStyle w:val="ListParagraph"/>
        <w:numPr>
          <w:ilvl w:val="0"/>
          <w:numId w:val="21"/>
        </w:numPr>
        <w:spacing w:after="160" w:line="259" w:lineRule="auto"/>
        <w:ind w:hanging="720"/>
        <w:rPr>
          <w:rFonts w:ascii="Arial" w:hAnsi="Arial" w:cs="Arial"/>
          <w:sz w:val="22"/>
          <w:szCs w:val="22"/>
          <w:lang w:val="en-GB"/>
        </w:rPr>
      </w:pPr>
      <w:r w:rsidRPr="00467411">
        <w:rPr>
          <w:rFonts w:ascii="Arial" w:hAnsi="Arial" w:cs="Arial"/>
          <w:sz w:val="22"/>
          <w:szCs w:val="22"/>
          <w:lang w:val="en-GB"/>
        </w:rPr>
        <w:br w:type="page"/>
      </w:r>
      <w:r w:rsidR="007E287D" w:rsidRPr="00467411">
        <w:rPr>
          <w:rFonts w:ascii="Arial" w:hAnsi="Arial" w:cs="Arial"/>
          <w:sz w:val="22"/>
          <w:szCs w:val="22"/>
          <w:lang w:val="en-GB"/>
        </w:rPr>
        <w:lastRenderedPageBreak/>
        <w:t xml:space="preserve">In Stage 2 (Velocity Selection), </w:t>
      </w:r>
      <w:r w:rsidR="00467411" w:rsidRPr="00ED6F11">
        <w:rPr>
          <w:rFonts w:ascii="Helvetica" w:eastAsia="Times New Roman" w:hAnsi="Helvetica" w:cs="Helvetica"/>
          <w:color w:val="1D2228"/>
          <w:sz w:val="22"/>
          <w:szCs w:val="22"/>
          <w:lang w:eastAsia="en-AU"/>
        </w:rPr>
        <w:t>the effects of an electric field and a magnetic field combine to ensure the velocity of the H-2</w:t>
      </w:r>
      <w:r w:rsidR="006D6B0C">
        <w:rPr>
          <w:rFonts w:ascii="Helvetica" w:eastAsia="Times New Roman" w:hAnsi="Helvetica" w:cs="Helvetica"/>
          <w:color w:val="1D2228"/>
          <w:sz w:val="22"/>
          <w:szCs w:val="22"/>
          <w:vertAlign w:val="superscript"/>
          <w:lang w:eastAsia="en-AU"/>
        </w:rPr>
        <w:t>+</w:t>
      </w:r>
      <w:r w:rsidR="00467411" w:rsidRPr="00ED6F11">
        <w:rPr>
          <w:rFonts w:ascii="Helvetica" w:eastAsia="Times New Roman" w:hAnsi="Helvetica" w:cs="Helvetica"/>
          <w:color w:val="1D2228"/>
          <w:sz w:val="22"/>
          <w:szCs w:val="22"/>
          <w:lang w:eastAsia="en-AU"/>
        </w:rPr>
        <w:t xml:space="preserve"> ions </w:t>
      </w:r>
      <w:r w:rsidR="00D81C83">
        <w:rPr>
          <w:rFonts w:ascii="Helvetica" w:eastAsia="Times New Roman" w:hAnsi="Helvetica" w:cs="Helvetica"/>
          <w:color w:val="1D2228"/>
          <w:sz w:val="22"/>
          <w:szCs w:val="22"/>
          <w:lang w:eastAsia="en-AU"/>
        </w:rPr>
        <w:t>are</w:t>
      </w:r>
      <w:r w:rsidR="00467411" w:rsidRPr="00ED6F11">
        <w:rPr>
          <w:rFonts w:ascii="Helvetica" w:eastAsia="Times New Roman" w:hAnsi="Helvetica" w:cs="Helvetica"/>
          <w:color w:val="1D2228"/>
          <w:sz w:val="22"/>
          <w:szCs w:val="22"/>
          <w:lang w:eastAsia="en-AU"/>
        </w:rPr>
        <w:t xml:space="preserve"> constant and in a straight line</w:t>
      </w:r>
      <w:r w:rsidR="00467411">
        <w:rPr>
          <w:rFonts w:ascii="Helvetica" w:eastAsia="Times New Roman" w:hAnsi="Helvetica" w:cs="Helvetica"/>
          <w:color w:val="1D2228"/>
          <w:sz w:val="22"/>
          <w:szCs w:val="22"/>
          <w:lang w:eastAsia="en-AU"/>
        </w:rPr>
        <w:t>.</w:t>
      </w:r>
    </w:p>
    <w:p w14:paraId="07019405" w14:textId="6489F376" w:rsidR="007E287D" w:rsidRPr="00467411" w:rsidRDefault="007E287D" w:rsidP="00467411">
      <w:pPr>
        <w:pStyle w:val="ListParagraph"/>
        <w:spacing w:after="160" w:line="276" w:lineRule="auto"/>
        <w:rPr>
          <w:rFonts w:ascii="Arial" w:hAnsi="Arial" w:cs="Arial"/>
          <w:sz w:val="22"/>
          <w:szCs w:val="22"/>
          <w:lang w:val="en-GB"/>
        </w:rPr>
      </w:pPr>
    </w:p>
    <w:p w14:paraId="7F0ACD30" w14:textId="77777777" w:rsidR="000B142F" w:rsidRDefault="000B142F" w:rsidP="000B142F">
      <w:pPr>
        <w:pStyle w:val="ListParagraph"/>
        <w:numPr>
          <w:ilvl w:val="0"/>
          <w:numId w:val="22"/>
        </w:numPr>
        <w:spacing w:after="160" w:line="276" w:lineRule="auto"/>
        <w:rPr>
          <w:rFonts w:ascii="Arial" w:hAnsi="Arial" w:cs="Arial"/>
          <w:sz w:val="22"/>
          <w:szCs w:val="22"/>
          <w:lang w:val="en-GB"/>
        </w:rPr>
      </w:pPr>
      <w:r>
        <w:rPr>
          <w:rFonts w:ascii="Arial" w:hAnsi="Arial" w:cs="Arial"/>
          <w:sz w:val="22"/>
          <w:szCs w:val="22"/>
          <w:lang w:val="en-GB"/>
        </w:rPr>
        <w:t>Given t</w:t>
      </w:r>
      <w:r w:rsidRPr="007E287D">
        <w:rPr>
          <w:rFonts w:ascii="Arial" w:hAnsi="Arial" w:cs="Arial"/>
          <w:sz w:val="22"/>
          <w:szCs w:val="22"/>
          <w:lang w:val="en-GB"/>
        </w:rPr>
        <w:t>he direction of the electric field in STAGE 2</w:t>
      </w:r>
      <w:r>
        <w:rPr>
          <w:rFonts w:ascii="Arial" w:hAnsi="Arial" w:cs="Arial"/>
          <w:sz w:val="22"/>
          <w:szCs w:val="22"/>
          <w:lang w:val="en-GB"/>
        </w:rPr>
        <w:t>, s</w:t>
      </w:r>
      <w:r w:rsidRPr="007E287D">
        <w:rPr>
          <w:rFonts w:ascii="Arial" w:hAnsi="Arial" w:cs="Arial"/>
          <w:sz w:val="22"/>
          <w:szCs w:val="22"/>
          <w:lang w:val="en-GB"/>
        </w:rPr>
        <w:t>tate the direction of the magnetic field</w:t>
      </w:r>
      <w:r>
        <w:rPr>
          <w:rFonts w:ascii="Arial" w:hAnsi="Arial" w:cs="Arial"/>
          <w:sz w:val="22"/>
          <w:szCs w:val="22"/>
          <w:lang w:val="en-GB"/>
        </w:rPr>
        <w:t xml:space="preserve"> by circling the correct option. </w:t>
      </w:r>
      <w:r w:rsidRPr="007E287D">
        <w:rPr>
          <w:rFonts w:ascii="Arial" w:hAnsi="Arial" w:cs="Arial"/>
          <w:sz w:val="22"/>
          <w:szCs w:val="22"/>
          <w:lang w:val="en-GB"/>
        </w:rPr>
        <w:t xml:space="preserve"> </w:t>
      </w:r>
    </w:p>
    <w:p w14:paraId="2C36DD43" w14:textId="77777777" w:rsidR="00054EF1" w:rsidRPr="007E287D" w:rsidRDefault="00054EF1" w:rsidP="00467411">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(1 mark)</w:t>
      </w:r>
    </w:p>
    <w:p w14:paraId="0165749A" w14:textId="77777777" w:rsidR="00054EF1" w:rsidRDefault="00054EF1" w:rsidP="00054EF1">
      <w:pPr>
        <w:pStyle w:val="ListParagraph"/>
        <w:spacing w:after="160" w:line="276" w:lineRule="auto"/>
        <w:ind w:left="1440"/>
        <w:rPr>
          <w:rFonts w:ascii="Arial" w:hAnsi="Arial" w:cs="Arial"/>
          <w:sz w:val="22"/>
          <w:szCs w:val="22"/>
          <w:lang w:val="en-GB"/>
        </w:rPr>
      </w:pPr>
    </w:p>
    <w:p w14:paraId="6128A6ED" w14:textId="77777777" w:rsidR="00054EF1" w:rsidRDefault="00054EF1" w:rsidP="00054EF1">
      <w:pPr>
        <w:pStyle w:val="ListParagraph"/>
        <w:spacing w:after="160" w:line="276" w:lineRule="auto"/>
        <w:ind w:left="1440"/>
        <w:rPr>
          <w:rFonts w:ascii="Arial" w:hAnsi="Arial" w:cs="Arial"/>
          <w:sz w:val="22"/>
          <w:szCs w:val="22"/>
          <w:lang w:val="en-GB"/>
        </w:rPr>
      </w:pPr>
    </w:p>
    <w:p w14:paraId="629833B2" w14:textId="4FBB0FBE" w:rsidR="007E287D" w:rsidRPr="007E287D" w:rsidRDefault="00054EF1" w:rsidP="00054EF1">
      <w:pPr>
        <w:pStyle w:val="ListParagraph"/>
        <w:spacing w:after="160" w:line="276" w:lineRule="auto"/>
        <w:ind w:left="0"/>
        <w:jc w:val="center"/>
        <w:rPr>
          <w:rFonts w:ascii="Arial" w:hAnsi="Arial" w:cs="Arial"/>
          <w:sz w:val="22"/>
          <w:szCs w:val="22"/>
          <w:lang w:val="en-GB"/>
        </w:rPr>
      </w:pPr>
      <w:r w:rsidRPr="007E287D">
        <w:rPr>
          <w:rFonts w:ascii="Arial" w:hAnsi="Arial" w:cs="Arial"/>
          <w:sz w:val="22"/>
          <w:szCs w:val="22"/>
          <w:lang w:val="en-GB"/>
        </w:rPr>
        <w:t xml:space="preserve">INTO THE PAGE </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Pr="007E287D">
        <w:rPr>
          <w:rFonts w:ascii="Arial" w:hAnsi="Arial" w:cs="Arial"/>
          <w:sz w:val="22"/>
          <w:szCs w:val="22"/>
          <w:lang w:val="en-GB"/>
        </w:rPr>
        <w:t>OUT OF THE PAGE</w:t>
      </w:r>
    </w:p>
    <w:p w14:paraId="79AFADED" w14:textId="77777777" w:rsidR="007E287D" w:rsidRPr="00054EF1" w:rsidRDefault="007E287D" w:rsidP="00054EF1">
      <w:pPr>
        <w:spacing w:line="276" w:lineRule="auto"/>
        <w:rPr>
          <w:rFonts w:ascii="Arial" w:hAnsi="Arial" w:cs="Arial"/>
          <w:sz w:val="22"/>
          <w:szCs w:val="22"/>
          <w:lang w:val="en-GB"/>
        </w:rPr>
      </w:pPr>
    </w:p>
    <w:p w14:paraId="63B05727" w14:textId="77777777" w:rsidR="007E287D" w:rsidRPr="007E287D" w:rsidRDefault="007E287D" w:rsidP="007E287D">
      <w:pPr>
        <w:pStyle w:val="ListParagraph"/>
        <w:numPr>
          <w:ilvl w:val="0"/>
          <w:numId w:val="22"/>
        </w:numPr>
        <w:spacing w:after="160" w:line="276" w:lineRule="auto"/>
        <w:rPr>
          <w:rFonts w:ascii="Arial" w:hAnsi="Arial" w:cs="Arial"/>
          <w:sz w:val="22"/>
          <w:szCs w:val="22"/>
          <w:lang w:val="en-GB"/>
        </w:rPr>
      </w:pPr>
      <w:r w:rsidRPr="007E287D">
        <w:rPr>
          <w:rFonts w:ascii="Arial" w:hAnsi="Arial" w:cs="Arial"/>
          <w:sz w:val="22"/>
          <w:szCs w:val="22"/>
          <w:lang w:val="en-GB"/>
        </w:rPr>
        <w:t>Derive an expression showing the relationship between the electric field strength ‘E’; the magnetic field strength ‘B’, and the speed of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‘v’. </w:t>
      </w:r>
    </w:p>
    <w:p w14:paraId="7F0C6F52"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(2 marks)</w:t>
      </w:r>
    </w:p>
    <w:p w14:paraId="1B179C2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3CEEF5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1C981"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95C4A7A"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A22AB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C4EC81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55FDB80"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97484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61016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2403284" w14:textId="77777777" w:rsidR="007E287D" w:rsidRPr="00A03291" w:rsidRDefault="007E287D" w:rsidP="00A03291">
      <w:pPr>
        <w:spacing w:line="276" w:lineRule="auto"/>
        <w:rPr>
          <w:rFonts w:ascii="Arial" w:hAnsi="Arial" w:cs="Arial"/>
          <w:sz w:val="22"/>
          <w:szCs w:val="22"/>
          <w:lang w:val="en-GB"/>
        </w:rPr>
      </w:pPr>
      <w:r w:rsidRPr="00A03291">
        <w:rPr>
          <w:rFonts w:ascii="Arial" w:hAnsi="Arial" w:cs="Arial"/>
          <w:sz w:val="22"/>
          <w:szCs w:val="22"/>
          <w:lang w:val="en-GB"/>
        </w:rPr>
        <w:t>In STAGE 3, the beam of H-2</w:t>
      </w:r>
      <w:r w:rsidRPr="00A03291">
        <w:rPr>
          <w:rFonts w:ascii="Arial" w:hAnsi="Arial" w:cs="Arial"/>
          <w:sz w:val="22"/>
          <w:szCs w:val="22"/>
          <w:vertAlign w:val="superscript"/>
          <w:lang w:val="en-GB"/>
        </w:rPr>
        <w:t>+</w:t>
      </w:r>
      <w:r w:rsidRPr="00A03291">
        <w:rPr>
          <w:rFonts w:ascii="Arial" w:hAnsi="Arial" w:cs="Arial"/>
          <w:sz w:val="22"/>
          <w:szCs w:val="22"/>
          <w:lang w:val="en-GB"/>
        </w:rPr>
        <w:t xml:space="preserve"> ions are bent into a circular path by a magnetic field in a vacuum chamber. </w:t>
      </w:r>
    </w:p>
    <w:p w14:paraId="23DED59C" w14:textId="77777777" w:rsidR="007E287D" w:rsidRPr="007E287D" w:rsidRDefault="007E287D" w:rsidP="007E287D">
      <w:pPr>
        <w:pStyle w:val="ListParagraph"/>
        <w:spacing w:line="276" w:lineRule="auto"/>
        <w:rPr>
          <w:rFonts w:ascii="Arial" w:hAnsi="Arial" w:cs="Arial"/>
          <w:sz w:val="22"/>
          <w:szCs w:val="22"/>
          <w:lang w:val="en-GB"/>
        </w:rPr>
      </w:pPr>
    </w:p>
    <w:p w14:paraId="36B58BA1" w14:textId="45A49F3A" w:rsidR="007E287D" w:rsidRPr="007E287D" w:rsidRDefault="007E287D" w:rsidP="007E287D">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 xml:space="preserve">(i) </w:t>
      </w:r>
      <w:r w:rsidRPr="007E287D">
        <w:rPr>
          <w:rFonts w:ascii="Arial" w:hAnsi="Arial" w:cs="Arial"/>
          <w:sz w:val="22"/>
          <w:szCs w:val="22"/>
          <w:lang w:val="en-GB"/>
        </w:rPr>
        <w:tab/>
      </w:r>
      <w:bookmarkStart w:id="8" w:name="_Hlk104384769"/>
      <w:r w:rsidR="00A53916">
        <w:rPr>
          <w:rFonts w:ascii="Arial" w:hAnsi="Arial" w:cs="Arial"/>
          <w:sz w:val="22"/>
          <w:szCs w:val="22"/>
          <w:lang w:val="en-GB"/>
        </w:rPr>
        <w:t>Based on the diagram, s</w:t>
      </w:r>
      <w:r w:rsidRPr="007E287D">
        <w:rPr>
          <w:rFonts w:ascii="Arial" w:hAnsi="Arial" w:cs="Arial"/>
          <w:sz w:val="22"/>
          <w:szCs w:val="22"/>
          <w:lang w:val="en-GB"/>
        </w:rPr>
        <w:t xml:space="preserve">tate the direction of the magnetic field in the chamber. </w:t>
      </w:r>
    </w:p>
    <w:bookmarkEnd w:id="8"/>
    <w:p w14:paraId="6DBA5DAD" w14:textId="77777777" w:rsidR="007E287D" w:rsidRPr="007E287D" w:rsidRDefault="007E287D" w:rsidP="007E287D">
      <w:pPr>
        <w:spacing w:line="276" w:lineRule="auto"/>
        <w:ind w:left="720"/>
        <w:jc w:val="right"/>
        <w:rPr>
          <w:rFonts w:ascii="Arial" w:hAnsi="Arial" w:cs="Arial"/>
          <w:sz w:val="22"/>
          <w:szCs w:val="22"/>
          <w:lang w:val="en-GB"/>
        </w:rPr>
      </w:pPr>
      <w:r w:rsidRPr="007E287D">
        <w:rPr>
          <w:rFonts w:ascii="Arial" w:hAnsi="Arial" w:cs="Arial"/>
          <w:sz w:val="22"/>
          <w:szCs w:val="22"/>
          <w:lang w:val="en-GB"/>
        </w:rPr>
        <w:t>(1 mark)</w:t>
      </w:r>
    </w:p>
    <w:p w14:paraId="21A8ACE9" w14:textId="77777777" w:rsidR="007E287D" w:rsidRPr="007E287D" w:rsidRDefault="007E287D" w:rsidP="007E287D">
      <w:pPr>
        <w:pStyle w:val="ListParagraph"/>
        <w:spacing w:line="276" w:lineRule="auto"/>
        <w:rPr>
          <w:rFonts w:ascii="Arial" w:hAnsi="Arial" w:cs="Arial"/>
          <w:sz w:val="22"/>
          <w:szCs w:val="22"/>
          <w:lang w:val="en-GB"/>
        </w:rPr>
      </w:pPr>
    </w:p>
    <w:p w14:paraId="5EFE323F" w14:textId="77777777" w:rsidR="007E287D" w:rsidRPr="007E287D" w:rsidRDefault="007E287D" w:rsidP="007E287D">
      <w:pPr>
        <w:pStyle w:val="ListParagraph"/>
        <w:spacing w:line="276" w:lineRule="auto"/>
        <w:jc w:val="right"/>
        <w:rPr>
          <w:rFonts w:ascii="Arial" w:hAnsi="Arial" w:cs="Arial"/>
          <w:sz w:val="22"/>
          <w:szCs w:val="22"/>
          <w:lang w:val="en-GB"/>
        </w:rPr>
      </w:pPr>
    </w:p>
    <w:p w14:paraId="58DA7F4A" w14:textId="25A1B996" w:rsidR="007E287D" w:rsidRDefault="00D5156F" w:rsidP="00D5156F">
      <w:pPr>
        <w:pStyle w:val="ListParagraph"/>
        <w:spacing w:line="276" w:lineRule="auto"/>
        <w:jc w:val="center"/>
        <w:rPr>
          <w:rFonts w:ascii="Arial" w:hAnsi="Arial" w:cs="Arial"/>
          <w:sz w:val="22"/>
          <w:szCs w:val="22"/>
          <w:lang w:val="en-GB"/>
        </w:rPr>
      </w:pPr>
      <w:r>
        <w:rPr>
          <w:rFonts w:ascii="Arial" w:hAnsi="Arial" w:cs="Arial"/>
          <w:sz w:val="22"/>
          <w:szCs w:val="22"/>
          <w:lang w:val="en-GB"/>
        </w:rPr>
        <w:t>_____________________________________________</w:t>
      </w:r>
    </w:p>
    <w:p w14:paraId="48598057" w14:textId="77777777" w:rsidR="00D5156F" w:rsidRPr="007E287D" w:rsidRDefault="00D5156F" w:rsidP="00D5156F">
      <w:pPr>
        <w:pStyle w:val="ListParagraph"/>
        <w:spacing w:line="276" w:lineRule="auto"/>
        <w:jc w:val="center"/>
        <w:rPr>
          <w:rFonts w:ascii="Arial" w:hAnsi="Arial" w:cs="Arial"/>
          <w:sz w:val="22"/>
          <w:szCs w:val="22"/>
          <w:lang w:val="en-GB"/>
        </w:rPr>
      </w:pPr>
    </w:p>
    <w:p w14:paraId="51522302" w14:textId="77777777" w:rsidR="007E287D" w:rsidRPr="007E287D" w:rsidRDefault="007E287D" w:rsidP="007E287D">
      <w:pPr>
        <w:pStyle w:val="ListParagraph"/>
        <w:numPr>
          <w:ilvl w:val="0"/>
          <w:numId w:val="23"/>
        </w:numPr>
        <w:spacing w:after="160" w:line="276" w:lineRule="auto"/>
        <w:rPr>
          <w:rFonts w:ascii="Arial" w:hAnsi="Arial" w:cs="Arial"/>
          <w:sz w:val="22"/>
          <w:szCs w:val="22"/>
          <w:lang w:val="en-GB"/>
        </w:rPr>
      </w:pPr>
      <w:r w:rsidRPr="007E287D">
        <w:rPr>
          <w:rFonts w:ascii="Arial" w:hAnsi="Arial" w:cs="Arial"/>
          <w:sz w:val="22"/>
          <w:szCs w:val="22"/>
          <w:lang w:val="en-GB"/>
        </w:rPr>
        <w:t>Explain why the chamber is filled with a vacuum. As part of your answer, describe how the path of the beam of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would change if the chamber was filled with a low-pressure gas. </w:t>
      </w:r>
    </w:p>
    <w:p w14:paraId="5715D77F"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(3 marks)</w:t>
      </w:r>
    </w:p>
    <w:p w14:paraId="7BF8FFD2" w14:textId="77777777" w:rsidR="007E287D" w:rsidRPr="007E287D" w:rsidRDefault="007E287D" w:rsidP="007E287D">
      <w:pPr>
        <w:pStyle w:val="ListParagraph"/>
        <w:spacing w:line="276" w:lineRule="auto"/>
        <w:ind w:left="1440"/>
        <w:rPr>
          <w:rFonts w:ascii="Arial" w:hAnsi="Arial" w:cs="Arial"/>
          <w:sz w:val="22"/>
          <w:szCs w:val="22"/>
          <w:lang w:val="en-GB"/>
        </w:rPr>
      </w:pPr>
    </w:p>
    <w:p w14:paraId="1A7B0F95" w14:textId="77777777" w:rsidR="007E287D" w:rsidRPr="007E287D" w:rsidRDefault="007E287D" w:rsidP="007E287D">
      <w:pPr>
        <w:pStyle w:val="ListParagraph"/>
        <w:spacing w:line="276" w:lineRule="auto"/>
        <w:ind w:left="1440"/>
        <w:rPr>
          <w:rFonts w:ascii="Arial" w:hAnsi="Arial" w:cs="Arial"/>
          <w:sz w:val="22"/>
          <w:szCs w:val="22"/>
          <w:lang w:val="en-GB"/>
        </w:rPr>
      </w:pPr>
    </w:p>
    <w:p w14:paraId="7E117701" w14:textId="671FCD77" w:rsidR="007E287D" w:rsidRPr="00D5156F" w:rsidRDefault="007E287D" w:rsidP="00D5156F">
      <w:pPr>
        <w:spacing w:line="480" w:lineRule="auto"/>
        <w:rPr>
          <w:rFonts w:ascii="Arial" w:hAnsi="Arial" w:cs="Arial"/>
          <w:sz w:val="22"/>
          <w:szCs w:val="22"/>
          <w:lang w:val="en-GB"/>
        </w:rPr>
      </w:pPr>
      <w:r w:rsidRPr="00D5156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156F">
        <w:rPr>
          <w:rFonts w:ascii="Arial" w:hAnsi="Arial" w:cs="Arial"/>
          <w:sz w:val="22"/>
          <w:szCs w:val="22"/>
          <w:lang w:val="en-GB"/>
        </w:rPr>
        <w:t>______________________</w:t>
      </w:r>
      <w:r w:rsidR="00A03291">
        <w:rPr>
          <w:rFonts w:ascii="Arial" w:hAnsi="Arial" w:cs="Arial"/>
          <w:sz w:val="22"/>
          <w:szCs w:val="22"/>
          <w:lang w:val="en-GB"/>
        </w:rPr>
        <w:t>___________________________________________________________________________________</w:t>
      </w:r>
    </w:p>
    <w:p w14:paraId="7F0F642F" w14:textId="77777777" w:rsidR="007E287D" w:rsidRPr="007E287D" w:rsidRDefault="007E287D" w:rsidP="007E287D">
      <w:pPr>
        <w:pStyle w:val="ListParagraph"/>
        <w:spacing w:line="276" w:lineRule="auto"/>
        <w:ind w:left="1440"/>
        <w:rPr>
          <w:rFonts w:ascii="Arial" w:hAnsi="Arial" w:cs="Arial"/>
          <w:sz w:val="22"/>
          <w:szCs w:val="22"/>
          <w:lang w:val="en-GB"/>
        </w:rPr>
      </w:pPr>
    </w:p>
    <w:p w14:paraId="49358DAE" w14:textId="77777777" w:rsidR="00A03291" w:rsidRDefault="00A03291">
      <w:pPr>
        <w:spacing w:after="160" w:line="259" w:lineRule="auto"/>
        <w:rPr>
          <w:rFonts w:ascii="Arial" w:hAnsi="Arial" w:cs="Arial"/>
          <w:sz w:val="22"/>
          <w:szCs w:val="22"/>
          <w:lang w:val="en-GB"/>
        </w:rPr>
      </w:pPr>
      <w:r>
        <w:rPr>
          <w:rFonts w:ascii="Arial" w:hAnsi="Arial" w:cs="Arial"/>
          <w:sz w:val="22"/>
          <w:szCs w:val="22"/>
          <w:lang w:val="en-GB"/>
        </w:rPr>
        <w:br w:type="page"/>
      </w:r>
    </w:p>
    <w:p w14:paraId="0C8364F9" w14:textId="13D0B828" w:rsidR="007E287D" w:rsidRPr="007E287D" w:rsidRDefault="007E287D" w:rsidP="00A03291">
      <w:pPr>
        <w:spacing w:line="276" w:lineRule="auto"/>
        <w:rPr>
          <w:rFonts w:ascii="Arial" w:hAnsi="Arial" w:cs="Arial"/>
          <w:sz w:val="22"/>
          <w:szCs w:val="22"/>
          <w:lang w:val="en-GB"/>
        </w:rPr>
      </w:pPr>
      <w:r w:rsidRPr="007E287D">
        <w:rPr>
          <w:rFonts w:ascii="Arial" w:hAnsi="Arial" w:cs="Arial"/>
          <w:sz w:val="22"/>
          <w:szCs w:val="22"/>
          <w:lang w:val="en-GB"/>
        </w:rPr>
        <w:lastRenderedPageBreak/>
        <w:t>If the magnetic field in the vacuum chamber is increased to a high enough strength,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will undergo a perfect circular path (see below). </w:t>
      </w:r>
    </w:p>
    <w:p w14:paraId="27C56EB6" w14:textId="77777777" w:rsidR="007E287D" w:rsidRPr="007E287D" w:rsidRDefault="007E287D" w:rsidP="007E287D">
      <w:pPr>
        <w:spacing w:line="276" w:lineRule="auto"/>
        <w:ind w:left="709"/>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0544" behindDoc="0" locked="0" layoutInCell="1" allowOverlap="1" wp14:anchorId="02234C35" wp14:editId="1F2F3A23">
                <wp:simplePos x="0" y="0"/>
                <wp:positionH relativeFrom="column">
                  <wp:posOffset>2146300</wp:posOffset>
                </wp:positionH>
                <wp:positionV relativeFrom="paragraph">
                  <wp:posOffset>132715</wp:posOffset>
                </wp:positionV>
                <wp:extent cx="2057400" cy="2628900"/>
                <wp:effectExtent l="0" t="0" r="19050" b="19050"/>
                <wp:wrapNone/>
                <wp:docPr id="510" name="Rectangle 51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EFED4" id="Rectangle 510" o:spid="_x0000_s1026" style="position:absolute;margin-left:169pt;margin-top:10.45pt;width:162pt;height:207pt;z-index:25214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1568" behindDoc="0" locked="0" layoutInCell="1" allowOverlap="1" wp14:anchorId="71D622FC" wp14:editId="3F091F53">
                <wp:simplePos x="0" y="0"/>
                <wp:positionH relativeFrom="column">
                  <wp:posOffset>3162300</wp:posOffset>
                </wp:positionH>
                <wp:positionV relativeFrom="paragraph">
                  <wp:posOffset>196850</wp:posOffset>
                </wp:positionV>
                <wp:extent cx="971550" cy="8255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22FC" id="Text Box 511" o:spid="_x0000_s1110" type="#_x0000_t202" style="position:absolute;left:0;text-align:left;margin-left:249pt;margin-top:15.5pt;width:76.5pt;height:6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ulLgIAAFs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" fillcolor="white [3201]" stroked="f" strokeweight=".5pt">
                <v:textbo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p>
    <w:p w14:paraId="5C35162E"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BA0C949"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6688" behindDoc="0" locked="0" layoutInCell="1" allowOverlap="1" wp14:anchorId="5C037DB4" wp14:editId="0CFA5855">
                <wp:simplePos x="0" y="0"/>
                <wp:positionH relativeFrom="column">
                  <wp:posOffset>2762250</wp:posOffset>
                </wp:positionH>
                <wp:positionV relativeFrom="paragraph">
                  <wp:posOffset>105410</wp:posOffset>
                </wp:positionV>
                <wp:extent cx="266700" cy="323850"/>
                <wp:effectExtent l="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266700" cy="3238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705543" id="Straight Arrow Connector 68" o:spid="_x0000_s1026" type="#_x0000_t32" style="position:absolute;margin-left:217.5pt;margin-top:8.3pt;width:21pt;height:25.5pt;flip:y;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" strokecolor="black [3213]" strokeweight=".5pt">
                <v:stroke dashstyle="dash"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3616" behindDoc="0" locked="0" layoutInCell="1" allowOverlap="1" wp14:anchorId="7B1B649B" wp14:editId="64EF8332">
                <wp:simplePos x="0" y="0"/>
                <wp:positionH relativeFrom="column">
                  <wp:posOffset>1663700</wp:posOffset>
                </wp:positionH>
                <wp:positionV relativeFrom="paragraph">
                  <wp:posOffset>10160</wp:posOffset>
                </wp:positionV>
                <wp:extent cx="10985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1098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66F90" id="Straight Arrow Connector 64" o:spid="_x0000_s1026" type="#_x0000_t32" style="position:absolute;margin-left:131pt;margin-top:.8pt;width:86.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HCyQEAAP4DAAAOAAAAZHJzL2Uyb0RvYy54bWysU8tu2zAQvBfoPxC815ICpEgN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" strokecolor="black [3213]" strokeweight=".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2592" behindDoc="0" locked="0" layoutInCell="1" allowOverlap="1" wp14:anchorId="5388FCCA" wp14:editId="4956B33D">
                <wp:simplePos x="0" y="0"/>
                <wp:positionH relativeFrom="column">
                  <wp:posOffset>2343150</wp:posOffset>
                </wp:positionH>
                <wp:positionV relativeFrom="paragraph">
                  <wp:posOffset>10160</wp:posOffset>
                </wp:positionV>
                <wp:extent cx="819150" cy="825500"/>
                <wp:effectExtent l="0" t="0" r="19050" b="12700"/>
                <wp:wrapNone/>
                <wp:docPr id="65" name="Oval 65"/>
                <wp:cNvGraphicFramePr/>
                <a:graphic xmlns:a="http://schemas.openxmlformats.org/drawingml/2006/main">
                  <a:graphicData uri="http://schemas.microsoft.com/office/word/2010/wordprocessingShape">
                    <wps:wsp>
                      <wps:cNvSpPr/>
                      <wps:spPr>
                        <a:xfrm>
                          <a:off x="0" y="0"/>
                          <a:ext cx="819150" cy="825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10C35" id="Oval 65" o:spid="_x0000_s1026" style="position:absolute;margin-left:184.5pt;margin-top:.8pt;width:64.5pt;height:65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" filled="f" strokecolor="black [3213]" strokeweight="1pt">
                <v:stroke joinstyle="miter"/>
              </v:oval>
            </w:pict>
          </mc:Fallback>
        </mc:AlternateContent>
      </w:r>
    </w:p>
    <w:p w14:paraId="6256E8E8"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7712" behindDoc="1" locked="0" layoutInCell="1" allowOverlap="1" wp14:anchorId="1E270D8B" wp14:editId="5B3F53ED">
                <wp:simplePos x="0" y="0"/>
                <wp:positionH relativeFrom="column">
                  <wp:posOffset>2851150</wp:posOffset>
                </wp:positionH>
                <wp:positionV relativeFrom="paragraph">
                  <wp:posOffset>47625</wp:posOffset>
                </wp:positionV>
                <wp:extent cx="209550" cy="196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9550" cy="196850"/>
                        </a:xfrm>
                        <a:prstGeom prst="rect">
                          <a:avLst/>
                        </a:prstGeom>
                        <a:solidFill>
                          <a:schemeClr val="lt1"/>
                        </a:solidFill>
                        <a:ln w="6350">
                          <a:noFill/>
                        </a:ln>
                      </wps:spPr>
                      <wps:txb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0D8B" id="Text Box 69" o:spid="_x0000_s1111" type="#_x0000_t202" style="position:absolute;left:0;text-align:left;margin-left:224.5pt;margin-top:3.75pt;width:16.5pt;height:15.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7sLwIAAFs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" fillcolor="white [3201]" stroked="f" strokeweight=".5pt">
                <v:textbo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5664" behindDoc="0" locked="0" layoutInCell="1" allowOverlap="1" wp14:anchorId="2783A169" wp14:editId="7FD40BB6">
                <wp:simplePos x="0" y="0"/>
                <wp:positionH relativeFrom="column">
                  <wp:posOffset>2343150</wp:posOffset>
                </wp:positionH>
                <wp:positionV relativeFrom="paragraph">
                  <wp:posOffset>174625</wp:posOffset>
                </wp:positionV>
                <wp:extent cx="0" cy="69850"/>
                <wp:effectExtent l="76200" t="38100" r="95250" b="25400"/>
                <wp:wrapNone/>
                <wp:docPr id="67" name="Straight Arrow Connector 67"/>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28666" id="Straight Arrow Connector 67" o:spid="_x0000_s1026" type="#_x0000_t32" style="position:absolute;margin-left:184.5pt;margin-top:13.75pt;width:0;height:5.5pt;flip: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" strokecolor="black [3213]" strokeweight=".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4640" behindDoc="0" locked="0" layoutInCell="1" allowOverlap="1" wp14:anchorId="04D24BC4" wp14:editId="12B1616B">
                <wp:simplePos x="0" y="0"/>
                <wp:positionH relativeFrom="column">
                  <wp:posOffset>3162300</wp:posOffset>
                </wp:positionH>
                <wp:positionV relativeFrom="paragraph">
                  <wp:posOffset>174625</wp:posOffset>
                </wp:positionV>
                <wp:extent cx="0" cy="69850"/>
                <wp:effectExtent l="76200" t="0" r="95250" b="63500"/>
                <wp:wrapNone/>
                <wp:docPr id="66" name="Straight Arrow Connector 66"/>
                <wp:cNvGraphicFramePr/>
                <a:graphic xmlns:a="http://schemas.openxmlformats.org/drawingml/2006/main">
                  <a:graphicData uri="http://schemas.microsoft.com/office/word/2010/wordprocessingShape">
                    <wps:wsp>
                      <wps:cNvCnPr/>
                      <wps:spPr>
                        <a:xfrm>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63906" id="Straight Arrow Connector 66" o:spid="_x0000_s1026" type="#_x0000_t32" style="position:absolute;margin-left:249pt;margin-top:13.75pt;width:0;height:5.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" strokecolor="black [3213]" strokeweight=".5pt">
                <v:stroke endarrow="block" joinstyle="miter"/>
              </v:shape>
            </w:pict>
          </mc:Fallback>
        </mc:AlternateContent>
      </w:r>
    </w:p>
    <w:p w14:paraId="3B3201F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088354D4"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159FD8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607DA2"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09C45"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C37FCE6"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1AEDEAB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452E658"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B5B92B6" w14:textId="77777777" w:rsidR="007E287D" w:rsidRPr="007E287D" w:rsidRDefault="007E287D" w:rsidP="007E287D">
      <w:pPr>
        <w:pStyle w:val="ListParagraph"/>
        <w:spacing w:line="276" w:lineRule="auto"/>
        <w:ind w:left="0"/>
        <w:rPr>
          <w:rFonts w:ascii="Arial" w:hAnsi="Arial" w:cs="Arial"/>
          <w:sz w:val="22"/>
          <w:szCs w:val="22"/>
          <w:lang w:val="en-GB"/>
        </w:rPr>
      </w:pPr>
    </w:p>
    <w:p w14:paraId="33183AAB" w14:textId="26891A10" w:rsidR="007E287D" w:rsidRDefault="007E287D" w:rsidP="007E287D">
      <w:pPr>
        <w:pStyle w:val="ListParagraph"/>
        <w:spacing w:line="276" w:lineRule="auto"/>
        <w:ind w:left="1440"/>
        <w:rPr>
          <w:rFonts w:ascii="Arial" w:hAnsi="Arial" w:cs="Arial"/>
          <w:sz w:val="22"/>
          <w:szCs w:val="22"/>
          <w:lang w:val="en-GB"/>
        </w:rPr>
      </w:pPr>
    </w:p>
    <w:p w14:paraId="74B9A715" w14:textId="77777777" w:rsidR="00A03291" w:rsidRPr="007E287D" w:rsidRDefault="00A03291" w:rsidP="007E287D">
      <w:pPr>
        <w:pStyle w:val="ListParagraph"/>
        <w:spacing w:line="276" w:lineRule="auto"/>
        <w:ind w:left="1440"/>
        <w:rPr>
          <w:rFonts w:ascii="Arial" w:hAnsi="Arial" w:cs="Arial"/>
          <w:sz w:val="22"/>
          <w:szCs w:val="22"/>
          <w:lang w:val="en-GB"/>
        </w:rPr>
      </w:pPr>
    </w:p>
    <w:p w14:paraId="438F70FC" w14:textId="77777777" w:rsidR="007E287D" w:rsidRPr="007E287D" w:rsidRDefault="007E287D" w:rsidP="007E287D">
      <w:pPr>
        <w:rPr>
          <w:rFonts w:ascii="Arial" w:hAnsi="Arial" w:cs="Arial"/>
          <w:sz w:val="22"/>
          <w:szCs w:val="22"/>
          <w:lang w:val="en-GB"/>
        </w:rPr>
      </w:pPr>
    </w:p>
    <w:p w14:paraId="09B58353" w14:textId="7F0900D5" w:rsidR="007E287D" w:rsidRPr="00940940" w:rsidRDefault="007E287D" w:rsidP="00940940">
      <w:pPr>
        <w:pStyle w:val="ListParagraph"/>
        <w:numPr>
          <w:ilvl w:val="0"/>
          <w:numId w:val="21"/>
        </w:numPr>
        <w:spacing w:after="160" w:line="259" w:lineRule="auto"/>
        <w:ind w:hanging="720"/>
        <w:rPr>
          <w:rFonts w:ascii="Arial" w:eastAsiaTheme="minorEastAsia" w:hAnsi="Arial" w:cs="Arial"/>
          <w:iCs/>
          <w:sz w:val="22"/>
          <w:szCs w:val="22"/>
          <w:lang w:val="en-GB"/>
        </w:rPr>
      </w:pPr>
      <w:bookmarkStart w:id="9" w:name="_Hlk104384905"/>
      <w:r w:rsidRPr="007E287D">
        <w:rPr>
          <w:rFonts w:ascii="Arial" w:hAnsi="Arial" w:cs="Arial"/>
          <w:sz w:val="22"/>
          <w:szCs w:val="22"/>
          <w:lang w:val="en-GB"/>
        </w:rPr>
        <w:t xml:space="preserve">(i) </w:t>
      </w:r>
      <w:r w:rsidR="00940940">
        <w:rPr>
          <w:rFonts w:ascii="Helvetica" w:eastAsia="Times New Roman" w:hAnsi="Helvetica" w:cs="Helvetica"/>
          <w:color w:val="1D2228"/>
          <w:sz w:val="22"/>
          <w:szCs w:val="22"/>
          <w:lang w:eastAsia="en-AU"/>
        </w:rPr>
        <w:t>U</w:t>
      </w:r>
      <w:r w:rsidR="00940940" w:rsidRPr="00940940">
        <w:rPr>
          <w:rFonts w:ascii="Helvetica" w:eastAsia="Times New Roman" w:hAnsi="Helvetica" w:cs="Helvetica"/>
          <w:color w:val="1D2228"/>
          <w:sz w:val="22"/>
          <w:szCs w:val="22"/>
          <w:lang w:eastAsia="en-AU"/>
        </w:rPr>
        <w:t>se the appropriate formula</w:t>
      </w:r>
      <w:r w:rsidR="00940940">
        <w:rPr>
          <w:rFonts w:ascii="Helvetica" w:eastAsia="Times New Roman" w:hAnsi="Helvetica" w:cs="Helvetica"/>
          <w:color w:val="1D2228"/>
          <w:sz w:val="22"/>
          <w:szCs w:val="22"/>
          <w:lang w:eastAsia="en-AU"/>
        </w:rPr>
        <w:t>e</w:t>
      </w:r>
      <w:r w:rsidR="00940940" w:rsidRPr="00940940">
        <w:rPr>
          <w:rFonts w:ascii="Helvetica" w:eastAsia="Times New Roman" w:hAnsi="Helvetica" w:cs="Helvetica"/>
          <w:color w:val="1D2228"/>
          <w:sz w:val="22"/>
          <w:szCs w:val="22"/>
          <w:lang w:eastAsia="en-AU"/>
        </w:rPr>
        <w:t xml:space="preserve"> in your data booklet to derive</w:t>
      </w:r>
      <w:r w:rsidR="00940940" w:rsidRPr="00940940">
        <w:rPr>
          <w:rFonts w:ascii="Arial" w:eastAsiaTheme="minorEastAsia" w:hAnsi="Arial" w:cs="Arial"/>
          <w:iCs/>
          <w:sz w:val="22"/>
          <w:szCs w:val="22"/>
          <w:lang w:val="en-GB"/>
        </w:rPr>
        <w:t xml:space="preserve"> </w:t>
      </w:r>
      <w:r w:rsidRPr="00940940">
        <w:rPr>
          <w:rFonts w:ascii="Arial" w:eastAsiaTheme="minorEastAsia" w:hAnsi="Arial" w:cs="Arial"/>
          <w:iCs/>
          <w:sz w:val="22"/>
          <w:szCs w:val="22"/>
          <w:lang w:val="en-GB"/>
        </w:rPr>
        <w:t xml:space="preserve">the </w:t>
      </w:r>
      <w:r w:rsidR="00940940">
        <w:rPr>
          <w:rFonts w:ascii="Arial" w:eastAsiaTheme="minorEastAsia" w:hAnsi="Arial" w:cs="Arial"/>
          <w:iCs/>
          <w:sz w:val="22"/>
          <w:szCs w:val="22"/>
          <w:lang w:val="en-GB"/>
        </w:rPr>
        <w:t xml:space="preserve">following expression for the </w:t>
      </w:r>
      <w:r w:rsidRPr="00940940">
        <w:rPr>
          <w:rFonts w:ascii="Arial" w:eastAsiaTheme="minorEastAsia" w:hAnsi="Arial" w:cs="Arial"/>
          <w:iCs/>
          <w:sz w:val="22"/>
          <w:szCs w:val="22"/>
          <w:lang w:val="en-GB"/>
        </w:rPr>
        <w:t>frequency ‘f’ of the charged particle’s rotation in the field:</w:t>
      </w:r>
    </w:p>
    <w:bookmarkEnd w:id="9"/>
    <w:p w14:paraId="137BABDF" w14:textId="77777777" w:rsidR="007E287D" w:rsidRPr="00940940" w:rsidRDefault="007E287D" w:rsidP="007E287D">
      <w:pPr>
        <w:pStyle w:val="ListParagraph"/>
        <w:rPr>
          <w:rFonts w:ascii="Arial" w:eastAsiaTheme="minorEastAsia" w:hAnsi="Arial" w:cs="Arial"/>
          <w:iCs/>
          <w:sz w:val="22"/>
          <w:szCs w:val="22"/>
          <w:lang w:val="en-GB"/>
        </w:rPr>
      </w:pPr>
    </w:p>
    <w:p w14:paraId="0A7D3DA4" w14:textId="77777777" w:rsidR="007E287D" w:rsidRPr="007E287D" w:rsidRDefault="007E287D" w:rsidP="007E287D">
      <w:pPr>
        <w:pStyle w:val="ListParagraph"/>
        <w:rPr>
          <w:rFonts w:ascii="Arial" w:eastAsiaTheme="minorEastAsia" w:hAnsi="Arial" w:cs="Arial"/>
          <w:sz w:val="22"/>
          <w:szCs w:val="22"/>
          <w:lang w:val="en-GB"/>
        </w:rPr>
      </w:pPr>
      <m:oMathPara>
        <m:oMath>
          <m:r>
            <m:rPr>
              <m:sty m:val="p"/>
            </m:rPr>
            <w:rPr>
              <w:rFonts w:ascii="Cambria Math" w:hAnsi="Cambria Math" w:cs="Arial"/>
              <w:sz w:val="22"/>
              <w:szCs w:val="22"/>
              <w:lang w:val="en-GB"/>
            </w:rPr>
            <m:t>f=</m:t>
          </m:r>
          <m:f>
            <m:fPr>
              <m:ctrlPr>
                <w:rPr>
                  <w:rFonts w:ascii="Cambria Math" w:hAnsi="Cambria Math" w:cs="Arial"/>
                  <w:sz w:val="22"/>
                  <w:szCs w:val="22"/>
                  <w:lang w:val="en-GB"/>
                </w:rPr>
              </m:ctrlPr>
            </m:fPr>
            <m:num>
              <m:r>
                <m:rPr>
                  <m:sty m:val="p"/>
                </m:rPr>
                <w:rPr>
                  <w:rFonts w:ascii="Cambria Math" w:hAnsi="Cambria Math" w:cs="Arial"/>
                  <w:sz w:val="22"/>
                  <w:szCs w:val="22"/>
                  <w:lang w:val="en-GB"/>
                </w:rPr>
                <m:t>Bq</m:t>
              </m:r>
            </m:num>
            <m:den>
              <m:r>
                <m:rPr>
                  <m:sty m:val="p"/>
                </m:rPr>
                <w:rPr>
                  <w:rFonts w:ascii="Cambria Math" w:hAnsi="Cambria Math" w:cs="Arial"/>
                  <w:sz w:val="22"/>
                  <w:szCs w:val="22"/>
                  <w:lang w:val="en-GB"/>
                </w:rPr>
                <m:t>2πm</m:t>
              </m:r>
            </m:den>
          </m:f>
        </m:oMath>
      </m:oMathPara>
    </w:p>
    <w:p w14:paraId="01B275D4" w14:textId="77777777" w:rsidR="007E287D" w:rsidRPr="007E287D" w:rsidRDefault="007E287D" w:rsidP="007E287D">
      <w:pPr>
        <w:pStyle w:val="ListParagraph"/>
        <w:rPr>
          <w:rFonts w:ascii="Arial" w:eastAsiaTheme="minorEastAsia" w:hAnsi="Arial" w:cs="Arial"/>
          <w:sz w:val="22"/>
          <w:szCs w:val="22"/>
          <w:lang w:val="en-GB"/>
        </w:rPr>
      </w:pPr>
    </w:p>
    <w:p w14:paraId="365EF0CD" w14:textId="77777777" w:rsidR="007E287D" w:rsidRPr="007E287D" w:rsidRDefault="007E287D" w:rsidP="007E287D">
      <w:pPr>
        <w:pStyle w:val="ListParagraph"/>
        <w:rPr>
          <w:rFonts w:ascii="Arial" w:eastAsiaTheme="minorEastAsia" w:hAnsi="Arial" w:cs="Arial"/>
          <w:sz w:val="22"/>
          <w:szCs w:val="22"/>
          <w:lang w:val="en-GB"/>
        </w:rPr>
      </w:pPr>
      <w:r w:rsidRPr="007E287D">
        <w:rPr>
          <w:rFonts w:ascii="Arial" w:eastAsiaTheme="minorEastAsia" w:hAnsi="Arial" w:cs="Arial"/>
          <w:sz w:val="22"/>
          <w:szCs w:val="22"/>
          <w:lang w:val="en-GB"/>
        </w:rPr>
        <w:t xml:space="preserve">where </w:t>
      </w:r>
      <w:r w:rsidRPr="007E287D">
        <w:rPr>
          <w:rFonts w:ascii="Arial" w:eastAsiaTheme="minorEastAsia" w:hAnsi="Arial" w:cs="Arial"/>
          <w:sz w:val="22"/>
          <w:szCs w:val="22"/>
          <w:lang w:val="en-GB"/>
        </w:rPr>
        <w:tab/>
        <w:t>B = magnetic field strength (T</w:t>
      </w:r>
      <w:proofErr w:type="gramStart"/>
      <w:r w:rsidRPr="007E287D">
        <w:rPr>
          <w:rFonts w:ascii="Arial" w:eastAsiaTheme="minorEastAsia" w:hAnsi="Arial" w:cs="Arial"/>
          <w:sz w:val="22"/>
          <w:szCs w:val="22"/>
          <w:lang w:val="en-GB"/>
        </w:rPr>
        <w:t>);</w:t>
      </w:r>
      <w:proofErr w:type="gramEnd"/>
      <w:r w:rsidRPr="007E287D">
        <w:rPr>
          <w:rFonts w:ascii="Arial" w:eastAsiaTheme="minorEastAsia" w:hAnsi="Arial" w:cs="Arial"/>
          <w:sz w:val="22"/>
          <w:szCs w:val="22"/>
          <w:lang w:val="en-GB"/>
        </w:rPr>
        <w:t xml:space="preserve"> </w:t>
      </w:r>
    </w:p>
    <w:p w14:paraId="7348B772"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q = electric charge on the particle (C); and</w:t>
      </w:r>
    </w:p>
    <w:p w14:paraId="47B2927D"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m = mass of the particle (kg).</w:t>
      </w:r>
    </w:p>
    <w:p w14:paraId="28AAABD7" w14:textId="77777777" w:rsidR="007E287D" w:rsidRPr="007E287D" w:rsidRDefault="007E287D" w:rsidP="007E287D">
      <w:pPr>
        <w:pStyle w:val="ListParagraph"/>
        <w:ind w:firstLine="720"/>
        <w:jc w:val="right"/>
        <w:rPr>
          <w:rFonts w:ascii="Arial" w:eastAsiaTheme="minorEastAsia" w:hAnsi="Arial" w:cs="Arial"/>
          <w:sz w:val="22"/>
          <w:szCs w:val="22"/>
          <w:lang w:val="en-GB"/>
        </w:rPr>
      </w:pPr>
      <w:r w:rsidRPr="007E287D">
        <w:rPr>
          <w:rFonts w:ascii="Arial" w:eastAsiaTheme="minorEastAsia" w:hAnsi="Arial" w:cs="Arial"/>
          <w:sz w:val="22"/>
          <w:szCs w:val="22"/>
          <w:lang w:val="en-GB"/>
        </w:rPr>
        <w:t>(4 marks)</w:t>
      </w:r>
    </w:p>
    <w:p w14:paraId="368F163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2A5353C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9C0F9E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B4067F0"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0E04B8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47BEAF7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95D78BC"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11EDB9B6"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7FA46D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77DA4F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A2F5EC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6546645"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EE41458"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3EED656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A46769A" w14:textId="77777777" w:rsidR="00BD7A09" w:rsidRDefault="00BD7A09">
      <w:pPr>
        <w:spacing w:after="160" w:line="259" w:lineRule="auto"/>
        <w:rPr>
          <w:rFonts w:ascii="Arial" w:eastAsiaTheme="minorEastAsia" w:hAnsi="Arial" w:cs="Arial"/>
          <w:sz w:val="22"/>
          <w:szCs w:val="22"/>
          <w:lang w:val="en-GB"/>
        </w:rPr>
      </w:pPr>
      <w:r>
        <w:rPr>
          <w:rFonts w:ascii="Arial" w:eastAsiaTheme="minorEastAsia" w:hAnsi="Arial" w:cs="Arial"/>
          <w:sz w:val="22"/>
          <w:szCs w:val="22"/>
          <w:lang w:val="en-GB"/>
        </w:rPr>
        <w:br w:type="page"/>
      </w:r>
    </w:p>
    <w:p w14:paraId="34584749" w14:textId="716351CF" w:rsidR="007E287D" w:rsidRPr="007E287D" w:rsidRDefault="007E287D" w:rsidP="007E287D">
      <w:pPr>
        <w:pStyle w:val="ListParagraph"/>
        <w:numPr>
          <w:ilvl w:val="0"/>
          <w:numId w:val="21"/>
        </w:numPr>
        <w:spacing w:after="160" w:line="259" w:lineRule="auto"/>
        <w:ind w:hanging="720"/>
        <w:rPr>
          <w:rFonts w:ascii="Arial" w:hAnsi="Arial" w:cs="Arial"/>
          <w:sz w:val="22"/>
          <w:szCs w:val="22"/>
          <w:lang w:val="en-GB"/>
        </w:rPr>
      </w:pPr>
      <w:r w:rsidRPr="007E287D">
        <w:rPr>
          <w:rFonts w:ascii="Arial" w:eastAsiaTheme="minorEastAsia" w:hAnsi="Arial" w:cs="Arial"/>
          <w:sz w:val="22"/>
          <w:szCs w:val="22"/>
          <w:lang w:val="en-GB"/>
        </w:rPr>
        <w:lastRenderedPageBreak/>
        <w:t>Hence, calculate the frequency of circular rotation of the H-2</w:t>
      </w:r>
      <w:r w:rsidRPr="00364831">
        <w:rPr>
          <w:rFonts w:ascii="Arial" w:eastAsiaTheme="minorEastAsia" w:hAnsi="Arial" w:cs="Arial"/>
          <w:sz w:val="22"/>
          <w:szCs w:val="22"/>
          <w:vertAlign w:val="superscript"/>
          <w:lang w:val="en-GB"/>
        </w:rPr>
        <w:t>+</w:t>
      </w:r>
      <w:r w:rsidRPr="007E287D">
        <w:rPr>
          <w:rFonts w:ascii="Arial" w:eastAsiaTheme="minorEastAsia" w:hAnsi="Arial" w:cs="Arial"/>
          <w:sz w:val="22"/>
          <w:szCs w:val="22"/>
          <w:lang w:val="en-GB"/>
        </w:rPr>
        <w:t xml:space="preserve"> ions if the magnetic field strength in the vacuum chamber is 1.20 T. </w:t>
      </w:r>
    </w:p>
    <w:p w14:paraId="39B382B4" w14:textId="4C40A3EC" w:rsidR="007E287D" w:rsidRDefault="007E287D" w:rsidP="007E287D">
      <w:pPr>
        <w:pStyle w:val="ListParagraph"/>
        <w:jc w:val="right"/>
        <w:rPr>
          <w:rFonts w:ascii="Arial" w:eastAsiaTheme="minorEastAsia" w:hAnsi="Arial" w:cs="Arial"/>
          <w:sz w:val="22"/>
          <w:szCs w:val="22"/>
          <w:lang w:val="en-GB"/>
        </w:rPr>
      </w:pPr>
      <w:r w:rsidRPr="007E287D">
        <w:rPr>
          <w:rFonts w:ascii="Arial" w:eastAsiaTheme="minorEastAsia" w:hAnsi="Arial" w:cs="Arial"/>
          <w:sz w:val="22"/>
          <w:szCs w:val="22"/>
          <w:lang w:val="en-GB"/>
        </w:rPr>
        <w:t>(2 marks)</w:t>
      </w:r>
    </w:p>
    <w:p w14:paraId="66DD747E" w14:textId="58CAE4DB" w:rsidR="00BD7A09" w:rsidRDefault="00BD7A09" w:rsidP="007E287D">
      <w:pPr>
        <w:pStyle w:val="ListParagraph"/>
        <w:jc w:val="right"/>
        <w:rPr>
          <w:rFonts w:ascii="Arial" w:eastAsiaTheme="minorEastAsia" w:hAnsi="Arial" w:cs="Arial"/>
          <w:sz w:val="22"/>
          <w:szCs w:val="22"/>
          <w:lang w:val="en-GB"/>
        </w:rPr>
      </w:pPr>
    </w:p>
    <w:p w14:paraId="7ABA92A7" w14:textId="6298FC7D" w:rsidR="00BD7A09" w:rsidRDefault="00BD7A09" w:rsidP="007E287D">
      <w:pPr>
        <w:pStyle w:val="ListParagraph"/>
        <w:jc w:val="right"/>
        <w:rPr>
          <w:rFonts w:ascii="Arial" w:eastAsiaTheme="minorEastAsia" w:hAnsi="Arial" w:cs="Arial"/>
          <w:sz w:val="22"/>
          <w:szCs w:val="22"/>
          <w:lang w:val="en-GB"/>
        </w:rPr>
      </w:pPr>
    </w:p>
    <w:p w14:paraId="221B2FF0" w14:textId="080ACC94" w:rsidR="00BD7A09" w:rsidRDefault="00BD7A09" w:rsidP="007E287D">
      <w:pPr>
        <w:pStyle w:val="ListParagraph"/>
        <w:jc w:val="right"/>
        <w:rPr>
          <w:rFonts w:ascii="Arial" w:eastAsiaTheme="minorEastAsia" w:hAnsi="Arial" w:cs="Arial"/>
          <w:sz w:val="22"/>
          <w:szCs w:val="22"/>
          <w:lang w:val="en-GB"/>
        </w:rPr>
      </w:pPr>
    </w:p>
    <w:p w14:paraId="2156FAB2" w14:textId="20DC4998" w:rsidR="00BD7A09" w:rsidRDefault="00BD7A09" w:rsidP="007E287D">
      <w:pPr>
        <w:pStyle w:val="ListParagraph"/>
        <w:jc w:val="right"/>
        <w:rPr>
          <w:rFonts w:ascii="Arial" w:eastAsiaTheme="minorEastAsia" w:hAnsi="Arial" w:cs="Arial"/>
          <w:sz w:val="22"/>
          <w:szCs w:val="22"/>
          <w:lang w:val="en-GB"/>
        </w:rPr>
      </w:pPr>
    </w:p>
    <w:p w14:paraId="3E001845" w14:textId="24AFF6EB" w:rsidR="00BD7A09" w:rsidRDefault="00BD7A09" w:rsidP="007E287D">
      <w:pPr>
        <w:pStyle w:val="ListParagraph"/>
        <w:jc w:val="right"/>
        <w:rPr>
          <w:rFonts w:ascii="Arial" w:eastAsiaTheme="minorEastAsia" w:hAnsi="Arial" w:cs="Arial"/>
          <w:sz w:val="22"/>
          <w:szCs w:val="22"/>
          <w:lang w:val="en-GB"/>
        </w:rPr>
      </w:pPr>
    </w:p>
    <w:p w14:paraId="0DA065C6" w14:textId="5D6D0C95" w:rsidR="00BD7A09" w:rsidRDefault="00BD7A09" w:rsidP="007E287D">
      <w:pPr>
        <w:pStyle w:val="ListParagraph"/>
        <w:jc w:val="right"/>
        <w:rPr>
          <w:rFonts w:ascii="Arial" w:eastAsiaTheme="minorEastAsia" w:hAnsi="Arial" w:cs="Arial"/>
          <w:sz w:val="22"/>
          <w:szCs w:val="22"/>
          <w:lang w:val="en-GB"/>
        </w:rPr>
      </w:pPr>
    </w:p>
    <w:p w14:paraId="3B889E0D" w14:textId="03241E1C" w:rsidR="00BD7A09" w:rsidRDefault="00BD7A09" w:rsidP="007E287D">
      <w:pPr>
        <w:pStyle w:val="ListParagraph"/>
        <w:jc w:val="right"/>
        <w:rPr>
          <w:rFonts w:ascii="Arial" w:eastAsiaTheme="minorEastAsia" w:hAnsi="Arial" w:cs="Arial"/>
          <w:sz w:val="22"/>
          <w:szCs w:val="22"/>
          <w:lang w:val="en-GB"/>
        </w:rPr>
      </w:pPr>
    </w:p>
    <w:p w14:paraId="1BA3D34B" w14:textId="76EDA3C9" w:rsidR="00BD7A09" w:rsidRDefault="00BD7A09" w:rsidP="007E287D">
      <w:pPr>
        <w:pStyle w:val="ListParagraph"/>
        <w:jc w:val="right"/>
        <w:rPr>
          <w:rFonts w:ascii="Arial" w:eastAsiaTheme="minorEastAsia" w:hAnsi="Arial" w:cs="Arial"/>
          <w:sz w:val="22"/>
          <w:szCs w:val="22"/>
          <w:lang w:val="en-GB"/>
        </w:rPr>
      </w:pPr>
    </w:p>
    <w:p w14:paraId="15B14810" w14:textId="4D2652F9" w:rsidR="00BD7A09" w:rsidRDefault="00BD7A09" w:rsidP="007E287D">
      <w:pPr>
        <w:pStyle w:val="ListParagraph"/>
        <w:jc w:val="right"/>
        <w:rPr>
          <w:rFonts w:ascii="Arial" w:eastAsiaTheme="minorEastAsia" w:hAnsi="Arial" w:cs="Arial"/>
          <w:sz w:val="22"/>
          <w:szCs w:val="22"/>
          <w:lang w:val="en-GB"/>
        </w:rPr>
      </w:pPr>
    </w:p>
    <w:p w14:paraId="5249E708" w14:textId="7831102B" w:rsidR="00BD7A09" w:rsidRDefault="00BD7A09" w:rsidP="007E287D">
      <w:pPr>
        <w:pStyle w:val="ListParagraph"/>
        <w:jc w:val="right"/>
        <w:rPr>
          <w:rFonts w:ascii="Arial" w:eastAsiaTheme="minorEastAsia" w:hAnsi="Arial" w:cs="Arial"/>
          <w:sz w:val="22"/>
          <w:szCs w:val="22"/>
          <w:lang w:val="en-GB"/>
        </w:rPr>
      </w:pPr>
    </w:p>
    <w:p w14:paraId="0D4641E7" w14:textId="5B5AED32" w:rsidR="00BD7A09" w:rsidRDefault="00BD7A09" w:rsidP="007E287D">
      <w:pPr>
        <w:pStyle w:val="ListParagraph"/>
        <w:jc w:val="right"/>
        <w:rPr>
          <w:rFonts w:ascii="Arial" w:eastAsiaTheme="minorEastAsia" w:hAnsi="Arial" w:cs="Arial"/>
          <w:sz w:val="22"/>
          <w:szCs w:val="22"/>
          <w:lang w:val="en-GB"/>
        </w:rPr>
      </w:pPr>
    </w:p>
    <w:p w14:paraId="4A4A6C6F" w14:textId="242EACED" w:rsidR="00BD7A09" w:rsidRDefault="00BD7A09" w:rsidP="007E287D">
      <w:pPr>
        <w:pStyle w:val="ListParagraph"/>
        <w:jc w:val="right"/>
        <w:rPr>
          <w:rFonts w:ascii="Arial" w:eastAsiaTheme="minorEastAsia" w:hAnsi="Arial" w:cs="Arial"/>
          <w:sz w:val="22"/>
          <w:szCs w:val="22"/>
          <w:lang w:val="en-GB"/>
        </w:rPr>
      </w:pPr>
    </w:p>
    <w:p w14:paraId="2DACC854" w14:textId="588E1C40" w:rsidR="00BD7A09" w:rsidRDefault="00BD7A09" w:rsidP="007E287D">
      <w:pPr>
        <w:pStyle w:val="ListParagraph"/>
        <w:jc w:val="right"/>
        <w:rPr>
          <w:rFonts w:ascii="Arial" w:eastAsiaTheme="minorEastAsia" w:hAnsi="Arial" w:cs="Arial"/>
          <w:sz w:val="22"/>
          <w:szCs w:val="22"/>
          <w:lang w:val="en-GB"/>
        </w:rPr>
      </w:pPr>
    </w:p>
    <w:p w14:paraId="5EDEA601" w14:textId="1E935DA4" w:rsidR="00BD7A09" w:rsidRDefault="00BD7A09" w:rsidP="007E287D">
      <w:pPr>
        <w:pStyle w:val="ListParagraph"/>
        <w:jc w:val="right"/>
        <w:rPr>
          <w:rFonts w:ascii="Arial" w:eastAsiaTheme="minorEastAsia" w:hAnsi="Arial" w:cs="Arial"/>
          <w:sz w:val="22"/>
          <w:szCs w:val="22"/>
          <w:lang w:val="en-GB"/>
        </w:rPr>
      </w:pPr>
    </w:p>
    <w:p w14:paraId="167C17ED" w14:textId="628C289B" w:rsidR="00BD7A09" w:rsidRPr="007E287D" w:rsidRDefault="00BD7A09" w:rsidP="007E287D">
      <w:pPr>
        <w:pStyle w:val="ListParagraph"/>
        <w:jc w:val="right"/>
        <w:rPr>
          <w:rFonts w:ascii="Arial" w:hAnsi="Arial" w:cs="Arial"/>
          <w:sz w:val="22"/>
          <w:szCs w:val="22"/>
          <w:lang w:val="en-GB"/>
        </w:rPr>
      </w:pPr>
      <w:r>
        <w:rPr>
          <w:rFonts w:ascii="Arial" w:eastAsiaTheme="minorEastAsia" w:hAnsi="Arial" w:cs="Arial"/>
          <w:sz w:val="22"/>
          <w:szCs w:val="22"/>
          <w:lang w:val="en-GB"/>
        </w:rPr>
        <w:t>__________________ Hz</w:t>
      </w:r>
    </w:p>
    <w:p w14:paraId="36A9FC4C" w14:textId="77777777" w:rsidR="007E287D" w:rsidRPr="000D4C55" w:rsidRDefault="007E287D" w:rsidP="007E287D">
      <w:pPr>
        <w:ind w:left="709" w:hanging="709"/>
        <w:rPr>
          <w:rFonts w:ascii="Arial" w:hAnsi="Arial" w:cs="Arial"/>
          <w:lang w:val="en-GB"/>
        </w:rPr>
      </w:pPr>
      <w:r w:rsidRPr="000D4C55">
        <w:rPr>
          <w:rFonts w:ascii="Arial" w:hAnsi="Arial" w:cs="Arial"/>
          <w:lang w:val="en-GB"/>
        </w:rPr>
        <w:br w:type="page"/>
      </w:r>
    </w:p>
    <w:p w14:paraId="2478897D" w14:textId="15BF9BE0"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FE4F14">
        <w:rPr>
          <w:rFonts w:ascii="Arial" w:hAnsi="Arial" w:cs="Arial"/>
          <w:b/>
          <w:sz w:val="22"/>
          <w:szCs w:val="22"/>
        </w:rPr>
        <w:t>1</w:t>
      </w:r>
      <w:r w:rsidR="00A7114F">
        <w:rPr>
          <w:rFonts w:ascii="Arial" w:hAnsi="Arial" w:cs="Arial"/>
          <w:b/>
          <w:sz w:val="22"/>
          <w:szCs w:val="22"/>
        </w:rPr>
        <w:t>6</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w:t>
      </w:r>
      <w:r w:rsidR="00512FCC">
        <w:rPr>
          <w:rFonts w:ascii="Arial" w:hAnsi="Arial" w:cs="Arial"/>
          <w:b/>
          <w:sz w:val="22"/>
          <w:szCs w:val="22"/>
        </w:rPr>
        <w:t>3</w:t>
      </w:r>
      <w:r w:rsidR="00855599">
        <w:rPr>
          <w:rFonts w:ascii="Arial" w:hAnsi="Arial" w:cs="Arial"/>
          <w:b/>
          <w:sz w:val="22"/>
          <w:szCs w:val="22"/>
        </w:rPr>
        <w:t xml:space="preserve"> marks)</w:t>
      </w:r>
    </w:p>
    <w:p w14:paraId="63A86728" w14:textId="26FCEBBB" w:rsidR="00D70723" w:rsidRPr="00D70723" w:rsidRDefault="00D70723" w:rsidP="00D70723">
      <w:pPr>
        <w:rPr>
          <w:rFonts w:ascii="Arial" w:hAnsi="Arial" w:cs="Arial"/>
          <w:sz w:val="22"/>
          <w:szCs w:val="22"/>
        </w:rPr>
      </w:pPr>
      <w:r w:rsidRPr="00D70723">
        <w:rPr>
          <w:rFonts w:ascii="Arial" w:hAnsi="Arial" w:cs="Arial"/>
          <w:sz w:val="22"/>
          <w:szCs w:val="22"/>
        </w:rPr>
        <w:t xml:space="preserve">A remote town has it electric power generated </w:t>
      </w:r>
      <w:r w:rsidR="003B5F54">
        <w:rPr>
          <w:rFonts w:ascii="Arial" w:hAnsi="Arial" w:cs="Arial"/>
          <w:sz w:val="22"/>
          <w:szCs w:val="22"/>
        </w:rPr>
        <w:t>by</w:t>
      </w:r>
      <w:r w:rsidRPr="00D70723">
        <w:rPr>
          <w:rFonts w:ascii="Arial" w:hAnsi="Arial" w:cs="Arial"/>
          <w:sz w:val="22"/>
          <w:szCs w:val="22"/>
        </w:rPr>
        <w:t xml:space="preserve"> a standalone AC generator situated on its outskirts. Transmission lines with a total resistance (R</w:t>
      </w:r>
      <w:r w:rsidRPr="00D70723">
        <w:rPr>
          <w:rFonts w:ascii="Arial" w:hAnsi="Arial" w:cs="Arial"/>
          <w:sz w:val="22"/>
          <w:szCs w:val="22"/>
          <w:vertAlign w:val="subscript"/>
        </w:rPr>
        <w:t>T</w:t>
      </w:r>
      <w:r w:rsidRPr="00D70723">
        <w:rPr>
          <w:rFonts w:ascii="Arial" w:hAnsi="Arial" w:cs="Arial"/>
          <w:sz w:val="22"/>
          <w:szCs w:val="22"/>
        </w:rPr>
        <w:t xml:space="preserve">) of 5.50 Ω run between the generator and a substation. </w:t>
      </w:r>
    </w:p>
    <w:p w14:paraId="4E8A4817" w14:textId="77777777" w:rsidR="00D70723" w:rsidRPr="00D70723" w:rsidRDefault="00D70723" w:rsidP="00D70723">
      <w:pPr>
        <w:rPr>
          <w:rFonts w:ascii="Arial" w:hAnsi="Arial" w:cs="Arial"/>
          <w:sz w:val="22"/>
          <w:szCs w:val="22"/>
        </w:rPr>
      </w:pPr>
      <w:r w:rsidRPr="00D70723">
        <w:rPr>
          <w:rFonts w:ascii="Arial" w:hAnsi="Arial" w:cs="Arial"/>
          <w:sz w:val="22"/>
          <w:szCs w:val="22"/>
        </w:rPr>
        <w:t>The power generated in the primary coil of the transformer (P</w:t>
      </w:r>
      <w:r w:rsidRPr="00D70723">
        <w:rPr>
          <w:rFonts w:ascii="Arial" w:hAnsi="Arial" w:cs="Arial"/>
          <w:sz w:val="22"/>
          <w:szCs w:val="22"/>
          <w:vertAlign w:val="subscript"/>
        </w:rPr>
        <w:t>1</w:t>
      </w:r>
      <w:r w:rsidRPr="00D70723">
        <w:rPr>
          <w:rFonts w:ascii="Arial" w:hAnsi="Arial" w:cs="Arial"/>
          <w:sz w:val="22"/>
          <w:szCs w:val="22"/>
        </w:rPr>
        <w:t>) at this substation is 35.0 MW (RMS); the voltage delivered to the primary coil (V</w:t>
      </w:r>
      <w:r w:rsidRPr="00D70723">
        <w:rPr>
          <w:rFonts w:ascii="Arial" w:hAnsi="Arial" w:cs="Arial"/>
          <w:sz w:val="22"/>
          <w:szCs w:val="22"/>
          <w:vertAlign w:val="subscript"/>
        </w:rPr>
        <w:t>1</w:t>
      </w:r>
      <w:r w:rsidRPr="00D70723">
        <w:rPr>
          <w:rFonts w:ascii="Arial" w:hAnsi="Arial" w:cs="Arial"/>
          <w:sz w:val="22"/>
          <w:szCs w:val="22"/>
        </w:rPr>
        <w:t xml:space="preserve">) is 66.0 kV (RMS). </w:t>
      </w:r>
    </w:p>
    <w:p w14:paraId="19FAC86F" w14:textId="77777777" w:rsidR="00D70723" w:rsidRDefault="00D70723" w:rsidP="00D70723">
      <w:pPr>
        <w:rPr>
          <w:rFonts w:ascii="Arial" w:hAnsi="Arial" w:cs="Arial"/>
          <w:sz w:val="22"/>
          <w:szCs w:val="22"/>
        </w:rPr>
      </w:pPr>
    </w:p>
    <w:p w14:paraId="29FC7D0A" w14:textId="0DB954E7" w:rsidR="00D70723" w:rsidRPr="00D70723" w:rsidRDefault="00D70723" w:rsidP="00D70723">
      <w:pPr>
        <w:rPr>
          <w:rFonts w:ascii="Arial" w:hAnsi="Arial" w:cs="Arial"/>
          <w:sz w:val="22"/>
          <w:szCs w:val="22"/>
        </w:rPr>
      </w:pPr>
      <w:r w:rsidRPr="00D70723">
        <w:rPr>
          <w:rFonts w:ascii="Arial" w:hAnsi="Arial" w:cs="Arial"/>
          <w:sz w:val="22"/>
          <w:szCs w:val="22"/>
        </w:rPr>
        <w:t>The transformer at the substation steps the transmission voltage (V</w:t>
      </w:r>
      <w:r w:rsidRPr="00D70723">
        <w:rPr>
          <w:rFonts w:ascii="Arial" w:hAnsi="Arial" w:cs="Arial"/>
          <w:sz w:val="22"/>
          <w:szCs w:val="22"/>
          <w:vertAlign w:val="subscript"/>
        </w:rPr>
        <w:t>2</w:t>
      </w:r>
      <w:r w:rsidRPr="00D70723">
        <w:rPr>
          <w:rFonts w:ascii="Arial" w:hAnsi="Arial" w:cs="Arial"/>
          <w:sz w:val="22"/>
          <w:szCs w:val="22"/>
        </w:rPr>
        <w:t xml:space="preserve">) down to 240 V (RMS) for electric power transmission to the houses and factories in the town. </w:t>
      </w:r>
    </w:p>
    <w:p w14:paraId="5655A493" w14:textId="77777777" w:rsidR="00D70723" w:rsidRPr="00D70723" w:rsidRDefault="00D70723" w:rsidP="00D70723">
      <w:pPr>
        <w:rPr>
          <w:rFonts w:ascii="Arial" w:hAnsi="Arial" w:cs="Arial"/>
          <w:sz w:val="22"/>
          <w:szCs w:val="22"/>
        </w:rPr>
      </w:pPr>
      <w:r w:rsidRPr="00D70723">
        <w:rPr>
          <w:rFonts w:ascii="Arial" w:hAnsi="Arial" w:cs="Arial"/>
          <w:sz w:val="22"/>
          <w:szCs w:val="22"/>
        </w:rPr>
        <w:t>See diagram below.</w:t>
      </w:r>
    </w:p>
    <w:p w14:paraId="2E97813B" w14:textId="77777777" w:rsidR="00D70723" w:rsidRPr="00D70723" w:rsidRDefault="00D70723" w:rsidP="00D70723">
      <w:pPr>
        <w:rPr>
          <w:rFonts w:ascii="Arial" w:hAnsi="Arial" w:cs="Arial"/>
          <w:sz w:val="22"/>
          <w:szCs w:val="22"/>
        </w:rPr>
      </w:pPr>
      <w:r w:rsidRPr="00D70723">
        <w:rPr>
          <w:rFonts w:ascii="Arial" w:hAnsi="Arial" w:cs="Arial"/>
          <w:noProof/>
          <w:sz w:val="22"/>
          <w:szCs w:val="22"/>
        </w:rPr>
        <mc:AlternateContent>
          <mc:Choice Requires="wps">
            <w:drawing>
              <wp:anchor distT="0" distB="0" distL="114300" distR="114300" simplePos="0" relativeHeight="252149760" behindDoc="0" locked="0" layoutInCell="1" allowOverlap="1" wp14:anchorId="2394600C" wp14:editId="0E3582D4">
                <wp:simplePos x="0" y="0"/>
                <wp:positionH relativeFrom="column">
                  <wp:posOffset>228600</wp:posOffset>
                </wp:positionH>
                <wp:positionV relativeFrom="paragraph">
                  <wp:posOffset>183515</wp:posOffset>
                </wp:positionV>
                <wp:extent cx="1143000" cy="91440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19050">
                          <a:solidFill>
                            <a:prstClr val="black"/>
                          </a:solidFill>
                        </a:ln>
                      </wps:spPr>
                      <wps:txb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4600C" id="Text Box 70" o:spid="_x0000_s1112" type="#_x0000_t202" style="position:absolute;margin-left:18pt;margin-top:14.45pt;width:90pt;height:1in;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" fillcolor="white [3201]" strokeweight="1.5pt">
                <v:textbo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v:textbox>
              </v:shape>
            </w:pict>
          </mc:Fallback>
        </mc:AlternateContent>
      </w:r>
    </w:p>
    <w:p w14:paraId="05458882" w14:textId="77777777" w:rsidR="00D70723" w:rsidRPr="00D70723" w:rsidRDefault="00D70723" w:rsidP="00D70723">
      <w:pPr>
        <w:rPr>
          <w:rFonts w:ascii="Arial" w:hAnsi="Arial" w:cs="Arial"/>
          <w:sz w:val="22"/>
          <w:szCs w:val="22"/>
        </w:rPr>
      </w:pPr>
      <w:r w:rsidRPr="00D70723">
        <w:rPr>
          <w:rFonts w:ascii="Arial" w:hAnsi="Arial" w:cs="Arial"/>
          <w:noProof/>
          <w:sz w:val="22"/>
          <w:szCs w:val="22"/>
        </w:rPr>
        <mc:AlternateContent>
          <mc:Choice Requires="wps">
            <w:drawing>
              <wp:anchor distT="0" distB="0" distL="114300" distR="114300" simplePos="0" relativeHeight="252150784" behindDoc="0" locked="0" layoutInCell="1" allowOverlap="1" wp14:anchorId="35E8CA05" wp14:editId="3E9AF4D6">
                <wp:simplePos x="0" y="0"/>
                <wp:positionH relativeFrom="column">
                  <wp:posOffset>2743200</wp:posOffset>
                </wp:positionH>
                <wp:positionV relativeFrom="paragraph">
                  <wp:posOffset>22860</wp:posOffset>
                </wp:positionV>
                <wp:extent cx="1028700" cy="673100"/>
                <wp:effectExtent l="0" t="0" r="19050" b="12700"/>
                <wp:wrapNone/>
                <wp:docPr id="71" name="Text Box 71"/>
                <wp:cNvGraphicFramePr/>
                <a:graphic xmlns:a="http://schemas.openxmlformats.org/drawingml/2006/main">
                  <a:graphicData uri="http://schemas.microsoft.com/office/word/2010/wordprocessingShape">
                    <wps:wsp>
                      <wps:cNvSpPr txBox="1"/>
                      <wps:spPr>
                        <a:xfrm>
                          <a:off x="0" y="0"/>
                          <a:ext cx="1028700" cy="673100"/>
                        </a:xfrm>
                        <a:prstGeom prst="rect">
                          <a:avLst/>
                        </a:prstGeom>
                        <a:solidFill>
                          <a:schemeClr val="lt1"/>
                        </a:solidFill>
                        <a:ln w="19050">
                          <a:solidFill>
                            <a:prstClr val="black"/>
                          </a:solidFill>
                        </a:ln>
                      </wps:spPr>
                      <wps:txb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CA05" id="Text Box 71" o:spid="_x0000_s1113" type="#_x0000_t202" style="position:absolute;margin-left:3in;margin-top:1.8pt;width:81pt;height:53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TlPAIAAIUEAAAOAAAAZHJzL2Uyb0RvYy54bWysVE1v2zAMvQ/YfxB0X+xkaZM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" fillcolor="white [3201]" strokeweight="1.5pt">
                <v:textbo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5904" behindDoc="1" locked="0" layoutInCell="1" allowOverlap="1" wp14:anchorId="59AF9978" wp14:editId="409F87BB">
                <wp:simplePos x="0" y="0"/>
                <wp:positionH relativeFrom="column">
                  <wp:posOffset>2857500</wp:posOffset>
                </wp:positionH>
                <wp:positionV relativeFrom="paragraph">
                  <wp:posOffset>708660</wp:posOffset>
                </wp:positionV>
                <wp:extent cx="914400" cy="5715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noFill/>
                        </a:ln>
                      </wps:spPr>
                      <wps:txb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F9978" id="Text Box 72" o:spid="_x0000_s1114" type="#_x0000_t202" style="position:absolute;margin-left:225pt;margin-top:55.8pt;width:1in;height:45pt;z-index:-25116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" fillcolor="white [3201]" stroked="f" strokeweight=".5pt">
                <v:textbo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6928" behindDoc="1" locked="0" layoutInCell="1" allowOverlap="1" wp14:anchorId="4326E36E" wp14:editId="45EFCC47">
                <wp:simplePos x="0" y="0"/>
                <wp:positionH relativeFrom="column">
                  <wp:posOffset>4749165</wp:posOffset>
                </wp:positionH>
                <wp:positionV relativeFrom="paragraph">
                  <wp:posOffset>562610</wp:posOffset>
                </wp:positionV>
                <wp:extent cx="914400" cy="228600"/>
                <wp:effectExtent l="0" t="0" r="5715" b="0"/>
                <wp:wrapNone/>
                <wp:docPr id="73" name="Text Box 7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6E36E" id="Text Box 73" o:spid="_x0000_s1115" type="#_x0000_t202" style="position:absolute;margin-left:373.95pt;margin-top:44.3pt;width:1in;height:18pt;z-index:-25115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OeLAIAAFkEAAAOAAAAZHJzL2Uyb0RvYy54bWysVE2P2jAQvVfqf7B8LwmUpWx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" fillcolor="white [3201]" stroked="f" strokeweight=".5pt">
                <v:textbo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4880" behindDoc="1" locked="0" layoutInCell="1" allowOverlap="1" wp14:anchorId="1B7C870D" wp14:editId="1355CD99">
                <wp:simplePos x="0" y="0"/>
                <wp:positionH relativeFrom="column">
                  <wp:posOffset>1714500</wp:posOffset>
                </wp:positionH>
                <wp:positionV relativeFrom="paragraph">
                  <wp:posOffset>365760</wp:posOffset>
                </wp:positionV>
                <wp:extent cx="914400" cy="228600"/>
                <wp:effectExtent l="0" t="0" r="8890" b="0"/>
                <wp:wrapNone/>
                <wp:docPr id="74" name="Text Box 7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C870D" id="Text Box 74" o:spid="_x0000_s1116" type="#_x0000_t202" style="position:absolute;margin-left:135pt;margin-top:28.8pt;width:1in;height:18pt;z-index:-25116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wR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" fillcolor="white [3201]" stroked="f" strokeweight=".5pt">
                <v:textbo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3856" behindDoc="0" locked="0" layoutInCell="1" allowOverlap="1" wp14:anchorId="5DBD322F" wp14:editId="3E3B197B">
                <wp:simplePos x="0" y="0"/>
                <wp:positionH relativeFrom="column">
                  <wp:posOffset>3771900</wp:posOffset>
                </wp:positionH>
                <wp:positionV relativeFrom="paragraph">
                  <wp:posOffset>365760</wp:posOffset>
                </wp:positionV>
                <wp:extent cx="10287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CF0CF" id="Straight Connector 75"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297pt,28.8pt" to="37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" strokecolor="black [3200]" strokeweight="1.5pt">
                <v:stroke joinstyle="miter"/>
              </v:line>
            </w:pict>
          </mc:Fallback>
        </mc:AlternateContent>
      </w:r>
      <w:r w:rsidRPr="00D70723">
        <w:rPr>
          <w:rFonts w:ascii="Arial" w:hAnsi="Arial" w:cs="Arial"/>
          <w:noProof/>
          <w:sz w:val="22"/>
          <w:szCs w:val="22"/>
        </w:rPr>
        <mc:AlternateContent>
          <mc:Choice Requires="wps">
            <w:drawing>
              <wp:anchor distT="0" distB="0" distL="114300" distR="114300" simplePos="0" relativeHeight="252151808" behindDoc="0" locked="0" layoutInCell="1" allowOverlap="1" wp14:anchorId="7C4D4671" wp14:editId="3B94572F">
                <wp:simplePos x="0" y="0"/>
                <wp:positionH relativeFrom="column">
                  <wp:posOffset>4800600</wp:posOffset>
                </wp:positionH>
                <wp:positionV relativeFrom="paragraph">
                  <wp:posOffset>238760</wp:posOffset>
                </wp:positionV>
                <wp:extent cx="685800" cy="241300"/>
                <wp:effectExtent l="0" t="0" r="19050" b="25400"/>
                <wp:wrapNone/>
                <wp:docPr id="76" name="Text Box 76"/>
                <wp:cNvGraphicFramePr/>
                <a:graphic xmlns:a="http://schemas.openxmlformats.org/drawingml/2006/main">
                  <a:graphicData uri="http://schemas.microsoft.com/office/word/2010/wordprocessingShape">
                    <wps:wsp>
                      <wps:cNvSpPr txBox="1"/>
                      <wps:spPr>
                        <a:xfrm>
                          <a:off x="0" y="0"/>
                          <a:ext cx="685800" cy="241300"/>
                        </a:xfrm>
                        <a:prstGeom prst="rect">
                          <a:avLst/>
                        </a:prstGeom>
                        <a:solidFill>
                          <a:schemeClr val="lt1"/>
                        </a:solidFill>
                        <a:ln w="19050">
                          <a:solidFill>
                            <a:prstClr val="black"/>
                          </a:solidFill>
                        </a:ln>
                      </wps:spPr>
                      <wps:txb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D4671" id="Text Box 76" o:spid="_x0000_s1117" type="#_x0000_t202" style="position:absolute;margin-left:378pt;margin-top:18.8pt;width:54pt;height:19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" fillcolor="white [3201]" strokeweight="1.5pt">
                <v:textbo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2832" behindDoc="0" locked="0" layoutInCell="1" allowOverlap="1" wp14:anchorId="44E182E9" wp14:editId="1A680082">
                <wp:simplePos x="0" y="0"/>
                <wp:positionH relativeFrom="column">
                  <wp:posOffset>1371600</wp:posOffset>
                </wp:positionH>
                <wp:positionV relativeFrom="paragraph">
                  <wp:posOffset>365760</wp:posOffset>
                </wp:positionV>
                <wp:extent cx="13716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1371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7C0B8" id="Straight Connector 77"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108pt,28.8pt" to="3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BDogEAAJkDAAAOAAAAZHJzL2Uyb0RvYy54bWysU8Fu1DAQvSP1HyzfWSdFFB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" strokecolor="black [3200]" strokeweight="1.5pt">
                <v:stroke joinstyle="miter"/>
              </v:line>
            </w:pict>
          </mc:Fallback>
        </mc:AlternateContent>
      </w:r>
    </w:p>
    <w:p w14:paraId="57928F0F" w14:textId="77777777" w:rsidR="00D70723" w:rsidRPr="00D70723" w:rsidRDefault="00D70723" w:rsidP="00D70723">
      <w:pPr>
        <w:rPr>
          <w:rFonts w:ascii="Arial" w:hAnsi="Arial" w:cs="Arial"/>
          <w:sz w:val="22"/>
          <w:szCs w:val="22"/>
        </w:rPr>
      </w:pPr>
    </w:p>
    <w:p w14:paraId="2C871641" w14:textId="77777777" w:rsidR="00D70723" w:rsidRPr="00D70723" w:rsidRDefault="00D70723" w:rsidP="00D70723">
      <w:pPr>
        <w:rPr>
          <w:rFonts w:ascii="Arial" w:hAnsi="Arial" w:cs="Arial"/>
          <w:sz w:val="22"/>
          <w:szCs w:val="22"/>
        </w:rPr>
      </w:pPr>
    </w:p>
    <w:p w14:paraId="556D935A" w14:textId="44E80BBD" w:rsidR="00D70723" w:rsidRDefault="00D70723" w:rsidP="00D70723">
      <w:pPr>
        <w:rPr>
          <w:rFonts w:ascii="Arial" w:hAnsi="Arial" w:cs="Arial"/>
          <w:sz w:val="22"/>
          <w:szCs w:val="22"/>
        </w:rPr>
      </w:pPr>
    </w:p>
    <w:p w14:paraId="15171B18" w14:textId="32771B7F" w:rsidR="00D70723" w:rsidRDefault="00D70723" w:rsidP="00D70723">
      <w:pPr>
        <w:rPr>
          <w:rFonts w:ascii="Arial" w:hAnsi="Arial" w:cs="Arial"/>
          <w:sz w:val="22"/>
          <w:szCs w:val="22"/>
        </w:rPr>
      </w:pPr>
    </w:p>
    <w:p w14:paraId="1E669E52" w14:textId="61D478B1" w:rsidR="00D70723" w:rsidRDefault="00D70723" w:rsidP="00D70723">
      <w:pPr>
        <w:rPr>
          <w:rFonts w:ascii="Arial" w:hAnsi="Arial" w:cs="Arial"/>
          <w:sz w:val="22"/>
          <w:szCs w:val="22"/>
        </w:rPr>
      </w:pPr>
    </w:p>
    <w:p w14:paraId="2F271464" w14:textId="77777777" w:rsidR="00D70723" w:rsidRPr="00D70723" w:rsidRDefault="00D70723" w:rsidP="00D70723">
      <w:pPr>
        <w:rPr>
          <w:rFonts w:ascii="Arial" w:hAnsi="Arial" w:cs="Arial"/>
          <w:sz w:val="22"/>
          <w:szCs w:val="22"/>
        </w:rPr>
      </w:pPr>
    </w:p>
    <w:p w14:paraId="67BAD86E" w14:textId="77777777" w:rsidR="00D70723" w:rsidRPr="00D70723" w:rsidRDefault="00D70723" w:rsidP="00D70723">
      <w:pPr>
        <w:ind w:firstLine="720"/>
        <w:rPr>
          <w:rFonts w:ascii="Arial" w:hAnsi="Arial" w:cs="Arial"/>
          <w:sz w:val="22"/>
          <w:szCs w:val="22"/>
        </w:rPr>
      </w:pPr>
    </w:p>
    <w:p w14:paraId="060DF404" w14:textId="7BB35FA4"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transmission current </w:t>
      </w:r>
      <w:r w:rsidR="004A1E12">
        <w:rPr>
          <w:rFonts w:ascii="Arial" w:hAnsi="Arial" w:cs="Arial"/>
          <w:sz w:val="22"/>
          <w:szCs w:val="22"/>
        </w:rPr>
        <w:t xml:space="preserve">(RMS) </w:t>
      </w:r>
      <w:r w:rsidRPr="00D70723">
        <w:rPr>
          <w:rFonts w:ascii="Arial" w:hAnsi="Arial" w:cs="Arial"/>
          <w:sz w:val="22"/>
          <w:szCs w:val="22"/>
        </w:rPr>
        <w:t>in the line between the AC generator and the substation.</w:t>
      </w:r>
    </w:p>
    <w:p w14:paraId="60570130"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4D57013" w14:textId="77777777" w:rsidR="00D70723" w:rsidRPr="00D70723" w:rsidRDefault="00D70723" w:rsidP="00D70723">
      <w:pPr>
        <w:pStyle w:val="ListParagraph"/>
        <w:jc w:val="right"/>
        <w:rPr>
          <w:rFonts w:ascii="Arial" w:hAnsi="Arial" w:cs="Arial"/>
          <w:sz w:val="22"/>
          <w:szCs w:val="22"/>
        </w:rPr>
      </w:pPr>
    </w:p>
    <w:p w14:paraId="0B393005" w14:textId="77777777" w:rsidR="00D70723" w:rsidRPr="00D70723" w:rsidRDefault="00D70723" w:rsidP="00D70723">
      <w:pPr>
        <w:pStyle w:val="ListParagraph"/>
        <w:jc w:val="right"/>
        <w:rPr>
          <w:rFonts w:ascii="Arial" w:hAnsi="Arial" w:cs="Arial"/>
          <w:sz w:val="22"/>
          <w:szCs w:val="22"/>
        </w:rPr>
      </w:pPr>
    </w:p>
    <w:p w14:paraId="2BF3DC40" w14:textId="77777777" w:rsidR="00D70723" w:rsidRPr="00D70723" w:rsidRDefault="00D70723" w:rsidP="00D70723">
      <w:pPr>
        <w:pStyle w:val="ListParagraph"/>
        <w:jc w:val="right"/>
        <w:rPr>
          <w:rFonts w:ascii="Arial" w:hAnsi="Arial" w:cs="Arial"/>
          <w:sz w:val="22"/>
          <w:szCs w:val="22"/>
        </w:rPr>
      </w:pPr>
    </w:p>
    <w:p w14:paraId="753A8009" w14:textId="77777777" w:rsidR="00D70723" w:rsidRPr="004A1E12" w:rsidRDefault="00D70723" w:rsidP="004A1E12">
      <w:pPr>
        <w:rPr>
          <w:rFonts w:ascii="Arial" w:hAnsi="Arial" w:cs="Arial"/>
          <w:sz w:val="22"/>
          <w:szCs w:val="22"/>
        </w:rPr>
      </w:pPr>
    </w:p>
    <w:p w14:paraId="604ED101" w14:textId="77777777" w:rsidR="00D70723" w:rsidRPr="00D70723" w:rsidRDefault="00D70723" w:rsidP="00D70723">
      <w:pPr>
        <w:pStyle w:val="ListParagraph"/>
        <w:jc w:val="right"/>
        <w:rPr>
          <w:rFonts w:ascii="Arial" w:hAnsi="Arial" w:cs="Arial"/>
          <w:sz w:val="22"/>
          <w:szCs w:val="22"/>
        </w:rPr>
      </w:pPr>
    </w:p>
    <w:p w14:paraId="4AB4F764" w14:textId="77777777" w:rsidR="00D70723" w:rsidRPr="00D70723" w:rsidRDefault="00D70723" w:rsidP="00D70723">
      <w:pPr>
        <w:pStyle w:val="ListParagraph"/>
        <w:jc w:val="right"/>
        <w:rPr>
          <w:rFonts w:ascii="Arial" w:hAnsi="Arial" w:cs="Arial"/>
          <w:sz w:val="22"/>
          <w:szCs w:val="22"/>
        </w:rPr>
      </w:pPr>
    </w:p>
    <w:p w14:paraId="1B83A3FA" w14:textId="77777777" w:rsidR="00D70723" w:rsidRPr="00D70723" w:rsidRDefault="00D70723" w:rsidP="00D70723">
      <w:pPr>
        <w:pStyle w:val="ListParagraph"/>
        <w:jc w:val="right"/>
        <w:rPr>
          <w:rFonts w:ascii="Arial" w:hAnsi="Arial" w:cs="Arial"/>
          <w:sz w:val="22"/>
          <w:szCs w:val="22"/>
        </w:rPr>
      </w:pPr>
    </w:p>
    <w:p w14:paraId="24366FD6" w14:textId="77777777" w:rsidR="00D70723" w:rsidRPr="00D70723" w:rsidRDefault="00D70723" w:rsidP="00D70723">
      <w:pPr>
        <w:pStyle w:val="ListParagraph"/>
        <w:jc w:val="right"/>
        <w:rPr>
          <w:rFonts w:ascii="Arial" w:hAnsi="Arial" w:cs="Arial"/>
          <w:sz w:val="22"/>
          <w:szCs w:val="22"/>
        </w:rPr>
      </w:pPr>
    </w:p>
    <w:p w14:paraId="576D1931"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A</w:t>
      </w:r>
    </w:p>
    <w:p w14:paraId="0F6C4C56" w14:textId="77777777" w:rsidR="00D70723" w:rsidRPr="00D70723" w:rsidRDefault="00D70723" w:rsidP="00D70723">
      <w:pPr>
        <w:pStyle w:val="ListParagraph"/>
        <w:jc w:val="right"/>
        <w:rPr>
          <w:rFonts w:ascii="Arial" w:hAnsi="Arial" w:cs="Arial"/>
          <w:sz w:val="22"/>
          <w:szCs w:val="22"/>
        </w:rPr>
      </w:pPr>
    </w:p>
    <w:p w14:paraId="48B9496C"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Hence, calculate the power lost in the transmission line between the AC generator and the substation.</w:t>
      </w:r>
    </w:p>
    <w:p w14:paraId="07428755"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1E4E8C37" w14:textId="77777777" w:rsidR="00D70723" w:rsidRPr="00D70723" w:rsidRDefault="00D70723" w:rsidP="00D70723">
      <w:pPr>
        <w:pStyle w:val="ListParagraph"/>
        <w:jc w:val="right"/>
        <w:rPr>
          <w:rFonts w:ascii="Arial" w:hAnsi="Arial" w:cs="Arial"/>
          <w:sz w:val="22"/>
          <w:szCs w:val="22"/>
        </w:rPr>
      </w:pPr>
    </w:p>
    <w:p w14:paraId="4665E6A2" w14:textId="77777777" w:rsidR="00D70723" w:rsidRPr="00D70723" w:rsidRDefault="00D70723" w:rsidP="00D70723">
      <w:pPr>
        <w:pStyle w:val="ListParagraph"/>
        <w:jc w:val="right"/>
        <w:rPr>
          <w:rFonts w:ascii="Arial" w:hAnsi="Arial" w:cs="Arial"/>
          <w:sz w:val="22"/>
          <w:szCs w:val="22"/>
        </w:rPr>
      </w:pPr>
    </w:p>
    <w:p w14:paraId="4E4DA7B9" w14:textId="77777777" w:rsidR="00D70723" w:rsidRPr="00D70723" w:rsidRDefault="00D70723" w:rsidP="00D70723">
      <w:pPr>
        <w:pStyle w:val="ListParagraph"/>
        <w:jc w:val="right"/>
        <w:rPr>
          <w:rFonts w:ascii="Arial" w:hAnsi="Arial" w:cs="Arial"/>
          <w:sz w:val="22"/>
          <w:szCs w:val="22"/>
        </w:rPr>
      </w:pPr>
    </w:p>
    <w:p w14:paraId="14283A01" w14:textId="77777777" w:rsidR="00D70723" w:rsidRPr="00D70723" w:rsidRDefault="00D70723" w:rsidP="00D70723">
      <w:pPr>
        <w:pStyle w:val="ListParagraph"/>
        <w:jc w:val="right"/>
        <w:rPr>
          <w:rFonts w:ascii="Arial" w:hAnsi="Arial" w:cs="Arial"/>
          <w:sz w:val="22"/>
          <w:szCs w:val="22"/>
        </w:rPr>
      </w:pPr>
    </w:p>
    <w:p w14:paraId="6645EB03" w14:textId="77777777" w:rsidR="00D70723" w:rsidRPr="00D70723" w:rsidRDefault="00D70723" w:rsidP="00D70723">
      <w:pPr>
        <w:pStyle w:val="ListParagraph"/>
        <w:jc w:val="right"/>
        <w:rPr>
          <w:rFonts w:ascii="Arial" w:hAnsi="Arial" w:cs="Arial"/>
          <w:sz w:val="22"/>
          <w:szCs w:val="22"/>
        </w:rPr>
      </w:pPr>
    </w:p>
    <w:p w14:paraId="2355CA34" w14:textId="77777777" w:rsidR="00D70723" w:rsidRPr="00D70723" w:rsidRDefault="00D70723" w:rsidP="00D70723">
      <w:pPr>
        <w:pStyle w:val="ListParagraph"/>
        <w:jc w:val="right"/>
        <w:rPr>
          <w:rFonts w:ascii="Arial" w:hAnsi="Arial" w:cs="Arial"/>
          <w:sz w:val="22"/>
          <w:szCs w:val="22"/>
        </w:rPr>
      </w:pPr>
    </w:p>
    <w:p w14:paraId="2D3AE6E3" w14:textId="77777777" w:rsidR="00D70723" w:rsidRPr="00D70723" w:rsidRDefault="00D70723" w:rsidP="00D70723">
      <w:pPr>
        <w:pStyle w:val="ListParagraph"/>
        <w:jc w:val="right"/>
        <w:rPr>
          <w:rFonts w:ascii="Arial" w:hAnsi="Arial" w:cs="Arial"/>
          <w:sz w:val="22"/>
          <w:szCs w:val="22"/>
        </w:rPr>
      </w:pPr>
    </w:p>
    <w:p w14:paraId="47B85C92" w14:textId="77777777" w:rsidR="00D70723" w:rsidRPr="00D70723" w:rsidRDefault="00D70723" w:rsidP="00D70723">
      <w:pPr>
        <w:pStyle w:val="ListParagraph"/>
        <w:jc w:val="right"/>
        <w:rPr>
          <w:rFonts w:ascii="Arial" w:hAnsi="Arial" w:cs="Arial"/>
          <w:sz w:val="22"/>
          <w:szCs w:val="22"/>
        </w:rPr>
      </w:pPr>
    </w:p>
    <w:p w14:paraId="06C4192C" w14:textId="77777777" w:rsidR="00D70723" w:rsidRPr="00D70723" w:rsidRDefault="00D70723" w:rsidP="00D70723">
      <w:pPr>
        <w:pStyle w:val="ListParagraph"/>
        <w:jc w:val="right"/>
        <w:rPr>
          <w:rFonts w:ascii="Arial" w:hAnsi="Arial" w:cs="Arial"/>
          <w:sz w:val="22"/>
          <w:szCs w:val="22"/>
        </w:rPr>
      </w:pPr>
    </w:p>
    <w:p w14:paraId="2C064F1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9147E8C" w14:textId="77777777" w:rsidR="00D70723" w:rsidRPr="00D70723" w:rsidRDefault="00D70723" w:rsidP="00D70723">
      <w:pPr>
        <w:pStyle w:val="ListParagraph"/>
        <w:jc w:val="right"/>
        <w:rPr>
          <w:rFonts w:ascii="Arial" w:hAnsi="Arial" w:cs="Arial"/>
          <w:sz w:val="22"/>
          <w:szCs w:val="22"/>
        </w:rPr>
      </w:pPr>
    </w:p>
    <w:p w14:paraId="724770E3"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electric power generated at the AC generator. </w:t>
      </w:r>
    </w:p>
    <w:p w14:paraId="39C29EDD"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A555B6C" w14:textId="77777777" w:rsidR="00D70723" w:rsidRPr="00D70723" w:rsidRDefault="00D70723" w:rsidP="00D70723">
      <w:pPr>
        <w:pStyle w:val="ListParagraph"/>
        <w:jc w:val="right"/>
        <w:rPr>
          <w:rFonts w:ascii="Arial" w:hAnsi="Arial" w:cs="Arial"/>
          <w:sz w:val="22"/>
          <w:szCs w:val="22"/>
        </w:rPr>
      </w:pPr>
    </w:p>
    <w:p w14:paraId="37A147F4" w14:textId="77777777" w:rsidR="00D70723" w:rsidRPr="00D70723" w:rsidRDefault="00D70723" w:rsidP="00D70723">
      <w:pPr>
        <w:pStyle w:val="ListParagraph"/>
        <w:jc w:val="right"/>
        <w:rPr>
          <w:rFonts w:ascii="Arial" w:hAnsi="Arial" w:cs="Arial"/>
          <w:sz w:val="22"/>
          <w:szCs w:val="22"/>
        </w:rPr>
      </w:pPr>
    </w:p>
    <w:p w14:paraId="41523016" w14:textId="77777777" w:rsidR="00D70723" w:rsidRPr="00D70723" w:rsidRDefault="00D70723" w:rsidP="00D70723">
      <w:pPr>
        <w:pStyle w:val="ListParagraph"/>
        <w:jc w:val="right"/>
        <w:rPr>
          <w:rFonts w:ascii="Arial" w:hAnsi="Arial" w:cs="Arial"/>
          <w:sz w:val="22"/>
          <w:szCs w:val="22"/>
        </w:rPr>
      </w:pPr>
    </w:p>
    <w:p w14:paraId="090B8AAC" w14:textId="77777777" w:rsidR="00D70723" w:rsidRPr="00D70723" w:rsidRDefault="00D70723" w:rsidP="00D70723">
      <w:pPr>
        <w:pStyle w:val="ListParagraph"/>
        <w:jc w:val="right"/>
        <w:rPr>
          <w:rFonts w:ascii="Arial" w:hAnsi="Arial" w:cs="Arial"/>
          <w:sz w:val="22"/>
          <w:szCs w:val="22"/>
        </w:rPr>
      </w:pPr>
    </w:p>
    <w:p w14:paraId="1AD39153" w14:textId="77777777" w:rsidR="00D70723" w:rsidRPr="00D70723" w:rsidRDefault="00D70723" w:rsidP="00D70723">
      <w:pPr>
        <w:pStyle w:val="ListParagraph"/>
        <w:jc w:val="right"/>
        <w:rPr>
          <w:rFonts w:ascii="Arial" w:hAnsi="Arial" w:cs="Arial"/>
          <w:sz w:val="22"/>
          <w:szCs w:val="22"/>
        </w:rPr>
      </w:pPr>
    </w:p>
    <w:p w14:paraId="6D94FA9C" w14:textId="77777777" w:rsidR="00D70723" w:rsidRPr="00D70723" w:rsidRDefault="00D70723" w:rsidP="00D70723">
      <w:pPr>
        <w:pStyle w:val="ListParagraph"/>
        <w:jc w:val="right"/>
        <w:rPr>
          <w:rFonts w:ascii="Arial" w:hAnsi="Arial" w:cs="Arial"/>
          <w:sz w:val="22"/>
          <w:szCs w:val="22"/>
        </w:rPr>
      </w:pPr>
    </w:p>
    <w:p w14:paraId="075F2624" w14:textId="77777777" w:rsidR="00D70723" w:rsidRPr="00D70723" w:rsidRDefault="00D70723" w:rsidP="00D70723">
      <w:pPr>
        <w:pStyle w:val="ListParagraph"/>
        <w:jc w:val="right"/>
        <w:rPr>
          <w:rFonts w:ascii="Arial" w:hAnsi="Arial" w:cs="Arial"/>
          <w:sz w:val="22"/>
          <w:szCs w:val="22"/>
        </w:rPr>
      </w:pPr>
    </w:p>
    <w:p w14:paraId="6846E31B"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7016166" w14:textId="024CDB76" w:rsidR="00D70723" w:rsidRPr="001B72D3" w:rsidRDefault="00D70723" w:rsidP="001B72D3">
      <w:pPr>
        <w:pStyle w:val="ListParagraph"/>
        <w:numPr>
          <w:ilvl w:val="0"/>
          <w:numId w:val="24"/>
        </w:numPr>
        <w:spacing w:after="160" w:line="259" w:lineRule="auto"/>
        <w:ind w:hanging="720"/>
        <w:rPr>
          <w:rFonts w:ascii="Arial" w:hAnsi="Arial" w:cs="Arial"/>
          <w:sz w:val="22"/>
          <w:szCs w:val="22"/>
        </w:rPr>
      </w:pPr>
      <w:r w:rsidRPr="001B72D3">
        <w:rPr>
          <w:rFonts w:ascii="Arial" w:hAnsi="Arial" w:cs="Arial"/>
          <w:sz w:val="22"/>
          <w:szCs w:val="22"/>
        </w:rPr>
        <w:lastRenderedPageBreak/>
        <w:t xml:space="preserve">Determine the voltage at which electric power is generated at the AC generator. </w:t>
      </w:r>
    </w:p>
    <w:p w14:paraId="5B02430C"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0D30EA7" w14:textId="77777777" w:rsidR="00D70723" w:rsidRPr="00D70723" w:rsidRDefault="00D70723" w:rsidP="00D70723">
      <w:pPr>
        <w:pStyle w:val="ListParagraph"/>
        <w:jc w:val="right"/>
        <w:rPr>
          <w:rFonts w:ascii="Arial" w:hAnsi="Arial" w:cs="Arial"/>
          <w:sz w:val="22"/>
          <w:szCs w:val="22"/>
        </w:rPr>
      </w:pPr>
    </w:p>
    <w:p w14:paraId="3BE5C50E" w14:textId="77777777" w:rsidR="00D70723" w:rsidRPr="00D70723" w:rsidRDefault="00D70723" w:rsidP="00D70723">
      <w:pPr>
        <w:pStyle w:val="ListParagraph"/>
        <w:jc w:val="right"/>
        <w:rPr>
          <w:rFonts w:ascii="Arial" w:hAnsi="Arial" w:cs="Arial"/>
          <w:sz w:val="22"/>
          <w:szCs w:val="22"/>
        </w:rPr>
      </w:pPr>
    </w:p>
    <w:p w14:paraId="78C58040" w14:textId="77777777" w:rsidR="00D70723" w:rsidRPr="00D70723" w:rsidRDefault="00D70723" w:rsidP="00D70723">
      <w:pPr>
        <w:pStyle w:val="ListParagraph"/>
        <w:jc w:val="right"/>
        <w:rPr>
          <w:rFonts w:ascii="Arial" w:hAnsi="Arial" w:cs="Arial"/>
          <w:sz w:val="22"/>
          <w:szCs w:val="22"/>
        </w:rPr>
      </w:pPr>
    </w:p>
    <w:p w14:paraId="4BD61E92" w14:textId="77777777" w:rsidR="00D70723" w:rsidRPr="00D70723" w:rsidRDefault="00D70723" w:rsidP="00D70723">
      <w:pPr>
        <w:pStyle w:val="ListParagraph"/>
        <w:jc w:val="right"/>
        <w:rPr>
          <w:rFonts w:ascii="Arial" w:hAnsi="Arial" w:cs="Arial"/>
          <w:sz w:val="22"/>
          <w:szCs w:val="22"/>
        </w:rPr>
      </w:pPr>
    </w:p>
    <w:p w14:paraId="705FA2AC" w14:textId="77777777" w:rsidR="00D70723" w:rsidRPr="00D70723" w:rsidRDefault="00D70723" w:rsidP="00D70723">
      <w:pPr>
        <w:pStyle w:val="ListParagraph"/>
        <w:jc w:val="right"/>
        <w:rPr>
          <w:rFonts w:ascii="Arial" w:hAnsi="Arial" w:cs="Arial"/>
          <w:sz w:val="22"/>
          <w:szCs w:val="22"/>
        </w:rPr>
      </w:pPr>
    </w:p>
    <w:p w14:paraId="1FF0A64F" w14:textId="77777777" w:rsidR="00D70723" w:rsidRPr="00D70723" w:rsidRDefault="00D70723" w:rsidP="00D70723">
      <w:pPr>
        <w:pStyle w:val="ListParagraph"/>
        <w:jc w:val="right"/>
        <w:rPr>
          <w:rFonts w:ascii="Arial" w:hAnsi="Arial" w:cs="Arial"/>
          <w:sz w:val="22"/>
          <w:szCs w:val="22"/>
        </w:rPr>
      </w:pPr>
    </w:p>
    <w:p w14:paraId="6E28E80F" w14:textId="77777777" w:rsidR="00D70723" w:rsidRPr="00D70723" w:rsidRDefault="00D70723" w:rsidP="00D70723">
      <w:pPr>
        <w:pStyle w:val="ListParagraph"/>
        <w:jc w:val="right"/>
        <w:rPr>
          <w:rFonts w:ascii="Arial" w:hAnsi="Arial" w:cs="Arial"/>
          <w:sz w:val="22"/>
          <w:szCs w:val="22"/>
        </w:rPr>
      </w:pPr>
    </w:p>
    <w:p w14:paraId="325B6C9B" w14:textId="77777777" w:rsidR="00D70723" w:rsidRPr="00D70723" w:rsidRDefault="00D70723" w:rsidP="00D70723">
      <w:pPr>
        <w:pStyle w:val="ListParagraph"/>
        <w:jc w:val="right"/>
        <w:rPr>
          <w:rFonts w:ascii="Arial" w:hAnsi="Arial" w:cs="Arial"/>
          <w:sz w:val="22"/>
          <w:szCs w:val="22"/>
        </w:rPr>
      </w:pPr>
    </w:p>
    <w:p w14:paraId="7862322C" w14:textId="77777777" w:rsidR="00D70723" w:rsidRPr="00D70723" w:rsidRDefault="00D70723" w:rsidP="00D70723">
      <w:pPr>
        <w:pStyle w:val="ListParagraph"/>
        <w:jc w:val="right"/>
        <w:rPr>
          <w:rFonts w:ascii="Arial" w:hAnsi="Arial" w:cs="Arial"/>
          <w:sz w:val="22"/>
          <w:szCs w:val="22"/>
        </w:rPr>
      </w:pPr>
    </w:p>
    <w:p w14:paraId="6A2BC734" w14:textId="77777777" w:rsidR="00D70723" w:rsidRPr="00D70723" w:rsidRDefault="00D70723" w:rsidP="00D70723">
      <w:pPr>
        <w:pStyle w:val="ListParagraph"/>
        <w:jc w:val="right"/>
        <w:rPr>
          <w:rFonts w:ascii="Arial" w:hAnsi="Arial" w:cs="Arial"/>
          <w:sz w:val="22"/>
          <w:szCs w:val="22"/>
        </w:rPr>
      </w:pPr>
    </w:p>
    <w:p w14:paraId="2C861499"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V</w:t>
      </w:r>
    </w:p>
    <w:p w14:paraId="2ED0EAFA" w14:textId="77777777" w:rsidR="00D70723" w:rsidRPr="00D70723" w:rsidRDefault="00D70723" w:rsidP="00D70723">
      <w:pPr>
        <w:pStyle w:val="ListParagraph"/>
        <w:jc w:val="right"/>
        <w:rPr>
          <w:rFonts w:ascii="Arial" w:hAnsi="Arial" w:cs="Arial"/>
          <w:sz w:val="22"/>
          <w:szCs w:val="22"/>
        </w:rPr>
      </w:pPr>
    </w:p>
    <w:p w14:paraId="1FD357E8"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ideal turns ratio in the transformer at the substation.</w:t>
      </w:r>
    </w:p>
    <w:p w14:paraId="09E0260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71F2CE9" w14:textId="77777777" w:rsidR="00D70723" w:rsidRPr="00D70723" w:rsidRDefault="00D70723" w:rsidP="00D70723">
      <w:pPr>
        <w:pStyle w:val="ListParagraph"/>
        <w:jc w:val="right"/>
        <w:rPr>
          <w:rFonts w:ascii="Arial" w:hAnsi="Arial" w:cs="Arial"/>
          <w:sz w:val="22"/>
          <w:szCs w:val="22"/>
        </w:rPr>
      </w:pPr>
    </w:p>
    <w:p w14:paraId="020ACF19" w14:textId="77777777" w:rsidR="00D70723" w:rsidRPr="00D70723" w:rsidRDefault="00D70723" w:rsidP="00D70723">
      <w:pPr>
        <w:pStyle w:val="ListParagraph"/>
        <w:jc w:val="right"/>
        <w:rPr>
          <w:rFonts w:ascii="Arial" w:hAnsi="Arial" w:cs="Arial"/>
          <w:sz w:val="22"/>
          <w:szCs w:val="22"/>
        </w:rPr>
      </w:pPr>
    </w:p>
    <w:p w14:paraId="73B7ADA6" w14:textId="77777777" w:rsidR="00D70723" w:rsidRPr="00D70723" w:rsidRDefault="00D70723" w:rsidP="00D70723">
      <w:pPr>
        <w:pStyle w:val="ListParagraph"/>
        <w:jc w:val="right"/>
        <w:rPr>
          <w:rFonts w:ascii="Arial" w:hAnsi="Arial" w:cs="Arial"/>
          <w:sz w:val="22"/>
          <w:szCs w:val="22"/>
        </w:rPr>
      </w:pPr>
    </w:p>
    <w:p w14:paraId="688DA2A7" w14:textId="77777777" w:rsidR="00D70723" w:rsidRPr="00D70723" w:rsidRDefault="00D70723" w:rsidP="00D70723">
      <w:pPr>
        <w:pStyle w:val="ListParagraph"/>
        <w:jc w:val="right"/>
        <w:rPr>
          <w:rFonts w:ascii="Arial" w:hAnsi="Arial" w:cs="Arial"/>
          <w:sz w:val="22"/>
          <w:szCs w:val="22"/>
        </w:rPr>
      </w:pPr>
    </w:p>
    <w:p w14:paraId="1CA5E06C" w14:textId="77777777" w:rsidR="00D70723" w:rsidRPr="00D70723" w:rsidRDefault="00D70723" w:rsidP="00D70723">
      <w:pPr>
        <w:pStyle w:val="ListParagraph"/>
        <w:jc w:val="right"/>
        <w:rPr>
          <w:rFonts w:ascii="Arial" w:hAnsi="Arial" w:cs="Arial"/>
          <w:sz w:val="22"/>
          <w:szCs w:val="22"/>
        </w:rPr>
      </w:pPr>
    </w:p>
    <w:p w14:paraId="229F5D76" w14:textId="77777777" w:rsidR="00D70723" w:rsidRPr="00D70723" w:rsidRDefault="00D70723" w:rsidP="00D70723">
      <w:pPr>
        <w:pStyle w:val="ListParagraph"/>
        <w:jc w:val="right"/>
        <w:rPr>
          <w:rFonts w:ascii="Arial" w:hAnsi="Arial" w:cs="Arial"/>
          <w:sz w:val="22"/>
          <w:szCs w:val="22"/>
        </w:rPr>
      </w:pPr>
    </w:p>
    <w:p w14:paraId="56D1439E" w14:textId="77777777" w:rsidR="00D70723" w:rsidRPr="00D70723" w:rsidRDefault="00D70723" w:rsidP="00D70723">
      <w:pPr>
        <w:pStyle w:val="ListParagraph"/>
        <w:jc w:val="right"/>
        <w:rPr>
          <w:rFonts w:ascii="Arial" w:hAnsi="Arial" w:cs="Arial"/>
          <w:sz w:val="22"/>
          <w:szCs w:val="22"/>
        </w:rPr>
      </w:pPr>
    </w:p>
    <w:p w14:paraId="351BF6BD" w14:textId="77777777" w:rsidR="00D70723" w:rsidRPr="00D70723" w:rsidRDefault="00D70723" w:rsidP="00D70723">
      <w:pPr>
        <w:pStyle w:val="ListParagraph"/>
        <w:jc w:val="right"/>
        <w:rPr>
          <w:rFonts w:ascii="Arial" w:hAnsi="Arial" w:cs="Arial"/>
          <w:sz w:val="22"/>
          <w:szCs w:val="22"/>
        </w:rPr>
      </w:pPr>
    </w:p>
    <w:p w14:paraId="0CD5918C" w14:textId="77777777" w:rsidR="00D70723" w:rsidRPr="00D70723" w:rsidRDefault="00D70723" w:rsidP="00D70723">
      <w:pPr>
        <w:pStyle w:val="ListParagraph"/>
        <w:jc w:val="right"/>
        <w:rPr>
          <w:rFonts w:ascii="Arial" w:hAnsi="Arial" w:cs="Arial"/>
          <w:sz w:val="22"/>
          <w:szCs w:val="22"/>
        </w:rPr>
      </w:pPr>
    </w:p>
    <w:p w14:paraId="783D5603"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_______________</w:t>
      </w:r>
    </w:p>
    <w:p w14:paraId="6419AD18" w14:textId="77777777" w:rsidR="00D70723" w:rsidRPr="00D70723" w:rsidRDefault="00D70723" w:rsidP="00D70723">
      <w:pPr>
        <w:rPr>
          <w:rFonts w:ascii="Arial" w:hAnsi="Arial" w:cs="Arial"/>
          <w:sz w:val="22"/>
          <w:szCs w:val="22"/>
        </w:rPr>
      </w:pPr>
    </w:p>
    <w:p w14:paraId="0BB4E63D" w14:textId="77777777" w:rsidR="00D07644" w:rsidRDefault="00D07644" w:rsidP="00D70723">
      <w:pPr>
        <w:rPr>
          <w:rFonts w:ascii="Arial" w:hAnsi="Arial" w:cs="Arial"/>
          <w:sz w:val="22"/>
          <w:szCs w:val="22"/>
        </w:rPr>
      </w:pPr>
      <w:r w:rsidRPr="00D70723">
        <w:rPr>
          <w:rFonts w:ascii="Arial" w:hAnsi="Arial" w:cs="Arial"/>
          <w:sz w:val="22"/>
          <w:szCs w:val="22"/>
        </w:rPr>
        <w:t>The</w:t>
      </w:r>
      <w:r w:rsidR="00D70723" w:rsidRPr="00D70723">
        <w:rPr>
          <w:rFonts w:ascii="Arial" w:hAnsi="Arial" w:cs="Arial"/>
          <w:sz w:val="22"/>
          <w:szCs w:val="22"/>
        </w:rPr>
        <w:t xml:space="preserve"> transformer at the substation is NOT ideal. </w:t>
      </w:r>
      <w:r>
        <w:rPr>
          <w:rFonts w:ascii="Arial" w:hAnsi="Arial" w:cs="Arial"/>
          <w:sz w:val="22"/>
          <w:szCs w:val="22"/>
        </w:rPr>
        <w:t>Some</w:t>
      </w:r>
      <w:r w:rsidR="00D70723" w:rsidRPr="00D70723">
        <w:rPr>
          <w:rFonts w:ascii="Arial" w:hAnsi="Arial" w:cs="Arial"/>
          <w:sz w:val="22"/>
          <w:szCs w:val="22"/>
        </w:rPr>
        <w:t xml:space="preserve"> energy </w:t>
      </w:r>
      <w:r>
        <w:rPr>
          <w:rFonts w:ascii="Arial" w:hAnsi="Arial" w:cs="Arial"/>
          <w:sz w:val="22"/>
          <w:szCs w:val="22"/>
        </w:rPr>
        <w:t xml:space="preserve">in a transformer is </w:t>
      </w:r>
      <w:r w:rsidRPr="00D70723">
        <w:rPr>
          <w:rFonts w:ascii="Arial" w:hAnsi="Arial" w:cs="Arial"/>
          <w:sz w:val="22"/>
          <w:szCs w:val="22"/>
        </w:rPr>
        <w:t>los</w:t>
      </w:r>
      <w:r>
        <w:rPr>
          <w:rFonts w:ascii="Arial" w:hAnsi="Arial" w:cs="Arial"/>
          <w:sz w:val="22"/>
          <w:szCs w:val="22"/>
        </w:rPr>
        <w:t>t</w:t>
      </w:r>
      <w:r w:rsidR="00D70723" w:rsidRPr="00D70723">
        <w:rPr>
          <w:rFonts w:ascii="Arial" w:hAnsi="Arial" w:cs="Arial"/>
          <w:sz w:val="22"/>
          <w:szCs w:val="22"/>
        </w:rPr>
        <w:t xml:space="preserve"> </w:t>
      </w:r>
      <w:r>
        <w:rPr>
          <w:rFonts w:ascii="Arial" w:hAnsi="Arial" w:cs="Arial"/>
          <w:sz w:val="22"/>
          <w:szCs w:val="22"/>
        </w:rPr>
        <w:t>because of</w:t>
      </w:r>
      <w:r w:rsidR="00D70723" w:rsidRPr="00D70723">
        <w:rPr>
          <w:rFonts w:ascii="Arial" w:hAnsi="Arial" w:cs="Arial"/>
          <w:sz w:val="22"/>
          <w:szCs w:val="22"/>
        </w:rPr>
        <w:t xml:space="preserve"> eddy currents </w:t>
      </w:r>
      <w:r>
        <w:rPr>
          <w:rFonts w:ascii="Arial" w:hAnsi="Arial" w:cs="Arial"/>
          <w:sz w:val="22"/>
          <w:szCs w:val="22"/>
        </w:rPr>
        <w:t xml:space="preserve">forming </w:t>
      </w:r>
      <w:r w:rsidR="00D70723" w:rsidRPr="00D70723">
        <w:rPr>
          <w:rFonts w:ascii="Arial" w:hAnsi="Arial" w:cs="Arial"/>
          <w:sz w:val="22"/>
          <w:szCs w:val="22"/>
        </w:rPr>
        <w:t xml:space="preserve">in the iron cores of the transformer. </w:t>
      </w:r>
    </w:p>
    <w:p w14:paraId="07B57CD3" w14:textId="77777777" w:rsidR="00D07644" w:rsidRDefault="00D07644" w:rsidP="00D70723">
      <w:pPr>
        <w:rPr>
          <w:rFonts w:ascii="Arial" w:hAnsi="Arial" w:cs="Arial"/>
          <w:sz w:val="22"/>
          <w:szCs w:val="22"/>
        </w:rPr>
      </w:pPr>
    </w:p>
    <w:p w14:paraId="4812633C" w14:textId="22D02700" w:rsidR="00D70723" w:rsidRDefault="00D70723" w:rsidP="00D70723">
      <w:pPr>
        <w:rPr>
          <w:rFonts w:ascii="Arial" w:hAnsi="Arial" w:cs="Arial"/>
          <w:sz w:val="22"/>
          <w:szCs w:val="22"/>
        </w:rPr>
      </w:pPr>
      <w:r w:rsidRPr="00D70723">
        <w:rPr>
          <w:rFonts w:ascii="Arial" w:hAnsi="Arial" w:cs="Arial"/>
          <w:sz w:val="22"/>
          <w:szCs w:val="22"/>
        </w:rPr>
        <w:t>In Australia, electric power is generated at a</w:t>
      </w:r>
      <w:r w:rsidR="00D07644">
        <w:rPr>
          <w:rFonts w:ascii="Arial" w:hAnsi="Arial" w:cs="Arial"/>
          <w:sz w:val="22"/>
          <w:szCs w:val="22"/>
        </w:rPr>
        <w:t>n AC</w:t>
      </w:r>
      <w:r w:rsidRPr="00D70723">
        <w:rPr>
          <w:rFonts w:ascii="Arial" w:hAnsi="Arial" w:cs="Arial"/>
          <w:sz w:val="22"/>
          <w:szCs w:val="22"/>
        </w:rPr>
        <w:t xml:space="preserve"> frequency of 50 Hz; in the United States, it is generated at a</w:t>
      </w:r>
      <w:r w:rsidR="00D07644">
        <w:rPr>
          <w:rFonts w:ascii="Arial" w:hAnsi="Arial" w:cs="Arial"/>
          <w:sz w:val="22"/>
          <w:szCs w:val="22"/>
        </w:rPr>
        <w:t>n AC</w:t>
      </w:r>
      <w:r w:rsidRPr="00D70723">
        <w:rPr>
          <w:rFonts w:ascii="Arial" w:hAnsi="Arial" w:cs="Arial"/>
          <w:sz w:val="22"/>
          <w:szCs w:val="22"/>
        </w:rPr>
        <w:t xml:space="preserve"> frequency of 60 Hz. </w:t>
      </w:r>
    </w:p>
    <w:p w14:paraId="0E8CB0B6" w14:textId="77777777" w:rsidR="003B25B1" w:rsidRPr="00D70723" w:rsidRDefault="003B25B1" w:rsidP="00D70723">
      <w:pPr>
        <w:rPr>
          <w:rFonts w:ascii="Arial" w:hAnsi="Arial" w:cs="Arial"/>
          <w:sz w:val="22"/>
          <w:szCs w:val="22"/>
        </w:rPr>
      </w:pPr>
    </w:p>
    <w:p w14:paraId="0475D5C2" w14:textId="6A5552F8"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bookmarkStart w:id="10" w:name="_Hlk104385805"/>
      <w:r w:rsidRPr="00D70723">
        <w:rPr>
          <w:rFonts w:ascii="Arial" w:hAnsi="Arial" w:cs="Arial"/>
          <w:sz w:val="22"/>
          <w:szCs w:val="22"/>
        </w:rPr>
        <w:t xml:space="preserve">If all other factors </w:t>
      </w:r>
      <w:r w:rsidR="006A0AF5">
        <w:rPr>
          <w:rFonts w:ascii="Arial" w:hAnsi="Arial" w:cs="Arial"/>
          <w:sz w:val="22"/>
          <w:szCs w:val="22"/>
        </w:rPr>
        <w:t>were</w:t>
      </w:r>
      <w:r w:rsidRPr="00D70723">
        <w:rPr>
          <w:rFonts w:ascii="Arial" w:hAnsi="Arial" w:cs="Arial"/>
          <w:sz w:val="22"/>
          <w:szCs w:val="22"/>
        </w:rPr>
        <w:t xml:space="preserve"> kept equal, </w:t>
      </w:r>
      <w:r w:rsidR="006A0AF5">
        <w:rPr>
          <w:rFonts w:ascii="Arial" w:hAnsi="Arial" w:cs="Arial"/>
          <w:sz w:val="22"/>
          <w:szCs w:val="22"/>
        </w:rPr>
        <w:t>would</w:t>
      </w:r>
      <w:r w:rsidRPr="00D70723">
        <w:rPr>
          <w:rFonts w:ascii="Arial" w:hAnsi="Arial" w:cs="Arial"/>
          <w:sz w:val="22"/>
          <w:szCs w:val="22"/>
        </w:rPr>
        <w:t xml:space="preserve"> an increase</w:t>
      </w:r>
      <w:r w:rsidR="00D07644">
        <w:rPr>
          <w:rFonts w:ascii="Arial" w:hAnsi="Arial" w:cs="Arial"/>
          <w:sz w:val="22"/>
          <w:szCs w:val="22"/>
        </w:rPr>
        <w:t xml:space="preserve"> in</w:t>
      </w:r>
      <w:r w:rsidRPr="00D70723">
        <w:rPr>
          <w:rFonts w:ascii="Arial" w:hAnsi="Arial" w:cs="Arial"/>
          <w:sz w:val="22"/>
          <w:szCs w:val="22"/>
        </w:rPr>
        <w:t xml:space="preserve"> </w:t>
      </w:r>
      <w:r w:rsidR="006A0AF5">
        <w:rPr>
          <w:rFonts w:ascii="Arial" w:hAnsi="Arial" w:cs="Arial"/>
          <w:sz w:val="22"/>
          <w:szCs w:val="22"/>
        </w:rPr>
        <w:t xml:space="preserve">AC </w:t>
      </w:r>
      <w:r w:rsidRPr="00D70723">
        <w:rPr>
          <w:rFonts w:ascii="Arial" w:hAnsi="Arial" w:cs="Arial"/>
          <w:sz w:val="22"/>
          <w:szCs w:val="22"/>
        </w:rPr>
        <w:t xml:space="preserve">frequency </w:t>
      </w:r>
      <w:r w:rsidR="006A0AF5">
        <w:rPr>
          <w:rFonts w:ascii="Arial" w:hAnsi="Arial" w:cs="Arial"/>
          <w:sz w:val="22"/>
          <w:szCs w:val="22"/>
        </w:rPr>
        <w:t xml:space="preserve">from 50 Hz to 60 Hz increase or decrease </w:t>
      </w:r>
      <w:r w:rsidRPr="00D70723">
        <w:rPr>
          <w:rFonts w:ascii="Arial" w:hAnsi="Arial" w:cs="Arial"/>
          <w:sz w:val="22"/>
          <w:szCs w:val="22"/>
        </w:rPr>
        <w:t xml:space="preserve">the power loss in </w:t>
      </w:r>
      <w:r w:rsidR="006A0AF5">
        <w:rPr>
          <w:rFonts w:ascii="Arial" w:hAnsi="Arial" w:cs="Arial"/>
          <w:sz w:val="22"/>
          <w:szCs w:val="22"/>
        </w:rPr>
        <w:t>a</w:t>
      </w:r>
      <w:r w:rsidRPr="00D70723">
        <w:rPr>
          <w:rFonts w:ascii="Arial" w:hAnsi="Arial" w:cs="Arial"/>
          <w:sz w:val="22"/>
          <w:szCs w:val="22"/>
        </w:rPr>
        <w:t xml:space="preserve"> transformer due to eddy currents</w:t>
      </w:r>
      <w:r w:rsidR="006A0AF5">
        <w:rPr>
          <w:rFonts w:ascii="Arial" w:hAnsi="Arial" w:cs="Arial"/>
          <w:sz w:val="22"/>
          <w:szCs w:val="22"/>
        </w:rPr>
        <w:t xml:space="preserve">? Explain. </w:t>
      </w:r>
      <w:r w:rsidRPr="00D70723">
        <w:rPr>
          <w:rFonts w:ascii="Arial" w:hAnsi="Arial" w:cs="Arial"/>
          <w:sz w:val="22"/>
          <w:szCs w:val="22"/>
        </w:rPr>
        <w:t xml:space="preserve"> </w:t>
      </w:r>
    </w:p>
    <w:bookmarkEnd w:id="10"/>
    <w:p w14:paraId="3796289A" w14:textId="4EFDE3C9" w:rsidR="00D70723" w:rsidRDefault="00D70723" w:rsidP="00D70723">
      <w:pPr>
        <w:pStyle w:val="ListParagraph"/>
        <w:jc w:val="right"/>
        <w:rPr>
          <w:rFonts w:ascii="Arial" w:hAnsi="Arial" w:cs="Arial"/>
          <w:sz w:val="22"/>
          <w:szCs w:val="22"/>
        </w:rPr>
      </w:pPr>
      <w:r w:rsidRPr="00D70723">
        <w:rPr>
          <w:rFonts w:ascii="Arial" w:hAnsi="Arial" w:cs="Arial"/>
          <w:sz w:val="22"/>
          <w:szCs w:val="22"/>
        </w:rPr>
        <w:t>(3 marks)</w:t>
      </w:r>
    </w:p>
    <w:p w14:paraId="7D187926" w14:textId="77777777" w:rsidR="006A0AF5" w:rsidRPr="00D70723" w:rsidRDefault="006A0AF5" w:rsidP="00D70723">
      <w:pPr>
        <w:pStyle w:val="ListParagraph"/>
        <w:jc w:val="right"/>
        <w:rPr>
          <w:rFonts w:ascii="Arial" w:hAnsi="Arial" w:cs="Arial"/>
          <w:sz w:val="22"/>
          <w:szCs w:val="22"/>
        </w:rPr>
      </w:pPr>
    </w:p>
    <w:p w14:paraId="16A06D78" w14:textId="227C2E3C" w:rsidR="00D70723" w:rsidRDefault="00D70723" w:rsidP="00D70723">
      <w:pPr>
        <w:spacing w:line="480" w:lineRule="auto"/>
        <w:rPr>
          <w:rFonts w:ascii="Arial" w:hAnsi="Arial" w:cs="Arial"/>
          <w:sz w:val="22"/>
          <w:szCs w:val="22"/>
        </w:rPr>
      </w:pPr>
      <w:r w:rsidRPr="00D7072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25B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1068971" w14:textId="77777777" w:rsidR="003B25B1" w:rsidRDefault="003B25B1" w:rsidP="00D70723">
      <w:pPr>
        <w:spacing w:line="480" w:lineRule="auto"/>
        <w:rPr>
          <w:rFonts w:ascii="Arial" w:hAnsi="Arial" w:cs="Arial"/>
        </w:rPr>
      </w:pPr>
    </w:p>
    <w:p w14:paraId="72CBA5FB" w14:textId="77777777" w:rsidR="00512FCC" w:rsidRDefault="00512FCC" w:rsidP="001D7A7C">
      <w:pPr>
        <w:spacing w:after="160" w:line="259" w:lineRule="auto"/>
        <w:rPr>
          <w:rFonts w:ascii="Arial" w:hAnsi="Arial" w:cs="Arial"/>
          <w:b/>
          <w:sz w:val="22"/>
          <w:szCs w:val="22"/>
        </w:rPr>
      </w:pPr>
    </w:p>
    <w:p w14:paraId="2659A76E" w14:textId="2EA1B1AD" w:rsidR="00607048" w:rsidRPr="0061109B" w:rsidRDefault="00607048" w:rsidP="003D6A8C">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5878EA2C" w14:textId="77777777"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5900278D" w:rsidR="00FA0B53" w:rsidRPr="00AD0DB7" w:rsidRDefault="009051EC" w:rsidP="00FA0B53">
      <w:pPr>
        <w:rPr>
          <w:rFonts w:ascii="Arial" w:hAnsi="Arial" w:cs="Arial"/>
          <w:b/>
          <w:sz w:val="22"/>
          <w:szCs w:val="22"/>
        </w:rPr>
      </w:pPr>
      <w:bookmarkStart w:id="11"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CB0F28">
        <w:rPr>
          <w:rFonts w:ascii="Arial" w:hAnsi="Arial" w:cs="Arial"/>
          <w:b/>
          <w:sz w:val="22"/>
          <w:szCs w:val="22"/>
        </w:rPr>
        <w:t>7</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7911E07F"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3D3B21E1" w14:textId="3BF3BFA6" w:rsidR="00310885" w:rsidRPr="00310885" w:rsidRDefault="00310885" w:rsidP="00310885">
      <w:pPr>
        <w:jc w:val="center"/>
        <w:rPr>
          <w:rFonts w:ascii="Arial" w:hAnsi="Arial" w:cs="Arial"/>
          <w:b/>
          <w:bCs/>
          <w:sz w:val="22"/>
          <w:szCs w:val="22"/>
          <w:lang w:val="en-GB"/>
        </w:rPr>
      </w:pPr>
      <w:r w:rsidRPr="00310885">
        <w:rPr>
          <w:rFonts w:ascii="Arial" w:hAnsi="Arial" w:cs="Arial"/>
          <w:b/>
          <w:bCs/>
          <w:sz w:val="22"/>
          <w:szCs w:val="22"/>
          <w:lang w:val="en-GB"/>
        </w:rPr>
        <w:t>James Webb Space Telescope</w:t>
      </w:r>
    </w:p>
    <w:p w14:paraId="110C186D" w14:textId="77777777" w:rsidR="00310885" w:rsidRPr="00310885" w:rsidRDefault="00310885" w:rsidP="00310885">
      <w:pPr>
        <w:rPr>
          <w:rFonts w:ascii="Arial" w:hAnsi="Arial" w:cs="Arial"/>
          <w:sz w:val="22"/>
          <w:szCs w:val="22"/>
          <w:lang w:val="en-GB"/>
        </w:rPr>
      </w:pPr>
    </w:p>
    <w:p w14:paraId="208F8583" w14:textId="56F33AC5" w:rsidR="00310885" w:rsidRDefault="00310885" w:rsidP="00310885">
      <w:pPr>
        <w:rPr>
          <w:rFonts w:ascii="Arial" w:hAnsi="Arial" w:cs="Arial"/>
          <w:sz w:val="22"/>
          <w:szCs w:val="22"/>
          <w:lang w:val="en-GB"/>
        </w:rPr>
      </w:pPr>
      <w:r w:rsidRPr="00310885">
        <w:rPr>
          <w:rFonts w:ascii="Arial" w:hAnsi="Arial" w:cs="Arial"/>
          <w:sz w:val="22"/>
          <w:szCs w:val="22"/>
          <w:lang w:val="en-GB"/>
        </w:rPr>
        <w:t>Xmas Day, 2021, saw the launch of the most ambitio</w:t>
      </w:r>
      <w:r w:rsidR="008E2041">
        <w:rPr>
          <w:rFonts w:ascii="Arial" w:hAnsi="Arial" w:cs="Arial"/>
          <w:sz w:val="22"/>
          <w:szCs w:val="22"/>
          <w:lang w:val="en-GB"/>
        </w:rPr>
        <w:t>us</w:t>
      </w:r>
      <w:r w:rsidRPr="00310885">
        <w:rPr>
          <w:rFonts w:ascii="Arial" w:hAnsi="Arial" w:cs="Arial"/>
          <w:sz w:val="22"/>
          <w:szCs w:val="22"/>
          <w:lang w:val="en-GB"/>
        </w:rPr>
        <w:t xml:space="preserve"> astronomy experiment ever undertaken by humans – the James Webb Space Telescope. Its mission is to reach back in time to examine the Universe as it was almost back to the instant of the Big Bang.  </w:t>
      </w:r>
    </w:p>
    <w:p w14:paraId="7E22B0CF" w14:textId="77777777" w:rsidR="00310885" w:rsidRPr="00310885" w:rsidRDefault="00310885" w:rsidP="00310885">
      <w:pPr>
        <w:rPr>
          <w:rFonts w:ascii="Arial" w:hAnsi="Arial" w:cs="Arial"/>
          <w:sz w:val="22"/>
          <w:szCs w:val="22"/>
          <w:lang w:val="en-GB"/>
        </w:rPr>
      </w:pPr>
    </w:p>
    <w:p w14:paraId="3D01C516" w14:textId="318F211B" w:rsidR="00310885" w:rsidRDefault="00310885" w:rsidP="00310885">
      <w:pPr>
        <w:rPr>
          <w:rFonts w:ascii="Arial" w:hAnsi="Arial" w:cs="Arial"/>
          <w:sz w:val="22"/>
          <w:szCs w:val="22"/>
          <w:lang w:val="en-GB"/>
        </w:rPr>
      </w:pPr>
      <w:r w:rsidRPr="00310885">
        <w:rPr>
          <w:rFonts w:ascii="Arial" w:hAnsi="Arial" w:cs="Arial"/>
          <w:sz w:val="22"/>
          <w:szCs w:val="22"/>
          <w:lang w:val="en-GB"/>
        </w:rPr>
        <w:t>It took thirty days for the 6200 kg payload to travel</w:t>
      </w:r>
      <w:r w:rsidR="00EF628A">
        <w:rPr>
          <w:rFonts w:ascii="Arial" w:hAnsi="Arial" w:cs="Arial"/>
          <w:sz w:val="22"/>
          <w:szCs w:val="22"/>
          <w:lang w:val="en-GB"/>
        </w:rPr>
        <w:t xml:space="preserve"> </w:t>
      </w:r>
      <w:r w:rsidRPr="00310885">
        <w:rPr>
          <w:rFonts w:ascii="Arial" w:hAnsi="Arial" w:cs="Arial"/>
          <w:sz w:val="22"/>
          <w:szCs w:val="22"/>
          <w:lang w:val="en-GB"/>
        </w:rPr>
        <w:t xml:space="preserve">1.5 million kilometres to reach its permanent ‘parking space’ – a place called the L2 La Grange Point which is a gravitationally stable location in space. This has already been the home for some other telescopes – including the WMAP spacecraft and the Planck telescope. </w:t>
      </w:r>
    </w:p>
    <w:p w14:paraId="787CFCBB" w14:textId="77777777" w:rsidR="00310885" w:rsidRPr="00310885" w:rsidRDefault="00310885" w:rsidP="00310885">
      <w:pPr>
        <w:rPr>
          <w:rFonts w:ascii="Arial" w:hAnsi="Arial" w:cs="Arial"/>
          <w:sz w:val="22"/>
          <w:szCs w:val="22"/>
          <w:lang w:val="en-GB"/>
        </w:rPr>
      </w:pPr>
    </w:p>
    <w:p w14:paraId="07F2B64F" w14:textId="7777777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La Grange Points are created by the gravitational pull of two bodies - in this case, the </w:t>
      </w:r>
      <w:proofErr w:type="gramStart"/>
      <w:r w:rsidRPr="00310885">
        <w:rPr>
          <w:rFonts w:ascii="Arial" w:hAnsi="Arial" w:cs="Arial"/>
          <w:sz w:val="22"/>
          <w:szCs w:val="22"/>
          <w:lang w:val="en-GB"/>
        </w:rPr>
        <w:t>Earth</w:t>
      </w:r>
      <w:proofErr w:type="gramEnd"/>
      <w:r w:rsidRPr="00310885">
        <w:rPr>
          <w:rFonts w:ascii="Arial" w:hAnsi="Arial" w:cs="Arial"/>
          <w:sz w:val="22"/>
          <w:szCs w:val="22"/>
          <w:lang w:val="en-GB"/>
        </w:rPr>
        <w:t xml:space="preserve"> and our Sun. There are five such points (see below). James Webb arrived at L2 on January 24, 2022. </w:t>
      </w:r>
    </w:p>
    <w:p w14:paraId="0548BBF6" w14:textId="77777777" w:rsidR="00310885" w:rsidRPr="00310885" w:rsidRDefault="00310885" w:rsidP="00310885">
      <w:pPr>
        <w:rPr>
          <w:sz w:val="22"/>
          <w:szCs w:val="22"/>
          <w:lang w:val="en-GB"/>
        </w:rPr>
      </w:pPr>
    </w:p>
    <w:p w14:paraId="29C827BE" w14:textId="77777777" w:rsidR="00310885" w:rsidRDefault="00310885" w:rsidP="00310885">
      <w:pPr>
        <w:rPr>
          <w:lang w:val="en-GB"/>
        </w:rPr>
      </w:pPr>
    </w:p>
    <w:p w14:paraId="7EA966A2" w14:textId="0267D499" w:rsidR="00310885" w:rsidRDefault="00310885" w:rsidP="00310885">
      <w:pPr>
        <w:rPr>
          <w:lang w:val="en-GB"/>
        </w:rPr>
      </w:pPr>
      <w:r>
        <w:rPr>
          <w:noProof/>
          <w:lang w:val="en-GB"/>
        </w:rPr>
        <mc:AlternateContent>
          <mc:Choice Requires="wps">
            <w:drawing>
              <wp:anchor distT="0" distB="0" distL="114300" distR="114300" simplePos="0" relativeHeight="252169216" behindDoc="1" locked="0" layoutInCell="1" allowOverlap="1" wp14:anchorId="1D2C1F17" wp14:editId="47365116">
                <wp:simplePos x="0" y="0"/>
                <wp:positionH relativeFrom="column">
                  <wp:posOffset>3086100</wp:posOffset>
                </wp:positionH>
                <wp:positionV relativeFrom="paragraph">
                  <wp:posOffset>39370</wp:posOffset>
                </wp:positionV>
                <wp:extent cx="914400" cy="3429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C1F17" id="Text Box 92" o:spid="_x0000_s1118" type="#_x0000_t202" style="position:absolute;margin-left:243pt;margin-top:3.1pt;width:1in;height:27pt;z-index:-25114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1QLA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" fillcolor="white [3201]" stroked="f" strokeweight=".5pt">
                <v:textbo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v:textbox>
              </v:shape>
            </w:pict>
          </mc:Fallback>
        </mc:AlternateContent>
      </w:r>
      <w:r>
        <w:rPr>
          <w:noProof/>
          <w:lang w:val="en-GB"/>
        </w:rPr>
        <mc:AlternateContent>
          <mc:Choice Requires="wps">
            <w:drawing>
              <wp:anchor distT="0" distB="0" distL="114300" distR="114300" simplePos="0" relativeHeight="252164096" behindDoc="0" locked="0" layoutInCell="1" allowOverlap="1" wp14:anchorId="70ADC972" wp14:editId="56160CD4">
                <wp:simplePos x="0" y="0"/>
                <wp:positionH relativeFrom="column">
                  <wp:posOffset>2743200</wp:posOffset>
                </wp:positionH>
                <wp:positionV relativeFrom="paragraph">
                  <wp:posOffset>267970</wp:posOffset>
                </wp:positionV>
                <wp:extent cx="457200" cy="9144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45720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B8A40" id="Straight Connector 93" o:spid="_x0000_s1026" style="position:absolute;flip:x;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1pt" to="252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" strokecolor="black [3200]" strokeweight="1pt">
                <v:stroke joinstyle="miter"/>
              </v:line>
            </w:pict>
          </mc:Fallback>
        </mc:AlternateContent>
      </w:r>
      <w:r>
        <w:rPr>
          <w:noProof/>
          <w:lang w:val="en-GB"/>
        </w:rPr>
        <mc:AlternateContent>
          <mc:Choice Requires="wps">
            <w:drawing>
              <wp:anchor distT="0" distB="0" distL="114300" distR="114300" simplePos="0" relativeHeight="252160000" behindDoc="0" locked="0" layoutInCell="1" allowOverlap="1" wp14:anchorId="26F708F1" wp14:editId="6E1EDCEA">
                <wp:simplePos x="0" y="0"/>
                <wp:positionH relativeFrom="column">
                  <wp:posOffset>1714500</wp:posOffset>
                </wp:positionH>
                <wp:positionV relativeFrom="paragraph">
                  <wp:posOffset>153670</wp:posOffset>
                </wp:positionV>
                <wp:extent cx="2057400" cy="1943100"/>
                <wp:effectExtent l="0" t="0" r="19050" b="19050"/>
                <wp:wrapNone/>
                <wp:docPr id="94" name="Oval 94"/>
                <wp:cNvGraphicFramePr/>
                <a:graphic xmlns:a="http://schemas.openxmlformats.org/drawingml/2006/main">
                  <a:graphicData uri="http://schemas.microsoft.com/office/word/2010/wordprocessingShape">
                    <wps:wsp>
                      <wps:cNvSpPr/>
                      <wps:spPr>
                        <a:xfrm>
                          <a:off x="0" y="0"/>
                          <a:ext cx="2057400" cy="1943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8B7EA" id="Oval 94" o:spid="_x0000_s1026" style="position:absolute;margin-left:135pt;margin-top:12.1pt;width:162pt;height:153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" filled="f" strokecolor="black [3213]" strokeweight="1pt">
                <v:stroke joinstyle="miter"/>
              </v:oval>
            </w:pict>
          </mc:Fallback>
        </mc:AlternateContent>
      </w:r>
    </w:p>
    <w:p w14:paraId="43D3410C" w14:textId="3482EDB9" w:rsidR="00310885" w:rsidRDefault="00310885" w:rsidP="00310885">
      <w:pPr>
        <w:rPr>
          <w:lang w:val="en-GB"/>
        </w:rPr>
      </w:pPr>
    </w:p>
    <w:p w14:paraId="1A734E4A" w14:textId="11517392" w:rsidR="00310885" w:rsidRDefault="00310885" w:rsidP="00310885">
      <w:pPr>
        <w:rPr>
          <w:lang w:val="en-GB"/>
        </w:rPr>
      </w:pPr>
    </w:p>
    <w:p w14:paraId="548F3A0F" w14:textId="052CC616" w:rsidR="00310885" w:rsidRDefault="00310885" w:rsidP="00310885">
      <w:pPr>
        <w:rPr>
          <w:lang w:val="en-GB"/>
        </w:rPr>
      </w:pPr>
    </w:p>
    <w:p w14:paraId="15B32EBD" w14:textId="4DBAC1C2" w:rsidR="00310885" w:rsidRDefault="00310885" w:rsidP="00310885">
      <w:pPr>
        <w:rPr>
          <w:lang w:val="en-GB"/>
        </w:rPr>
      </w:pPr>
    </w:p>
    <w:p w14:paraId="1614C19C" w14:textId="5DD6C20A" w:rsidR="00310885" w:rsidRDefault="00D436CD" w:rsidP="00310885">
      <w:pPr>
        <w:rPr>
          <w:lang w:val="en-GB"/>
        </w:rPr>
      </w:pPr>
      <w:r>
        <w:rPr>
          <w:noProof/>
          <w:lang w:val="en-GB"/>
        </w:rPr>
        <mc:AlternateContent>
          <mc:Choice Requires="wps">
            <w:drawing>
              <wp:anchor distT="0" distB="0" distL="114300" distR="114300" simplePos="0" relativeHeight="252172288" behindDoc="1" locked="0" layoutInCell="1" allowOverlap="1" wp14:anchorId="310DF545" wp14:editId="0E1AF2B4">
                <wp:simplePos x="0" y="0"/>
                <wp:positionH relativeFrom="column">
                  <wp:posOffset>3780790</wp:posOffset>
                </wp:positionH>
                <wp:positionV relativeFrom="paragraph">
                  <wp:posOffset>111125</wp:posOffset>
                </wp:positionV>
                <wp:extent cx="914400"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DF545" id="Text Box 95" o:spid="_x0000_s1119" type="#_x0000_t202" style="position:absolute;margin-left:297.7pt;margin-top:8.75pt;width:1in;height:27pt;z-index:-25114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rM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" fillcolor="white [3201]" stroked="f" strokeweight=".5pt">
                <v:textbo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v:textbox>
              </v:shape>
            </w:pict>
          </mc:Fallback>
        </mc:AlternateContent>
      </w:r>
    </w:p>
    <w:p w14:paraId="355432F2" w14:textId="2809AC7A" w:rsidR="00310885" w:rsidRDefault="00D436CD" w:rsidP="00310885">
      <w:pPr>
        <w:rPr>
          <w:lang w:val="en-GB"/>
        </w:rPr>
      </w:pPr>
      <w:r>
        <w:rPr>
          <w:noProof/>
          <w:lang w:val="en-GB"/>
        </w:rPr>
        <mc:AlternateContent>
          <mc:Choice Requires="wps">
            <w:drawing>
              <wp:anchor distT="0" distB="0" distL="114300" distR="114300" simplePos="0" relativeHeight="252158976" behindDoc="0" locked="0" layoutInCell="1" allowOverlap="1" wp14:anchorId="6413E4F2" wp14:editId="781729B3">
                <wp:simplePos x="0" y="0"/>
                <wp:positionH relativeFrom="column">
                  <wp:posOffset>2501265</wp:posOffset>
                </wp:positionH>
                <wp:positionV relativeFrom="paragraph">
                  <wp:posOffset>90170</wp:posOffset>
                </wp:positionV>
                <wp:extent cx="470535" cy="457200"/>
                <wp:effectExtent l="38100" t="19050" r="5715" b="38100"/>
                <wp:wrapNone/>
                <wp:docPr id="97" name="Sun 97"/>
                <wp:cNvGraphicFramePr/>
                <a:graphic xmlns:a="http://schemas.openxmlformats.org/drawingml/2006/main">
                  <a:graphicData uri="http://schemas.microsoft.com/office/word/2010/wordprocessingShape">
                    <wps:wsp>
                      <wps:cNvSpPr/>
                      <wps:spPr>
                        <a:xfrm>
                          <a:off x="0" y="0"/>
                          <a:ext cx="470535" cy="457200"/>
                        </a:xfrm>
                        <a:prstGeom prst="sun">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9DDC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97" o:spid="_x0000_s1026" type="#_x0000_t183" style="position:absolute;margin-left:196.95pt;margin-top:7.1pt;width:37.05pt;height:36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" fillcolor="#d8d8d8 [2732]" strokecolor="black [3213]" strokeweight="1pt"/>
            </w:pict>
          </mc:Fallback>
        </mc:AlternateContent>
      </w:r>
    </w:p>
    <w:p w14:paraId="7A334D5F" w14:textId="10A80353" w:rsidR="00310885" w:rsidRDefault="00D436CD" w:rsidP="00310885">
      <w:pPr>
        <w:rPr>
          <w:lang w:val="en-GB"/>
        </w:rPr>
      </w:pPr>
      <w:r>
        <w:rPr>
          <w:noProof/>
          <w:lang w:val="en-GB"/>
        </w:rPr>
        <mc:AlternateContent>
          <mc:Choice Requires="wps">
            <w:drawing>
              <wp:anchor distT="0" distB="0" distL="114300" distR="114300" simplePos="0" relativeHeight="252168192" behindDoc="1" locked="0" layoutInCell="1" allowOverlap="1" wp14:anchorId="694A8E2B" wp14:editId="0280D459">
                <wp:simplePos x="0" y="0"/>
                <wp:positionH relativeFrom="column">
                  <wp:posOffset>1379855</wp:posOffset>
                </wp:positionH>
                <wp:positionV relativeFrom="paragraph">
                  <wp:posOffset>47625</wp:posOffset>
                </wp:positionV>
                <wp:extent cx="914400" cy="3429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A8E2B" id="Text Box 101" o:spid="_x0000_s1120" type="#_x0000_t202" style="position:absolute;margin-left:108.65pt;margin-top:3.75pt;width:1in;height:27pt;z-index:-25114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6sLA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" fillcolor="white [3201]" stroked="f" strokeweight=".5pt">
                <v:textbo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v:textbox>
              </v:shape>
            </w:pict>
          </mc:Fallback>
        </mc:AlternateContent>
      </w:r>
      <w:r>
        <w:rPr>
          <w:noProof/>
          <w:lang w:val="en-GB"/>
        </w:rPr>
        <mc:AlternateContent>
          <mc:Choice Requires="wps">
            <w:drawing>
              <wp:anchor distT="0" distB="0" distL="114300" distR="114300" simplePos="0" relativeHeight="252166144" behindDoc="1" locked="0" layoutInCell="1" allowOverlap="1" wp14:anchorId="290FBEF2" wp14:editId="660CC410">
                <wp:simplePos x="0" y="0"/>
                <wp:positionH relativeFrom="column">
                  <wp:posOffset>4312285</wp:posOffset>
                </wp:positionH>
                <wp:positionV relativeFrom="paragraph">
                  <wp:posOffset>46355</wp:posOffset>
                </wp:positionV>
                <wp:extent cx="914400" cy="342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FBEF2" id="Text Box 98" o:spid="_x0000_s1121" type="#_x0000_t202" style="position:absolute;margin-left:339.55pt;margin-top:3.65pt;width:1in;height:27pt;z-index:-25115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" fillcolor="white [3201]" stroked="f" strokeweight=".5pt">
                <v:textbo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v:textbox>
              </v:shape>
            </w:pict>
          </mc:Fallback>
        </mc:AlternateContent>
      </w:r>
      <w:r>
        <w:rPr>
          <w:noProof/>
          <w:lang w:val="en-GB"/>
        </w:rPr>
        <mc:AlternateContent>
          <mc:Choice Requires="wps">
            <w:drawing>
              <wp:anchor distT="0" distB="0" distL="114300" distR="114300" simplePos="0" relativeHeight="252161024" behindDoc="0" locked="0" layoutInCell="1" allowOverlap="1" wp14:anchorId="7DE641BB" wp14:editId="708C8AB0">
                <wp:simplePos x="0" y="0"/>
                <wp:positionH relativeFrom="column">
                  <wp:posOffset>3657600</wp:posOffset>
                </wp:positionH>
                <wp:positionV relativeFrom="paragraph">
                  <wp:posOffset>46990</wp:posOffset>
                </wp:positionV>
                <wp:extent cx="228600" cy="2286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372FE" id="Oval 96" o:spid="_x0000_s1026" style="position:absolute;margin-left:4in;margin-top:3.7pt;width:18pt;height:18pt;z-index:25216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" fillcolor="#d8d8d8 [2732]" strokecolor="black [3213]" strokeweight="1pt">
                <v:stroke joinstyle="miter"/>
              </v:oval>
            </w:pict>
          </mc:Fallback>
        </mc:AlternateContent>
      </w:r>
    </w:p>
    <w:p w14:paraId="525F75E0" w14:textId="6F1F1DB1" w:rsidR="00310885" w:rsidRPr="00310885" w:rsidRDefault="00D436CD" w:rsidP="00310885">
      <w:pPr>
        <w:rPr>
          <w:sz w:val="22"/>
          <w:szCs w:val="22"/>
          <w:lang w:val="en-GB"/>
        </w:rPr>
      </w:pPr>
      <w:r>
        <w:rPr>
          <w:noProof/>
          <w:lang w:val="en-GB"/>
        </w:rPr>
        <mc:AlternateContent>
          <mc:Choice Requires="wps">
            <w:drawing>
              <wp:anchor distT="0" distB="0" distL="114300" distR="114300" simplePos="0" relativeHeight="252167168" behindDoc="1" locked="0" layoutInCell="1" allowOverlap="1" wp14:anchorId="7973BD13" wp14:editId="26582BB6">
                <wp:simplePos x="0" y="0"/>
                <wp:positionH relativeFrom="column">
                  <wp:posOffset>3201670</wp:posOffset>
                </wp:positionH>
                <wp:positionV relativeFrom="paragraph">
                  <wp:posOffset>17145</wp:posOffset>
                </wp:positionV>
                <wp:extent cx="914400" cy="3429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3BD13" id="Text Box 102" o:spid="_x0000_s1122" type="#_x0000_t202" style="position:absolute;margin-left:252.1pt;margin-top:1.35pt;width:1in;height:27pt;z-index:-25114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" fillcolor="white [3201]" stroked="f" strokeweight=".5pt">
                <v:textbo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v:textbox>
              </v:shape>
            </w:pict>
          </mc:Fallback>
        </mc:AlternateContent>
      </w:r>
      <w:r>
        <w:rPr>
          <w:noProof/>
          <w:lang w:val="en-GB"/>
        </w:rPr>
        <mc:AlternateContent>
          <mc:Choice Requires="wps">
            <w:drawing>
              <wp:anchor distT="0" distB="0" distL="114300" distR="114300" simplePos="0" relativeHeight="252163072" behindDoc="0" locked="0" layoutInCell="1" allowOverlap="1" wp14:anchorId="6955AADB" wp14:editId="677D56A5">
                <wp:simplePos x="0" y="0"/>
                <wp:positionH relativeFrom="column">
                  <wp:posOffset>2743200</wp:posOffset>
                </wp:positionH>
                <wp:positionV relativeFrom="paragraph">
                  <wp:posOffset>20955</wp:posOffset>
                </wp:positionV>
                <wp:extent cx="457200" cy="80010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457200" cy="800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9346" id="Straight Connector 104" o:spid="_x0000_s1026" style="position:absolute;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5pt" to="25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" strokecolor="black [3200]" strokeweight="1pt">
                <v:stroke joinstyle="miter"/>
              </v:line>
            </w:pict>
          </mc:Fallback>
        </mc:AlternateContent>
      </w:r>
      <w:r>
        <w:rPr>
          <w:noProof/>
          <w:lang w:val="en-GB"/>
        </w:rPr>
        <mc:AlternateContent>
          <mc:Choice Requires="wps">
            <w:drawing>
              <wp:anchor distT="0" distB="0" distL="114300" distR="114300" simplePos="0" relativeHeight="252171264" behindDoc="0" locked="0" layoutInCell="1" allowOverlap="1" wp14:anchorId="627BF11B" wp14:editId="25CCA3B8">
                <wp:simplePos x="0" y="0"/>
                <wp:positionH relativeFrom="column">
                  <wp:posOffset>3886835</wp:posOffset>
                </wp:positionH>
                <wp:positionV relativeFrom="paragraph">
                  <wp:posOffset>15875</wp:posOffset>
                </wp:positionV>
                <wp:extent cx="45720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B84603" id="Straight Connector 99" o:spid="_x0000_s1026" style="position:absolute;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05pt,1.25pt" to="342.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" strokecolor="black [3200]" strokeweight="1pt">
                <v:stroke joinstyle="miter"/>
              </v:line>
            </w:pict>
          </mc:Fallback>
        </mc:AlternateContent>
      </w:r>
      <w:r>
        <w:rPr>
          <w:noProof/>
          <w:lang w:val="en-GB"/>
        </w:rPr>
        <mc:AlternateContent>
          <mc:Choice Requires="wps">
            <w:drawing>
              <wp:anchor distT="0" distB="0" distL="114300" distR="114300" simplePos="0" relativeHeight="252162048" behindDoc="0" locked="0" layoutInCell="1" allowOverlap="1" wp14:anchorId="187819F7" wp14:editId="460B5850">
                <wp:simplePos x="0" y="0"/>
                <wp:positionH relativeFrom="column">
                  <wp:posOffset>2743200</wp:posOffset>
                </wp:positionH>
                <wp:positionV relativeFrom="paragraph">
                  <wp:posOffset>14605</wp:posOffset>
                </wp:positionV>
                <wp:extent cx="914400"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1D8B77" id="Straight Connector 100"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1.15pt" to="4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" strokecolor="black [3200]" strokeweight="1pt">
                <v:stroke joinstyle="miter"/>
              </v:line>
            </w:pict>
          </mc:Fallback>
        </mc:AlternateContent>
      </w:r>
      <w:r w:rsidR="00310885">
        <w:rPr>
          <w:noProof/>
          <w:lang w:val="en-GB"/>
        </w:rPr>
        <mc:AlternateContent>
          <mc:Choice Requires="wps">
            <w:drawing>
              <wp:anchor distT="0" distB="0" distL="114300" distR="114300" simplePos="0" relativeHeight="252165120" behindDoc="0" locked="0" layoutInCell="1" allowOverlap="1" wp14:anchorId="1B9955BF" wp14:editId="573D9347">
                <wp:simplePos x="0" y="0"/>
                <wp:positionH relativeFrom="column">
                  <wp:posOffset>1715135</wp:posOffset>
                </wp:positionH>
                <wp:positionV relativeFrom="paragraph">
                  <wp:posOffset>14605</wp:posOffset>
                </wp:positionV>
                <wp:extent cx="10541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1054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33B9B9" id="Straight Connector 103" o:spid="_x0000_s1026" style="position:absolute;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05pt,1.15pt" to="21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" strokecolor="black [3200]" strokeweight="1pt">
                <v:stroke joinstyle="miter"/>
              </v:line>
            </w:pict>
          </mc:Fallback>
        </mc:AlternateContent>
      </w:r>
    </w:p>
    <w:p w14:paraId="333A0458" w14:textId="5BEB5B6C" w:rsidR="00310885" w:rsidRPr="00310885" w:rsidRDefault="00310885" w:rsidP="00310885">
      <w:pPr>
        <w:rPr>
          <w:sz w:val="22"/>
          <w:szCs w:val="22"/>
          <w:lang w:val="en-GB"/>
        </w:rPr>
      </w:pPr>
    </w:p>
    <w:p w14:paraId="53C56202" w14:textId="3F91F4BF" w:rsidR="00310885" w:rsidRPr="00310885" w:rsidRDefault="00310885" w:rsidP="00310885">
      <w:pPr>
        <w:rPr>
          <w:sz w:val="22"/>
          <w:szCs w:val="22"/>
          <w:lang w:val="en-GB"/>
        </w:rPr>
      </w:pPr>
    </w:p>
    <w:p w14:paraId="564DCFDA" w14:textId="1F682CAD" w:rsidR="00310885" w:rsidRPr="00310885" w:rsidRDefault="00310885" w:rsidP="00310885">
      <w:pPr>
        <w:rPr>
          <w:sz w:val="22"/>
          <w:szCs w:val="22"/>
          <w:lang w:val="en-GB"/>
        </w:rPr>
      </w:pPr>
    </w:p>
    <w:p w14:paraId="61572D6A" w14:textId="49236667" w:rsidR="00310885" w:rsidRPr="00310885" w:rsidRDefault="00310885" w:rsidP="00310885">
      <w:pPr>
        <w:rPr>
          <w:sz w:val="22"/>
          <w:szCs w:val="22"/>
          <w:lang w:val="en-GB"/>
        </w:rPr>
      </w:pPr>
    </w:p>
    <w:p w14:paraId="68762FCC" w14:textId="4A61CD1D" w:rsidR="00310885" w:rsidRPr="00310885" w:rsidRDefault="00D436CD" w:rsidP="00310885">
      <w:pPr>
        <w:rPr>
          <w:sz w:val="22"/>
          <w:szCs w:val="22"/>
          <w:lang w:val="en-GB"/>
        </w:rPr>
      </w:pPr>
      <w:r>
        <w:rPr>
          <w:noProof/>
          <w:lang w:val="en-GB"/>
        </w:rPr>
        <mc:AlternateContent>
          <mc:Choice Requires="wps">
            <w:drawing>
              <wp:anchor distT="0" distB="0" distL="114300" distR="114300" simplePos="0" relativeHeight="252170240" behindDoc="1" locked="0" layoutInCell="1" allowOverlap="1" wp14:anchorId="0CE7BC10" wp14:editId="00834E26">
                <wp:simplePos x="0" y="0"/>
                <wp:positionH relativeFrom="column">
                  <wp:posOffset>3088640</wp:posOffset>
                </wp:positionH>
                <wp:positionV relativeFrom="paragraph">
                  <wp:posOffset>12700</wp:posOffset>
                </wp:positionV>
                <wp:extent cx="914400" cy="3429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7BC10" id="Text Box 105" o:spid="_x0000_s1123" type="#_x0000_t202" style="position:absolute;margin-left:243.2pt;margin-top:1pt;width:1in;height:27pt;z-index:-25114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" fillcolor="white [3201]" stroked="f" strokeweight=".5pt">
                <v:textbo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v:textbox>
              </v:shape>
            </w:pict>
          </mc:Fallback>
        </mc:AlternateContent>
      </w:r>
    </w:p>
    <w:p w14:paraId="1914925C" w14:textId="1DACBB70" w:rsidR="00310885" w:rsidRPr="00310885" w:rsidRDefault="00310885" w:rsidP="00310885">
      <w:pPr>
        <w:rPr>
          <w:sz w:val="22"/>
          <w:szCs w:val="22"/>
          <w:lang w:val="en-GB"/>
        </w:rPr>
      </w:pPr>
    </w:p>
    <w:p w14:paraId="453F8074" w14:textId="77777777" w:rsidR="00310885" w:rsidRPr="00310885" w:rsidRDefault="00310885" w:rsidP="00310885">
      <w:pPr>
        <w:rPr>
          <w:sz w:val="22"/>
          <w:szCs w:val="22"/>
          <w:lang w:val="en-GB"/>
        </w:rPr>
      </w:pPr>
    </w:p>
    <w:p w14:paraId="72141104" w14:textId="77777777" w:rsidR="00310885" w:rsidRDefault="00310885" w:rsidP="00310885">
      <w:pPr>
        <w:rPr>
          <w:rFonts w:ascii="Arial" w:hAnsi="Arial" w:cs="Arial"/>
          <w:sz w:val="22"/>
          <w:szCs w:val="22"/>
          <w:lang w:val="en-GB"/>
        </w:rPr>
      </w:pPr>
    </w:p>
    <w:p w14:paraId="632C9AA4" w14:textId="2D40804D" w:rsidR="00AB7227" w:rsidRPr="00551821" w:rsidRDefault="00310885" w:rsidP="00551821">
      <w:pPr>
        <w:shd w:val="clear" w:color="auto" w:fill="FFFFFF"/>
        <w:spacing w:before="100" w:beforeAutospacing="1" w:after="100" w:afterAutospacing="1"/>
        <w:rPr>
          <w:rFonts w:ascii="Helvetica" w:eastAsia="Times New Roman" w:hAnsi="Helvetica" w:cs="Helvetica"/>
          <w:color w:val="1D2228"/>
          <w:sz w:val="22"/>
          <w:szCs w:val="22"/>
          <w:lang w:eastAsia="en-AU"/>
        </w:rPr>
      </w:pPr>
      <w:r w:rsidRPr="00310885">
        <w:rPr>
          <w:rFonts w:ascii="Arial" w:hAnsi="Arial" w:cs="Arial"/>
          <w:sz w:val="22"/>
          <w:szCs w:val="22"/>
          <w:lang w:val="en-GB"/>
        </w:rPr>
        <w:t xml:space="preserve">At L2, the Sun, Earth and James Webb are all located on a line, with the Earth always located between the telescope and the Sun. </w:t>
      </w:r>
      <w:r w:rsidR="00551821" w:rsidRPr="00551821">
        <w:rPr>
          <w:rFonts w:ascii="Helvetica" w:eastAsia="Times New Roman" w:hAnsi="Helvetica" w:cs="Helvetica"/>
          <w:color w:val="1D2228"/>
          <w:sz w:val="22"/>
          <w:szCs w:val="22"/>
          <w:lang w:eastAsia="en-AU"/>
        </w:rPr>
        <w:t>This helps the telescope maintain a cool operating temperature of 50K</w:t>
      </w:r>
      <w:r w:rsidR="00551821">
        <w:rPr>
          <w:rFonts w:ascii="Helvetica" w:eastAsia="Times New Roman" w:hAnsi="Helvetica" w:cs="Helvetica"/>
          <w:color w:val="1D2228"/>
          <w:sz w:val="22"/>
          <w:szCs w:val="22"/>
          <w:lang w:eastAsia="en-AU"/>
        </w:rPr>
        <w:t>.</w:t>
      </w:r>
    </w:p>
    <w:p w14:paraId="39CAE453" w14:textId="45EEC967" w:rsidR="00AB7227" w:rsidRDefault="00310885" w:rsidP="00310885">
      <w:pPr>
        <w:rPr>
          <w:rFonts w:ascii="Arial" w:hAnsi="Arial" w:cs="Arial"/>
          <w:sz w:val="22"/>
          <w:szCs w:val="22"/>
          <w:lang w:val="en-GB"/>
        </w:rPr>
      </w:pPr>
      <w:r w:rsidRPr="00310885">
        <w:rPr>
          <w:rFonts w:ascii="Arial" w:hAnsi="Arial" w:cs="Arial"/>
          <w:sz w:val="22"/>
          <w:szCs w:val="22"/>
          <w:lang w:val="en-GB"/>
        </w:rPr>
        <w:t xml:space="preserve">At L2, the </w:t>
      </w:r>
      <w:r w:rsidR="00064C24">
        <w:rPr>
          <w:rFonts w:ascii="Arial" w:hAnsi="Arial" w:cs="Arial"/>
          <w:sz w:val="22"/>
          <w:szCs w:val="22"/>
          <w:lang w:val="en-GB"/>
        </w:rPr>
        <w:t xml:space="preserve">combined </w:t>
      </w:r>
      <w:r w:rsidRPr="00310885">
        <w:rPr>
          <w:rFonts w:ascii="Arial" w:hAnsi="Arial" w:cs="Arial"/>
          <w:sz w:val="22"/>
          <w:szCs w:val="22"/>
          <w:lang w:val="en-GB"/>
        </w:rPr>
        <w:t xml:space="preserve">gravitational pull of the Sun and the Earth exactly provides the centripetal force required for James Web to synchronise its orbit around the Sun with the Earth. </w:t>
      </w:r>
      <w:r w:rsidR="006F0DBD">
        <w:rPr>
          <w:rFonts w:ascii="Helvetica" w:eastAsia="Times New Roman" w:hAnsi="Helvetica" w:cs="Helvetica"/>
          <w:color w:val="1D2228"/>
          <w:sz w:val="22"/>
          <w:szCs w:val="22"/>
          <w:lang w:eastAsia="en-AU"/>
        </w:rPr>
        <w:t>D</w:t>
      </w:r>
      <w:r w:rsidR="001336B1" w:rsidRPr="001336B1">
        <w:rPr>
          <w:rFonts w:ascii="Helvetica" w:eastAsia="Times New Roman" w:hAnsi="Helvetica" w:cs="Helvetica"/>
          <w:color w:val="1D2228"/>
          <w:sz w:val="22"/>
          <w:szCs w:val="22"/>
          <w:lang w:eastAsia="en-AU"/>
        </w:rPr>
        <w:t>espite the overall stability of L2, NASA will continually need to make minor corrections to its position to account for any small deviations</w:t>
      </w:r>
      <w:r w:rsidRPr="001336B1">
        <w:rPr>
          <w:rFonts w:ascii="Arial" w:hAnsi="Arial" w:cs="Arial"/>
          <w:sz w:val="22"/>
          <w:szCs w:val="22"/>
          <w:lang w:val="en-GB"/>
        </w:rPr>
        <w:t>.</w:t>
      </w:r>
    </w:p>
    <w:p w14:paraId="333FB2DD" w14:textId="41356E0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2DBD9CA8" w14:textId="75DD0084" w:rsidR="00310885" w:rsidRDefault="00310885" w:rsidP="00310885">
      <w:pPr>
        <w:rPr>
          <w:rFonts w:ascii="Arial" w:hAnsi="Arial" w:cs="Arial"/>
          <w:sz w:val="22"/>
          <w:szCs w:val="22"/>
          <w:lang w:val="en-GB"/>
        </w:rPr>
      </w:pPr>
      <w:r w:rsidRPr="00310885">
        <w:rPr>
          <w:rFonts w:ascii="Arial" w:hAnsi="Arial" w:cs="Arial"/>
          <w:sz w:val="22"/>
          <w:szCs w:val="22"/>
          <w:lang w:val="en-GB"/>
        </w:rPr>
        <w:t xml:space="preserve">The James Webb Telescope will conduct its observations of the distant Universe in the infrared region of the electromagnetic spectrum. Its four instruments will collect radiation in the </w:t>
      </w:r>
      <w:proofErr w:type="gramStart"/>
      <w:r w:rsidRPr="00310885">
        <w:rPr>
          <w:rFonts w:ascii="Arial" w:hAnsi="Arial" w:cs="Arial"/>
          <w:sz w:val="22"/>
          <w:szCs w:val="22"/>
          <w:lang w:val="en-GB"/>
        </w:rPr>
        <w:t>0.5 to 28 micron</w:t>
      </w:r>
      <w:proofErr w:type="gramEnd"/>
      <w:r w:rsidRPr="00310885">
        <w:rPr>
          <w:rFonts w:ascii="Arial" w:hAnsi="Arial" w:cs="Arial"/>
          <w:sz w:val="22"/>
          <w:szCs w:val="22"/>
          <w:lang w:val="en-GB"/>
        </w:rPr>
        <w:t xml:space="preserve"> (mi</w:t>
      </w:r>
      <w:r w:rsidR="006F0DBD">
        <w:rPr>
          <w:rFonts w:ascii="Arial" w:hAnsi="Arial" w:cs="Arial"/>
          <w:sz w:val="22"/>
          <w:szCs w:val="22"/>
          <w:lang w:val="en-GB"/>
        </w:rPr>
        <w:t>cro</w:t>
      </w:r>
      <w:r w:rsidRPr="00310885">
        <w:rPr>
          <w:rFonts w:ascii="Arial" w:hAnsi="Arial" w:cs="Arial"/>
          <w:sz w:val="22"/>
          <w:szCs w:val="22"/>
          <w:lang w:val="en-GB"/>
        </w:rPr>
        <w:t>metre) range. This will allow astronomers to view the Universe as it was 100 million to 250 million years after the Big Bang (</w:t>
      </w:r>
      <w:r w:rsidR="00D46D06">
        <w:rPr>
          <w:rFonts w:ascii="Arial" w:hAnsi="Arial" w:cs="Arial"/>
          <w:sz w:val="22"/>
          <w:szCs w:val="22"/>
          <w:lang w:val="en-GB"/>
        </w:rPr>
        <w:t xml:space="preserve">which scientists agree occurred about </w:t>
      </w:r>
      <w:r w:rsidRPr="00310885">
        <w:rPr>
          <w:rFonts w:ascii="Arial" w:hAnsi="Arial" w:cs="Arial"/>
          <w:sz w:val="22"/>
          <w:szCs w:val="22"/>
          <w:lang w:val="en-GB"/>
        </w:rPr>
        <w:t xml:space="preserve">13.6 billion years ago). </w:t>
      </w:r>
    </w:p>
    <w:p w14:paraId="6ECD523E" w14:textId="77777777" w:rsidR="001336B1" w:rsidRPr="00310885" w:rsidRDefault="001336B1" w:rsidP="00310885">
      <w:pPr>
        <w:rPr>
          <w:rFonts w:ascii="Arial" w:hAnsi="Arial" w:cs="Arial"/>
          <w:sz w:val="22"/>
          <w:szCs w:val="22"/>
          <w:lang w:val="en-GB"/>
        </w:rPr>
      </w:pPr>
    </w:p>
    <w:p w14:paraId="7B15C83A" w14:textId="354BCB1F" w:rsidR="00AB7227" w:rsidRDefault="00310885" w:rsidP="00310885">
      <w:pPr>
        <w:rPr>
          <w:rFonts w:ascii="Arial" w:hAnsi="Arial" w:cs="Arial"/>
          <w:sz w:val="22"/>
          <w:szCs w:val="22"/>
          <w:lang w:val="en-GB"/>
        </w:rPr>
      </w:pPr>
      <w:r w:rsidRPr="00310885">
        <w:rPr>
          <w:rFonts w:ascii="Arial" w:hAnsi="Arial" w:cs="Arial"/>
          <w:sz w:val="22"/>
          <w:szCs w:val="22"/>
          <w:lang w:val="en-GB"/>
        </w:rPr>
        <w:lastRenderedPageBreak/>
        <w:t xml:space="preserve">This </w:t>
      </w:r>
      <w:r w:rsidR="000F0C9F">
        <w:rPr>
          <w:rFonts w:ascii="Arial" w:hAnsi="Arial" w:cs="Arial"/>
          <w:sz w:val="22"/>
          <w:szCs w:val="22"/>
          <w:lang w:val="en-GB"/>
        </w:rPr>
        <w:t xml:space="preserve">mission </w:t>
      </w:r>
      <w:r w:rsidRPr="00310885">
        <w:rPr>
          <w:rFonts w:ascii="Arial" w:hAnsi="Arial" w:cs="Arial"/>
          <w:sz w:val="22"/>
          <w:szCs w:val="22"/>
          <w:lang w:val="en-GB"/>
        </w:rPr>
        <w:t>contrasts with the missions of the COBE and WMAP satellites which operate in th</w:t>
      </w:r>
      <w:r w:rsidR="00795027">
        <w:rPr>
          <w:rFonts w:ascii="Arial" w:hAnsi="Arial" w:cs="Arial"/>
          <w:sz w:val="22"/>
          <w:szCs w:val="22"/>
          <w:lang w:val="en-GB"/>
        </w:rPr>
        <w:t>e</w:t>
      </w:r>
      <w:r w:rsidRPr="00310885">
        <w:rPr>
          <w:rFonts w:ascii="Arial" w:hAnsi="Arial" w:cs="Arial"/>
          <w:sz w:val="22"/>
          <w:szCs w:val="22"/>
          <w:lang w:val="en-GB"/>
        </w:rPr>
        <w:t xml:space="preserve"> microwave region of the electromagnetic spectrum. These telescopes detected the cosmic microwave background radiation – the first light emitted in the Universe 380 000 years after the Big Bang. </w:t>
      </w:r>
    </w:p>
    <w:p w14:paraId="5E2FA0BC" w14:textId="37A61F91"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643645FB" w14:textId="320D8D82" w:rsidR="00310885" w:rsidRDefault="00310885" w:rsidP="00310885">
      <w:pPr>
        <w:rPr>
          <w:rFonts w:ascii="Arial" w:hAnsi="Arial" w:cs="Arial"/>
          <w:sz w:val="22"/>
          <w:szCs w:val="22"/>
          <w:lang w:val="en-GB"/>
        </w:rPr>
      </w:pPr>
      <w:r w:rsidRPr="00310885">
        <w:rPr>
          <w:rFonts w:ascii="Arial" w:hAnsi="Arial" w:cs="Arial"/>
          <w:sz w:val="22"/>
          <w:szCs w:val="22"/>
          <w:lang w:val="en-GB"/>
        </w:rPr>
        <w:t>The James Webb Telescope has the potential to unl</w:t>
      </w:r>
      <w:r w:rsidR="00145413">
        <w:rPr>
          <w:rFonts w:ascii="Arial" w:hAnsi="Arial" w:cs="Arial"/>
          <w:sz w:val="22"/>
          <w:szCs w:val="22"/>
          <w:lang w:val="en-GB"/>
        </w:rPr>
        <w:t>o</w:t>
      </w:r>
      <w:r w:rsidRPr="00310885">
        <w:rPr>
          <w:rFonts w:ascii="Arial" w:hAnsi="Arial" w:cs="Arial"/>
          <w:sz w:val="22"/>
          <w:szCs w:val="22"/>
          <w:lang w:val="en-GB"/>
        </w:rPr>
        <w:t xml:space="preserve">ck even more secrets about our early Universe and provide images of the first stars, galaxies - and even planets - that formed 100 million years after the Big Bang – some of which will not even exist anymore. </w:t>
      </w:r>
    </w:p>
    <w:p w14:paraId="1976D5F9" w14:textId="77777777" w:rsidR="00AB7227" w:rsidRPr="00310885" w:rsidRDefault="00AB7227" w:rsidP="00310885">
      <w:pPr>
        <w:rPr>
          <w:rFonts w:ascii="Arial" w:hAnsi="Arial" w:cs="Arial"/>
          <w:sz w:val="22"/>
          <w:szCs w:val="22"/>
          <w:lang w:val="en-GB"/>
        </w:rPr>
      </w:pPr>
    </w:p>
    <w:p w14:paraId="1127876D" w14:textId="0755876E"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bookmarkStart w:id="12" w:name="_Hlk104387927"/>
      <w:r w:rsidRPr="00310885">
        <w:rPr>
          <w:rFonts w:ascii="Arial" w:hAnsi="Arial" w:cs="Arial"/>
          <w:sz w:val="22"/>
          <w:szCs w:val="22"/>
          <w:lang w:val="en-GB"/>
        </w:rPr>
        <w:t xml:space="preserve">Using information from the article - and data from your Formulae and Data Booklet – calculate the centripetal force acting on the James Webb Telescope while it is in orbit at L2 La Grange Point. </w:t>
      </w:r>
      <w:r w:rsidR="00EF628A">
        <w:rPr>
          <w:rFonts w:ascii="Arial" w:hAnsi="Arial" w:cs="Arial"/>
          <w:sz w:val="22"/>
          <w:szCs w:val="22"/>
          <w:lang w:val="en-GB"/>
        </w:rPr>
        <w:t xml:space="preserve">[Note, the distance between the Earth’s centre of mass and L2 is </w:t>
      </w:r>
      <w:r w:rsidR="00EF628A" w:rsidRPr="00310885">
        <w:rPr>
          <w:rFonts w:ascii="Arial" w:hAnsi="Arial" w:cs="Arial"/>
          <w:sz w:val="22"/>
          <w:szCs w:val="22"/>
          <w:lang w:val="en-GB"/>
        </w:rPr>
        <w:t>1.5 million kilometres</w:t>
      </w:r>
      <w:r w:rsidR="00EF628A">
        <w:rPr>
          <w:rFonts w:ascii="Arial" w:hAnsi="Arial" w:cs="Arial"/>
          <w:sz w:val="22"/>
          <w:szCs w:val="22"/>
          <w:lang w:val="en-GB"/>
        </w:rPr>
        <w:t xml:space="preserve">]. </w:t>
      </w:r>
    </w:p>
    <w:bookmarkEnd w:id="12"/>
    <w:p w14:paraId="348320E3"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25917876" w14:textId="77777777" w:rsidR="00310885" w:rsidRPr="00310885" w:rsidRDefault="00310885" w:rsidP="00310885">
      <w:pPr>
        <w:pStyle w:val="ListParagraph"/>
        <w:jc w:val="right"/>
        <w:rPr>
          <w:rFonts w:ascii="Arial" w:hAnsi="Arial" w:cs="Arial"/>
          <w:sz w:val="22"/>
          <w:szCs w:val="22"/>
          <w:lang w:val="en-GB"/>
        </w:rPr>
      </w:pPr>
    </w:p>
    <w:p w14:paraId="58C71218" w14:textId="77777777" w:rsidR="00310885" w:rsidRPr="00310885" w:rsidRDefault="00310885" w:rsidP="00310885">
      <w:pPr>
        <w:pStyle w:val="ListParagraph"/>
        <w:jc w:val="right"/>
        <w:rPr>
          <w:rFonts w:ascii="Arial" w:hAnsi="Arial" w:cs="Arial"/>
          <w:sz w:val="22"/>
          <w:szCs w:val="22"/>
          <w:lang w:val="en-GB"/>
        </w:rPr>
      </w:pPr>
    </w:p>
    <w:p w14:paraId="680E0AA4" w14:textId="77777777" w:rsidR="00310885" w:rsidRPr="00310885" w:rsidRDefault="00310885" w:rsidP="00310885">
      <w:pPr>
        <w:pStyle w:val="ListParagraph"/>
        <w:jc w:val="right"/>
        <w:rPr>
          <w:rFonts w:ascii="Arial" w:hAnsi="Arial" w:cs="Arial"/>
          <w:sz w:val="22"/>
          <w:szCs w:val="22"/>
          <w:lang w:val="en-GB"/>
        </w:rPr>
      </w:pPr>
    </w:p>
    <w:p w14:paraId="7DBB334E" w14:textId="77777777" w:rsidR="00310885" w:rsidRPr="00310885" w:rsidRDefault="00310885" w:rsidP="00310885">
      <w:pPr>
        <w:pStyle w:val="ListParagraph"/>
        <w:jc w:val="right"/>
        <w:rPr>
          <w:rFonts w:ascii="Arial" w:hAnsi="Arial" w:cs="Arial"/>
          <w:sz w:val="22"/>
          <w:szCs w:val="22"/>
          <w:lang w:val="en-GB"/>
        </w:rPr>
      </w:pPr>
    </w:p>
    <w:p w14:paraId="11AC2F99" w14:textId="77777777" w:rsidR="00310885" w:rsidRPr="00310885" w:rsidRDefault="00310885" w:rsidP="00310885">
      <w:pPr>
        <w:pStyle w:val="ListParagraph"/>
        <w:jc w:val="right"/>
        <w:rPr>
          <w:rFonts w:ascii="Arial" w:hAnsi="Arial" w:cs="Arial"/>
          <w:sz w:val="22"/>
          <w:szCs w:val="22"/>
          <w:lang w:val="en-GB"/>
        </w:rPr>
      </w:pPr>
    </w:p>
    <w:p w14:paraId="15AAC897" w14:textId="77777777" w:rsidR="00310885" w:rsidRPr="00310885" w:rsidRDefault="00310885" w:rsidP="00310885">
      <w:pPr>
        <w:pStyle w:val="ListParagraph"/>
        <w:jc w:val="right"/>
        <w:rPr>
          <w:rFonts w:ascii="Arial" w:hAnsi="Arial" w:cs="Arial"/>
          <w:sz w:val="22"/>
          <w:szCs w:val="22"/>
          <w:lang w:val="en-GB"/>
        </w:rPr>
      </w:pPr>
    </w:p>
    <w:p w14:paraId="53DE11AF" w14:textId="77777777" w:rsidR="00310885" w:rsidRPr="00310885" w:rsidRDefault="00310885" w:rsidP="00310885">
      <w:pPr>
        <w:pStyle w:val="ListParagraph"/>
        <w:jc w:val="right"/>
        <w:rPr>
          <w:rFonts w:ascii="Arial" w:hAnsi="Arial" w:cs="Arial"/>
          <w:sz w:val="22"/>
          <w:szCs w:val="22"/>
          <w:lang w:val="en-GB"/>
        </w:rPr>
      </w:pPr>
    </w:p>
    <w:p w14:paraId="095955B2" w14:textId="77777777" w:rsidR="00310885" w:rsidRPr="00310885" w:rsidRDefault="00310885" w:rsidP="00310885">
      <w:pPr>
        <w:pStyle w:val="ListParagraph"/>
        <w:jc w:val="right"/>
        <w:rPr>
          <w:rFonts w:ascii="Arial" w:hAnsi="Arial" w:cs="Arial"/>
          <w:sz w:val="22"/>
          <w:szCs w:val="22"/>
          <w:lang w:val="en-GB"/>
        </w:rPr>
      </w:pPr>
    </w:p>
    <w:p w14:paraId="43394F74" w14:textId="77777777" w:rsidR="00310885" w:rsidRPr="00310885" w:rsidRDefault="00310885" w:rsidP="00310885">
      <w:pPr>
        <w:pStyle w:val="ListParagraph"/>
        <w:jc w:val="right"/>
        <w:rPr>
          <w:rFonts w:ascii="Arial" w:hAnsi="Arial" w:cs="Arial"/>
          <w:sz w:val="22"/>
          <w:szCs w:val="22"/>
          <w:lang w:val="en-GB"/>
        </w:rPr>
      </w:pPr>
    </w:p>
    <w:p w14:paraId="08A9DB0D" w14:textId="77777777" w:rsidR="00310885" w:rsidRPr="00310885" w:rsidRDefault="00310885" w:rsidP="00310885">
      <w:pPr>
        <w:pStyle w:val="ListParagraph"/>
        <w:jc w:val="right"/>
        <w:rPr>
          <w:rFonts w:ascii="Arial" w:hAnsi="Arial" w:cs="Arial"/>
          <w:sz w:val="22"/>
          <w:szCs w:val="22"/>
          <w:lang w:val="en-GB"/>
        </w:rPr>
      </w:pPr>
    </w:p>
    <w:p w14:paraId="77454741" w14:textId="77777777" w:rsidR="00310885" w:rsidRPr="00310885" w:rsidRDefault="00310885" w:rsidP="00310885">
      <w:pPr>
        <w:pStyle w:val="ListParagraph"/>
        <w:jc w:val="right"/>
        <w:rPr>
          <w:rFonts w:ascii="Arial" w:hAnsi="Arial" w:cs="Arial"/>
          <w:sz w:val="22"/>
          <w:szCs w:val="22"/>
          <w:lang w:val="en-GB"/>
        </w:rPr>
      </w:pPr>
    </w:p>
    <w:p w14:paraId="37CB7808" w14:textId="77777777" w:rsidR="00310885" w:rsidRPr="00310885" w:rsidRDefault="00310885" w:rsidP="00310885">
      <w:pPr>
        <w:pStyle w:val="ListParagraph"/>
        <w:jc w:val="right"/>
        <w:rPr>
          <w:rFonts w:ascii="Arial" w:hAnsi="Arial" w:cs="Arial"/>
          <w:sz w:val="22"/>
          <w:szCs w:val="22"/>
          <w:lang w:val="en-GB"/>
        </w:rPr>
      </w:pPr>
    </w:p>
    <w:p w14:paraId="13C8A8A5" w14:textId="77777777" w:rsidR="00310885" w:rsidRPr="00310885" w:rsidRDefault="00310885" w:rsidP="00310885">
      <w:pPr>
        <w:pStyle w:val="ListParagraph"/>
        <w:jc w:val="right"/>
        <w:rPr>
          <w:rFonts w:ascii="Arial" w:hAnsi="Arial" w:cs="Arial"/>
          <w:sz w:val="22"/>
          <w:szCs w:val="22"/>
          <w:lang w:val="en-GB"/>
        </w:rPr>
      </w:pPr>
    </w:p>
    <w:p w14:paraId="13FA7E56" w14:textId="77777777" w:rsidR="00310885" w:rsidRPr="00310885" w:rsidRDefault="00310885" w:rsidP="00310885">
      <w:pPr>
        <w:pStyle w:val="ListParagraph"/>
        <w:jc w:val="right"/>
        <w:rPr>
          <w:rFonts w:ascii="Arial" w:hAnsi="Arial" w:cs="Arial"/>
          <w:sz w:val="22"/>
          <w:szCs w:val="22"/>
          <w:lang w:val="en-GB"/>
        </w:rPr>
      </w:pPr>
    </w:p>
    <w:p w14:paraId="0BCD6C28" w14:textId="77777777" w:rsidR="00310885" w:rsidRPr="00310885" w:rsidRDefault="00310885" w:rsidP="00310885">
      <w:pPr>
        <w:pStyle w:val="ListParagraph"/>
        <w:jc w:val="right"/>
        <w:rPr>
          <w:rFonts w:ascii="Arial" w:hAnsi="Arial" w:cs="Arial"/>
          <w:sz w:val="22"/>
          <w:szCs w:val="22"/>
          <w:lang w:val="en-GB"/>
        </w:rPr>
      </w:pPr>
    </w:p>
    <w:p w14:paraId="62BAF5DF" w14:textId="77777777" w:rsidR="00310885" w:rsidRPr="00310885" w:rsidRDefault="00310885" w:rsidP="00310885">
      <w:pPr>
        <w:pStyle w:val="ListParagraph"/>
        <w:jc w:val="right"/>
        <w:rPr>
          <w:rFonts w:ascii="Arial" w:hAnsi="Arial" w:cs="Arial"/>
          <w:sz w:val="22"/>
          <w:szCs w:val="22"/>
          <w:lang w:val="en-GB"/>
        </w:rPr>
      </w:pPr>
    </w:p>
    <w:p w14:paraId="397766D2"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___________N</w:t>
      </w:r>
    </w:p>
    <w:p w14:paraId="34B054F7" w14:textId="77777777" w:rsidR="00310885" w:rsidRPr="00310885" w:rsidRDefault="00310885" w:rsidP="00310885">
      <w:pPr>
        <w:pStyle w:val="ListParagraph"/>
        <w:jc w:val="right"/>
        <w:rPr>
          <w:rFonts w:ascii="Arial" w:hAnsi="Arial" w:cs="Arial"/>
          <w:sz w:val="22"/>
          <w:szCs w:val="22"/>
          <w:lang w:val="en-GB"/>
        </w:rPr>
      </w:pPr>
    </w:p>
    <w:p w14:paraId="6BB856ED" w14:textId="77777777" w:rsidR="00310885" w:rsidRPr="00310885" w:rsidRDefault="00310885" w:rsidP="00310885">
      <w:pPr>
        <w:pStyle w:val="ListParagraph"/>
        <w:jc w:val="right"/>
        <w:rPr>
          <w:rFonts w:ascii="Arial" w:hAnsi="Arial" w:cs="Arial"/>
          <w:sz w:val="22"/>
          <w:szCs w:val="22"/>
          <w:lang w:val="en-GB"/>
        </w:rPr>
      </w:pPr>
    </w:p>
    <w:p w14:paraId="19EBC214"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(i) State the orbital period (T) of the James Webb Telescope around the Sun in seconds. </w:t>
      </w:r>
    </w:p>
    <w:p w14:paraId="04813609"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C02B6A8" w14:textId="77777777" w:rsidR="00310885" w:rsidRPr="00310885" w:rsidRDefault="00310885" w:rsidP="00310885">
      <w:pPr>
        <w:pStyle w:val="ListParagraph"/>
        <w:jc w:val="right"/>
        <w:rPr>
          <w:rFonts w:ascii="Arial" w:hAnsi="Arial" w:cs="Arial"/>
          <w:sz w:val="22"/>
          <w:szCs w:val="22"/>
          <w:lang w:val="en-GB"/>
        </w:rPr>
      </w:pPr>
    </w:p>
    <w:p w14:paraId="3F263E7F" w14:textId="77777777" w:rsidR="00310885" w:rsidRPr="00310885" w:rsidRDefault="00310885" w:rsidP="00310885">
      <w:pPr>
        <w:pStyle w:val="ListParagraph"/>
        <w:jc w:val="right"/>
        <w:rPr>
          <w:rFonts w:ascii="Arial" w:hAnsi="Arial" w:cs="Arial"/>
          <w:sz w:val="22"/>
          <w:szCs w:val="22"/>
          <w:lang w:val="en-GB"/>
        </w:rPr>
      </w:pPr>
    </w:p>
    <w:p w14:paraId="39386488" w14:textId="77777777" w:rsidR="00310885" w:rsidRPr="00310885" w:rsidRDefault="00310885" w:rsidP="00310885">
      <w:pPr>
        <w:pStyle w:val="ListParagraph"/>
        <w:jc w:val="right"/>
        <w:rPr>
          <w:rFonts w:ascii="Arial" w:hAnsi="Arial" w:cs="Arial"/>
          <w:sz w:val="22"/>
          <w:szCs w:val="22"/>
          <w:lang w:val="en-GB"/>
        </w:rPr>
      </w:pPr>
    </w:p>
    <w:p w14:paraId="43757971" w14:textId="77777777" w:rsidR="00310885" w:rsidRPr="00310885" w:rsidRDefault="00310885" w:rsidP="00310885">
      <w:pPr>
        <w:pStyle w:val="ListParagraph"/>
        <w:jc w:val="right"/>
        <w:rPr>
          <w:rFonts w:ascii="Arial" w:hAnsi="Arial" w:cs="Arial"/>
          <w:sz w:val="22"/>
          <w:szCs w:val="22"/>
          <w:lang w:val="en-GB"/>
        </w:rPr>
      </w:pPr>
    </w:p>
    <w:p w14:paraId="0CC0BB32" w14:textId="77777777" w:rsidR="00310885" w:rsidRPr="00310885" w:rsidRDefault="00310885" w:rsidP="00310885">
      <w:pPr>
        <w:pStyle w:val="ListParagraph"/>
        <w:jc w:val="right"/>
        <w:rPr>
          <w:rFonts w:ascii="Arial" w:hAnsi="Arial" w:cs="Arial"/>
          <w:sz w:val="22"/>
          <w:szCs w:val="22"/>
          <w:lang w:val="en-GB"/>
        </w:rPr>
      </w:pPr>
    </w:p>
    <w:p w14:paraId="58DA2A2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 xml:space="preserve">____________ s </w:t>
      </w:r>
    </w:p>
    <w:p w14:paraId="449014D3" w14:textId="77777777" w:rsidR="00310885" w:rsidRPr="00310885" w:rsidRDefault="00310885" w:rsidP="00310885">
      <w:pPr>
        <w:pStyle w:val="ListParagraph"/>
        <w:jc w:val="right"/>
        <w:rPr>
          <w:rFonts w:ascii="Arial" w:hAnsi="Arial" w:cs="Arial"/>
          <w:sz w:val="22"/>
          <w:szCs w:val="22"/>
          <w:lang w:val="en-GB"/>
        </w:rPr>
      </w:pPr>
    </w:p>
    <w:p w14:paraId="667BC9C0" w14:textId="77777777" w:rsidR="00310885" w:rsidRPr="00310885" w:rsidRDefault="00310885" w:rsidP="00310885">
      <w:pPr>
        <w:pStyle w:val="ListParagraph"/>
        <w:rPr>
          <w:rFonts w:ascii="Arial" w:hAnsi="Arial" w:cs="Arial"/>
          <w:sz w:val="22"/>
          <w:szCs w:val="22"/>
          <w:lang w:val="en-GB"/>
        </w:rPr>
      </w:pPr>
      <w:r w:rsidRPr="00310885">
        <w:rPr>
          <w:rFonts w:ascii="Arial" w:hAnsi="Arial" w:cs="Arial"/>
          <w:sz w:val="22"/>
          <w:szCs w:val="22"/>
          <w:lang w:val="en-GB"/>
        </w:rPr>
        <w:t>(ii) Hence (or otherwise) calculate the average orbital speed of the James Webb Telescope around the Sun.</w:t>
      </w:r>
    </w:p>
    <w:p w14:paraId="35F7C88E"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7DD5C873" w14:textId="77777777" w:rsidR="00310885" w:rsidRPr="00310885" w:rsidRDefault="00310885" w:rsidP="00310885">
      <w:pPr>
        <w:pStyle w:val="ListParagraph"/>
        <w:rPr>
          <w:rFonts w:ascii="Arial" w:hAnsi="Arial" w:cs="Arial"/>
          <w:sz w:val="22"/>
          <w:szCs w:val="22"/>
          <w:lang w:val="en-GB"/>
        </w:rPr>
      </w:pPr>
    </w:p>
    <w:p w14:paraId="0D77CDF4" w14:textId="77777777" w:rsidR="00310885" w:rsidRPr="00310885" w:rsidRDefault="00310885" w:rsidP="00310885">
      <w:pPr>
        <w:pStyle w:val="ListParagraph"/>
        <w:rPr>
          <w:rFonts w:ascii="Arial" w:hAnsi="Arial" w:cs="Arial"/>
          <w:sz w:val="22"/>
          <w:szCs w:val="22"/>
          <w:lang w:val="en-GB"/>
        </w:rPr>
      </w:pPr>
    </w:p>
    <w:p w14:paraId="4824CBF4" w14:textId="77777777" w:rsidR="00310885" w:rsidRPr="00310885" w:rsidRDefault="00310885" w:rsidP="00310885">
      <w:pPr>
        <w:pStyle w:val="ListParagraph"/>
        <w:rPr>
          <w:rFonts w:ascii="Arial" w:hAnsi="Arial" w:cs="Arial"/>
          <w:sz w:val="22"/>
          <w:szCs w:val="22"/>
          <w:lang w:val="en-GB"/>
        </w:rPr>
      </w:pPr>
    </w:p>
    <w:p w14:paraId="46B11FF7" w14:textId="77777777" w:rsidR="00310885" w:rsidRPr="00310885" w:rsidRDefault="00310885" w:rsidP="00310885">
      <w:pPr>
        <w:pStyle w:val="ListParagraph"/>
        <w:rPr>
          <w:rFonts w:ascii="Arial" w:hAnsi="Arial" w:cs="Arial"/>
          <w:sz w:val="22"/>
          <w:szCs w:val="22"/>
          <w:lang w:val="en-GB"/>
        </w:rPr>
      </w:pPr>
    </w:p>
    <w:p w14:paraId="142415C8" w14:textId="77777777" w:rsidR="00310885" w:rsidRPr="00310885" w:rsidRDefault="00310885" w:rsidP="00310885">
      <w:pPr>
        <w:pStyle w:val="ListParagraph"/>
        <w:rPr>
          <w:rFonts w:ascii="Arial" w:hAnsi="Arial" w:cs="Arial"/>
          <w:sz w:val="22"/>
          <w:szCs w:val="22"/>
          <w:lang w:val="en-GB"/>
        </w:rPr>
      </w:pPr>
    </w:p>
    <w:p w14:paraId="47646555" w14:textId="77777777" w:rsidR="00310885" w:rsidRPr="00310885" w:rsidRDefault="00310885" w:rsidP="00310885">
      <w:pPr>
        <w:pStyle w:val="ListParagraph"/>
        <w:rPr>
          <w:rFonts w:ascii="Arial" w:hAnsi="Arial" w:cs="Arial"/>
          <w:sz w:val="22"/>
          <w:szCs w:val="22"/>
          <w:lang w:val="en-GB"/>
        </w:rPr>
      </w:pPr>
    </w:p>
    <w:p w14:paraId="71905940" w14:textId="77777777" w:rsidR="00310885" w:rsidRPr="00310885" w:rsidRDefault="00310885" w:rsidP="00310885">
      <w:pPr>
        <w:pStyle w:val="ListParagraph"/>
        <w:rPr>
          <w:rFonts w:ascii="Arial" w:hAnsi="Arial" w:cs="Arial"/>
          <w:sz w:val="22"/>
          <w:szCs w:val="22"/>
          <w:lang w:val="en-GB"/>
        </w:rPr>
      </w:pPr>
    </w:p>
    <w:p w14:paraId="49BCD141" w14:textId="77777777" w:rsidR="00310885" w:rsidRPr="00310885" w:rsidRDefault="00310885" w:rsidP="00310885">
      <w:pPr>
        <w:pStyle w:val="ListParagraph"/>
        <w:rPr>
          <w:rFonts w:ascii="Arial" w:hAnsi="Arial" w:cs="Arial"/>
          <w:sz w:val="22"/>
          <w:szCs w:val="22"/>
          <w:lang w:val="en-GB"/>
        </w:rPr>
      </w:pPr>
    </w:p>
    <w:p w14:paraId="6BB47EC1" w14:textId="77777777" w:rsidR="00310885" w:rsidRPr="00310885" w:rsidRDefault="00310885" w:rsidP="00310885">
      <w:pPr>
        <w:pStyle w:val="ListParagraph"/>
        <w:rPr>
          <w:rFonts w:ascii="Arial" w:hAnsi="Arial" w:cs="Arial"/>
          <w:sz w:val="22"/>
          <w:szCs w:val="22"/>
          <w:lang w:val="en-GB"/>
        </w:rPr>
      </w:pPr>
    </w:p>
    <w:p w14:paraId="7AC40693" w14:textId="77777777" w:rsidR="00310885" w:rsidRPr="00DA40EB" w:rsidRDefault="00310885" w:rsidP="00DA40EB">
      <w:pPr>
        <w:jc w:val="right"/>
        <w:rPr>
          <w:rFonts w:ascii="Arial" w:hAnsi="Arial" w:cs="Arial"/>
          <w:sz w:val="22"/>
          <w:szCs w:val="22"/>
          <w:lang w:val="en-GB"/>
        </w:rPr>
      </w:pPr>
      <w:r w:rsidRPr="00DA40EB">
        <w:rPr>
          <w:rFonts w:ascii="Arial" w:hAnsi="Arial" w:cs="Arial"/>
          <w:sz w:val="22"/>
          <w:szCs w:val="22"/>
          <w:lang w:val="en-GB"/>
        </w:rPr>
        <w:t>_______________ms</w:t>
      </w:r>
      <w:r w:rsidRPr="00DA40EB">
        <w:rPr>
          <w:rFonts w:ascii="Arial" w:hAnsi="Arial" w:cs="Arial"/>
          <w:sz w:val="22"/>
          <w:szCs w:val="22"/>
          <w:vertAlign w:val="superscript"/>
          <w:lang w:val="en-GB"/>
        </w:rPr>
        <w:t>-1</w:t>
      </w:r>
    </w:p>
    <w:p w14:paraId="2887DE46" w14:textId="77777777" w:rsidR="00D86111" w:rsidRDefault="00D86111">
      <w:pPr>
        <w:spacing w:after="160" w:line="259" w:lineRule="auto"/>
        <w:rPr>
          <w:rFonts w:ascii="Arial" w:hAnsi="Arial" w:cs="Arial"/>
          <w:sz w:val="22"/>
          <w:szCs w:val="22"/>
          <w:lang w:val="en-GB"/>
        </w:rPr>
      </w:pPr>
      <w:bookmarkStart w:id="13" w:name="_Hlk104388069"/>
      <w:r>
        <w:rPr>
          <w:rFonts w:ascii="Arial" w:hAnsi="Arial" w:cs="Arial"/>
          <w:sz w:val="22"/>
          <w:szCs w:val="22"/>
          <w:lang w:val="en-GB"/>
        </w:rPr>
        <w:br w:type="page"/>
      </w:r>
    </w:p>
    <w:p w14:paraId="40C2871B" w14:textId="7360879C" w:rsidR="00310885" w:rsidRPr="00AB7227" w:rsidRDefault="00310885" w:rsidP="00AB7227">
      <w:pPr>
        <w:pStyle w:val="ListParagraph"/>
        <w:numPr>
          <w:ilvl w:val="0"/>
          <w:numId w:val="25"/>
        </w:numPr>
        <w:spacing w:after="160" w:line="259" w:lineRule="auto"/>
        <w:ind w:hanging="720"/>
        <w:rPr>
          <w:rFonts w:ascii="Arial" w:hAnsi="Arial" w:cs="Arial"/>
          <w:sz w:val="22"/>
          <w:szCs w:val="22"/>
          <w:lang w:val="en-GB"/>
        </w:rPr>
      </w:pPr>
      <w:r w:rsidRPr="00AB7227">
        <w:rPr>
          <w:rFonts w:ascii="Arial" w:hAnsi="Arial" w:cs="Arial"/>
          <w:sz w:val="22"/>
          <w:szCs w:val="22"/>
          <w:lang w:val="en-GB"/>
        </w:rPr>
        <w:lastRenderedPageBreak/>
        <w:t>The James Webb Telescope is tuned to infrared radiation that is emitted by extremely distant luminous objects (</w:t>
      </w:r>
      <w:proofErr w:type="spellStart"/>
      <w:r w:rsidRPr="00AB7227">
        <w:rPr>
          <w:rFonts w:ascii="Arial" w:hAnsi="Arial" w:cs="Arial"/>
          <w:sz w:val="22"/>
          <w:szCs w:val="22"/>
          <w:lang w:val="en-GB"/>
        </w:rPr>
        <w:t>eg</w:t>
      </w:r>
      <w:proofErr w:type="spellEnd"/>
      <w:r w:rsidRPr="00AB7227">
        <w:rPr>
          <w:rFonts w:ascii="Arial" w:hAnsi="Arial" w:cs="Arial"/>
          <w:sz w:val="22"/>
          <w:szCs w:val="22"/>
          <w:lang w:val="en-GB"/>
        </w:rPr>
        <w:t xml:space="preserve"> – galaxies). </w:t>
      </w:r>
      <w:r w:rsidR="00977EDD">
        <w:rPr>
          <w:rFonts w:ascii="Arial" w:hAnsi="Arial" w:cs="Arial"/>
          <w:sz w:val="22"/>
          <w:szCs w:val="22"/>
          <w:lang w:val="en-GB"/>
        </w:rPr>
        <w:t>T</w:t>
      </w:r>
      <w:r w:rsidR="00AE741C">
        <w:rPr>
          <w:rFonts w:ascii="Arial" w:hAnsi="Arial" w:cs="Arial"/>
          <w:sz w:val="22"/>
          <w:szCs w:val="22"/>
          <w:lang w:val="en-GB"/>
        </w:rPr>
        <w:t xml:space="preserve">o be able to detect this faint IR radiation, the telescope </w:t>
      </w:r>
      <w:r w:rsidR="00977EDD">
        <w:rPr>
          <w:rFonts w:ascii="Arial" w:hAnsi="Arial" w:cs="Arial"/>
          <w:sz w:val="22"/>
          <w:szCs w:val="22"/>
          <w:lang w:val="en-GB"/>
        </w:rPr>
        <w:t>needs</w:t>
      </w:r>
      <w:r w:rsidR="00AE741C">
        <w:rPr>
          <w:rFonts w:ascii="Arial" w:hAnsi="Arial" w:cs="Arial"/>
          <w:sz w:val="22"/>
          <w:szCs w:val="22"/>
          <w:lang w:val="en-GB"/>
        </w:rPr>
        <w:t xml:space="preserve"> to be cooled to a very low</w:t>
      </w:r>
      <w:r w:rsidRPr="00AB7227">
        <w:rPr>
          <w:rFonts w:ascii="Arial" w:hAnsi="Arial" w:cs="Arial"/>
          <w:sz w:val="22"/>
          <w:szCs w:val="22"/>
          <w:lang w:val="en-GB"/>
        </w:rPr>
        <w:t xml:space="preserve"> operating temperature </w:t>
      </w:r>
      <w:r w:rsidR="00977EDD">
        <w:rPr>
          <w:rFonts w:ascii="Arial" w:hAnsi="Arial" w:cs="Arial"/>
          <w:sz w:val="22"/>
          <w:szCs w:val="22"/>
          <w:lang w:val="en-GB"/>
        </w:rPr>
        <w:t>of</w:t>
      </w:r>
      <w:r w:rsidRPr="00AB7227">
        <w:rPr>
          <w:rFonts w:ascii="Arial" w:hAnsi="Arial" w:cs="Arial"/>
          <w:sz w:val="22"/>
          <w:szCs w:val="22"/>
          <w:lang w:val="en-GB"/>
        </w:rPr>
        <w:t xml:space="preserve"> 50 K. </w:t>
      </w:r>
      <w:r w:rsidR="00697071">
        <w:rPr>
          <w:rFonts w:ascii="Arial" w:hAnsi="Arial" w:cs="Arial"/>
          <w:sz w:val="22"/>
          <w:szCs w:val="22"/>
          <w:lang w:val="en-GB"/>
        </w:rPr>
        <w:t>Suggest a reason for this</w:t>
      </w:r>
      <w:r w:rsidRPr="00AB7227">
        <w:rPr>
          <w:rFonts w:ascii="Arial" w:hAnsi="Arial" w:cs="Arial"/>
          <w:sz w:val="22"/>
          <w:szCs w:val="22"/>
          <w:lang w:val="en-GB"/>
        </w:rPr>
        <w:t>.</w:t>
      </w:r>
    </w:p>
    <w:bookmarkEnd w:id="13"/>
    <w:p w14:paraId="01C5F96B"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22FE32D9" w14:textId="77777777" w:rsidR="00310885" w:rsidRPr="00310885" w:rsidRDefault="00310885" w:rsidP="00310885">
      <w:pPr>
        <w:pStyle w:val="ListParagraph"/>
        <w:jc w:val="right"/>
        <w:rPr>
          <w:rFonts w:ascii="Arial" w:hAnsi="Arial" w:cs="Arial"/>
          <w:sz w:val="22"/>
          <w:szCs w:val="22"/>
          <w:lang w:val="en-GB"/>
        </w:rPr>
      </w:pPr>
    </w:p>
    <w:p w14:paraId="46F2E28E" w14:textId="6EEA308F" w:rsidR="00A307E6" w:rsidRPr="0088335F" w:rsidRDefault="00310885" w:rsidP="0088335F">
      <w:pPr>
        <w:spacing w:line="480" w:lineRule="auto"/>
        <w:rPr>
          <w:rFonts w:ascii="Arial" w:hAnsi="Arial" w:cs="Arial"/>
          <w:sz w:val="22"/>
          <w:szCs w:val="22"/>
          <w:lang w:val="en-GB"/>
        </w:rPr>
      </w:pPr>
      <w:r w:rsidRPr="0088335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7F55" w:rsidRPr="0088335F">
        <w:rPr>
          <w:rFonts w:ascii="Arial" w:hAnsi="Arial" w:cs="Arial"/>
          <w:sz w:val="22"/>
          <w:szCs w:val="22"/>
          <w:lang w:val="en-GB"/>
        </w:rPr>
        <w:t>__________________________________________________</w:t>
      </w:r>
      <w:r w:rsidR="0088335F">
        <w:rPr>
          <w:rFonts w:ascii="Arial" w:hAnsi="Arial" w:cs="Arial"/>
          <w:sz w:val="22"/>
          <w:szCs w:val="22"/>
          <w:lang w:val="en-GB"/>
        </w:rPr>
        <w:t>______________________________</w:t>
      </w:r>
      <w:r w:rsidR="00697071">
        <w:rPr>
          <w:rFonts w:ascii="Arial" w:hAnsi="Arial" w:cs="Arial"/>
          <w:sz w:val="22"/>
          <w:szCs w:val="22"/>
          <w:lang w:val="en-GB"/>
        </w:rPr>
        <w:t>___________________________________________________________________________________</w:t>
      </w:r>
      <w:r w:rsidR="00AC6957">
        <w:rPr>
          <w:rFonts w:ascii="Arial" w:hAnsi="Arial" w:cs="Arial"/>
          <w:sz w:val="22"/>
          <w:szCs w:val="22"/>
          <w:lang w:val="en-GB"/>
        </w:rPr>
        <w:t>___________________________________________________________________________________</w:t>
      </w:r>
      <w:r w:rsidR="00A307E6">
        <w:rPr>
          <w:rFonts w:ascii="Arial" w:hAnsi="Arial" w:cs="Arial"/>
          <w:sz w:val="22"/>
          <w:szCs w:val="22"/>
          <w:lang w:val="en-GB"/>
        </w:rPr>
        <w:t>___________________________________________________________________________________</w:t>
      </w:r>
    </w:p>
    <w:p w14:paraId="25BF5D92"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The James Webb Telescope’s four instruments collect radiation in the </w:t>
      </w:r>
      <w:proofErr w:type="gramStart"/>
      <w:r w:rsidRPr="00310885">
        <w:rPr>
          <w:rFonts w:ascii="Arial" w:hAnsi="Arial" w:cs="Arial"/>
          <w:sz w:val="22"/>
          <w:szCs w:val="22"/>
          <w:lang w:val="en-GB"/>
        </w:rPr>
        <w:t>0.5 to 28 micron</w:t>
      </w:r>
      <w:proofErr w:type="gramEnd"/>
      <w:r w:rsidRPr="00310885">
        <w:rPr>
          <w:rFonts w:ascii="Arial" w:hAnsi="Arial" w:cs="Arial"/>
          <w:sz w:val="22"/>
          <w:szCs w:val="22"/>
          <w:lang w:val="en-GB"/>
        </w:rPr>
        <w:t xml:space="preserve"> range. Calculate the corresponding frequency range for these instruments. </w:t>
      </w:r>
    </w:p>
    <w:p w14:paraId="397576B1"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A57372B" w14:textId="77777777" w:rsidR="00310885" w:rsidRPr="00310885" w:rsidRDefault="00310885" w:rsidP="00310885">
      <w:pPr>
        <w:pStyle w:val="ListParagraph"/>
        <w:jc w:val="right"/>
        <w:rPr>
          <w:rFonts w:ascii="Arial" w:hAnsi="Arial" w:cs="Arial"/>
          <w:sz w:val="22"/>
          <w:szCs w:val="22"/>
          <w:lang w:val="en-GB"/>
        </w:rPr>
      </w:pPr>
    </w:p>
    <w:p w14:paraId="2EEC68C7" w14:textId="77777777" w:rsidR="00310885" w:rsidRPr="00310885" w:rsidRDefault="00310885" w:rsidP="00310885">
      <w:pPr>
        <w:pStyle w:val="ListParagraph"/>
        <w:jc w:val="right"/>
        <w:rPr>
          <w:rFonts w:ascii="Arial" w:hAnsi="Arial" w:cs="Arial"/>
          <w:sz w:val="22"/>
          <w:szCs w:val="22"/>
          <w:lang w:val="en-GB"/>
        </w:rPr>
      </w:pPr>
    </w:p>
    <w:p w14:paraId="3E7C734F" w14:textId="77777777" w:rsidR="00310885" w:rsidRPr="00310885" w:rsidRDefault="00310885" w:rsidP="00310885">
      <w:pPr>
        <w:pStyle w:val="ListParagraph"/>
        <w:jc w:val="right"/>
        <w:rPr>
          <w:rFonts w:ascii="Arial" w:hAnsi="Arial" w:cs="Arial"/>
          <w:sz w:val="22"/>
          <w:szCs w:val="22"/>
          <w:lang w:val="en-GB"/>
        </w:rPr>
      </w:pPr>
    </w:p>
    <w:p w14:paraId="47606F72" w14:textId="77777777" w:rsidR="00310885" w:rsidRPr="00310885" w:rsidRDefault="00310885" w:rsidP="00310885">
      <w:pPr>
        <w:pStyle w:val="ListParagraph"/>
        <w:jc w:val="right"/>
        <w:rPr>
          <w:rFonts w:ascii="Arial" w:hAnsi="Arial" w:cs="Arial"/>
          <w:sz w:val="22"/>
          <w:szCs w:val="22"/>
          <w:lang w:val="en-GB"/>
        </w:rPr>
      </w:pPr>
    </w:p>
    <w:p w14:paraId="59A048C5" w14:textId="77777777" w:rsidR="00310885" w:rsidRPr="00310885" w:rsidRDefault="00310885" w:rsidP="00310885">
      <w:pPr>
        <w:pStyle w:val="ListParagraph"/>
        <w:jc w:val="right"/>
        <w:rPr>
          <w:rFonts w:ascii="Arial" w:hAnsi="Arial" w:cs="Arial"/>
          <w:sz w:val="22"/>
          <w:szCs w:val="22"/>
          <w:lang w:val="en-GB"/>
        </w:rPr>
      </w:pPr>
    </w:p>
    <w:p w14:paraId="75149E08" w14:textId="77777777" w:rsidR="00310885" w:rsidRPr="00310885" w:rsidRDefault="00310885" w:rsidP="00310885">
      <w:pPr>
        <w:pStyle w:val="ListParagraph"/>
        <w:jc w:val="right"/>
        <w:rPr>
          <w:rFonts w:ascii="Arial" w:hAnsi="Arial" w:cs="Arial"/>
          <w:sz w:val="22"/>
          <w:szCs w:val="22"/>
          <w:lang w:val="en-GB"/>
        </w:rPr>
      </w:pPr>
    </w:p>
    <w:p w14:paraId="32FF8B66" w14:textId="77777777" w:rsidR="00310885" w:rsidRPr="00310885" w:rsidRDefault="00310885" w:rsidP="00310885">
      <w:pPr>
        <w:pStyle w:val="ListParagraph"/>
        <w:jc w:val="right"/>
        <w:rPr>
          <w:rFonts w:ascii="Arial" w:hAnsi="Arial" w:cs="Arial"/>
          <w:sz w:val="22"/>
          <w:szCs w:val="22"/>
          <w:lang w:val="en-GB"/>
        </w:rPr>
      </w:pPr>
    </w:p>
    <w:p w14:paraId="10939083" w14:textId="77777777" w:rsidR="00310885" w:rsidRPr="00310885" w:rsidRDefault="00310885" w:rsidP="00310885">
      <w:pPr>
        <w:pStyle w:val="ListParagraph"/>
        <w:jc w:val="right"/>
        <w:rPr>
          <w:rFonts w:ascii="Arial" w:hAnsi="Arial" w:cs="Arial"/>
          <w:sz w:val="22"/>
          <w:szCs w:val="22"/>
          <w:lang w:val="en-GB"/>
        </w:rPr>
      </w:pPr>
    </w:p>
    <w:p w14:paraId="081BBDDF" w14:textId="77777777" w:rsidR="00310885" w:rsidRPr="00310885" w:rsidRDefault="00310885" w:rsidP="00310885">
      <w:pPr>
        <w:pStyle w:val="ListParagraph"/>
        <w:jc w:val="right"/>
        <w:rPr>
          <w:rFonts w:ascii="Arial" w:hAnsi="Arial" w:cs="Arial"/>
          <w:sz w:val="22"/>
          <w:szCs w:val="22"/>
          <w:lang w:val="en-GB"/>
        </w:rPr>
      </w:pPr>
    </w:p>
    <w:p w14:paraId="2B4FC40B" w14:textId="77777777" w:rsidR="00310885" w:rsidRPr="00310885" w:rsidRDefault="00310885" w:rsidP="00310885">
      <w:pPr>
        <w:pStyle w:val="ListParagraph"/>
        <w:jc w:val="right"/>
        <w:rPr>
          <w:rFonts w:ascii="Arial" w:hAnsi="Arial" w:cs="Arial"/>
          <w:sz w:val="22"/>
          <w:szCs w:val="22"/>
          <w:lang w:val="en-GB"/>
        </w:rPr>
      </w:pPr>
    </w:p>
    <w:p w14:paraId="2E209E08" w14:textId="77777777" w:rsidR="00310885" w:rsidRPr="00310885" w:rsidRDefault="00310885" w:rsidP="00310885">
      <w:pPr>
        <w:pStyle w:val="ListParagraph"/>
        <w:jc w:val="right"/>
        <w:rPr>
          <w:rFonts w:ascii="Arial" w:hAnsi="Arial" w:cs="Arial"/>
          <w:sz w:val="22"/>
          <w:szCs w:val="22"/>
          <w:lang w:val="en-GB"/>
        </w:rPr>
      </w:pPr>
    </w:p>
    <w:p w14:paraId="345B700D"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____________Hz to ____________Hz</w:t>
      </w:r>
    </w:p>
    <w:p w14:paraId="32E65FB7" w14:textId="77777777" w:rsidR="00310885" w:rsidRPr="00310885" w:rsidRDefault="00310885" w:rsidP="00310885">
      <w:pPr>
        <w:pStyle w:val="ListParagraph"/>
        <w:jc w:val="right"/>
        <w:rPr>
          <w:rFonts w:ascii="Arial" w:hAnsi="Arial" w:cs="Arial"/>
          <w:sz w:val="22"/>
          <w:szCs w:val="22"/>
          <w:lang w:val="en-GB"/>
        </w:rPr>
      </w:pPr>
    </w:p>
    <w:p w14:paraId="4AF2C3C6"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Explain why conducting astronomy in the infrared region of the electromagnetic spectrum will allow the James Webb telescope to view the Universe as it was 100 million to 250 million years after the Big Bang. </w:t>
      </w:r>
    </w:p>
    <w:p w14:paraId="5E4D6A0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AE98C59" w14:textId="77777777" w:rsidR="00310885" w:rsidRPr="00310885" w:rsidRDefault="00310885" w:rsidP="00310885">
      <w:pPr>
        <w:pStyle w:val="ListParagraph"/>
        <w:jc w:val="right"/>
        <w:rPr>
          <w:rFonts w:ascii="Arial" w:hAnsi="Arial" w:cs="Arial"/>
          <w:sz w:val="22"/>
          <w:szCs w:val="22"/>
          <w:lang w:val="en-GB"/>
        </w:rPr>
      </w:pPr>
    </w:p>
    <w:p w14:paraId="4CBA0B32" w14:textId="5C2CB968" w:rsidR="00310885" w:rsidRPr="00F17639" w:rsidRDefault="00310885" w:rsidP="00F17639">
      <w:pPr>
        <w:spacing w:line="480" w:lineRule="auto"/>
        <w:rPr>
          <w:rFonts w:ascii="Arial" w:hAnsi="Arial" w:cs="Arial"/>
          <w:sz w:val="22"/>
          <w:szCs w:val="22"/>
          <w:lang w:val="en-GB"/>
        </w:rPr>
      </w:pPr>
      <w:r w:rsidRPr="00F17639">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7639" w:rsidRPr="00F17639">
        <w:rPr>
          <w:rFonts w:ascii="Arial" w:hAnsi="Arial" w:cs="Arial"/>
          <w:sz w:val="22"/>
          <w:szCs w:val="22"/>
          <w:lang w:val="en-GB"/>
        </w:rPr>
        <w:t>_______</w:t>
      </w:r>
      <w:r w:rsidR="00F17639">
        <w:rPr>
          <w:rFonts w:ascii="Arial" w:hAnsi="Arial" w:cs="Arial"/>
          <w:sz w:val="22"/>
          <w:szCs w:val="22"/>
          <w:lang w:val="en-GB"/>
        </w:rPr>
        <w:t>_________________________________________________________________________</w:t>
      </w:r>
      <w:r w:rsidR="005830E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184C6757" w14:textId="3D0C560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lastRenderedPageBreak/>
        <w:t xml:space="preserve">The first light emitted in the Universe – the Cosmic </w:t>
      </w:r>
      <w:r w:rsidR="00D86111">
        <w:rPr>
          <w:rFonts w:ascii="Arial" w:hAnsi="Arial" w:cs="Arial"/>
          <w:sz w:val="22"/>
          <w:szCs w:val="22"/>
          <w:lang w:val="en-GB"/>
        </w:rPr>
        <w:t xml:space="preserve">Microwave </w:t>
      </w:r>
      <w:r w:rsidRPr="00310885">
        <w:rPr>
          <w:rFonts w:ascii="Arial" w:hAnsi="Arial" w:cs="Arial"/>
          <w:sz w:val="22"/>
          <w:szCs w:val="22"/>
          <w:lang w:val="en-GB"/>
        </w:rPr>
        <w:t>Background Radiation – is evidence supporting Big Bang Theory. Explain.</w:t>
      </w:r>
    </w:p>
    <w:p w14:paraId="462536D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1CB5C5D3" w14:textId="77777777" w:rsidR="00310885" w:rsidRPr="00310885" w:rsidRDefault="00310885" w:rsidP="00310885">
      <w:pPr>
        <w:pStyle w:val="ListParagraph"/>
        <w:jc w:val="right"/>
        <w:rPr>
          <w:rFonts w:ascii="Arial" w:hAnsi="Arial" w:cs="Arial"/>
          <w:sz w:val="22"/>
          <w:szCs w:val="22"/>
          <w:lang w:val="en-GB"/>
        </w:rPr>
      </w:pPr>
    </w:p>
    <w:p w14:paraId="047302D4" w14:textId="57CF01D2" w:rsidR="00310885" w:rsidRPr="00FB52C2" w:rsidRDefault="00310885" w:rsidP="00FB52C2">
      <w:pPr>
        <w:spacing w:line="480" w:lineRule="auto"/>
        <w:rPr>
          <w:rFonts w:ascii="Arial" w:hAnsi="Arial" w:cs="Arial"/>
          <w:sz w:val="22"/>
          <w:szCs w:val="22"/>
          <w:lang w:val="en-GB"/>
        </w:rPr>
      </w:pPr>
      <w:r w:rsidRP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w:t>
      </w:r>
    </w:p>
    <w:p w14:paraId="4B4023F4" w14:textId="77777777" w:rsidR="00310885" w:rsidRPr="00310885" w:rsidRDefault="00310885" w:rsidP="00310885">
      <w:pPr>
        <w:pStyle w:val="ListParagraph"/>
        <w:rPr>
          <w:rFonts w:ascii="Arial" w:hAnsi="Arial" w:cs="Arial"/>
          <w:sz w:val="22"/>
          <w:szCs w:val="22"/>
          <w:lang w:val="en-GB"/>
        </w:rPr>
      </w:pPr>
    </w:p>
    <w:p w14:paraId="76B03688" w14:textId="77777777" w:rsidR="00310885" w:rsidRPr="00310885" w:rsidRDefault="00310885" w:rsidP="00310885">
      <w:pPr>
        <w:pStyle w:val="ListParagraph"/>
        <w:rPr>
          <w:rFonts w:ascii="Arial" w:hAnsi="Arial" w:cs="Arial"/>
          <w:sz w:val="22"/>
          <w:szCs w:val="22"/>
          <w:lang w:val="en-GB"/>
        </w:rPr>
      </w:pPr>
    </w:p>
    <w:p w14:paraId="6128F903" w14:textId="77777777" w:rsidR="00310885" w:rsidRPr="00310885" w:rsidRDefault="00310885" w:rsidP="00310885">
      <w:pPr>
        <w:pStyle w:val="ListParagraph"/>
        <w:jc w:val="right"/>
        <w:rPr>
          <w:rFonts w:ascii="Arial" w:hAnsi="Arial" w:cs="Arial"/>
          <w:sz w:val="22"/>
          <w:szCs w:val="22"/>
          <w:lang w:val="en-GB"/>
        </w:rPr>
      </w:pPr>
    </w:p>
    <w:p w14:paraId="7BE5E0CC" w14:textId="77777777" w:rsidR="00310885" w:rsidRPr="00310885" w:rsidRDefault="00310885" w:rsidP="00310885">
      <w:pPr>
        <w:pStyle w:val="ListParagraph"/>
        <w:rPr>
          <w:rFonts w:ascii="Arial" w:hAnsi="Arial" w:cs="Arial"/>
          <w:sz w:val="22"/>
          <w:szCs w:val="22"/>
          <w:lang w:val="en-GB"/>
        </w:rPr>
      </w:pPr>
    </w:p>
    <w:p w14:paraId="3CEDE3DA" w14:textId="7777777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br w:type="page"/>
      </w:r>
    </w:p>
    <w:p w14:paraId="53E82107" w14:textId="1FA6E852" w:rsidR="004A0F68" w:rsidRDefault="009051EC" w:rsidP="006F745C">
      <w:pPr>
        <w:spacing w:after="160" w:line="259" w:lineRule="auto"/>
        <w:rPr>
          <w:rFonts w:ascii="Arial" w:hAnsi="Arial" w:cs="Arial"/>
          <w:b/>
          <w:color w:val="000000" w:themeColor="text1"/>
          <w:sz w:val="22"/>
          <w:szCs w:val="22"/>
        </w:rPr>
      </w:pPr>
      <w:r w:rsidRPr="00E0382B">
        <w:rPr>
          <w:rFonts w:ascii="Arial" w:hAnsi="Arial" w:cs="Arial"/>
          <w:b/>
          <w:color w:val="000000" w:themeColor="text1"/>
          <w:sz w:val="22"/>
          <w:szCs w:val="22"/>
        </w:rPr>
        <w:lastRenderedPageBreak/>
        <w:t xml:space="preserve">Question </w:t>
      </w:r>
      <w:r w:rsidR="00774F97" w:rsidRPr="00E0382B">
        <w:rPr>
          <w:rFonts w:ascii="Arial" w:hAnsi="Arial" w:cs="Arial"/>
          <w:b/>
          <w:color w:val="000000" w:themeColor="text1"/>
          <w:sz w:val="22"/>
          <w:szCs w:val="22"/>
        </w:rPr>
        <w:t>1</w:t>
      </w:r>
      <w:r w:rsidR="002A7106">
        <w:rPr>
          <w:rFonts w:ascii="Arial" w:hAnsi="Arial" w:cs="Arial"/>
          <w:b/>
          <w:color w:val="000000" w:themeColor="text1"/>
          <w:sz w:val="22"/>
          <w:szCs w:val="22"/>
        </w:rPr>
        <w:t>8</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(18 marks)</w:t>
      </w:r>
    </w:p>
    <w:p w14:paraId="57531839" w14:textId="4183F3C2" w:rsidR="00A03C29" w:rsidRDefault="00A03C29" w:rsidP="00A03C29">
      <w:pPr>
        <w:jc w:val="center"/>
        <w:rPr>
          <w:rFonts w:ascii="Arial" w:hAnsi="Arial" w:cs="Arial"/>
          <w:b/>
          <w:bCs/>
          <w:sz w:val="22"/>
          <w:szCs w:val="22"/>
          <w:lang w:val="en-GB"/>
        </w:rPr>
      </w:pPr>
      <w:r w:rsidRPr="00A03C29">
        <w:rPr>
          <w:rFonts w:ascii="Arial" w:hAnsi="Arial" w:cs="Arial"/>
          <w:b/>
          <w:bCs/>
          <w:sz w:val="22"/>
          <w:szCs w:val="22"/>
          <w:lang w:val="en-GB"/>
        </w:rPr>
        <w:t>Einstein’s Theory of Special Relativity</w:t>
      </w:r>
    </w:p>
    <w:p w14:paraId="7E2B3B1B" w14:textId="77777777" w:rsidR="00A03C29" w:rsidRPr="00A03C29" w:rsidRDefault="00A03C29" w:rsidP="00A03C29">
      <w:pPr>
        <w:jc w:val="center"/>
        <w:rPr>
          <w:rFonts w:ascii="Arial" w:hAnsi="Arial" w:cs="Arial"/>
          <w:b/>
          <w:bCs/>
          <w:sz w:val="22"/>
          <w:szCs w:val="22"/>
          <w:lang w:val="en-GB"/>
        </w:rPr>
      </w:pPr>
    </w:p>
    <w:p w14:paraId="29D51A60"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Prior to 1905, scientists understood the Universe in terms of Newton’s Three Laws of Motion. These Laws – established by Isaac Newton in 1686 – explain nearly all observations in the Universe. They formed our understanding of mechanics and gravity.</w:t>
      </w:r>
    </w:p>
    <w:p w14:paraId="6F619C47"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3D148B4B" w14:textId="2455678E" w:rsidR="00A03C29" w:rsidRPr="00A03C29" w:rsidRDefault="00A03C29" w:rsidP="00652CF5">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There were, however, some phenomen</w:t>
      </w:r>
      <w:r w:rsidR="00977EDD">
        <w:rPr>
          <w:rFonts w:ascii="Arial" w:hAnsi="Arial" w:cs="Arial"/>
          <w:color w:val="000000" w:themeColor="text1"/>
          <w:sz w:val="22"/>
          <w:szCs w:val="22"/>
        </w:rPr>
        <w:t>a</w:t>
      </w:r>
      <w:r w:rsidRPr="00A03C29">
        <w:rPr>
          <w:rFonts w:ascii="Arial" w:hAnsi="Arial" w:cs="Arial"/>
          <w:color w:val="000000" w:themeColor="text1"/>
          <w:sz w:val="22"/>
          <w:szCs w:val="22"/>
        </w:rPr>
        <w:t xml:space="preserve"> that could not be adequately explained by these Laws. The behaviour of light was chief amongst them. </w:t>
      </w:r>
    </w:p>
    <w:p w14:paraId="58309E53"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5C36CD70" w14:textId="2C80B009"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In 1887, the Michelson-Morley experiment hypothesised that the speed of light from a source such as our Sun would be affected by the Earth’s motion. In one of the most famous null hypotheses in history, this experiment proved the exact opposite. The speed of light was measured to be constant in all frames of reference, no matter the motion of the Earth. A Newtonian Universe could not explain this, and new thinking was required. </w:t>
      </w:r>
    </w:p>
    <w:p w14:paraId="3D74221F"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2B4DD056" w14:textId="2496F64A"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Einstein claimed to have started thinking about this ‘light problem’ as a sixteen-year-old in a ’thought experiment’ where he chased a beam of light. As Einstein caught up to the beam, the relative s</w:t>
      </w:r>
      <w:r w:rsidR="0038542E">
        <w:rPr>
          <w:rFonts w:ascii="Arial" w:hAnsi="Arial" w:cs="Arial"/>
          <w:color w:val="000000" w:themeColor="text1"/>
          <w:sz w:val="22"/>
          <w:szCs w:val="22"/>
        </w:rPr>
        <w:t>p</w:t>
      </w:r>
      <w:r w:rsidRPr="00A03C29">
        <w:rPr>
          <w:rFonts w:ascii="Arial" w:hAnsi="Arial" w:cs="Arial"/>
          <w:color w:val="000000" w:themeColor="text1"/>
          <w:sz w:val="22"/>
          <w:szCs w:val="22"/>
        </w:rPr>
        <w:t>eed between him and the light wave would become zero: this electromagnetic wave and its alternating fields would become ‘frozen’. Einstein already knew that this contradicted the work of James Maxwell whose equations required an electromagnetic wave to travel at ‘c’ – the speed of light in a vacuum (300 000 km s</w:t>
      </w:r>
      <w:r w:rsidRPr="00A03C29">
        <w:rPr>
          <w:rFonts w:ascii="Arial" w:hAnsi="Arial" w:cs="Arial"/>
          <w:color w:val="000000" w:themeColor="text1"/>
          <w:sz w:val="22"/>
          <w:szCs w:val="22"/>
          <w:vertAlign w:val="superscript"/>
        </w:rPr>
        <w:t>-1</w:t>
      </w:r>
      <w:r w:rsidRPr="00A03C29">
        <w:rPr>
          <w:rFonts w:ascii="Arial" w:hAnsi="Arial" w:cs="Arial"/>
          <w:color w:val="000000" w:themeColor="text1"/>
          <w:sz w:val="22"/>
          <w:szCs w:val="22"/>
        </w:rPr>
        <w:t xml:space="preserve">) - in ALL frames of reference. </w:t>
      </w:r>
    </w:p>
    <w:p w14:paraId="633E3B3F"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573CF14"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 xml:space="preserve">Einstein took these ideas further by examining the concept of ‘simultaneity’. In his famous ‘Train Experiment’, Einstein illustrated that events that are observed to occur simultaneously in one frame of reference will NOT appear to occur simultaneously in another. At low speeds, this effect is not noticeable; as the train approaches the speed of light, it becomes more significant. It led Einstein to a conclusion that time itself is relative and is measured differently by observers in different frames of reference. </w:t>
      </w:r>
    </w:p>
    <w:p w14:paraId="26DC2163"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5F994C0"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These thought experiments developed into the Theory of Special Relativity - which is based on two important ‘</w:t>
      </w:r>
      <w:proofErr w:type="gramStart"/>
      <w:r w:rsidRPr="00A03C29">
        <w:rPr>
          <w:rFonts w:ascii="Arial" w:hAnsi="Arial" w:cs="Arial"/>
          <w:color w:val="000000" w:themeColor="text1"/>
          <w:sz w:val="22"/>
          <w:szCs w:val="22"/>
        </w:rPr>
        <w:t>postulates’</w:t>
      </w:r>
      <w:proofErr w:type="gramEnd"/>
      <w:r w:rsidRPr="00A03C29">
        <w:rPr>
          <w:rFonts w:ascii="Arial" w:hAnsi="Arial" w:cs="Arial"/>
          <w:color w:val="000000" w:themeColor="text1"/>
          <w:sz w:val="22"/>
          <w:szCs w:val="22"/>
        </w:rPr>
        <w:t xml:space="preserve">. In his paper, published in 1905, Einstein changed our view of the Universe forever. This theory is ‘special’ because it accurately explains extreme contexts: events that require huge energies; objects that are travelling at speeds that are significant proportions of the speed of light; events that occur over large astronomical distances. Special relativity does not, however, consider the effect of gravity; Einstein would later develop his Theory of General Relativity which includes the effects of this fundamental force. </w:t>
      </w:r>
    </w:p>
    <w:p w14:paraId="32CC7606"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14:paraId="68D889B6" w14:textId="77777777" w:rsidR="00A03C29" w:rsidRPr="00A03C29" w:rsidRDefault="00A03C29" w:rsidP="00A03C29">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A03C29">
        <w:rPr>
          <w:rFonts w:ascii="Arial" w:hAnsi="Arial" w:cs="Arial"/>
          <w:color w:val="000000" w:themeColor="text1"/>
          <w:sz w:val="22"/>
          <w:szCs w:val="22"/>
        </w:rPr>
        <w:t xml:space="preserve">The implications of this Theory were profound. For example, Einstein showed that it is impossible for any object to travel at the speed of light. Further, he showed that time is relative and, while this ‘time dilation’ effect is insignificant at everyday speeds, it is very significant as the speed of objects and observers approaches the speed of light. </w:t>
      </w:r>
    </w:p>
    <w:p w14:paraId="5627FA89"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56C3376E"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For example, an astronaut on board the International Space Station is moving much faster relative to observers on the Earth’ surface. Einstein’s Theory showed that the Earth-bound observer would age a little faster than the astronaut. In fact, over the course of one year, the individual on the Earth would have aged about five milliseconds more than the astronaut. This time dilation is, of course, negligible due to the comparatively low speeds that an astronaut is travelling at whilst in orbit. </w:t>
      </w:r>
    </w:p>
    <w:p w14:paraId="1A3252C0"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179D56C9" w14:textId="77777777" w:rsidR="00A03C29" w:rsidRPr="00A03C29" w:rsidRDefault="00A03C29" w:rsidP="00A03C29">
      <w:pPr>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However, at speeds approaching the speed of light, the effects of time dilation become very significant. If an astronaut leaves the Earth and travels around the galaxy at 99.5% of the speed of light for five years, when they return to the Earth, they would have aged those five years they spent travelling. Inhabitants of the Earth, however, would be much older - many more years would have passed on our planet in that time.</w:t>
      </w:r>
    </w:p>
    <w:p w14:paraId="0A1717FE" w14:textId="77777777" w:rsidR="00A03C29" w:rsidRPr="00A03C29" w:rsidRDefault="00A03C29" w:rsidP="00A03C29">
      <w:pPr>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lastRenderedPageBreak/>
        <w:t xml:space="preserve">While humans don't currently </w:t>
      </w:r>
      <w:proofErr w:type="gramStart"/>
      <w:r w:rsidRPr="00A03C29">
        <w:rPr>
          <w:rFonts w:ascii="Arial" w:eastAsia="Times New Roman" w:hAnsi="Arial" w:cs="Arial"/>
          <w:color w:val="000000" w:themeColor="text1"/>
          <w:sz w:val="22"/>
          <w:szCs w:val="22"/>
          <w:lang w:eastAsia="en-AU"/>
        </w:rPr>
        <w:t>have the ability to</w:t>
      </w:r>
      <w:proofErr w:type="gramEnd"/>
      <w:r w:rsidRPr="00A03C29">
        <w:rPr>
          <w:rFonts w:ascii="Arial" w:eastAsia="Times New Roman" w:hAnsi="Arial" w:cs="Arial"/>
          <w:color w:val="000000" w:themeColor="text1"/>
          <w:sz w:val="22"/>
          <w:szCs w:val="22"/>
          <w:lang w:eastAsia="en-AU"/>
        </w:rPr>
        <w:t xml:space="preserve"> travel anywhere near the speed of light, time dilation does actually affect precision instruments and has to be factored into their operation.</w:t>
      </w:r>
    </w:p>
    <w:p w14:paraId="33001CE1" w14:textId="61CEDDA9"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GPS devices are used to calculate the positions of objects on the Earth’s surface to a high degree of accuracy. At least three satellites in distant Earth orbits are used to do this and they use atomic clocks to keep track of the incredibly precise times needed to pinpoint an object’s location on the planet’s surface. These atomic clocks are on board satellites that are orbiting at very high speeds relative to the Earth’s surface. The Theory of Special Relativity calculates that these clocks tick an extra seven (7) </w:t>
      </w:r>
      <w:r w:rsidR="00AA7C0B">
        <w:rPr>
          <w:rFonts w:ascii="Arial" w:eastAsia="Times New Roman" w:hAnsi="Arial" w:cs="Arial"/>
          <w:color w:val="000000" w:themeColor="text1"/>
          <w:sz w:val="22"/>
          <w:szCs w:val="22"/>
          <w:lang w:eastAsia="en-AU"/>
        </w:rPr>
        <w:t>microseconds</w:t>
      </w:r>
      <w:r w:rsidRPr="00A03C29">
        <w:rPr>
          <w:rFonts w:ascii="Arial" w:eastAsia="Times New Roman" w:hAnsi="Arial" w:cs="Arial"/>
          <w:color w:val="000000" w:themeColor="text1"/>
          <w:sz w:val="22"/>
          <w:szCs w:val="22"/>
          <w:lang w:eastAsia="en-AU"/>
        </w:rPr>
        <w:t xml:space="preserve"> each day compared to stationary clocks on Earth. </w:t>
      </w:r>
      <w:proofErr w:type="gramStart"/>
      <w:r w:rsidRPr="00A03C29">
        <w:rPr>
          <w:rFonts w:ascii="Arial" w:eastAsia="Times New Roman" w:hAnsi="Arial" w:cs="Arial"/>
          <w:color w:val="000000" w:themeColor="text1"/>
          <w:sz w:val="22"/>
          <w:szCs w:val="22"/>
          <w:lang w:eastAsia="en-AU"/>
        </w:rPr>
        <w:t>In order to</w:t>
      </w:r>
      <w:proofErr w:type="gramEnd"/>
      <w:r w:rsidRPr="00A03C29">
        <w:rPr>
          <w:rFonts w:ascii="Arial" w:eastAsia="Times New Roman" w:hAnsi="Arial" w:cs="Arial"/>
          <w:color w:val="000000" w:themeColor="text1"/>
          <w:sz w:val="22"/>
          <w:szCs w:val="22"/>
          <w:lang w:eastAsia="en-AU"/>
        </w:rPr>
        <w:t xml:space="preserve"> maintain pace with Earth clocks, and calculate accurate locations, the atomic clocks on GPS satellites need to subtract these seven microseconds each day.</w:t>
      </w:r>
    </w:p>
    <w:p w14:paraId="2660A0A8" w14:textId="77777777" w:rsidR="00A03C29" w:rsidRPr="00A03C29" w:rsidRDefault="00A03C29" w:rsidP="00A03C29">
      <w:pPr>
        <w:shd w:val="clear" w:color="auto" w:fill="FFFFFF"/>
        <w:textAlignment w:val="baseline"/>
        <w:rPr>
          <w:rFonts w:ascii="Arial" w:eastAsia="Times New Roman" w:hAnsi="Arial" w:cs="Arial"/>
          <w:color w:val="000000" w:themeColor="text1"/>
          <w:sz w:val="22"/>
          <w:szCs w:val="22"/>
          <w:lang w:eastAsia="en-AU"/>
        </w:rPr>
      </w:pPr>
    </w:p>
    <w:p w14:paraId="75ACA93F" w14:textId="77777777" w:rsidR="00A03C29" w:rsidRDefault="00A03C29">
      <w:pPr>
        <w:spacing w:after="160" w:line="259" w:lineRule="auto"/>
        <w:rPr>
          <w:rFonts w:ascii="Arial" w:hAnsi="Arial" w:cs="Arial"/>
          <w:sz w:val="22"/>
          <w:szCs w:val="22"/>
          <w:lang w:val="en-GB"/>
        </w:rPr>
      </w:pPr>
      <w:r>
        <w:rPr>
          <w:rFonts w:ascii="Arial" w:hAnsi="Arial" w:cs="Arial"/>
          <w:sz w:val="22"/>
          <w:szCs w:val="22"/>
          <w:lang w:val="en-GB"/>
        </w:rPr>
        <w:br w:type="page"/>
      </w:r>
    </w:p>
    <w:p w14:paraId="64001A5B" w14:textId="3E06383D" w:rsidR="00A03C29" w:rsidRPr="00A03C29" w:rsidRDefault="00A03C29" w:rsidP="00A03C29">
      <w:pPr>
        <w:pStyle w:val="ListParagraph"/>
        <w:numPr>
          <w:ilvl w:val="0"/>
          <w:numId w:val="26"/>
        </w:numPr>
        <w:spacing w:after="160" w:line="259" w:lineRule="auto"/>
        <w:ind w:hanging="720"/>
        <w:rPr>
          <w:rFonts w:ascii="Arial" w:hAnsi="Arial" w:cs="Arial"/>
          <w:sz w:val="22"/>
          <w:szCs w:val="22"/>
          <w:lang w:val="en-GB"/>
        </w:rPr>
      </w:pPr>
      <w:bookmarkStart w:id="14" w:name="_Hlk104530381"/>
      <w:r w:rsidRPr="00A03C29">
        <w:rPr>
          <w:rFonts w:ascii="Arial" w:hAnsi="Arial" w:cs="Arial"/>
          <w:sz w:val="22"/>
          <w:szCs w:val="22"/>
          <w:lang w:val="en-GB"/>
        </w:rPr>
        <w:lastRenderedPageBreak/>
        <w:t xml:space="preserve">In their famous experiment, Michelson and Morley used the rotation of the Earth on its axis and its revolution around the Sun to measure the speed of sunlight. They took measurements of the speed of sunlight six (6) months part. </w:t>
      </w:r>
    </w:p>
    <w:p w14:paraId="73000047" w14:textId="77777777" w:rsidR="00A03C29" w:rsidRPr="00A03C29" w:rsidRDefault="00A03C29" w:rsidP="00A03C29">
      <w:pPr>
        <w:pStyle w:val="ListParagraph"/>
        <w:rPr>
          <w:rFonts w:ascii="Arial" w:hAnsi="Arial" w:cs="Arial"/>
          <w:sz w:val="22"/>
          <w:szCs w:val="22"/>
          <w:lang w:val="en-GB"/>
        </w:rPr>
      </w:pPr>
    </w:p>
    <w:p w14:paraId="6217A139" w14:textId="77777777"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One measurement was taken when the observers were travelling AWAY from the Sun. The next measurement was taken so that they were travelling TOWARDS the Sun (see below). </w:t>
      </w:r>
    </w:p>
    <w:bookmarkEnd w:id="14"/>
    <w:p w14:paraId="3F90E43E" w14:textId="77777777" w:rsidR="00A03C29" w:rsidRPr="00A03C29" w:rsidRDefault="00A03C29" w:rsidP="00A03C29">
      <w:pPr>
        <w:pStyle w:val="ListParagraph"/>
        <w:ind w:left="0"/>
        <w:rPr>
          <w:rFonts w:ascii="Arial" w:hAnsi="Arial" w:cs="Arial"/>
          <w:sz w:val="22"/>
          <w:szCs w:val="22"/>
          <w:lang w:val="en-GB"/>
        </w:rPr>
      </w:pPr>
    </w:p>
    <w:p w14:paraId="349104E0" w14:textId="4DC492CD" w:rsidR="00A03C29" w:rsidRPr="00A03C29" w:rsidRDefault="00A56D70" w:rsidP="00A03C29">
      <w:pPr>
        <w:pStyle w:val="ListParagraph"/>
        <w:ind w:left="0"/>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2224" behindDoc="0" locked="0" layoutInCell="1" allowOverlap="1" wp14:anchorId="1039AF14" wp14:editId="03CC1270">
                <wp:simplePos x="0" y="0"/>
                <wp:positionH relativeFrom="column">
                  <wp:posOffset>2907665</wp:posOffset>
                </wp:positionH>
                <wp:positionV relativeFrom="paragraph">
                  <wp:posOffset>37465</wp:posOffset>
                </wp:positionV>
                <wp:extent cx="1397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39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5B1CE1" id="_x0000_t32" coordsize="21600,21600" o:spt="32" o:oned="t" path="m,l21600,21600e" filled="f">
                <v:path arrowok="t" fillok="f" o:connecttype="none"/>
                <o:lock v:ext="edit" shapetype="t"/>
              </v:shapetype>
              <v:shape id="Straight Arrow Connector 18" o:spid="_x0000_s1026" type="#_x0000_t32" style="position:absolute;margin-left:228.95pt;margin-top:2.95pt;width:11pt;height:0;flip:x;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" strokecolor="black [3213]" strokeweight=".5pt">
                <v:stroke endarrow="block" joinstyle="miter"/>
              </v:shape>
            </w:pict>
          </mc:Fallback>
        </mc:AlternateContent>
      </w:r>
      <w:r w:rsidR="00A03C29" w:rsidRPr="00A03C29">
        <w:rPr>
          <w:rFonts w:ascii="Arial" w:hAnsi="Arial" w:cs="Arial"/>
          <w:noProof/>
          <w:sz w:val="22"/>
          <w:szCs w:val="22"/>
          <w:lang w:val="en-GB"/>
        </w:rPr>
        <mc:AlternateContent>
          <mc:Choice Requires="wps">
            <w:drawing>
              <wp:anchor distT="0" distB="0" distL="114300" distR="114300" simplePos="0" relativeHeight="252178432" behindDoc="0" locked="0" layoutInCell="1" allowOverlap="1" wp14:anchorId="33E095F2" wp14:editId="49E52E1E">
                <wp:simplePos x="0" y="0"/>
                <wp:positionH relativeFrom="column">
                  <wp:posOffset>2691765</wp:posOffset>
                </wp:positionH>
                <wp:positionV relativeFrom="paragraph">
                  <wp:posOffset>856615</wp:posOffset>
                </wp:positionV>
                <wp:extent cx="685800" cy="685800"/>
                <wp:effectExtent l="19050" t="19050" r="19050" b="38100"/>
                <wp:wrapNone/>
                <wp:docPr id="78" name="Sun 78"/>
                <wp:cNvGraphicFramePr/>
                <a:graphic xmlns:a="http://schemas.openxmlformats.org/drawingml/2006/main">
                  <a:graphicData uri="http://schemas.microsoft.com/office/word/2010/wordprocessingShape">
                    <wps:wsp>
                      <wps:cNvSpPr/>
                      <wps:spPr>
                        <a:xfrm>
                          <a:off x="0" y="0"/>
                          <a:ext cx="685800" cy="685800"/>
                        </a:xfrm>
                        <a:prstGeom prst="su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27E22"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78" o:spid="_x0000_s1026" type="#_x0000_t183" style="position:absolute;margin-left:211.95pt;margin-top:67.45pt;width:54pt;height:54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" fillcolor="black [3213]" strokecolor="black [3213]" strokeweight="1pt"/>
            </w:pict>
          </mc:Fallback>
        </mc:AlternateContent>
      </w:r>
      <w:r w:rsidR="00A03C29" w:rsidRPr="00A03C29">
        <w:rPr>
          <w:rFonts w:ascii="Arial" w:hAnsi="Arial" w:cs="Arial"/>
          <w:noProof/>
          <w:sz w:val="22"/>
          <w:szCs w:val="22"/>
          <w:lang w:val="en-GB"/>
        </w:rPr>
        <mc:AlternateContent>
          <mc:Choice Requires="wps">
            <w:drawing>
              <wp:anchor distT="0" distB="0" distL="114300" distR="114300" simplePos="0" relativeHeight="252179456" behindDoc="0" locked="0" layoutInCell="1" allowOverlap="1" wp14:anchorId="75C4099B" wp14:editId="763E1830">
                <wp:simplePos x="0" y="0"/>
                <wp:positionH relativeFrom="column">
                  <wp:posOffset>1891665</wp:posOffset>
                </wp:positionH>
                <wp:positionV relativeFrom="paragraph">
                  <wp:posOffset>37465</wp:posOffset>
                </wp:positionV>
                <wp:extent cx="2286000" cy="2286000"/>
                <wp:effectExtent l="0" t="0" r="19050" b="19050"/>
                <wp:wrapNone/>
                <wp:docPr id="84" name="Oval 84"/>
                <wp:cNvGraphicFramePr/>
                <a:graphic xmlns:a="http://schemas.openxmlformats.org/drawingml/2006/main">
                  <a:graphicData uri="http://schemas.microsoft.com/office/word/2010/wordprocessingShape">
                    <wps:wsp>
                      <wps:cNvSpPr/>
                      <wps:spPr>
                        <a:xfrm>
                          <a:off x="0" y="0"/>
                          <a:ext cx="2286000" cy="2286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37444" id="Oval 84" o:spid="_x0000_s1026" style="position:absolute;margin-left:148.95pt;margin-top:2.95pt;width:180pt;height:180pt;z-index:25217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" filled="f" strokecolor="black [3213]" strokeweight="1pt">
                <v:stroke dashstyle="dash" joinstyle="miter"/>
              </v:oval>
            </w:pict>
          </mc:Fallback>
        </mc:AlternateContent>
      </w:r>
    </w:p>
    <w:p w14:paraId="3A74E3DC" w14:textId="77777777" w:rsidR="00A03C29" w:rsidRPr="00A03C29" w:rsidRDefault="00A03C29" w:rsidP="00A03C29">
      <w:pPr>
        <w:pStyle w:val="ListParagraph"/>
        <w:ind w:left="0"/>
        <w:rPr>
          <w:rFonts w:ascii="Arial" w:hAnsi="Arial" w:cs="Arial"/>
          <w:sz w:val="22"/>
          <w:szCs w:val="22"/>
          <w:lang w:val="en-GB"/>
        </w:rPr>
      </w:pPr>
    </w:p>
    <w:p w14:paraId="31564AA3" w14:textId="77777777" w:rsidR="00A03C29" w:rsidRPr="00A03C29" w:rsidRDefault="00A03C29" w:rsidP="00A03C29">
      <w:pPr>
        <w:pStyle w:val="ListParagraph"/>
        <w:ind w:left="0"/>
        <w:rPr>
          <w:rFonts w:ascii="Arial" w:hAnsi="Arial" w:cs="Arial"/>
          <w:sz w:val="22"/>
          <w:szCs w:val="22"/>
          <w:lang w:val="en-GB"/>
        </w:rPr>
      </w:pPr>
    </w:p>
    <w:p w14:paraId="567A0F47" w14:textId="7E2C16F7" w:rsidR="00A03C29" w:rsidRPr="00A03C29" w:rsidRDefault="00A56D70"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84576" behindDoc="1" locked="0" layoutInCell="1" allowOverlap="1" wp14:anchorId="7ED4FF86" wp14:editId="33C3E195">
                <wp:simplePos x="0" y="0"/>
                <wp:positionH relativeFrom="column">
                  <wp:posOffset>805815</wp:posOffset>
                </wp:positionH>
                <wp:positionV relativeFrom="paragraph">
                  <wp:posOffset>139700</wp:posOffset>
                </wp:positionV>
                <wp:extent cx="1149350" cy="431800"/>
                <wp:effectExtent l="0" t="0" r="0" b="6350"/>
                <wp:wrapNone/>
                <wp:docPr id="83" name="Text Box 83"/>
                <wp:cNvGraphicFramePr/>
                <a:graphic xmlns:a="http://schemas.openxmlformats.org/drawingml/2006/main">
                  <a:graphicData uri="http://schemas.microsoft.com/office/word/2010/wordprocessingShape">
                    <wps:wsp>
                      <wps:cNvSpPr txBox="1"/>
                      <wps:spPr>
                        <a:xfrm>
                          <a:off x="0" y="0"/>
                          <a:ext cx="1149350" cy="431800"/>
                        </a:xfrm>
                        <a:prstGeom prst="rect">
                          <a:avLst/>
                        </a:prstGeom>
                        <a:solidFill>
                          <a:schemeClr val="lt1"/>
                        </a:solidFill>
                        <a:ln w="6350">
                          <a:noFill/>
                        </a:ln>
                      </wps:spPr>
                      <wps:txbx>
                        <w:txbxContent>
                          <w:p w14:paraId="7FF47DE3" w14:textId="31E7A2D6" w:rsidR="00A03C29" w:rsidRPr="00F326FC" w:rsidRDefault="00A56D70" w:rsidP="00A03C29">
                            <w:pPr>
                              <w:rPr>
                                <w:rFonts w:ascii="Arial" w:hAnsi="Arial" w:cs="Arial"/>
                                <w:lang w:val="en-GB"/>
                              </w:rPr>
                            </w:pPr>
                            <w:r>
                              <w:rPr>
                                <w:rFonts w:ascii="Arial" w:hAnsi="Arial" w:cs="Arial"/>
                                <w:lang w:val="en-GB"/>
                              </w:rPr>
                              <w:t xml:space="preserve">TRAVELLING </w:t>
                            </w:r>
                            <w:r w:rsidR="00A03C29" w:rsidRPr="00F326FC">
                              <w:rPr>
                                <w:rFonts w:ascii="Arial" w:hAnsi="Arial" w:cs="Arial"/>
                                <w:lang w:val="en-GB"/>
                              </w:rPr>
                              <w:t>TOWARDS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FF86" id="Text Box 83" o:spid="_x0000_s1124" type="#_x0000_t202" style="position:absolute;margin-left:63.45pt;margin-top:11pt;width:90.5pt;height:34pt;z-index:-25113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" fillcolor="white [3201]" stroked="f" strokeweight=".5pt">
                <v:textbox>
                  <w:txbxContent>
                    <w:p w14:paraId="7FF47DE3" w14:textId="31E7A2D6" w:rsidR="00A03C29" w:rsidRPr="00F326FC" w:rsidRDefault="00A56D70" w:rsidP="00A03C29">
                      <w:pPr>
                        <w:rPr>
                          <w:rFonts w:ascii="Arial" w:hAnsi="Arial" w:cs="Arial"/>
                          <w:lang w:val="en-GB"/>
                        </w:rPr>
                      </w:pPr>
                      <w:r>
                        <w:rPr>
                          <w:rFonts w:ascii="Arial" w:hAnsi="Arial" w:cs="Arial"/>
                          <w:lang w:val="en-GB"/>
                        </w:rPr>
                        <w:t xml:space="preserve">TRAVELLING </w:t>
                      </w:r>
                      <w:r w:rsidR="00A03C29" w:rsidRPr="00F326FC">
                        <w:rPr>
                          <w:rFonts w:ascii="Arial" w:hAnsi="Arial" w:cs="Arial"/>
                          <w:lang w:val="en-GB"/>
                        </w:rPr>
                        <w:t>TOWARDS SUN</w:t>
                      </w:r>
                    </w:p>
                  </w:txbxContent>
                </v:textbox>
              </v:shape>
            </w:pict>
          </mc:Fallback>
        </mc:AlternateContent>
      </w:r>
    </w:p>
    <w:p w14:paraId="23A8FC3F" w14:textId="3EDEA350" w:rsidR="00A03C29" w:rsidRPr="00A03C29" w:rsidRDefault="00A56D70"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85600" behindDoc="1" locked="0" layoutInCell="1" allowOverlap="1" wp14:anchorId="409534FD" wp14:editId="28992ED1">
                <wp:simplePos x="0" y="0"/>
                <wp:positionH relativeFrom="column">
                  <wp:posOffset>4177665</wp:posOffset>
                </wp:positionH>
                <wp:positionV relativeFrom="paragraph">
                  <wp:posOffset>93345</wp:posOffset>
                </wp:positionV>
                <wp:extent cx="1384300" cy="463550"/>
                <wp:effectExtent l="0" t="0" r="6350" b="0"/>
                <wp:wrapNone/>
                <wp:docPr id="85" name="Text Box 85"/>
                <wp:cNvGraphicFramePr/>
                <a:graphic xmlns:a="http://schemas.openxmlformats.org/drawingml/2006/main">
                  <a:graphicData uri="http://schemas.microsoft.com/office/word/2010/wordprocessingShape">
                    <wps:wsp>
                      <wps:cNvSpPr txBox="1"/>
                      <wps:spPr>
                        <a:xfrm>
                          <a:off x="0" y="0"/>
                          <a:ext cx="1384300" cy="463550"/>
                        </a:xfrm>
                        <a:prstGeom prst="rect">
                          <a:avLst/>
                        </a:prstGeom>
                        <a:solidFill>
                          <a:schemeClr val="lt1"/>
                        </a:solidFill>
                        <a:ln w="6350">
                          <a:noFill/>
                        </a:ln>
                      </wps:spPr>
                      <wps:txbx>
                        <w:txbxContent>
                          <w:p w14:paraId="2E5A3EBB" w14:textId="5018A105" w:rsidR="00A03C29" w:rsidRPr="00F326FC" w:rsidRDefault="00A56D70" w:rsidP="00A03C29">
                            <w:pPr>
                              <w:rPr>
                                <w:rFonts w:ascii="Arial" w:hAnsi="Arial" w:cs="Arial"/>
                                <w:lang w:val="en-GB"/>
                              </w:rPr>
                            </w:pPr>
                            <w:r>
                              <w:rPr>
                                <w:rFonts w:ascii="Arial" w:hAnsi="Arial" w:cs="Arial"/>
                                <w:lang w:val="en-GB"/>
                              </w:rPr>
                              <w:t xml:space="preserve">TRAVELLING </w:t>
                            </w:r>
                            <w:r w:rsidR="00A03C29">
                              <w:rPr>
                                <w:rFonts w:ascii="Arial" w:hAnsi="Arial" w:cs="Arial"/>
                                <w:lang w:val="en-GB"/>
                              </w:rPr>
                              <w:t>AWAY FROM</w:t>
                            </w:r>
                            <w:r w:rsidR="00A03C29" w:rsidRPr="00F326FC">
                              <w:rPr>
                                <w:rFonts w:ascii="Arial" w:hAnsi="Arial" w:cs="Arial"/>
                                <w:lang w:val="en-GB"/>
                              </w:rPr>
                              <w:t xml:space="preserv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34FD" id="Text Box 85" o:spid="_x0000_s1125" type="#_x0000_t202" style="position:absolute;margin-left:328.95pt;margin-top:7.35pt;width:109pt;height:36.5pt;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" fillcolor="white [3201]" stroked="f" strokeweight=".5pt">
                <v:textbox>
                  <w:txbxContent>
                    <w:p w14:paraId="2E5A3EBB" w14:textId="5018A105" w:rsidR="00A03C29" w:rsidRPr="00F326FC" w:rsidRDefault="00A56D70" w:rsidP="00A03C29">
                      <w:pPr>
                        <w:rPr>
                          <w:rFonts w:ascii="Arial" w:hAnsi="Arial" w:cs="Arial"/>
                          <w:lang w:val="en-GB"/>
                        </w:rPr>
                      </w:pPr>
                      <w:r>
                        <w:rPr>
                          <w:rFonts w:ascii="Arial" w:hAnsi="Arial" w:cs="Arial"/>
                          <w:lang w:val="en-GB"/>
                        </w:rPr>
                        <w:t xml:space="preserve">TRAVELLING </w:t>
                      </w:r>
                      <w:r w:rsidR="00A03C29">
                        <w:rPr>
                          <w:rFonts w:ascii="Arial" w:hAnsi="Arial" w:cs="Arial"/>
                          <w:lang w:val="en-GB"/>
                        </w:rPr>
                        <w:t>AWAY FROM</w:t>
                      </w:r>
                      <w:r w:rsidR="00A03C29" w:rsidRPr="00F326FC">
                        <w:rPr>
                          <w:rFonts w:ascii="Arial" w:hAnsi="Arial" w:cs="Arial"/>
                          <w:lang w:val="en-GB"/>
                        </w:rPr>
                        <w:t xml:space="preserve"> SUN</w:t>
                      </w:r>
                    </w:p>
                  </w:txbxContent>
                </v:textbox>
              </v:shape>
            </w:pict>
          </mc:Fallback>
        </mc:AlternateContent>
      </w:r>
    </w:p>
    <w:p w14:paraId="24E1D47B" w14:textId="641BD25E" w:rsidR="00A03C29" w:rsidRPr="00A03C29" w:rsidRDefault="00A03C29" w:rsidP="00A03C29">
      <w:pPr>
        <w:pStyle w:val="ListParagraph"/>
        <w:ind w:left="0"/>
        <w:rPr>
          <w:rFonts w:ascii="Arial" w:hAnsi="Arial" w:cs="Arial"/>
          <w:sz w:val="22"/>
          <w:szCs w:val="22"/>
          <w:lang w:val="en-GB"/>
        </w:rPr>
      </w:pPr>
    </w:p>
    <w:p w14:paraId="06A13320" w14:textId="4DE01629" w:rsidR="00A03C29" w:rsidRPr="00A03C29" w:rsidRDefault="00A56D70" w:rsidP="00A03C29">
      <w:pPr>
        <w:pStyle w:val="ListParagraph"/>
        <w:ind w:left="0"/>
        <w:rPr>
          <w:rFonts w:ascii="Arial" w:hAnsi="Arial" w:cs="Arial"/>
          <w:sz w:val="22"/>
          <w:szCs w:val="22"/>
          <w:lang w:val="en-GB"/>
        </w:rPr>
      </w:pPr>
      <w:r w:rsidRPr="00A03C29">
        <w:rPr>
          <w:rFonts w:ascii="Arial" w:hAnsi="Arial" w:cs="Arial"/>
          <w:noProof/>
          <w:sz w:val="22"/>
          <w:szCs w:val="22"/>
          <w:lang w:val="en-GB"/>
        </w:rPr>
        <mc:AlternateContent>
          <mc:Choice Requires="wps">
            <w:drawing>
              <wp:anchor distT="0" distB="0" distL="114300" distR="114300" simplePos="0" relativeHeight="252181504" behindDoc="0" locked="0" layoutInCell="1" allowOverlap="1" wp14:anchorId="4993B06E" wp14:editId="44F6B989">
                <wp:simplePos x="0" y="0"/>
                <wp:positionH relativeFrom="column">
                  <wp:posOffset>4050665</wp:posOffset>
                </wp:positionH>
                <wp:positionV relativeFrom="paragraph">
                  <wp:posOffset>102235</wp:posOffset>
                </wp:positionV>
                <wp:extent cx="241300" cy="228600"/>
                <wp:effectExtent l="0" t="0" r="25400" b="19050"/>
                <wp:wrapNone/>
                <wp:docPr id="80" name="Oval 80"/>
                <wp:cNvGraphicFramePr/>
                <a:graphic xmlns:a="http://schemas.openxmlformats.org/drawingml/2006/main">
                  <a:graphicData uri="http://schemas.microsoft.com/office/word/2010/wordprocessingShape">
                    <wps:wsp>
                      <wps:cNvSpPr/>
                      <wps:spPr>
                        <a:xfrm>
                          <a:off x="0" y="0"/>
                          <a:ext cx="241300" cy="228600"/>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B482B" id="Oval 80" o:spid="_x0000_s1026" style="position:absolute;margin-left:318.95pt;margin-top:8.05pt;width:19pt;height:18pt;z-index:25218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" fillcolor="#bfbfbf [2412]" strokecolor="#bfbfbf [2412]" strokeweight="1pt">
                <v:stroke joinstyle="miter"/>
              </v:oval>
            </w:pict>
          </mc:Fallback>
        </mc:AlternateContent>
      </w:r>
      <w:r w:rsidRPr="00A03C29">
        <w:rPr>
          <w:rFonts w:ascii="Arial" w:hAnsi="Arial" w:cs="Arial"/>
          <w:noProof/>
          <w:sz w:val="22"/>
          <w:szCs w:val="22"/>
          <w:lang w:val="en-GB"/>
        </w:rPr>
        <mc:AlternateContent>
          <mc:Choice Requires="wps">
            <w:drawing>
              <wp:anchor distT="0" distB="0" distL="114300" distR="114300" simplePos="0" relativeHeight="252180480" behindDoc="0" locked="0" layoutInCell="1" allowOverlap="1" wp14:anchorId="7827207E" wp14:editId="7C7DA712">
                <wp:simplePos x="0" y="0"/>
                <wp:positionH relativeFrom="column">
                  <wp:posOffset>1758315</wp:posOffset>
                </wp:positionH>
                <wp:positionV relativeFrom="paragraph">
                  <wp:posOffset>114935</wp:posOffset>
                </wp:positionV>
                <wp:extent cx="241300" cy="228600"/>
                <wp:effectExtent l="0" t="0" r="25400" b="19050"/>
                <wp:wrapNone/>
                <wp:docPr id="79" name="Oval 79"/>
                <wp:cNvGraphicFramePr/>
                <a:graphic xmlns:a="http://schemas.openxmlformats.org/drawingml/2006/main">
                  <a:graphicData uri="http://schemas.microsoft.com/office/word/2010/wordprocessingShape">
                    <wps:wsp>
                      <wps:cNvSpPr/>
                      <wps:spPr>
                        <a:xfrm>
                          <a:off x="0" y="0"/>
                          <a:ext cx="241300" cy="228600"/>
                        </a:xfrm>
                        <a:prstGeom prst="ellips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A88AC" id="Oval 79" o:spid="_x0000_s1026" style="position:absolute;margin-left:138.45pt;margin-top:9.05pt;width:19pt;height:18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" fillcolor="#bfbfbf [2412]" strokecolor="#bfbfbf [2412]" strokeweight="1pt">
                <v:stroke joinstyle="miter"/>
              </v:oval>
            </w:pict>
          </mc:Fallback>
        </mc:AlternateContent>
      </w:r>
    </w:p>
    <w:p w14:paraId="71330E31" w14:textId="32B6E953" w:rsidR="00A03C29" w:rsidRPr="00A03C29" w:rsidRDefault="00A03C29" w:rsidP="00A03C29">
      <w:pPr>
        <w:pStyle w:val="ListParagraph"/>
        <w:ind w:left="0"/>
        <w:rPr>
          <w:rFonts w:ascii="Arial" w:hAnsi="Arial" w:cs="Arial"/>
          <w:sz w:val="22"/>
          <w:szCs w:val="22"/>
          <w:lang w:val="en-GB"/>
        </w:rPr>
      </w:pPr>
    </w:p>
    <w:p w14:paraId="4EB45726" w14:textId="171BF3C2" w:rsidR="00A03C29" w:rsidRPr="00A03C29" w:rsidRDefault="00A03C29" w:rsidP="00A03C29">
      <w:pPr>
        <w:pStyle w:val="ListParagraph"/>
        <w:ind w:left="0"/>
        <w:rPr>
          <w:rFonts w:ascii="Arial" w:hAnsi="Arial" w:cs="Arial"/>
          <w:sz w:val="22"/>
          <w:szCs w:val="22"/>
          <w:lang w:val="en-GB"/>
        </w:rPr>
      </w:pPr>
    </w:p>
    <w:p w14:paraId="778035A0" w14:textId="77777777" w:rsidR="00A03C29" w:rsidRPr="00A03C29" w:rsidRDefault="00A03C29" w:rsidP="00A03C29">
      <w:pPr>
        <w:pStyle w:val="ListParagraph"/>
        <w:ind w:left="0"/>
        <w:rPr>
          <w:rFonts w:ascii="Arial" w:hAnsi="Arial" w:cs="Arial"/>
          <w:sz w:val="22"/>
          <w:szCs w:val="22"/>
          <w:lang w:val="en-GB"/>
        </w:rPr>
      </w:pPr>
    </w:p>
    <w:p w14:paraId="0C963FC0" w14:textId="77777777" w:rsidR="00A03C29" w:rsidRPr="00A03C29" w:rsidRDefault="00A03C29" w:rsidP="00A03C29">
      <w:pPr>
        <w:pStyle w:val="ListParagraph"/>
        <w:ind w:left="0"/>
        <w:rPr>
          <w:rFonts w:ascii="Arial" w:hAnsi="Arial" w:cs="Arial"/>
          <w:sz w:val="22"/>
          <w:szCs w:val="22"/>
          <w:lang w:val="en-GB"/>
        </w:rPr>
      </w:pPr>
    </w:p>
    <w:p w14:paraId="7B186FB4" w14:textId="77777777" w:rsidR="00A03C29" w:rsidRPr="00A03C29" w:rsidRDefault="00A03C29" w:rsidP="00A03C29">
      <w:pPr>
        <w:pStyle w:val="ListParagraph"/>
        <w:ind w:left="0"/>
        <w:rPr>
          <w:rFonts w:ascii="Arial" w:hAnsi="Arial" w:cs="Arial"/>
          <w:sz w:val="22"/>
          <w:szCs w:val="22"/>
          <w:lang w:val="en-GB"/>
        </w:rPr>
      </w:pPr>
    </w:p>
    <w:p w14:paraId="73824D1D" w14:textId="77777777" w:rsidR="00A03C29" w:rsidRPr="00A03C29" w:rsidRDefault="00A03C29" w:rsidP="00A03C29">
      <w:pPr>
        <w:pStyle w:val="ListParagraph"/>
        <w:ind w:left="0"/>
        <w:rPr>
          <w:rFonts w:ascii="Arial" w:hAnsi="Arial" w:cs="Arial"/>
          <w:sz w:val="22"/>
          <w:szCs w:val="22"/>
          <w:lang w:val="en-GB"/>
        </w:rPr>
      </w:pPr>
    </w:p>
    <w:p w14:paraId="68D55422" w14:textId="77777777" w:rsidR="00A03C29" w:rsidRPr="00A03C29" w:rsidRDefault="00A03C29" w:rsidP="00A03C29">
      <w:pPr>
        <w:pStyle w:val="ListParagraph"/>
        <w:ind w:left="0"/>
        <w:rPr>
          <w:rFonts w:ascii="Arial" w:hAnsi="Arial" w:cs="Arial"/>
          <w:sz w:val="22"/>
          <w:szCs w:val="22"/>
          <w:lang w:val="en-GB"/>
        </w:rPr>
      </w:pPr>
    </w:p>
    <w:p w14:paraId="5B098D44" w14:textId="69C07364" w:rsidR="00A03C29" w:rsidRPr="00A03C29" w:rsidRDefault="00A56D70" w:rsidP="00A03C29">
      <w:pPr>
        <w:pStyle w:val="ListParagraph"/>
        <w:ind w:left="0"/>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3248" behindDoc="0" locked="0" layoutInCell="1" allowOverlap="1" wp14:anchorId="1717ADF4" wp14:editId="30CDED06">
                <wp:simplePos x="0" y="0"/>
                <wp:positionH relativeFrom="column">
                  <wp:posOffset>2977515</wp:posOffset>
                </wp:positionH>
                <wp:positionV relativeFrom="paragraph">
                  <wp:posOffset>74295</wp:posOffset>
                </wp:positionV>
                <wp:extent cx="247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C6DD6" id="Straight Arrow Connector 31" o:spid="_x0000_s1026" type="#_x0000_t32" style="position:absolute;margin-left:234.45pt;margin-top:5.85pt;width:19.5pt;height:0;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6YygEAAP0DAAAOAAAAZHJzL2Uyb0RvYy54bWysU9uO0zAQfUfiHyy/07QV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" strokecolor="black [3213]" strokeweight=".5pt">
                <v:stroke endarrow="block" joinstyle="miter"/>
              </v:shape>
            </w:pict>
          </mc:Fallback>
        </mc:AlternateContent>
      </w:r>
    </w:p>
    <w:p w14:paraId="187D5FA5" w14:textId="77777777" w:rsidR="00A03C29" w:rsidRPr="00A03C29" w:rsidRDefault="00A03C29" w:rsidP="00A03C29">
      <w:pPr>
        <w:pStyle w:val="ListParagraph"/>
        <w:ind w:left="0"/>
        <w:rPr>
          <w:rFonts w:ascii="Arial" w:hAnsi="Arial" w:cs="Arial"/>
          <w:sz w:val="22"/>
          <w:szCs w:val="22"/>
          <w:lang w:val="en-GB"/>
        </w:rPr>
      </w:pPr>
    </w:p>
    <w:p w14:paraId="1CCAECAC" w14:textId="77777777" w:rsidR="00A03C29" w:rsidRPr="00A03C29" w:rsidRDefault="00A03C29" w:rsidP="00A03C29">
      <w:pPr>
        <w:pStyle w:val="ListParagraph"/>
        <w:ind w:left="0"/>
        <w:rPr>
          <w:rFonts w:ascii="Arial" w:hAnsi="Arial" w:cs="Arial"/>
          <w:sz w:val="22"/>
          <w:szCs w:val="22"/>
          <w:lang w:val="en-GB"/>
        </w:rPr>
      </w:pPr>
    </w:p>
    <w:p w14:paraId="0FE0AE08" w14:textId="7618A226" w:rsidR="00A03C29" w:rsidRPr="009A1805" w:rsidRDefault="00BC2DE8" w:rsidP="009A1805">
      <w:pPr>
        <w:spacing w:after="160" w:line="259" w:lineRule="auto"/>
        <w:rPr>
          <w:rFonts w:ascii="Arial" w:eastAsia="Times New Roman" w:hAnsi="Arial" w:cs="Arial"/>
          <w:b/>
          <w:bCs/>
          <w:color w:val="000000" w:themeColor="text1"/>
          <w:sz w:val="22"/>
          <w:szCs w:val="22"/>
          <w:lang w:eastAsia="en-AU"/>
        </w:rPr>
      </w:pPr>
      <w:r w:rsidRPr="009A1805">
        <w:rPr>
          <w:rFonts w:ascii="Arial" w:eastAsia="Times New Roman" w:hAnsi="Arial" w:cs="Arial"/>
          <w:color w:val="000000" w:themeColor="text1"/>
          <w:sz w:val="22"/>
          <w:szCs w:val="22"/>
          <w:lang w:eastAsia="en-AU"/>
        </w:rPr>
        <w:t xml:space="preserve">In accordance with Newton’s Laws, Michelson and Morley incorrectly hypothesised that the speed of light should be measured to be different values at these two locations. State </w:t>
      </w:r>
      <w:r w:rsidR="009A1805" w:rsidRPr="009A1805">
        <w:rPr>
          <w:rFonts w:ascii="Arial" w:eastAsia="Times New Roman" w:hAnsi="Arial" w:cs="Arial"/>
          <w:color w:val="000000" w:themeColor="text1"/>
          <w:sz w:val="22"/>
          <w:szCs w:val="22"/>
          <w:lang w:eastAsia="en-AU"/>
        </w:rPr>
        <w:t xml:space="preserve">their hypothesis and explain why they made this prediction. </w:t>
      </w:r>
    </w:p>
    <w:p w14:paraId="3981340F" w14:textId="0980E54B" w:rsidR="00A03C29" w:rsidRPr="00E92160" w:rsidRDefault="00E92160" w:rsidP="00E92160">
      <w:pPr>
        <w:pStyle w:val="ListParagraph"/>
        <w:ind w:left="709"/>
        <w:jc w:val="right"/>
        <w:rPr>
          <w:rFonts w:ascii="Arial" w:eastAsia="Times New Roman" w:hAnsi="Arial" w:cs="Arial"/>
          <w:color w:val="000000" w:themeColor="text1"/>
          <w:sz w:val="22"/>
          <w:szCs w:val="22"/>
          <w:lang w:eastAsia="en-AU"/>
        </w:rPr>
      </w:pPr>
      <w:r w:rsidRPr="00E92160">
        <w:rPr>
          <w:rFonts w:ascii="Arial" w:eastAsia="Times New Roman" w:hAnsi="Arial" w:cs="Arial"/>
          <w:color w:val="000000" w:themeColor="text1"/>
          <w:sz w:val="22"/>
          <w:szCs w:val="22"/>
          <w:lang w:eastAsia="en-AU"/>
        </w:rPr>
        <w:t>[4 marks]</w:t>
      </w:r>
    </w:p>
    <w:p w14:paraId="2CB70468" w14:textId="77777777" w:rsidR="00A03C29" w:rsidRPr="00A03C29" w:rsidRDefault="00A03C29" w:rsidP="00A03C29">
      <w:pPr>
        <w:pStyle w:val="ListParagraph"/>
        <w:ind w:left="0"/>
        <w:rPr>
          <w:rFonts w:ascii="Arial" w:eastAsia="Times New Roman" w:hAnsi="Arial" w:cs="Arial"/>
          <w:color w:val="000000" w:themeColor="text1"/>
          <w:sz w:val="22"/>
          <w:szCs w:val="22"/>
          <w:lang w:eastAsia="en-AU"/>
        </w:rPr>
      </w:pPr>
    </w:p>
    <w:p w14:paraId="0430E546" w14:textId="6431756C" w:rsidR="00A03C29" w:rsidRDefault="00A03C29" w:rsidP="00A03C29">
      <w:pPr>
        <w:pStyle w:val="ListParagraph"/>
        <w:spacing w:line="480" w:lineRule="auto"/>
        <w:ind w:left="0"/>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000000" w:themeColor="text1"/>
          <w:sz w:val="22"/>
          <w:szCs w:val="22"/>
          <w:lang w:eastAsia="en-AU"/>
        </w:rPr>
        <w:t>________________________________________</w:t>
      </w:r>
      <w:r w:rsidR="00962D01">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72A9D8" w14:textId="77777777" w:rsidR="00962D01" w:rsidRPr="00A03C29" w:rsidRDefault="00962D01" w:rsidP="00A03C29">
      <w:pPr>
        <w:pStyle w:val="ListParagraph"/>
        <w:spacing w:line="480" w:lineRule="auto"/>
        <w:ind w:left="0"/>
        <w:rPr>
          <w:rFonts w:ascii="Arial" w:eastAsia="Times New Roman" w:hAnsi="Arial" w:cs="Arial"/>
          <w:color w:val="000000" w:themeColor="text1"/>
          <w:sz w:val="22"/>
          <w:szCs w:val="22"/>
          <w:lang w:eastAsia="en-AU"/>
        </w:rPr>
      </w:pPr>
    </w:p>
    <w:p w14:paraId="62D85996" w14:textId="77777777" w:rsidR="00A03C29" w:rsidRPr="00A03C29" w:rsidRDefault="00A03C29" w:rsidP="00A03C29">
      <w:pPr>
        <w:rPr>
          <w:rFonts w:ascii="Arial" w:hAnsi="Arial" w:cs="Arial"/>
          <w:sz w:val="22"/>
          <w:szCs w:val="22"/>
          <w:lang w:val="en-GB"/>
        </w:rPr>
      </w:pPr>
    </w:p>
    <w:p w14:paraId="281805E7" w14:textId="77777777" w:rsidR="00962D01" w:rsidRDefault="00962D01">
      <w:pPr>
        <w:spacing w:after="160" w:line="259" w:lineRule="auto"/>
        <w:rPr>
          <w:rFonts w:ascii="Arial" w:hAnsi="Arial" w:cs="Arial"/>
          <w:sz w:val="22"/>
          <w:szCs w:val="22"/>
          <w:lang w:val="en-GB"/>
        </w:rPr>
      </w:pPr>
      <w:r>
        <w:rPr>
          <w:rFonts w:ascii="Arial" w:hAnsi="Arial" w:cs="Arial"/>
          <w:sz w:val="22"/>
          <w:szCs w:val="22"/>
          <w:lang w:val="en-GB"/>
        </w:rPr>
        <w:br w:type="page"/>
      </w:r>
    </w:p>
    <w:p w14:paraId="20F1C14F" w14:textId="3A9CAFFB" w:rsidR="00A03C29" w:rsidRPr="00A03C29" w:rsidRDefault="00A03C29" w:rsidP="00A03C29">
      <w:pPr>
        <w:pStyle w:val="ListParagraph"/>
        <w:numPr>
          <w:ilvl w:val="0"/>
          <w:numId w:val="26"/>
        </w:numPr>
        <w:spacing w:after="160" w:line="259" w:lineRule="auto"/>
        <w:ind w:hanging="720"/>
        <w:rPr>
          <w:rFonts w:ascii="Arial" w:hAnsi="Arial" w:cs="Arial"/>
          <w:sz w:val="22"/>
          <w:szCs w:val="22"/>
          <w:lang w:val="en-GB"/>
        </w:rPr>
      </w:pPr>
      <w:r w:rsidRPr="00A03C29">
        <w:rPr>
          <w:rFonts w:ascii="Arial" w:hAnsi="Arial" w:cs="Arial"/>
          <w:sz w:val="22"/>
          <w:szCs w:val="22"/>
          <w:lang w:val="en-GB"/>
        </w:rPr>
        <w:lastRenderedPageBreak/>
        <w:t xml:space="preserve">In his famous train experiment, Einstein imagined a train travelling at speed ‘v’ that was a significant proportion of the speed of light ‘c’. At </w:t>
      </w:r>
      <w:proofErr w:type="gramStart"/>
      <w:r w:rsidRPr="00A03C29">
        <w:rPr>
          <w:rFonts w:ascii="Arial" w:hAnsi="Arial" w:cs="Arial"/>
          <w:sz w:val="22"/>
          <w:szCs w:val="22"/>
          <w:lang w:val="en-GB"/>
        </w:rPr>
        <w:t>particular instant</w:t>
      </w:r>
      <w:proofErr w:type="gramEnd"/>
      <w:r w:rsidRPr="00A03C29">
        <w:rPr>
          <w:rFonts w:ascii="Arial" w:hAnsi="Arial" w:cs="Arial"/>
          <w:sz w:val="22"/>
          <w:szCs w:val="22"/>
          <w:lang w:val="en-GB"/>
        </w:rPr>
        <w:t xml:space="preserve"> of time, the train was situated equidistant between two trees – an observer (X) on the moving train was also positioned at the midpoint between the two trees (see below).</w:t>
      </w:r>
    </w:p>
    <w:p w14:paraId="7591CA2A" w14:textId="77777777" w:rsidR="00A03C29" w:rsidRPr="00A03C29" w:rsidRDefault="00A03C29" w:rsidP="00A03C29">
      <w:pPr>
        <w:pStyle w:val="ListParagraph"/>
        <w:rPr>
          <w:rFonts w:ascii="Arial" w:hAnsi="Arial" w:cs="Arial"/>
          <w:sz w:val="22"/>
          <w:szCs w:val="22"/>
          <w:lang w:val="en-GB"/>
        </w:rPr>
      </w:pPr>
    </w:p>
    <w:p w14:paraId="75059E9F" w14:textId="505313E8"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Another observer (Y) is standing in a stationary position on the side of the tracks directly opposite the train.  At the same instant, this stationary observer is standing directly opposite the observer in the train and is also equidistant between </w:t>
      </w:r>
      <w:r w:rsidR="00C12FD8">
        <w:rPr>
          <w:rFonts w:ascii="Arial" w:hAnsi="Arial" w:cs="Arial"/>
          <w:sz w:val="22"/>
          <w:szCs w:val="22"/>
          <w:lang w:val="en-GB"/>
        </w:rPr>
        <w:t xml:space="preserve">the </w:t>
      </w:r>
      <w:r w:rsidRPr="00A03C29">
        <w:rPr>
          <w:rFonts w:ascii="Arial" w:hAnsi="Arial" w:cs="Arial"/>
          <w:sz w:val="22"/>
          <w:szCs w:val="22"/>
          <w:lang w:val="en-GB"/>
        </w:rPr>
        <w:t xml:space="preserve">two trees (see below). </w:t>
      </w:r>
    </w:p>
    <w:p w14:paraId="73A33338" w14:textId="77777777" w:rsidR="00A03C29" w:rsidRPr="00A03C29" w:rsidRDefault="00A03C29" w:rsidP="00A03C29">
      <w:pPr>
        <w:pStyle w:val="ListParagraph"/>
        <w:rPr>
          <w:rFonts w:ascii="Arial" w:hAnsi="Arial" w:cs="Arial"/>
          <w:sz w:val="22"/>
          <w:szCs w:val="22"/>
          <w:lang w:val="en-GB"/>
        </w:rPr>
      </w:pPr>
    </w:p>
    <w:p w14:paraId="56F0D61E" w14:textId="77777777" w:rsidR="00A03C29" w:rsidRPr="00A03C29" w:rsidRDefault="00A03C29" w:rsidP="00A03C29">
      <w:pPr>
        <w:pStyle w:val="ListParagraph"/>
        <w:rPr>
          <w:rFonts w:ascii="Arial" w:hAnsi="Arial" w:cs="Arial"/>
          <w:sz w:val="22"/>
          <w:szCs w:val="22"/>
          <w:lang w:val="en-GB"/>
        </w:rPr>
      </w:pPr>
      <w:r w:rsidRPr="00A03C29">
        <w:rPr>
          <w:rFonts w:ascii="Arial" w:hAnsi="Arial" w:cs="Arial"/>
          <w:sz w:val="22"/>
          <w:szCs w:val="22"/>
          <w:lang w:val="en-GB"/>
        </w:rPr>
        <w:t xml:space="preserve">At this instant in time, the stationary observer sees two bolts of lightning strike the two trees at </w:t>
      </w:r>
      <w:proofErr w:type="gramStart"/>
      <w:r w:rsidRPr="00A03C29">
        <w:rPr>
          <w:rFonts w:ascii="Arial" w:hAnsi="Arial" w:cs="Arial"/>
          <w:sz w:val="22"/>
          <w:szCs w:val="22"/>
          <w:lang w:val="en-GB"/>
        </w:rPr>
        <w:t>exactly the same</w:t>
      </w:r>
      <w:proofErr w:type="gramEnd"/>
      <w:r w:rsidRPr="00A03C29">
        <w:rPr>
          <w:rFonts w:ascii="Arial" w:hAnsi="Arial" w:cs="Arial"/>
          <w:sz w:val="22"/>
          <w:szCs w:val="22"/>
          <w:lang w:val="en-GB"/>
        </w:rPr>
        <w:t xml:space="preserve"> time.</w:t>
      </w:r>
    </w:p>
    <w:p w14:paraId="70531097" w14:textId="77777777"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3792" behindDoc="0" locked="0" layoutInCell="1" allowOverlap="1" wp14:anchorId="2F13370B" wp14:editId="0F336901">
                <wp:simplePos x="0" y="0"/>
                <wp:positionH relativeFrom="column">
                  <wp:posOffset>3524250</wp:posOffset>
                </wp:positionH>
                <wp:positionV relativeFrom="paragraph">
                  <wp:posOffset>146050</wp:posOffset>
                </wp:positionV>
                <wp:extent cx="914400" cy="241300"/>
                <wp:effectExtent l="0" t="0" r="0" b="6350"/>
                <wp:wrapNone/>
                <wp:docPr id="86" name="Text Box 86"/>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3370B" id="Text Box 86" o:spid="_x0000_s1126" type="#_x0000_t202" style="position:absolute;left:0;text-align:left;margin-left:277.5pt;margin-top:11.5pt;width:1in;height:19pt;z-index:25219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" fillcolor="white [3201]" stroked="f" strokeweight=".5pt">
                <v:textbox>
                  <w:txbxContent>
                    <w:p w14:paraId="4F84DCB3" w14:textId="77777777" w:rsidR="00A03C29" w:rsidRPr="007C2B69" w:rsidRDefault="00A03C29" w:rsidP="00A03C29">
                      <w:pPr>
                        <w:rPr>
                          <w:rFonts w:ascii="Arial" w:hAnsi="Arial" w:cs="Arial"/>
                          <w:b/>
                          <w:bCs/>
                          <w:lang w:val="en-GB"/>
                        </w:rPr>
                      </w:pPr>
                      <w:r>
                        <w:rPr>
                          <w:rFonts w:ascii="Arial" w:hAnsi="Arial" w:cs="Arial"/>
                          <w:b/>
                          <w:bCs/>
                          <w:lang w:val="en-GB"/>
                        </w:rPr>
                        <w:t>v</w:t>
                      </w:r>
                    </w:p>
                  </w:txbxContent>
                </v:textbox>
              </v:shape>
            </w:pict>
          </mc:Fallback>
        </mc:AlternateContent>
      </w:r>
    </w:p>
    <w:p w14:paraId="3DB06CF0" w14:textId="77777777" w:rsidR="00A03C29" w:rsidRPr="00A03C29" w:rsidRDefault="00A03C29" w:rsidP="00A03C29">
      <w:pPr>
        <w:pStyle w:val="ListParagraph"/>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2768" behindDoc="0" locked="0" layoutInCell="1" allowOverlap="1" wp14:anchorId="42501432" wp14:editId="15238AEC">
                <wp:simplePos x="0" y="0"/>
                <wp:positionH relativeFrom="column">
                  <wp:posOffset>2127250</wp:posOffset>
                </wp:positionH>
                <wp:positionV relativeFrom="paragraph">
                  <wp:posOffset>125095</wp:posOffset>
                </wp:positionV>
                <wp:extent cx="137795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13779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A4D85" id="Straight Arrow Connector 87" o:spid="_x0000_s1026" type="#_x0000_t32" style="position:absolute;margin-left:167.5pt;margin-top:9.85pt;width:108.5pt;height:0;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" strokecolor="black [3200]" strokeweight="1.5pt">
                <v:stroke endarrow="block" joinstyle="miter"/>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8672" behindDoc="0" locked="0" layoutInCell="1" allowOverlap="1" wp14:anchorId="0F954186" wp14:editId="6BFF7796">
                <wp:simplePos x="0" y="0"/>
                <wp:positionH relativeFrom="column">
                  <wp:posOffset>4229100</wp:posOffset>
                </wp:positionH>
                <wp:positionV relativeFrom="paragraph">
                  <wp:posOffset>264795</wp:posOffset>
                </wp:positionV>
                <wp:extent cx="342900" cy="457200"/>
                <wp:effectExtent l="57150" t="57150" r="0" b="76200"/>
                <wp:wrapNone/>
                <wp:docPr id="88" name="Lightning Bolt 88"/>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49C334"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88" o:spid="_x0000_s1026" type="#_x0000_t73" style="position:absolute;margin-left:333pt;margin-top:20.85pt;width:27pt;height:36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7648" behindDoc="0" locked="0" layoutInCell="1" allowOverlap="1" wp14:anchorId="429BA164" wp14:editId="678B4262">
                <wp:simplePos x="0" y="0"/>
                <wp:positionH relativeFrom="column">
                  <wp:posOffset>1257300</wp:posOffset>
                </wp:positionH>
                <wp:positionV relativeFrom="paragraph">
                  <wp:posOffset>264795</wp:posOffset>
                </wp:positionV>
                <wp:extent cx="342900" cy="457200"/>
                <wp:effectExtent l="19050" t="19050" r="57150" b="57150"/>
                <wp:wrapNone/>
                <wp:docPr id="89" name="Lightning Bolt 89"/>
                <wp:cNvGraphicFramePr/>
                <a:graphic xmlns:a="http://schemas.openxmlformats.org/drawingml/2006/main">
                  <a:graphicData uri="http://schemas.microsoft.com/office/word/2010/wordprocessingShape">
                    <wps:wsp>
                      <wps:cNvSpPr/>
                      <wps:spPr>
                        <a:xfrm>
                          <a:off x="0" y="0"/>
                          <a:ext cx="342900" cy="457200"/>
                        </a:xfrm>
                        <a:prstGeom prst="lightningBol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A064E" id="Lightning Bolt 89" o:spid="_x0000_s1026" type="#_x0000_t73" style="position:absolute;margin-left:99pt;margin-top:20.85pt;width:27pt;height:36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" fillcolor="#d8d8d8 [2732]" strokecolor="black [3213]" strokeweight="1pt"/>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6624" behindDoc="0" locked="0" layoutInCell="1" allowOverlap="1" wp14:anchorId="647E8743" wp14:editId="6517F120">
                <wp:simplePos x="0" y="0"/>
                <wp:positionH relativeFrom="column">
                  <wp:posOffset>1943100</wp:posOffset>
                </wp:positionH>
                <wp:positionV relativeFrom="paragraph">
                  <wp:posOffset>264160</wp:posOffset>
                </wp:positionV>
                <wp:extent cx="1943100" cy="5715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9431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29FAC" id="Rectangle 90" o:spid="_x0000_s1026" style="position:absolute;margin-left:153pt;margin-top:20.8pt;width:153pt;height:4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" filled="f" strokecolor="black [3213]" strokeweight="1pt"/>
            </w:pict>
          </mc:Fallback>
        </mc:AlternateContent>
      </w:r>
    </w:p>
    <w:p w14:paraId="3450053C" w14:textId="77777777"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5840" behindDoc="0" locked="0" layoutInCell="1" allowOverlap="1" wp14:anchorId="628A4605" wp14:editId="6DAD0F25">
                <wp:simplePos x="0" y="0"/>
                <wp:positionH relativeFrom="column">
                  <wp:posOffset>419100</wp:posOffset>
                </wp:positionH>
                <wp:positionV relativeFrom="paragraph">
                  <wp:posOffset>104140</wp:posOffset>
                </wp:positionV>
                <wp:extent cx="704850" cy="3429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4605" id="Text Box 91" o:spid="_x0000_s1127" type="#_x0000_t202" style="position:absolute;margin-left:33pt;margin-top:8.2pt;width:55.5pt;height:27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" fillcolor="white [3201]" stroked="f" strokeweight=".5pt">
                <v:textbox>
                  <w:txbxContent>
                    <w:p w14:paraId="041EC25F" w14:textId="77777777" w:rsidR="00A03C29" w:rsidRPr="007C2B69" w:rsidRDefault="00A03C29" w:rsidP="00A03C29">
                      <w:pPr>
                        <w:rPr>
                          <w:rFonts w:ascii="Arial" w:hAnsi="Arial" w:cs="Arial"/>
                          <w:b/>
                          <w:bCs/>
                          <w:lang w:val="en-GB"/>
                        </w:rPr>
                      </w:pPr>
                      <w:r>
                        <w:rPr>
                          <w:rFonts w:ascii="Arial" w:hAnsi="Arial" w:cs="Arial"/>
                          <w:b/>
                          <w:bCs/>
                          <w:lang w:val="en-GB"/>
                        </w:rPr>
                        <w:t>TREE 1</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4816" behindDoc="0" locked="0" layoutInCell="1" allowOverlap="1" wp14:anchorId="232AFCC6" wp14:editId="432FF4FF">
                <wp:simplePos x="0" y="0"/>
                <wp:positionH relativeFrom="column">
                  <wp:posOffset>4635500</wp:posOffset>
                </wp:positionH>
                <wp:positionV relativeFrom="paragraph">
                  <wp:posOffset>104140</wp:posOffset>
                </wp:positionV>
                <wp:extent cx="704850" cy="3429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AFCC6" id="Text Box 106" o:spid="_x0000_s1128" type="#_x0000_t202" style="position:absolute;margin-left:365pt;margin-top:8.2pt;width:55.5pt;height:27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" fillcolor="white [3201]" stroked="f" strokeweight=".5pt">
                <v:textbox>
                  <w:txbxContent>
                    <w:p w14:paraId="20C21882" w14:textId="77777777" w:rsidR="00A03C29" w:rsidRPr="007C2B69" w:rsidRDefault="00A03C29" w:rsidP="00A03C29">
                      <w:pPr>
                        <w:rPr>
                          <w:rFonts w:ascii="Arial" w:hAnsi="Arial" w:cs="Arial"/>
                          <w:b/>
                          <w:bCs/>
                          <w:lang w:val="en-GB"/>
                        </w:rPr>
                      </w:pPr>
                      <w:r>
                        <w:rPr>
                          <w:rFonts w:ascii="Arial" w:hAnsi="Arial" w:cs="Arial"/>
                          <w:b/>
                          <w:bCs/>
                          <w:lang w:val="en-GB"/>
                        </w:rPr>
                        <w:t>TREE 2</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0720" behindDoc="1" locked="0" layoutInCell="1" allowOverlap="1" wp14:anchorId="21D6B5E7" wp14:editId="4730DBFC">
                <wp:simplePos x="0" y="0"/>
                <wp:positionH relativeFrom="column">
                  <wp:posOffset>2742565</wp:posOffset>
                </wp:positionH>
                <wp:positionV relativeFrom="paragraph">
                  <wp:posOffset>102235</wp:posOffset>
                </wp:positionV>
                <wp:extent cx="914400" cy="3429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6B5E7" id="Text Box 107" o:spid="_x0000_s1129" type="#_x0000_t202" style="position:absolute;margin-left:215.95pt;margin-top:8.05pt;width:1in;height:27pt;z-index:-25112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cuLQIAAFo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" fillcolor="white [3201]" stroked="f" strokeweight=".5pt">
                <v:textbox>
                  <w:txbxContent>
                    <w:p w14:paraId="2DBD0008" w14:textId="77777777" w:rsidR="00A03C29" w:rsidRPr="007C2B69" w:rsidRDefault="00A03C29" w:rsidP="00A03C29">
                      <w:pPr>
                        <w:rPr>
                          <w:rFonts w:ascii="Arial" w:hAnsi="Arial" w:cs="Arial"/>
                          <w:b/>
                          <w:bCs/>
                          <w:lang w:val="en-GB"/>
                        </w:rPr>
                      </w:pPr>
                      <w:r w:rsidRPr="007C2B69">
                        <w:rPr>
                          <w:rFonts w:ascii="Arial" w:hAnsi="Arial" w:cs="Arial"/>
                          <w:b/>
                          <w:bCs/>
                          <w:lang w:val="en-GB"/>
                        </w:rPr>
                        <w:t>X</w:t>
                      </w:r>
                    </w:p>
                  </w:txbxContent>
                </v:textbox>
              </v:shape>
            </w:pict>
          </mc:Fallback>
        </mc:AlternateContent>
      </w: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89696" behindDoc="0" locked="0" layoutInCell="1" allowOverlap="1" wp14:anchorId="22E62E96" wp14:editId="739605D5">
                <wp:simplePos x="0" y="0"/>
                <wp:positionH relativeFrom="column">
                  <wp:posOffset>2857500</wp:posOffset>
                </wp:positionH>
                <wp:positionV relativeFrom="paragraph">
                  <wp:posOffset>218440</wp:posOffset>
                </wp:positionV>
                <wp:extent cx="0" cy="114300"/>
                <wp:effectExtent l="0" t="0" r="38100" b="19050"/>
                <wp:wrapNone/>
                <wp:docPr id="108" name="Straight Connector 10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72330" id="Straight Connector 108"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225pt,17.2pt" to="2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" strokecolor="#5b9bd5 [3204]" strokeweight=".5pt">
                <v:stroke joinstyle="miter"/>
              </v:line>
            </w:pict>
          </mc:Fallback>
        </mc:AlternateContent>
      </w:r>
    </w:p>
    <w:p w14:paraId="7CE5A4A9" w14:textId="77777777" w:rsidR="00A03C29" w:rsidRPr="00A03C29" w:rsidRDefault="00A03C29" w:rsidP="00A03C29">
      <w:pPr>
        <w:rPr>
          <w:rFonts w:ascii="Arial" w:eastAsia="Times New Roman" w:hAnsi="Arial" w:cs="Arial"/>
          <w:color w:val="000000" w:themeColor="text1"/>
          <w:sz w:val="22"/>
          <w:szCs w:val="22"/>
          <w:lang w:eastAsia="en-AU"/>
        </w:rPr>
      </w:pPr>
    </w:p>
    <w:p w14:paraId="10EAEDBF" w14:textId="77777777" w:rsidR="00A03C29" w:rsidRPr="00A03C29" w:rsidRDefault="00A03C29" w:rsidP="00A03C29">
      <w:pPr>
        <w:rPr>
          <w:rFonts w:ascii="Arial" w:eastAsia="Times New Roman" w:hAnsi="Arial" w:cs="Arial"/>
          <w:color w:val="000000" w:themeColor="text1"/>
          <w:sz w:val="22"/>
          <w:szCs w:val="22"/>
          <w:lang w:eastAsia="en-AU"/>
        </w:rPr>
      </w:pPr>
    </w:p>
    <w:p w14:paraId="1FAF5FBA" w14:textId="77777777" w:rsidR="00A03C29" w:rsidRPr="00A03C29" w:rsidRDefault="00A03C29" w:rsidP="00A03C29">
      <w:pPr>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91744" behindDoc="1" locked="0" layoutInCell="1" allowOverlap="1" wp14:anchorId="5D6AB84F" wp14:editId="3CDE9734">
                <wp:simplePos x="0" y="0"/>
                <wp:positionH relativeFrom="column">
                  <wp:posOffset>2742565</wp:posOffset>
                </wp:positionH>
                <wp:positionV relativeFrom="paragraph">
                  <wp:posOffset>191770</wp:posOffset>
                </wp:positionV>
                <wp:extent cx="914400" cy="3429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B84F" id="Text Box 109" o:spid="_x0000_s1130" type="#_x0000_t202" style="position:absolute;margin-left:215.95pt;margin-top:15.1pt;width:1in;height:27pt;z-index:-25112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OLQIAAFo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" fillcolor="white [3201]" stroked="f" strokeweight=".5pt">
                <v:textbox>
                  <w:txbxContent>
                    <w:p w14:paraId="753A8688" w14:textId="77777777" w:rsidR="00A03C29" w:rsidRPr="007C2B69" w:rsidRDefault="00A03C29" w:rsidP="00A03C29">
                      <w:pPr>
                        <w:rPr>
                          <w:rFonts w:ascii="Arial" w:hAnsi="Arial" w:cs="Arial"/>
                          <w:b/>
                          <w:bCs/>
                          <w:lang w:val="en-GB"/>
                        </w:rPr>
                      </w:pPr>
                      <w:r w:rsidRPr="007C2B69">
                        <w:rPr>
                          <w:rFonts w:ascii="Arial" w:hAnsi="Arial" w:cs="Arial"/>
                          <w:b/>
                          <w:bCs/>
                          <w:lang w:val="en-GB"/>
                        </w:rPr>
                        <w:t>Y</w:t>
                      </w:r>
                    </w:p>
                  </w:txbxContent>
                </v:textbox>
              </v:shape>
            </w:pict>
          </mc:Fallback>
        </mc:AlternateContent>
      </w:r>
    </w:p>
    <w:p w14:paraId="25F823E9" w14:textId="77777777" w:rsidR="00A03C29" w:rsidRPr="00A03C29" w:rsidRDefault="00A03C29" w:rsidP="00A03C29">
      <w:pPr>
        <w:rPr>
          <w:rFonts w:ascii="Arial" w:eastAsia="Times New Roman" w:hAnsi="Arial" w:cs="Arial"/>
          <w:color w:val="000000" w:themeColor="text1"/>
          <w:sz w:val="22"/>
          <w:szCs w:val="22"/>
          <w:lang w:eastAsia="en-AU"/>
        </w:rPr>
      </w:pPr>
    </w:p>
    <w:p w14:paraId="3B86641B" w14:textId="77777777" w:rsidR="00A03C29" w:rsidRPr="00A03C29" w:rsidRDefault="00A03C29" w:rsidP="00A03C29">
      <w:pPr>
        <w:rPr>
          <w:rFonts w:ascii="Arial" w:eastAsia="Times New Roman" w:hAnsi="Arial" w:cs="Arial"/>
          <w:color w:val="000000" w:themeColor="text1"/>
          <w:sz w:val="22"/>
          <w:szCs w:val="22"/>
          <w:lang w:eastAsia="en-AU"/>
        </w:rPr>
      </w:pPr>
    </w:p>
    <w:p w14:paraId="2DBB3E12" w14:textId="77777777" w:rsidR="00A03C29" w:rsidRPr="00A03C29" w:rsidRDefault="00A03C29" w:rsidP="00A03C29">
      <w:pPr>
        <w:spacing w:line="276" w:lineRule="auto"/>
        <w:ind w:left="720"/>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State the order in which the observer on the train (X) sees the lightning bolts. Explain your answer. </w:t>
      </w:r>
    </w:p>
    <w:p w14:paraId="0348FF5A" w14:textId="77777777" w:rsidR="00A03C29" w:rsidRPr="00A03C29" w:rsidRDefault="00A03C29" w:rsidP="00A03C29">
      <w:pPr>
        <w:spacing w:line="276" w:lineRule="auto"/>
        <w:ind w:left="720"/>
        <w:jc w:val="right"/>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(3 marks)</w:t>
      </w:r>
    </w:p>
    <w:p w14:paraId="2278C5C3" w14:textId="71976276" w:rsidR="00A03C29" w:rsidRPr="00A03C29" w:rsidRDefault="00A03C29" w:rsidP="00A03C29">
      <w:pPr>
        <w:spacing w:line="480" w:lineRule="auto"/>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6660">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787D0" w14:textId="77777777" w:rsidR="00A03C29" w:rsidRPr="00A03C29" w:rsidRDefault="00A03C29" w:rsidP="00A03C29">
      <w:pPr>
        <w:pStyle w:val="ListParagraph"/>
        <w:numPr>
          <w:ilvl w:val="0"/>
          <w:numId w:val="26"/>
        </w:numPr>
        <w:shd w:val="clear" w:color="auto" w:fill="FFFFFF"/>
        <w:spacing w:after="240"/>
        <w:ind w:hanging="72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 xml:space="preserve">(i) Using appropriate formulae from your Data Booklet, explain why objects cannot travel at the speed of light, ‘c’. </w:t>
      </w:r>
    </w:p>
    <w:p w14:paraId="6931E2FE"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(3 marks)</w:t>
      </w:r>
    </w:p>
    <w:p w14:paraId="39DE1F76"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p w14:paraId="1969CF01" w14:textId="3F00CD7E" w:rsidR="00A03C29" w:rsidRPr="00A03C29" w:rsidRDefault="00A03C29" w:rsidP="00A03C29">
      <w:pPr>
        <w:shd w:val="clear" w:color="auto" w:fill="FFFFFF"/>
        <w:spacing w:after="240" w:line="480" w:lineRule="auto"/>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627A">
        <w:rPr>
          <w:rFonts w:ascii="Arial" w:eastAsia="Times New Roman" w:hAnsi="Arial" w:cs="Arial"/>
          <w:color w:val="000000" w:themeColor="text1"/>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372ABD"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lastRenderedPageBreak/>
        <w:t xml:space="preserve"> </w:t>
      </w:r>
    </w:p>
    <w:p w14:paraId="6FB0670E" w14:textId="08AD9BC7" w:rsidR="00A03C29" w:rsidRPr="009A0C2F" w:rsidRDefault="00A03C29" w:rsidP="009A0C2F">
      <w:pPr>
        <w:ind w:left="709" w:hanging="709"/>
        <w:rPr>
          <w:rFonts w:ascii="Arial" w:eastAsia="Times New Roman" w:hAnsi="Arial" w:cs="Arial"/>
          <w:color w:val="000000" w:themeColor="text1"/>
          <w:sz w:val="22"/>
          <w:szCs w:val="22"/>
          <w:lang w:eastAsia="en-AU"/>
        </w:rPr>
      </w:pPr>
      <w:r w:rsidRPr="009A0C2F">
        <w:rPr>
          <w:rFonts w:ascii="Arial" w:eastAsia="Times New Roman" w:hAnsi="Arial" w:cs="Arial"/>
          <w:color w:val="000000" w:themeColor="text1"/>
          <w:sz w:val="22"/>
          <w:szCs w:val="22"/>
          <w:lang w:eastAsia="en-AU"/>
        </w:rPr>
        <w:t xml:space="preserve">(ii) </w:t>
      </w:r>
      <w:r w:rsidR="009A0C2F">
        <w:rPr>
          <w:rFonts w:ascii="Arial" w:eastAsia="Times New Roman" w:hAnsi="Arial" w:cs="Arial"/>
          <w:color w:val="000000" w:themeColor="text1"/>
          <w:sz w:val="22"/>
          <w:szCs w:val="22"/>
          <w:lang w:eastAsia="en-AU"/>
        </w:rPr>
        <w:tab/>
      </w:r>
      <w:r w:rsidRPr="009A0C2F">
        <w:rPr>
          <w:rFonts w:ascii="Arial" w:eastAsia="Times New Roman" w:hAnsi="Arial" w:cs="Arial"/>
          <w:color w:val="000000" w:themeColor="text1"/>
          <w:sz w:val="22"/>
          <w:szCs w:val="22"/>
          <w:lang w:eastAsia="en-AU"/>
        </w:rPr>
        <w:t xml:space="preserve">On the axes below, sketch a graph showing how the </w:t>
      </w:r>
      <w:r w:rsidR="00953D3E">
        <w:rPr>
          <w:rFonts w:ascii="Arial" w:eastAsia="Times New Roman" w:hAnsi="Arial" w:cs="Arial"/>
          <w:color w:val="000000" w:themeColor="text1"/>
          <w:sz w:val="22"/>
          <w:szCs w:val="22"/>
          <w:lang w:eastAsia="en-AU"/>
        </w:rPr>
        <w:t>relativistic momentum</w:t>
      </w:r>
      <w:r w:rsidRPr="009A0C2F">
        <w:rPr>
          <w:rFonts w:ascii="Arial" w:eastAsia="Times New Roman" w:hAnsi="Arial" w:cs="Arial"/>
          <w:color w:val="000000" w:themeColor="text1"/>
          <w:sz w:val="22"/>
          <w:szCs w:val="22"/>
          <w:lang w:eastAsia="en-AU"/>
        </w:rPr>
        <w:t xml:space="preserve"> of an object changes as its speed approaches ‘c’.</w:t>
      </w:r>
    </w:p>
    <w:p w14:paraId="5D6E74B4"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color w:val="000000" w:themeColor="text1"/>
          <w:sz w:val="22"/>
          <w:szCs w:val="22"/>
          <w:lang w:eastAsia="en-AU"/>
        </w:rPr>
        <w:t>(2 marks)</w:t>
      </w:r>
    </w:p>
    <w:p w14:paraId="717FF787"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p>
    <w:p w14:paraId="5547E396" w14:textId="77777777" w:rsidR="00A03C29" w:rsidRPr="00A03C29" w:rsidRDefault="00A03C29" w:rsidP="00A03C29">
      <w:pPr>
        <w:pStyle w:val="ListParagraph"/>
        <w:shd w:val="clear" w:color="auto" w:fill="FFFFFF"/>
        <w:spacing w:after="240"/>
        <w:jc w:val="right"/>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6384" behindDoc="0" locked="0" layoutInCell="1" allowOverlap="1" wp14:anchorId="0A5FCAD7" wp14:editId="17F54ABD">
                <wp:simplePos x="0" y="0"/>
                <wp:positionH relativeFrom="column">
                  <wp:posOffset>787400</wp:posOffset>
                </wp:positionH>
                <wp:positionV relativeFrom="paragraph">
                  <wp:posOffset>51435</wp:posOffset>
                </wp:positionV>
                <wp:extent cx="914400" cy="43815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wps:spPr>
                      <wps:txbx>
                        <w:txbxContent>
                          <w:p w14:paraId="2568FB63" w14:textId="370C2A5B" w:rsidR="00A03C29" w:rsidRPr="00480490" w:rsidRDefault="00A03C29" w:rsidP="00A03C29">
                            <w:pPr>
                              <w:jc w:val="center"/>
                              <w:rPr>
                                <w:rFonts w:ascii="Arial" w:hAnsi="Arial" w:cs="Arial"/>
                                <w:lang w:val="en-GB"/>
                              </w:rPr>
                            </w:pPr>
                            <w:r w:rsidRPr="00480490">
                              <w:rPr>
                                <w:rFonts w:ascii="Arial" w:hAnsi="Arial" w:cs="Arial"/>
                                <w:lang w:val="en-GB"/>
                              </w:rPr>
                              <w:t xml:space="preserve">Relativistic </w:t>
                            </w:r>
                            <w:r w:rsidR="00953D3E">
                              <w:rPr>
                                <w:rFonts w:ascii="Arial" w:hAnsi="Arial" w:cs="Arial"/>
                                <w:lang w:val="en-GB"/>
                              </w:rPr>
                              <w:t>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CAD7" id="Text Box 110" o:spid="_x0000_s1131" type="#_x0000_t202" style="position:absolute;left:0;text-align:left;margin-left:62pt;margin-top:4.05pt;width:1in;height:34.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0iLwIAAFw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" fillcolor="white [3201]" stroked="f" strokeweight=".5pt">
                <v:textbox>
                  <w:txbxContent>
                    <w:p w14:paraId="2568FB63" w14:textId="370C2A5B" w:rsidR="00A03C29" w:rsidRPr="00480490" w:rsidRDefault="00A03C29" w:rsidP="00A03C29">
                      <w:pPr>
                        <w:jc w:val="center"/>
                        <w:rPr>
                          <w:rFonts w:ascii="Arial" w:hAnsi="Arial" w:cs="Arial"/>
                          <w:lang w:val="en-GB"/>
                        </w:rPr>
                      </w:pPr>
                      <w:r w:rsidRPr="00480490">
                        <w:rPr>
                          <w:rFonts w:ascii="Arial" w:hAnsi="Arial" w:cs="Arial"/>
                          <w:lang w:val="en-GB"/>
                        </w:rPr>
                        <w:t xml:space="preserve">Relativistic </w:t>
                      </w:r>
                      <w:r w:rsidR="00953D3E">
                        <w:rPr>
                          <w:rFonts w:ascii="Arial" w:hAnsi="Arial" w:cs="Arial"/>
                          <w:lang w:val="en-GB"/>
                        </w:rPr>
                        <w:t>momentum</w:t>
                      </w:r>
                    </w:p>
                  </w:txbxContent>
                </v:textbox>
              </v:shape>
            </w:pict>
          </mc:Fallback>
        </mc:AlternateContent>
      </w:r>
    </w:p>
    <w:p w14:paraId="41F2E0E9"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p>
    <w:p w14:paraId="1DAB284F" w14:textId="77777777" w:rsidR="00A03C29" w:rsidRPr="00A03C29" w:rsidRDefault="00A03C29" w:rsidP="00A03C29">
      <w:pPr>
        <w:pStyle w:val="ListParagraph"/>
        <w:shd w:val="clear" w:color="auto" w:fill="FFFFFF"/>
        <w:spacing w:after="240"/>
        <w:textAlignment w:val="baseline"/>
        <w:rPr>
          <w:rFonts w:ascii="Arial" w:eastAsia="Times New Roman" w:hAnsi="Arial" w:cs="Arial"/>
          <w:color w:val="000000" w:themeColor="text1"/>
          <w:sz w:val="22"/>
          <w:szCs w:val="22"/>
          <w:lang w:eastAsia="en-AU"/>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4336" behindDoc="0" locked="0" layoutInCell="1" allowOverlap="1" wp14:anchorId="3840E3B7" wp14:editId="2C6CC005">
                <wp:simplePos x="0" y="0"/>
                <wp:positionH relativeFrom="column">
                  <wp:posOffset>1257300</wp:posOffset>
                </wp:positionH>
                <wp:positionV relativeFrom="paragraph">
                  <wp:posOffset>203835</wp:posOffset>
                </wp:positionV>
                <wp:extent cx="0" cy="2628900"/>
                <wp:effectExtent l="76200" t="38100" r="57150" b="19050"/>
                <wp:wrapNone/>
                <wp:docPr id="111" name="Straight Arrow Connector 111"/>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ACFBB" id="Straight Arrow Connector 111" o:spid="_x0000_s1026" type="#_x0000_t32" style="position:absolute;margin-left:99pt;margin-top:16.05pt;width:0;height:207pt;flip:y;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" strokecolor="black [3200]" strokeweight="1pt">
                <v:stroke endarrow="block" joinstyle="miter"/>
              </v:shape>
            </w:pict>
          </mc:Fallback>
        </mc:AlternateContent>
      </w:r>
    </w:p>
    <w:p w14:paraId="4A36141F" w14:textId="77777777" w:rsidR="00A03C29" w:rsidRPr="00A03C29" w:rsidRDefault="00A03C29" w:rsidP="00A03C29">
      <w:pPr>
        <w:shd w:val="clear" w:color="auto" w:fill="FFFFFF"/>
        <w:spacing w:after="240"/>
        <w:textAlignment w:val="baseline"/>
        <w:rPr>
          <w:rFonts w:ascii="Arial" w:eastAsia="Times New Roman" w:hAnsi="Arial" w:cs="Arial"/>
          <w:color w:val="000000" w:themeColor="text1"/>
          <w:sz w:val="22"/>
          <w:szCs w:val="22"/>
          <w:lang w:eastAsia="en-AU"/>
        </w:rPr>
      </w:pPr>
    </w:p>
    <w:p w14:paraId="17AED6A9" w14:textId="77777777" w:rsidR="00A03C29" w:rsidRPr="00A03C29" w:rsidRDefault="00A03C29" w:rsidP="00A03C29">
      <w:pPr>
        <w:pStyle w:val="NormalWeb"/>
        <w:shd w:val="clear" w:color="auto" w:fill="FFFFFF"/>
        <w:spacing w:before="0" w:beforeAutospacing="0" w:after="240" w:afterAutospacing="0"/>
        <w:textAlignment w:val="baseline"/>
        <w:rPr>
          <w:rFonts w:ascii="Arial" w:hAnsi="Arial" w:cs="Arial"/>
          <w:color w:val="000000" w:themeColor="text1"/>
          <w:sz w:val="22"/>
          <w:szCs w:val="22"/>
        </w:rPr>
      </w:pPr>
    </w:p>
    <w:p w14:paraId="296DCC5D" w14:textId="77777777" w:rsidR="00A03C29" w:rsidRPr="00A03C29" w:rsidRDefault="00A03C29" w:rsidP="00A03C29">
      <w:pPr>
        <w:rPr>
          <w:rFonts w:ascii="Arial" w:hAnsi="Arial" w:cs="Arial"/>
          <w:sz w:val="22"/>
          <w:szCs w:val="22"/>
          <w:lang w:val="en-GB"/>
        </w:rPr>
      </w:pPr>
      <w:r w:rsidRPr="00A03C29">
        <w:rPr>
          <w:rFonts w:ascii="Arial" w:eastAsia="Times New Roman" w:hAnsi="Arial" w:cs="Arial"/>
          <w:noProof/>
          <w:color w:val="000000" w:themeColor="text1"/>
          <w:sz w:val="22"/>
          <w:szCs w:val="22"/>
          <w:lang w:eastAsia="en-AU"/>
        </w:rPr>
        <mc:AlternateContent>
          <mc:Choice Requires="wps">
            <w:drawing>
              <wp:anchor distT="0" distB="0" distL="114300" distR="114300" simplePos="0" relativeHeight="252177408" behindDoc="0" locked="0" layoutInCell="1" allowOverlap="1" wp14:anchorId="630F3FCE" wp14:editId="5B0FA052">
                <wp:simplePos x="0" y="0"/>
                <wp:positionH relativeFrom="column">
                  <wp:posOffset>4603750</wp:posOffset>
                </wp:positionH>
                <wp:positionV relativeFrom="paragraph">
                  <wp:posOffset>1737360</wp:posOffset>
                </wp:positionV>
                <wp:extent cx="685800" cy="3238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noFill/>
                        </a:ln>
                      </wps:spPr>
                      <wps:txbx>
                        <w:txbxContent>
                          <w:p w14:paraId="344F8943" w14:textId="77777777" w:rsidR="00A03C29" w:rsidRPr="00480490" w:rsidRDefault="00A03C29" w:rsidP="00A03C29">
                            <w:pPr>
                              <w:jc w:val="center"/>
                              <w:rPr>
                                <w:rFonts w:ascii="Arial" w:hAnsi="Arial" w:cs="Arial"/>
                                <w:lang w:val="en-GB"/>
                              </w:rPr>
                            </w:pPr>
                            <w:r w:rsidRPr="00480490">
                              <w:rPr>
                                <w:rFonts w:ascii="Arial" w:hAnsi="Arial" w:cs="Arial"/>
                                <w:lang w:val="en-GB"/>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3FCE" id="Text Box 112" o:spid="_x0000_s1132" type="#_x0000_t202" style="position:absolute;margin-left:362.5pt;margin-top:136.8pt;width:54pt;height: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QxLwIAAFw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" fillcolor="white [3201]" stroked="f" strokeweight=".5pt">
                <v:textbox>
                  <w:txbxContent>
                    <w:p w14:paraId="344F8943" w14:textId="77777777" w:rsidR="00A03C29" w:rsidRPr="00480490" w:rsidRDefault="00A03C29" w:rsidP="00A03C29">
                      <w:pPr>
                        <w:jc w:val="center"/>
                        <w:rPr>
                          <w:rFonts w:ascii="Arial" w:hAnsi="Arial" w:cs="Arial"/>
                          <w:lang w:val="en-GB"/>
                        </w:rPr>
                      </w:pPr>
                      <w:r w:rsidRPr="00480490">
                        <w:rPr>
                          <w:rFonts w:ascii="Arial" w:hAnsi="Arial" w:cs="Arial"/>
                          <w:lang w:val="en-GB"/>
                        </w:rPr>
                        <w:t>Speed</w:t>
                      </w:r>
                    </w:p>
                  </w:txbxContent>
                </v:textbox>
              </v:shape>
            </w:pict>
          </mc:Fallback>
        </mc:AlternateContent>
      </w:r>
      <w:r w:rsidRPr="00A03C29">
        <w:rPr>
          <w:rFonts w:ascii="Arial" w:hAnsi="Arial" w:cs="Arial"/>
          <w:noProof/>
          <w:sz w:val="22"/>
          <w:szCs w:val="22"/>
          <w:lang w:val="en-GB"/>
        </w:rPr>
        <mc:AlternateContent>
          <mc:Choice Requires="wps">
            <w:drawing>
              <wp:anchor distT="0" distB="0" distL="114300" distR="114300" simplePos="0" relativeHeight="252175360" behindDoc="0" locked="0" layoutInCell="1" allowOverlap="1" wp14:anchorId="01864581" wp14:editId="172525EE">
                <wp:simplePos x="0" y="0"/>
                <wp:positionH relativeFrom="column">
                  <wp:posOffset>1257300</wp:posOffset>
                </wp:positionH>
                <wp:positionV relativeFrom="paragraph">
                  <wp:posOffset>1893570</wp:posOffset>
                </wp:positionV>
                <wp:extent cx="331470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33147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9F321" id="Straight Arrow Connector 113" o:spid="_x0000_s1026" type="#_x0000_t32" style="position:absolute;margin-left:99pt;margin-top:149.1pt;width:261pt;height:0;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" strokecolor="black [3200]" strokeweight="1pt">
                <v:stroke endarrow="block" joinstyle="miter"/>
              </v:shape>
            </w:pict>
          </mc:Fallback>
        </mc:AlternateContent>
      </w:r>
    </w:p>
    <w:p w14:paraId="7445E3C0" w14:textId="77777777" w:rsidR="00A03C29" w:rsidRPr="00A03C29" w:rsidRDefault="00A03C29" w:rsidP="00A03C29">
      <w:pPr>
        <w:rPr>
          <w:rFonts w:ascii="Arial" w:hAnsi="Arial" w:cs="Arial"/>
          <w:sz w:val="22"/>
          <w:szCs w:val="22"/>
          <w:lang w:val="en-GB"/>
        </w:rPr>
      </w:pPr>
    </w:p>
    <w:p w14:paraId="383F2008" w14:textId="77777777" w:rsidR="00A03C29" w:rsidRPr="00A03C29" w:rsidRDefault="00A03C29" w:rsidP="00A03C29">
      <w:pPr>
        <w:rPr>
          <w:rFonts w:ascii="Arial" w:hAnsi="Arial" w:cs="Arial"/>
          <w:sz w:val="22"/>
          <w:szCs w:val="22"/>
          <w:lang w:val="en-GB"/>
        </w:rPr>
      </w:pPr>
    </w:p>
    <w:p w14:paraId="68BCA04E" w14:textId="77777777" w:rsidR="00A03C29" w:rsidRPr="00A03C29" w:rsidRDefault="00A03C29" w:rsidP="00A03C29">
      <w:pPr>
        <w:rPr>
          <w:rFonts w:ascii="Arial" w:hAnsi="Arial" w:cs="Arial"/>
          <w:sz w:val="22"/>
          <w:szCs w:val="22"/>
          <w:lang w:val="en-GB"/>
        </w:rPr>
      </w:pPr>
    </w:p>
    <w:p w14:paraId="275EC287" w14:textId="77777777" w:rsidR="00A03C29" w:rsidRPr="00A03C29" w:rsidRDefault="00A03C29" w:rsidP="00A03C29">
      <w:pPr>
        <w:rPr>
          <w:rFonts w:ascii="Arial" w:hAnsi="Arial" w:cs="Arial"/>
          <w:sz w:val="22"/>
          <w:szCs w:val="22"/>
          <w:lang w:val="en-GB"/>
        </w:rPr>
      </w:pPr>
    </w:p>
    <w:p w14:paraId="795987FC" w14:textId="77777777" w:rsidR="00A03C29" w:rsidRPr="00A03C29" w:rsidRDefault="00A03C29" w:rsidP="00A03C29">
      <w:pPr>
        <w:rPr>
          <w:rFonts w:ascii="Arial" w:hAnsi="Arial" w:cs="Arial"/>
          <w:sz w:val="22"/>
          <w:szCs w:val="22"/>
          <w:lang w:val="en-GB"/>
        </w:rPr>
      </w:pPr>
    </w:p>
    <w:p w14:paraId="7AC2D1AB" w14:textId="77777777" w:rsidR="00A03C29" w:rsidRPr="00A03C29" w:rsidRDefault="00A03C29" w:rsidP="00A03C29">
      <w:pPr>
        <w:rPr>
          <w:rFonts w:ascii="Arial" w:hAnsi="Arial" w:cs="Arial"/>
          <w:sz w:val="22"/>
          <w:szCs w:val="22"/>
          <w:lang w:val="en-GB"/>
        </w:rPr>
      </w:pPr>
    </w:p>
    <w:p w14:paraId="1EF28888" w14:textId="77777777" w:rsidR="00A03C29" w:rsidRPr="00A03C29" w:rsidRDefault="00A03C29" w:rsidP="00A03C29">
      <w:pPr>
        <w:rPr>
          <w:rFonts w:ascii="Arial" w:hAnsi="Arial" w:cs="Arial"/>
          <w:sz w:val="22"/>
          <w:szCs w:val="22"/>
          <w:lang w:val="en-GB"/>
        </w:rPr>
      </w:pPr>
    </w:p>
    <w:p w14:paraId="596C832D" w14:textId="6006A268" w:rsidR="00A03C29" w:rsidRDefault="00A03C29" w:rsidP="00A03C29">
      <w:pPr>
        <w:rPr>
          <w:rFonts w:ascii="Arial" w:hAnsi="Arial" w:cs="Arial"/>
          <w:sz w:val="22"/>
          <w:szCs w:val="22"/>
          <w:lang w:val="en-GB"/>
        </w:rPr>
      </w:pPr>
    </w:p>
    <w:p w14:paraId="79915588" w14:textId="578B35DF" w:rsidR="009A0C2F" w:rsidRDefault="009A0C2F" w:rsidP="00A03C29">
      <w:pPr>
        <w:rPr>
          <w:rFonts w:ascii="Arial" w:hAnsi="Arial" w:cs="Arial"/>
          <w:sz w:val="22"/>
          <w:szCs w:val="22"/>
          <w:lang w:val="en-GB"/>
        </w:rPr>
      </w:pPr>
    </w:p>
    <w:p w14:paraId="129E8268" w14:textId="65FD93D0" w:rsidR="009A0C2F" w:rsidRDefault="009A0C2F" w:rsidP="00A03C29">
      <w:pPr>
        <w:rPr>
          <w:rFonts w:ascii="Arial" w:hAnsi="Arial" w:cs="Arial"/>
          <w:sz w:val="22"/>
          <w:szCs w:val="22"/>
          <w:lang w:val="en-GB"/>
        </w:rPr>
      </w:pPr>
    </w:p>
    <w:p w14:paraId="4C1C9011" w14:textId="7ECFBF87" w:rsidR="009A0C2F" w:rsidRDefault="009A0C2F" w:rsidP="00A03C29">
      <w:pPr>
        <w:rPr>
          <w:rFonts w:ascii="Arial" w:hAnsi="Arial" w:cs="Arial"/>
          <w:sz w:val="22"/>
          <w:szCs w:val="22"/>
          <w:lang w:val="en-GB"/>
        </w:rPr>
      </w:pPr>
    </w:p>
    <w:p w14:paraId="02F398B4" w14:textId="5635F234" w:rsidR="009A0C2F" w:rsidRDefault="009A0C2F" w:rsidP="00A03C29">
      <w:pPr>
        <w:rPr>
          <w:rFonts w:ascii="Arial" w:hAnsi="Arial" w:cs="Arial"/>
          <w:sz w:val="22"/>
          <w:szCs w:val="22"/>
          <w:lang w:val="en-GB"/>
        </w:rPr>
      </w:pPr>
    </w:p>
    <w:p w14:paraId="6E99934D" w14:textId="14B4DCB9" w:rsidR="009A0C2F" w:rsidRDefault="009A0C2F" w:rsidP="00A03C29">
      <w:pPr>
        <w:rPr>
          <w:rFonts w:ascii="Arial" w:hAnsi="Arial" w:cs="Arial"/>
          <w:sz w:val="22"/>
          <w:szCs w:val="22"/>
          <w:lang w:val="en-GB"/>
        </w:rPr>
      </w:pPr>
    </w:p>
    <w:p w14:paraId="79846079" w14:textId="77777777" w:rsidR="009A0C2F" w:rsidRPr="00A03C29" w:rsidRDefault="009A0C2F" w:rsidP="00A03C29">
      <w:pPr>
        <w:rPr>
          <w:rFonts w:ascii="Arial" w:hAnsi="Arial" w:cs="Arial"/>
          <w:sz w:val="22"/>
          <w:szCs w:val="22"/>
          <w:lang w:val="en-GB"/>
        </w:rPr>
      </w:pPr>
    </w:p>
    <w:p w14:paraId="32F130E9" w14:textId="349ECE83" w:rsidR="00A03C29" w:rsidRPr="009A0C2F" w:rsidRDefault="00A03C29" w:rsidP="009A0C2F">
      <w:pPr>
        <w:pStyle w:val="ListParagraph"/>
        <w:numPr>
          <w:ilvl w:val="0"/>
          <w:numId w:val="26"/>
        </w:numPr>
        <w:ind w:hanging="720"/>
        <w:rPr>
          <w:rFonts w:ascii="Arial" w:hAnsi="Arial" w:cs="Arial"/>
          <w:sz w:val="22"/>
          <w:szCs w:val="22"/>
          <w:lang w:val="en-GB"/>
        </w:rPr>
      </w:pPr>
      <w:bookmarkStart w:id="15" w:name="_Hlk104388989"/>
      <w:r w:rsidRPr="009A0C2F">
        <w:rPr>
          <w:rFonts w:ascii="Arial" w:hAnsi="Arial" w:cs="Arial"/>
          <w:sz w:val="22"/>
          <w:szCs w:val="22"/>
          <w:lang w:val="en-GB"/>
        </w:rPr>
        <w:t xml:space="preserve">The following questions relate to the examples of time dilation mentioned in the article. </w:t>
      </w:r>
      <w:r w:rsidR="00BA7218">
        <w:rPr>
          <w:rFonts w:ascii="Helvetica" w:eastAsia="Times New Roman" w:hAnsi="Helvetica" w:cs="Helvetica"/>
          <w:color w:val="1D2228"/>
          <w:sz w:val="22"/>
          <w:szCs w:val="22"/>
          <w:lang w:eastAsia="en-AU"/>
        </w:rPr>
        <w:t>C</w:t>
      </w:r>
      <w:r w:rsidR="00BA7218" w:rsidRPr="00BA7218">
        <w:rPr>
          <w:rFonts w:ascii="Helvetica" w:eastAsia="Times New Roman" w:hAnsi="Helvetica" w:cs="Helvetica"/>
          <w:color w:val="1D2228"/>
          <w:sz w:val="22"/>
          <w:szCs w:val="22"/>
          <w:lang w:eastAsia="en-AU"/>
        </w:rPr>
        <w:t>onsider only the effects of </w:t>
      </w:r>
      <w:r w:rsidR="00BA7218" w:rsidRPr="00BA7218">
        <w:rPr>
          <w:rFonts w:ascii="Helvetica" w:eastAsia="Times New Roman" w:hAnsi="Helvetica" w:cs="Helvetica"/>
          <w:b/>
          <w:bCs/>
          <w:color w:val="1D2228"/>
          <w:sz w:val="22"/>
          <w:szCs w:val="22"/>
          <w:lang w:eastAsia="en-AU"/>
        </w:rPr>
        <w:t>special</w:t>
      </w:r>
      <w:r w:rsidR="00BA7218" w:rsidRPr="00BA7218">
        <w:rPr>
          <w:rFonts w:ascii="Helvetica" w:eastAsia="Times New Roman" w:hAnsi="Helvetica" w:cs="Helvetica"/>
          <w:color w:val="1D2228"/>
          <w:sz w:val="22"/>
          <w:szCs w:val="22"/>
          <w:lang w:eastAsia="en-AU"/>
        </w:rPr>
        <w:t> relativity</w:t>
      </w:r>
    </w:p>
    <w:p w14:paraId="5663660E" w14:textId="77777777" w:rsidR="009A0C2F" w:rsidRPr="009A0C2F" w:rsidRDefault="009A0C2F" w:rsidP="009A0C2F">
      <w:pPr>
        <w:pStyle w:val="ListParagraph"/>
        <w:rPr>
          <w:rFonts w:ascii="Arial" w:hAnsi="Arial" w:cs="Arial"/>
          <w:sz w:val="22"/>
          <w:szCs w:val="22"/>
          <w:lang w:val="en-GB"/>
        </w:rPr>
      </w:pPr>
    </w:p>
    <w:p w14:paraId="69EE3322" w14:textId="1CD4AA7A" w:rsidR="00A03C29" w:rsidRPr="00BA7218" w:rsidRDefault="00A03C29" w:rsidP="00A03C29">
      <w:pPr>
        <w:ind w:left="720" w:hanging="720"/>
        <w:rPr>
          <w:rFonts w:ascii="Arial" w:hAnsi="Arial" w:cs="Arial"/>
          <w:sz w:val="22"/>
          <w:szCs w:val="22"/>
          <w:lang w:val="en-GB"/>
        </w:rPr>
      </w:pPr>
      <w:r w:rsidRPr="00A03C29">
        <w:rPr>
          <w:rFonts w:ascii="Arial" w:hAnsi="Arial" w:cs="Arial"/>
          <w:sz w:val="22"/>
          <w:szCs w:val="22"/>
          <w:lang w:val="en-GB"/>
        </w:rPr>
        <w:t xml:space="preserve">(i) </w:t>
      </w:r>
      <w:r w:rsidRPr="00A03C29">
        <w:rPr>
          <w:rFonts w:ascii="Arial" w:hAnsi="Arial" w:cs="Arial"/>
          <w:sz w:val="22"/>
          <w:szCs w:val="22"/>
          <w:lang w:val="en-GB"/>
        </w:rPr>
        <w:tab/>
      </w:r>
      <w:r w:rsidR="00BA7218">
        <w:rPr>
          <w:rFonts w:ascii="Arial" w:hAnsi="Arial" w:cs="Arial"/>
          <w:sz w:val="22"/>
          <w:szCs w:val="22"/>
          <w:lang w:val="en-GB"/>
        </w:rPr>
        <w:t xml:space="preserve">A spaceship </w:t>
      </w:r>
      <w:r w:rsidR="00BA7218" w:rsidRPr="00BA7218">
        <w:rPr>
          <w:rFonts w:ascii="Helvetica" w:eastAsia="Times New Roman" w:hAnsi="Helvetica" w:cs="Helvetica"/>
          <w:color w:val="1D2228"/>
          <w:sz w:val="22"/>
          <w:szCs w:val="22"/>
          <w:lang w:eastAsia="en-AU"/>
        </w:rPr>
        <w:t xml:space="preserve">travels to </w:t>
      </w:r>
      <w:r w:rsidR="00BA7218">
        <w:rPr>
          <w:rFonts w:ascii="Helvetica" w:eastAsia="Times New Roman" w:hAnsi="Helvetica" w:cs="Helvetica"/>
          <w:color w:val="1D2228"/>
          <w:sz w:val="22"/>
          <w:szCs w:val="22"/>
          <w:lang w:eastAsia="en-AU"/>
        </w:rPr>
        <w:t>a distant galaxy</w:t>
      </w:r>
      <w:r w:rsidR="00BA7218" w:rsidRPr="00BA7218">
        <w:rPr>
          <w:rFonts w:ascii="Helvetica" w:eastAsia="Times New Roman" w:hAnsi="Helvetica" w:cs="Helvetica"/>
          <w:color w:val="1D2228"/>
          <w:sz w:val="22"/>
          <w:szCs w:val="22"/>
          <w:lang w:eastAsia="en-AU"/>
        </w:rPr>
        <w:t xml:space="preserve"> at 99.5% </w:t>
      </w:r>
      <w:r w:rsidR="00BA7218">
        <w:rPr>
          <w:rFonts w:ascii="Helvetica" w:eastAsia="Times New Roman" w:hAnsi="Helvetica" w:cs="Helvetica"/>
          <w:color w:val="1D2228"/>
          <w:sz w:val="22"/>
          <w:szCs w:val="22"/>
          <w:lang w:eastAsia="en-AU"/>
        </w:rPr>
        <w:t xml:space="preserve">of </w:t>
      </w:r>
      <w:r w:rsidR="00BA7218" w:rsidRPr="00BA7218">
        <w:rPr>
          <w:rFonts w:ascii="Helvetica" w:eastAsia="Times New Roman" w:hAnsi="Helvetica" w:cs="Helvetica"/>
          <w:color w:val="1D2228"/>
          <w:sz w:val="22"/>
          <w:szCs w:val="22"/>
          <w:lang w:eastAsia="en-AU"/>
        </w:rPr>
        <w:t>the speed of light</w:t>
      </w:r>
      <w:r w:rsidR="00BA7218">
        <w:rPr>
          <w:rFonts w:ascii="Helvetica" w:eastAsia="Times New Roman" w:hAnsi="Helvetica" w:cs="Helvetica"/>
          <w:color w:val="1D2228"/>
          <w:sz w:val="22"/>
          <w:szCs w:val="22"/>
          <w:lang w:eastAsia="en-AU"/>
        </w:rPr>
        <w:t>.</w:t>
      </w:r>
      <w:r w:rsidR="00BA7218" w:rsidRPr="00BA7218">
        <w:rPr>
          <w:rFonts w:ascii="Helvetica" w:eastAsia="Times New Roman" w:hAnsi="Helvetica" w:cs="Helvetica"/>
          <w:color w:val="1D2228"/>
          <w:sz w:val="22"/>
          <w:szCs w:val="22"/>
          <w:lang w:eastAsia="en-AU"/>
        </w:rPr>
        <w:t xml:space="preserve"> </w:t>
      </w:r>
      <w:r w:rsidR="00BA7218">
        <w:rPr>
          <w:rFonts w:ascii="Helvetica" w:eastAsia="Times New Roman" w:hAnsi="Helvetica" w:cs="Helvetica"/>
          <w:color w:val="1D2228"/>
          <w:sz w:val="22"/>
          <w:szCs w:val="22"/>
          <w:lang w:eastAsia="en-AU"/>
        </w:rPr>
        <w:t>T</w:t>
      </w:r>
      <w:r w:rsidR="00BA7218" w:rsidRPr="00BA7218">
        <w:rPr>
          <w:rFonts w:ascii="Helvetica" w:eastAsia="Times New Roman" w:hAnsi="Helvetica" w:cs="Helvetica"/>
          <w:color w:val="1D2228"/>
          <w:sz w:val="22"/>
          <w:szCs w:val="22"/>
          <w:lang w:eastAsia="en-AU"/>
        </w:rPr>
        <w:t xml:space="preserve">he astronaut ages </w:t>
      </w:r>
      <w:r w:rsidR="00BA7218">
        <w:rPr>
          <w:rFonts w:ascii="Helvetica" w:eastAsia="Times New Roman" w:hAnsi="Helvetica" w:cs="Helvetica"/>
          <w:color w:val="1D2228"/>
          <w:sz w:val="22"/>
          <w:szCs w:val="22"/>
          <w:lang w:eastAsia="en-AU"/>
        </w:rPr>
        <w:t>5.00</w:t>
      </w:r>
      <w:r w:rsidR="00BA7218" w:rsidRPr="00BA7218">
        <w:rPr>
          <w:rFonts w:ascii="Helvetica" w:eastAsia="Times New Roman" w:hAnsi="Helvetica" w:cs="Helvetica"/>
          <w:color w:val="1D2228"/>
          <w:sz w:val="22"/>
          <w:szCs w:val="22"/>
          <w:lang w:eastAsia="en-AU"/>
        </w:rPr>
        <w:t xml:space="preserve"> years by the time they arrive. </w:t>
      </w:r>
      <w:r w:rsidR="000373BB">
        <w:rPr>
          <w:rFonts w:ascii="Helvetica" w:eastAsia="Times New Roman" w:hAnsi="Helvetica" w:cs="Helvetica"/>
          <w:color w:val="1D2228"/>
          <w:sz w:val="22"/>
          <w:szCs w:val="22"/>
          <w:lang w:eastAsia="en-AU"/>
        </w:rPr>
        <w:t>Calculate h</w:t>
      </w:r>
      <w:r w:rsidR="00BA7218" w:rsidRPr="00BA7218">
        <w:rPr>
          <w:rFonts w:ascii="Helvetica" w:eastAsia="Times New Roman" w:hAnsi="Helvetica" w:cs="Helvetica"/>
          <w:color w:val="1D2228"/>
          <w:sz w:val="22"/>
          <w:szCs w:val="22"/>
          <w:lang w:eastAsia="en-AU"/>
        </w:rPr>
        <w:t>ow much time would have passed on Earth during this time</w:t>
      </w:r>
      <w:r w:rsidRPr="00BA7218">
        <w:rPr>
          <w:rFonts w:ascii="Arial" w:hAnsi="Arial" w:cs="Arial"/>
          <w:sz w:val="22"/>
          <w:szCs w:val="22"/>
          <w:lang w:val="en-GB"/>
        </w:rPr>
        <w:t>.</w:t>
      </w:r>
    </w:p>
    <w:p w14:paraId="722C8D0B" w14:textId="77777777" w:rsidR="00A03C29" w:rsidRPr="00A03C29" w:rsidRDefault="00A03C29" w:rsidP="00A03C29">
      <w:pPr>
        <w:jc w:val="right"/>
        <w:rPr>
          <w:rFonts w:ascii="Arial" w:hAnsi="Arial" w:cs="Arial"/>
          <w:sz w:val="22"/>
          <w:szCs w:val="22"/>
          <w:lang w:val="en-GB"/>
        </w:rPr>
      </w:pPr>
      <w:r w:rsidRPr="00A03C29">
        <w:rPr>
          <w:rFonts w:ascii="Arial" w:hAnsi="Arial" w:cs="Arial"/>
          <w:sz w:val="22"/>
          <w:szCs w:val="22"/>
          <w:lang w:val="en-GB"/>
        </w:rPr>
        <w:t>(3 marks)</w:t>
      </w:r>
    </w:p>
    <w:bookmarkEnd w:id="15"/>
    <w:p w14:paraId="322BDC34" w14:textId="77777777" w:rsidR="00A03C29" w:rsidRPr="00A03C29" w:rsidRDefault="00A03C29" w:rsidP="00A03C29">
      <w:pPr>
        <w:jc w:val="right"/>
        <w:rPr>
          <w:rFonts w:ascii="Arial" w:hAnsi="Arial" w:cs="Arial"/>
          <w:sz w:val="22"/>
          <w:szCs w:val="22"/>
          <w:lang w:val="en-GB"/>
        </w:rPr>
      </w:pPr>
    </w:p>
    <w:p w14:paraId="57AB7E72" w14:textId="77777777" w:rsidR="00A03C29" w:rsidRPr="00A03C29" w:rsidRDefault="00A03C29" w:rsidP="00A03C29">
      <w:pPr>
        <w:jc w:val="right"/>
        <w:rPr>
          <w:rFonts w:ascii="Arial" w:hAnsi="Arial" w:cs="Arial"/>
          <w:sz w:val="22"/>
          <w:szCs w:val="22"/>
          <w:lang w:val="en-GB"/>
        </w:rPr>
      </w:pPr>
    </w:p>
    <w:p w14:paraId="691EC729" w14:textId="77777777" w:rsidR="00A03C29" w:rsidRPr="00A03C29" w:rsidRDefault="00A03C29" w:rsidP="00A03C29">
      <w:pPr>
        <w:jc w:val="right"/>
        <w:rPr>
          <w:rFonts w:ascii="Arial" w:hAnsi="Arial" w:cs="Arial"/>
          <w:sz w:val="22"/>
          <w:szCs w:val="22"/>
          <w:lang w:val="en-GB"/>
        </w:rPr>
      </w:pPr>
    </w:p>
    <w:p w14:paraId="5CCB5160" w14:textId="77777777" w:rsidR="00A03C29" w:rsidRPr="00A03C29" w:rsidRDefault="00A03C29" w:rsidP="00A03C29">
      <w:pPr>
        <w:jc w:val="right"/>
        <w:rPr>
          <w:rFonts w:ascii="Arial" w:hAnsi="Arial" w:cs="Arial"/>
          <w:sz w:val="22"/>
          <w:szCs w:val="22"/>
          <w:lang w:val="en-GB"/>
        </w:rPr>
      </w:pPr>
    </w:p>
    <w:p w14:paraId="0DDBBE3B" w14:textId="77777777" w:rsidR="008C7375" w:rsidRDefault="008C7375" w:rsidP="00A03C29">
      <w:pPr>
        <w:jc w:val="right"/>
        <w:rPr>
          <w:rFonts w:ascii="Arial" w:hAnsi="Arial" w:cs="Arial"/>
          <w:sz w:val="22"/>
          <w:szCs w:val="22"/>
          <w:lang w:val="en-GB"/>
        </w:rPr>
        <w:sectPr w:rsidR="008C7375" w:rsidSect="00BA3430">
          <w:footerReference w:type="even" r:id="rId28"/>
          <w:footerReference w:type="default" r:id="rId29"/>
          <w:type w:val="continuous"/>
          <w:pgSz w:w="11907" w:h="16840" w:code="9"/>
          <w:pgMar w:top="992" w:right="851" w:bottom="851" w:left="851" w:header="567" w:footer="709" w:gutter="0"/>
          <w:cols w:space="708"/>
          <w:docGrid w:linePitch="360"/>
        </w:sectPr>
      </w:pPr>
    </w:p>
    <w:p w14:paraId="7EFDB5C6" w14:textId="77777777" w:rsidR="00A03C29" w:rsidRPr="00A03C29" w:rsidRDefault="00A03C29" w:rsidP="00A03C29">
      <w:pPr>
        <w:jc w:val="right"/>
        <w:rPr>
          <w:rFonts w:ascii="Arial" w:hAnsi="Arial" w:cs="Arial"/>
          <w:sz w:val="22"/>
          <w:szCs w:val="22"/>
          <w:lang w:val="en-GB"/>
        </w:rPr>
      </w:pPr>
    </w:p>
    <w:p w14:paraId="66336E54" w14:textId="5450ACE3" w:rsidR="00A03C29" w:rsidRDefault="00A03C29" w:rsidP="00A03C29">
      <w:pPr>
        <w:jc w:val="right"/>
        <w:rPr>
          <w:rFonts w:ascii="Arial" w:hAnsi="Arial" w:cs="Arial"/>
          <w:sz w:val="22"/>
          <w:szCs w:val="22"/>
          <w:lang w:val="en-GB"/>
        </w:rPr>
      </w:pPr>
    </w:p>
    <w:p w14:paraId="36055177" w14:textId="051311A9" w:rsidR="003B2D3D" w:rsidRDefault="003B2D3D" w:rsidP="00A03C29">
      <w:pPr>
        <w:jc w:val="right"/>
        <w:rPr>
          <w:rFonts w:ascii="Arial" w:hAnsi="Arial" w:cs="Arial"/>
          <w:sz w:val="22"/>
          <w:szCs w:val="22"/>
          <w:lang w:val="en-GB"/>
        </w:rPr>
      </w:pPr>
    </w:p>
    <w:p w14:paraId="47992230" w14:textId="58C16234" w:rsidR="003B2D3D" w:rsidRDefault="003B2D3D" w:rsidP="00A03C29">
      <w:pPr>
        <w:jc w:val="right"/>
        <w:rPr>
          <w:rFonts w:ascii="Arial" w:hAnsi="Arial" w:cs="Arial"/>
          <w:sz w:val="22"/>
          <w:szCs w:val="22"/>
          <w:lang w:val="en-GB"/>
        </w:rPr>
      </w:pPr>
    </w:p>
    <w:p w14:paraId="0DE14BC5" w14:textId="1724871B" w:rsidR="003B2D3D" w:rsidRDefault="003B2D3D" w:rsidP="00A03C29">
      <w:pPr>
        <w:jc w:val="right"/>
        <w:rPr>
          <w:rFonts w:ascii="Arial" w:hAnsi="Arial" w:cs="Arial"/>
          <w:sz w:val="22"/>
          <w:szCs w:val="22"/>
          <w:lang w:val="en-GB"/>
        </w:rPr>
      </w:pPr>
    </w:p>
    <w:p w14:paraId="6F5FD5AC" w14:textId="4A951089" w:rsidR="003B2D3D" w:rsidRDefault="003B2D3D" w:rsidP="00A03C29">
      <w:pPr>
        <w:jc w:val="right"/>
        <w:rPr>
          <w:rFonts w:ascii="Arial" w:hAnsi="Arial" w:cs="Arial"/>
          <w:sz w:val="22"/>
          <w:szCs w:val="22"/>
          <w:lang w:val="en-GB"/>
        </w:rPr>
      </w:pPr>
    </w:p>
    <w:p w14:paraId="53A824B8" w14:textId="74959596" w:rsidR="003B2D3D" w:rsidRDefault="003B2D3D" w:rsidP="00A03C29">
      <w:pPr>
        <w:jc w:val="right"/>
        <w:rPr>
          <w:rFonts w:ascii="Arial" w:hAnsi="Arial" w:cs="Arial"/>
          <w:sz w:val="22"/>
          <w:szCs w:val="22"/>
          <w:lang w:val="en-GB"/>
        </w:rPr>
      </w:pPr>
    </w:p>
    <w:p w14:paraId="2998872A" w14:textId="5B8630D8" w:rsidR="003B2D3D" w:rsidRDefault="003B2D3D" w:rsidP="00A03C29">
      <w:pPr>
        <w:jc w:val="right"/>
        <w:rPr>
          <w:rFonts w:ascii="Arial" w:hAnsi="Arial" w:cs="Arial"/>
          <w:sz w:val="22"/>
          <w:szCs w:val="22"/>
          <w:lang w:val="en-GB"/>
        </w:rPr>
      </w:pPr>
    </w:p>
    <w:p w14:paraId="460CBF76" w14:textId="7219E868" w:rsidR="003B2D3D" w:rsidRDefault="003B2D3D" w:rsidP="00A03C29">
      <w:pPr>
        <w:jc w:val="right"/>
        <w:rPr>
          <w:rFonts w:ascii="Arial" w:hAnsi="Arial" w:cs="Arial"/>
          <w:sz w:val="22"/>
          <w:szCs w:val="22"/>
          <w:lang w:val="en-GB"/>
        </w:rPr>
      </w:pPr>
    </w:p>
    <w:p w14:paraId="66F5D61D" w14:textId="00240BF4" w:rsidR="003B2D3D" w:rsidRDefault="003B2D3D" w:rsidP="00A03C29">
      <w:pPr>
        <w:jc w:val="right"/>
        <w:rPr>
          <w:rFonts w:ascii="Arial" w:hAnsi="Arial" w:cs="Arial"/>
          <w:sz w:val="22"/>
          <w:szCs w:val="22"/>
          <w:lang w:val="en-GB"/>
        </w:rPr>
      </w:pPr>
    </w:p>
    <w:p w14:paraId="01EB34F6" w14:textId="375B6004" w:rsidR="003B2D3D" w:rsidRDefault="003B2D3D" w:rsidP="00A03C29">
      <w:pPr>
        <w:jc w:val="right"/>
        <w:rPr>
          <w:rFonts w:ascii="Arial" w:hAnsi="Arial" w:cs="Arial"/>
          <w:sz w:val="22"/>
          <w:szCs w:val="22"/>
          <w:lang w:val="en-GB"/>
        </w:rPr>
      </w:pPr>
    </w:p>
    <w:p w14:paraId="477F4678" w14:textId="78BF3904" w:rsidR="003B2D3D" w:rsidRDefault="003B2D3D" w:rsidP="00A03C29">
      <w:pPr>
        <w:jc w:val="right"/>
        <w:rPr>
          <w:rFonts w:ascii="Arial" w:hAnsi="Arial" w:cs="Arial"/>
          <w:sz w:val="22"/>
          <w:szCs w:val="22"/>
          <w:lang w:val="en-GB"/>
        </w:rPr>
      </w:pPr>
    </w:p>
    <w:p w14:paraId="5AFB3CF9" w14:textId="735EF34C" w:rsidR="003B2D3D" w:rsidRDefault="003B2D3D" w:rsidP="00A03C29">
      <w:pPr>
        <w:jc w:val="right"/>
        <w:rPr>
          <w:rFonts w:ascii="Arial" w:hAnsi="Arial" w:cs="Arial"/>
          <w:sz w:val="22"/>
          <w:szCs w:val="22"/>
          <w:lang w:val="en-GB"/>
        </w:rPr>
      </w:pPr>
    </w:p>
    <w:p w14:paraId="1CA89875" w14:textId="77777777" w:rsidR="003B2D3D" w:rsidRPr="00A03C29" w:rsidRDefault="003B2D3D" w:rsidP="00A03C29">
      <w:pPr>
        <w:jc w:val="right"/>
        <w:rPr>
          <w:rFonts w:ascii="Arial" w:hAnsi="Arial" w:cs="Arial"/>
          <w:sz w:val="22"/>
          <w:szCs w:val="22"/>
          <w:lang w:val="en-GB"/>
        </w:rPr>
      </w:pPr>
    </w:p>
    <w:p w14:paraId="5E1C8107" w14:textId="77777777" w:rsidR="00A03C29" w:rsidRPr="00A03C29" w:rsidRDefault="00A03C29" w:rsidP="00A03C29">
      <w:pPr>
        <w:jc w:val="right"/>
        <w:rPr>
          <w:rFonts w:ascii="Arial" w:hAnsi="Arial" w:cs="Arial"/>
          <w:sz w:val="22"/>
          <w:szCs w:val="22"/>
          <w:lang w:val="en-GB"/>
        </w:rPr>
      </w:pPr>
    </w:p>
    <w:p w14:paraId="068ED4B2" w14:textId="77777777" w:rsidR="00A03C29" w:rsidRPr="00A03C29" w:rsidRDefault="00A03C29" w:rsidP="00A03C29">
      <w:pPr>
        <w:jc w:val="right"/>
        <w:rPr>
          <w:rFonts w:ascii="Arial" w:hAnsi="Arial" w:cs="Arial"/>
          <w:sz w:val="22"/>
          <w:szCs w:val="22"/>
          <w:lang w:val="en-GB"/>
        </w:rPr>
      </w:pPr>
    </w:p>
    <w:p w14:paraId="002CDE16" w14:textId="6165AA2B" w:rsidR="003B2D3D" w:rsidRDefault="003B2D3D" w:rsidP="00F54117">
      <w:pPr>
        <w:jc w:val="right"/>
        <w:rPr>
          <w:rFonts w:ascii="Arial" w:hAnsi="Arial" w:cs="Arial"/>
          <w:sz w:val="22"/>
          <w:szCs w:val="22"/>
          <w:lang w:val="en-GB"/>
        </w:rPr>
      </w:pPr>
      <w:r>
        <w:rPr>
          <w:rFonts w:ascii="Arial" w:hAnsi="Arial" w:cs="Arial"/>
          <w:sz w:val="22"/>
          <w:szCs w:val="22"/>
          <w:lang w:val="en-GB"/>
        </w:rPr>
        <w:t xml:space="preserve">________________ </w:t>
      </w:r>
      <w:r w:rsidR="00F54117">
        <w:rPr>
          <w:rFonts w:ascii="Arial" w:hAnsi="Arial" w:cs="Arial"/>
          <w:sz w:val="22"/>
          <w:szCs w:val="22"/>
          <w:lang w:val="en-GB"/>
        </w:rPr>
        <w:t>years</w:t>
      </w:r>
      <w:r>
        <w:rPr>
          <w:rFonts w:ascii="Arial" w:hAnsi="Arial" w:cs="Arial"/>
          <w:sz w:val="22"/>
          <w:szCs w:val="22"/>
          <w:lang w:val="en-GB"/>
        </w:rPr>
        <w:br w:type="page"/>
      </w:r>
    </w:p>
    <w:p w14:paraId="7099A86D" w14:textId="31EC9E49" w:rsidR="003B2D3D" w:rsidRDefault="00A03C29" w:rsidP="00A03C29">
      <w:pPr>
        <w:pStyle w:val="ListParagraph"/>
        <w:numPr>
          <w:ilvl w:val="0"/>
          <w:numId w:val="28"/>
        </w:numPr>
        <w:spacing w:after="160" w:line="259" w:lineRule="auto"/>
        <w:ind w:left="709"/>
        <w:rPr>
          <w:rFonts w:ascii="Arial" w:hAnsi="Arial" w:cs="Arial"/>
          <w:sz w:val="22"/>
          <w:szCs w:val="22"/>
          <w:lang w:val="en-GB"/>
        </w:rPr>
      </w:pPr>
      <w:r w:rsidRPr="00A03C29">
        <w:rPr>
          <w:rFonts w:ascii="Arial" w:hAnsi="Arial" w:cs="Arial"/>
          <w:sz w:val="22"/>
          <w:szCs w:val="22"/>
          <w:lang w:val="en-GB"/>
        </w:rPr>
        <w:lastRenderedPageBreak/>
        <w:t>Calculate the average orbital speed of a GPS satellite if it ticks seven (7) mi</w:t>
      </w:r>
      <w:r w:rsidR="00AA7C0B">
        <w:rPr>
          <w:rFonts w:ascii="Arial" w:hAnsi="Arial" w:cs="Arial"/>
          <w:sz w:val="22"/>
          <w:szCs w:val="22"/>
          <w:lang w:val="en-GB"/>
        </w:rPr>
        <w:t>cro</w:t>
      </w:r>
      <w:r w:rsidRPr="00A03C29">
        <w:rPr>
          <w:rFonts w:ascii="Arial" w:hAnsi="Arial" w:cs="Arial"/>
          <w:sz w:val="22"/>
          <w:szCs w:val="22"/>
          <w:lang w:val="en-GB"/>
        </w:rPr>
        <w:t xml:space="preserve">seconds longer </w:t>
      </w:r>
      <w:proofErr w:type="gramStart"/>
      <w:r w:rsidRPr="00A03C29">
        <w:rPr>
          <w:rFonts w:ascii="Arial" w:hAnsi="Arial" w:cs="Arial"/>
          <w:sz w:val="22"/>
          <w:szCs w:val="22"/>
          <w:lang w:val="en-GB"/>
        </w:rPr>
        <w:t>in the course of</w:t>
      </w:r>
      <w:proofErr w:type="gramEnd"/>
      <w:r w:rsidRPr="00A03C29">
        <w:rPr>
          <w:rFonts w:ascii="Arial" w:hAnsi="Arial" w:cs="Arial"/>
          <w:sz w:val="22"/>
          <w:szCs w:val="22"/>
          <w:lang w:val="en-GB"/>
        </w:rPr>
        <w:t xml:space="preserve"> one day than a stationary clock on earth. </w:t>
      </w:r>
    </w:p>
    <w:p w14:paraId="612B6050" w14:textId="64E998D9" w:rsidR="00A03C29" w:rsidRPr="003B2D3D" w:rsidRDefault="00A03C29" w:rsidP="003B2D3D">
      <w:pPr>
        <w:pStyle w:val="ListParagraph"/>
        <w:spacing w:after="160" w:line="259" w:lineRule="auto"/>
        <w:ind w:left="709"/>
        <w:jc w:val="right"/>
        <w:rPr>
          <w:rFonts w:ascii="Arial" w:hAnsi="Arial" w:cs="Arial"/>
          <w:sz w:val="22"/>
          <w:szCs w:val="22"/>
          <w:lang w:val="en-GB"/>
        </w:rPr>
      </w:pPr>
      <w:r w:rsidRPr="003B2D3D">
        <w:rPr>
          <w:rFonts w:ascii="Arial" w:hAnsi="Arial" w:cs="Arial"/>
          <w:sz w:val="22"/>
          <w:szCs w:val="22"/>
          <w:lang w:val="en-GB"/>
        </w:rPr>
        <w:t>(3 marks)</w:t>
      </w:r>
    </w:p>
    <w:p w14:paraId="0B47F12C" w14:textId="77777777" w:rsidR="004A0F68" w:rsidRPr="00E0382B" w:rsidRDefault="004A0F68" w:rsidP="00044995">
      <w:pPr>
        <w:jc w:val="center"/>
        <w:rPr>
          <w:rFonts w:ascii="Arial" w:hAnsi="Arial" w:cs="Arial"/>
          <w:b/>
          <w:bCs/>
          <w:color w:val="000000" w:themeColor="text1"/>
          <w:lang w:val="en-GB"/>
        </w:rPr>
      </w:pPr>
    </w:p>
    <w:p w14:paraId="6C44AC7B" w14:textId="77777777" w:rsidR="00044995" w:rsidRPr="00E0382B" w:rsidRDefault="00044995" w:rsidP="00044995">
      <w:pPr>
        <w:pStyle w:val="tarticle-subtitle"/>
        <w:shd w:val="clear" w:color="auto" w:fill="FFFFFF"/>
        <w:spacing w:before="0" w:beforeAutospacing="0" w:after="0" w:afterAutospacing="0"/>
        <w:ind w:left="720"/>
        <w:textAlignment w:val="baseline"/>
        <w:rPr>
          <w:rFonts w:ascii="Arial" w:hAnsi="Arial" w:cs="Arial"/>
          <w:color w:val="000000" w:themeColor="text1"/>
          <w:sz w:val="22"/>
          <w:szCs w:val="22"/>
          <w:shd w:val="clear" w:color="auto" w:fill="FFFFFF"/>
        </w:rPr>
      </w:pPr>
    </w:p>
    <w:p w14:paraId="2199E9FD" w14:textId="77777777" w:rsidR="00607048" w:rsidRPr="00E0382B" w:rsidRDefault="00607048" w:rsidP="00607048">
      <w:pPr>
        <w:tabs>
          <w:tab w:val="left" w:pos="567"/>
        </w:tabs>
        <w:spacing w:line="276" w:lineRule="auto"/>
        <w:rPr>
          <w:color w:val="000000" w:themeColor="text1"/>
        </w:rPr>
      </w:pPr>
    </w:p>
    <w:bookmarkEnd w:id="11"/>
    <w:p w14:paraId="28B259C4" w14:textId="0AED7F13" w:rsidR="00607048" w:rsidRDefault="00607048" w:rsidP="00607048">
      <w:pPr>
        <w:tabs>
          <w:tab w:val="left" w:pos="567"/>
        </w:tabs>
        <w:spacing w:line="276" w:lineRule="auto"/>
        <w:rPr>
          <w:rFonts w:ascii="Arial" w:hAnsi="Arial" w:cs="Arial"/>
          <w:color w:val="000000" w:themeColor="text1"/>
          <w:sz w:val="22"/>
          <w:szCs w:val="22"/>
        </w:rPr>
      </w:pPr>
    </w:p>
    <w:p w14:paraId="5430A2B7" w14:textId="68DF23C4" w:rsidR="003B2D3D" w:rsidRDefault="003B2D3D" w:rsidP="00607048">
      <w:pPr>
        <w:tabs>
          <w:tab w:val="left" w:pos="567"/>
        </w:tabs>
        <w:spacing w:line="276" w:lineRule="auto"/>
        <w:rPr>
          <w:rFonts w:ascii="Arial" w:hAnsi="Arial" w:cs="Arial"/>
          <w:color w:val="000000" w:themeColor="text1"/>
          <w:sz w:val="22"/>
          <w:szCs w:val="22"/>
        </w:rPr>
      </w:pPr>
    </w:p>
    <w:p w14:paraId="536BF583" w14:textId="6FB67E39" w:rsidR="003B2D3D" w:rsidRDefault="003B2D3D" w:rsidP="00607048">
      <w:pPr>
        <w:tabs>
          <w:tab w:val="left" w:pos="567"/>
        </w:tabs>
        <w:spacing w:line="276" w:lineRule="auto"/>
        <w:rPr>
          <w:rFonts w:ascii="Arial" w:hAnsi="Arial" w:cs="Arial"/>
          <w:color w:val="000000" w:themeColor="text1"/>
          <w:sz w:val="22"/>
          <w:szCs w:val="22"/>
        </w:rPr>
      </w:pPr>
    </w:p>
    <w:p w14:paraId="47155687" w14:textId="4C758551" w:rsidR="003B2D3D" w:rsidRDefault="003B2D3D" w:rsidP="00607048">
      <w:pPr>
        <w:tabs>
          <w:tab w:val="left" w:pos="567"/>
        </w:tabs>
        <w:spacing w:line="276" w:lineRule="auto"/>
        <w:rPr>
          <w:rFonts w:ascii="Arial" w:hAnsi="Arial" w:cs="Arial"/>
          <w:color w:val="000000" w:themeColor="text1"/>
          <w:sz w:val="22"/>
          <w:szCs w:val="22"/>
        </w:rPr>
      </w:pPr>
    </w:p>
    <w:p w14:paraId="538852C2" w14:textId="2FDBD09E" w:rsidR="005B30CF" w:rsidRDefault="005B30CF" w:rsidP="00607048">
      <w:pPr>
        <w:tabs>
          <w:tab w:val="left" w:pos="567"/>
        </w:tabs>
        <w:spacing w:line="276" w:lineRule="auto"/>
        <w:rPr>
          <w:rFonts w:ascii="Arial" w:hAnsi="Arial" w:cs="Arial"/>
          <w:color w:val="000000" w:themeColor="text1"/>
          <w:sz w:val="22"/>
          <w:szCs w:val="22"/>
        </w:rPr>
      </w:pPr>
    </w:p>
    <w:p w14:paraId="1EDF05B5" w14:textId="77777777" w:rsidR="005B30CF" w:rsidRDefault="005B30CF" w:rsidP="00607048">
      <w:pPr>
        <w:tabs>
          <w:tab w:val="left" w:pos="567"/>
        </w:tabs>
        <w:spacing w:line="276" w:lineRule="auto"/>
        <w:rPr>
          <w:rFonts w:ascii="Arial" w:hAnsi="Arial" w:cs="Arial"/>
          <w:color w:val="000000" w:themeColor="text1"/>
          <w:sz w:val="22"/>
          <w:szCs w:val="22"/>
        </w:rPr>
      </w:pPr>
    </w:p>
    <w:p w14:paraId="1BCADE5C" w14:textId="50C12B24" w:rsidR="003B2D3D" w:rsidRDefault="003B2D3D" w:rsidP="00607048">
      <w:pPr>
        <w:tabs>
          <w:tab w:val="left" w:pos="567"/>
        </w:tabs>
        <w:spacing w:line="276" w:lineRule="auto"/>
        <w:rPr>
          <w:rFonts w:ascii="Arial" w:hAnsi="Arial" w:cs="Arial"/>
          <w:color w:val="000000" w:themeColor="text1"/>
          <w:sz w:val="22"/>
          <w:szCs w:val="22"/>
        </w:rPr>
      </w:pPr>
    </w:p>
    <w:p w14:paraId="1DA0D501" w14:textId="3E18416F" w:rsidR="003B2D3D" w:rsidRDefault="003B2D3D" w:rsidP="00607048">
      <w:pPr>
        <w:tabs>
          <w:tab w:val="left" w:pos="567"/>
        </w:tabs>
        <w:spacing w:line="276" w:lineRule="auto"/>
        <w:rPr>
          <w:rFonts w:ascii="Arial" w:hAnsi="Arial" w:cs="Arial"/>
          <w:color w:val="000000" w:themeColor="text1"/>
          <w:sz w:val="22"/>
          <w:szCs w:val="22"/>
        </w:rPr>
      </w:pPr>
    </w:p>
    <w:p w14:paraId="43931066" w14:textId="7BE8E10F" w:rsidR="003B2D3D" w:rsidRDefault="003B2D3D" w:rsidP="00607048">
      <w:pPr>
        <w:tabs>
          <w:tab w:val="left" w:pos="567"/>
        </w:tabs>
        <w:spacing w:line="276" w:lineRule="auto"/>
        <w:rPr>
          <w:rFonts w:ascii="Arial" w:hAnsi="Arial" w:cs="Arial"/>
          <w:color w:val="000000" w:themeColor="text1"/>
          <w:sz w:val="22"/>
          <w:szCs w:val="22"/>
        </w:rPr>
      </w:pPr>
    </w:p>
    <w:p w14:paraId="300EEBA5" w14:textId="4772E1B2" w:rsidR="003B2D3D" w:rsidRDefault="003B2D3D" w:rsidP="00607048">
      <w:pPr>
        <w:tabs>
          <w:tab w:val="left" w:pos="567"/>
        </w:tabs>
        <w:spacing w:line="276" w:lineRule="auto"/>
        <w:rPr>
          <w:rFonts w:ascii="Arial" w:hAnsi="Arial" w:cs="Arial"/>
          <w:color w:val="000000" w:themeColor="text1"/>
          <w:sz w:val="22"/>
          <w:szCs w:val="22"/>
        </w:rPr>
      </w:pPr>
    </w:p>
    <w:p w14:paraId="1D4951D1" w14:textId="49E22EFF" w:rsidR="003B2D3D" w:rsidRDefault="003B2D3D" w:rsidP="00607048">
      <w:pPr>
        <w:tabs>
          <w:tab w:val="left" w:pos="567"/>
        </w:tabs>
        <w:spacing w:line="276" w:lineRule="auto"/>
        <w:rPr>
          <w:rFonts w:ascii="Arial" w:hAnsi="Arial" w:cs="Arial"/>
          <w:color w:val="000000" w:themeColor="text1"/>
          <w:sz w:val="22"/>
          <w:szCs w:val="22"/>
        </w:rPr>
      </w:pPr>
    </w:p>
    <w:p w14:paraId="0531D64A" w14:textId="63F68CB4" w:rsidR="005F4142" w:rsidRDefault="005F4142" w:rsidP="00607048">
      <w:pPr>
        <w:tabs>
          <w:tab w:val="left" w:pos="567"/>
        </w:tabs>
        <w:spacing w:line="276" w:lineRule="auto"/>
        <w:rPr>
          <w:rFonts w:ascii="Arial" w:hAnsi="Arial" w:cs="Arial"/>
          <w:color w:val="000000" w:themeColor="text1"/>
          <w:sz w:val="22"/>
          <w:szCs w:val="22"/>
        </w:rPr>
      </w:pPr>
    </w:p>
    <w:p w14:paraId="0480BB99" w14:textId="59A986C4" w:rsidR="005F4142" w:rsidRDefault="005F4142" w:rsidP="00607048">
      <w:pPr>
        <w:tabs>
          <w:tab w:val="left" w:pos="567"/>
        </w:tabs>
        <w:spacing w:line="276" w:lineRule="auto"/>
        <w:rPr>
          <w:rFonts w:ascii="Arial" w:hAnsi="Arial" w:cs="Arial"/>
          <w:color w:val="000000" w:themeColor="text1"/>
          <w:sz w:val="22"/>
          <w:szCs w:val="22"/>
        </w:rPr>
      </w:pPr>
    </w:p>
    <w:p w14:paraId="57A3F128" w14:textId="47677135" w:rsidR="005F4142" w:rsidRDefault="005F4142" w:rsidP="00607048">
      <w:pPr>
        <w:tabs>
          <w:tab w:val="left" w:pos="567"/>
        </w:tabs>
        <w:spacing w:line="276" w:lineRule="auto"/>
        <w:rPr>
          <w:rFonts w:ascii="Arial" w:hAnsi="Arial" w:cs="Arial"/>
          <w:color w:val="000000" w:themeColor="text1"/>
          <w:sz w:val="22"/>
          <w:szCs w:val="22"/>
        </w:rPr>
      </w:pPr>
    </w:p>
    <w:p w14:paraId="666EEAC0" w14:textId="4830A230" w:rsidR="005F4142" w:rsidRDefault="005F4142" w:rsidP="00607048">
      <w:pPr>
        <w:tabs>
          <w:tab w:val="left" w:pos="567"/>
        </w:tabs>
        <w:spacing w:line="276" w:lineRule="auto"/>
        <w:rPr>
          <w:rFonts w:ascii="Arial" w:hAnsi="Arial" w:cs="Arial"/>
          <w:color w:val="000000" w:themeColor="text1"/>
          <w:sz w:val="22"/>
          <w:szCs w:val="22"/>
        </w:rPr>
      </w:pPr>
    </w:p>
    <w:p w14:paraId="0CCAEE7F" w14:textId="602C368E" w:rsidR="005F4142" w:rsidRDefault="005F4142" w:rsidP="00607048">
      <w:pPr>
        <w:tabs>
          <w:tab w:val="left" w:pos="567"/>
        </w:tabs>
        <w:spacing w:line="276" w:lineRule="auto"/>
        <w:rPr>
          <w:rFonts w:ascii="Arial" w:hAnsi="Arial" w:cs="Arial"/>
          <w:color w:val="000000" w:themeColor="text1"/>
          <w:sz w:val="22"/>
          <w:szCs w:val="22"/>
        </w:rPr>
      </w:pPr>
    </w:p>
    <w:p w14:paraId="1B35DD2D" w14:textId="7C72B6EC" w:rsidR="005F4142" w:rsidRDefault="005F4142" w:rsidP="00607048">
      <w:pPr>
        <w:tabs>
          <w:tab w:val="left" w:pos="567"/>
        </w:tabs>
        <w:spacing w:line="276" w:lineRule="auto"/>
        <w:rPr>
          <w:rFonts w:ascii="Arial" w:hAnsi="Arial" w:cs="Arial"/>
          <w:color w:val="000000" w:themeColor="text1"/>
          <w:sz w:val="22"/>
          <w:szCs w:val="22"/>
        </w:rPr>
      </w:pPr>
    </w:p>
    <w:p w14:paraId="57E0890C" w14:textId="5BF68160" w:rsidR="005F4142" w:rsidRDefault="005F4142" w:rsidP="00607048">
      <w:pPr>
        <w:tabs>
          <w:tab w:val="left" w:pos="567"/>
        </w:tabs>
        <w:spacing w:line="276" w:lineRule="auto"/>
        <w:rPr>
          <w:rFonts w:ascii="Arial" w:hAnsi="Arial" w:cs="Arial"/>
          <w:color w:val="000000" w:themeColor="text1"/>
          <w:sz w:val="22"/>
          <w:szCs w:val="22"/>
        </w:rPr>
      </w:pPr>
    </w:p>
    <w:p w14:paraId="1ACE2EEC" w14:textId="72EACE8D" w:rsidR="005F4142" w:rsidRDefault="005F4142" w:rsidP="00607048">
      <w:pPr>
        <w:tabs>
          <w:tab w:val="left" w:pos="567"/>
        </w:tabs>
        <w:spacing w:line="276" w:lineRule="auto"/>
        <w:rPr>
          <w:rFonts w:ascii="Arial" w:hAnsi="Arial" w:cs="Arial"/>
          <w:color w:val="000000" w:themeColor="text1"/>
          <w:sz w:val="22"/>
          <w:szCs w:val="22"/>
        </w:rPr>
      </w:pPr>
    </w:p>
    <w:p w14:paraId="3502E79E" w14:textId="4B7C5D8F" w:rsidR="005F4142" w:rsidRDefault="005F4142" w:rsidP="00607048">
      <w:pPr>
        <w:tabs>
          <w:tab w:val="left" w:pos="567"/>
        </w:tabs>
        <w:spacing w:line="276" w:lineRule="auto"/>
        <w:rPr>
          <w:rFonts w:ascii="Arial" w:hAnsi="Arial" w:cs="Arial"/>
          <w:color w:val="000000" w:themeColor="text1"/>
          <w:sz w:val="22"/>
          <w:szCs w:val="22"/>
        </w:rPr>
      </w:pPr>
    </w:p>
    <w:p w14:paraId="7D1E0386" w14:textId="037A1DF3" w:rsidR="005F4142" w:rsidRDefault="005F4142" w:rsidP="00607048">
      <w:pPr>
        <w:tabs>
          <w:tab w:val="left" w:pos="567"/>
        </w:tabs>
        <w:spacing w:line="276" w:lineRule="auto"/>
        <w:rPr>
          <w:rFonts w:ascii="Arial" w:hAnsi="Arial" w:cs="Arial"/>
          <w:color w:val="000000" w:themeColor="text1"/>
          <w:sz w:val="22"/>
          <w:szCs w:val="22"/>
        </w:rPr>
      </w:pPr>
    </w:p>
    <w:p w14:paraId="7EDBA6E6" w14:textId="4B9ECB87" w:rsidR="005F4142" w:rsidRDefault="005F4142" w:rsidP="00607048">
      <w:pPr>
        <w:tabs>
          <w:tab w:val="left" w:pos="567"/>
        </w:tabs>
        <w:spacing w:line="276" w:lineRule="auto"/>
        <w:rPr>
          <w:rFonts w:ascii="Arial" w:hAnsi="Arial" w:cs="Arial"/>
          <w:color w:val="000000" w:themeColor="text1"/>
          <w:sz w:val="22"/>
          <w:szCs w:val="22"/>
        </w:rPr>
      </w:pPr>
    </w:p>
    <w:p w14:paraId="25F2CB31" w14:textId="6E69E5C6" w:rsidR="005F4142" w:rsidRDefault="005F4142" w:rsidP="00607048">
      <w:pPr>
        <w:tabs>
          <w:tab w:val="left" w:pos="567"/>
        </w:tabs>
        <w:spacing w:line="276" w:lineRule="auto"/>
        <w:rPr>
          <w:rFonts w:ascii="Arial" w:hAnsi="Arial" w:cs="Arial"/>
          <w:color w:val="000000" w:themeColor="text1"/>
          <w:sz w:val="22"/>
          <w:szCs w:val="22"/>
        </w:rPr>
      </w:pPr>
    </w:p>
    <w:p w14:paraId="6FA0C800" w14:textId="06259792" w:rsidR="005F4142" w:rsidRDefault="005F4142" w:rsidP="00607048">
      <w:pPr>
        <w:tabs>
          <w:tab w:val="left" w:pos="567"/>
        </w:tabs>
        <w:spacing w:line="276" w:lineRule="auto"/>
        <w:rPr>
          <w:rFonts w:ascii="Arial" w:hAnsi="Arial" w:cs="Arial"/>
          <w:color w:val="000000" w:themeColor="text1"/>
          <w:sz w:val="22"/>
          <w:szCs w:val="22"/>
        </w:rPr>
      </w:pPr>
    </w:p>
    <w:p w14:paraId="6B348158" w14:textId="58530DD8" w:rsidR="005F4142" w:rsidRDefault="005F4142" w:rsidP="00607048">
      <w:pPr>
        <w:tabs>
          <w:tab w:val="left" w:pos="567"/>
        </w:tabs>
        <w:spacing w:line="276" w:lineRule="auto"/>
        <w:rPr>
          <w:rFonts w:ascii="Arial" w:hAnsi="Arial" w:cs="Arial"/>
          <w:color w:val="000000" w:themeColor="text1"/>
          <w:sz w:val="22"/>
          <w:szCs w:val="22"/>
        </w:rPr>
      </w:pPr>
    </w:p>
    <w:p w14:paraId="0547017F" w14:textId="10111971" w:rsidR="005F4142" w:rsidRDefault="005F4142" w:rsidP="00607048">
      <w:pPr>
        <w:tabs>
          <w:tab w:val="left" w:pos="567"/>
        </w:tabs>
        <w:spacing w:line="276" w:lineRule="auto"/>
        <w:rPr>
          <w:rFonts w:ascii="Arial" w:hAnsi="Arial" w:cs="Arial"/>
          <w:color w:val="000000" w:themeColor="text1"/>
          <w:sz w:val="22"/>
          <w:szCs w:val="22"/>
        </w:rPr>
      </w:pPr>
    </w:p>
    <w:p w14:paraId="7B09AF48" w14:textId="3D9655F1" w:rsidR="005F4142" w:rsidRDefault="005F4142" w:rsidP="00607048">
      <w:pPr>
        <w:tabs>
          <w:tab w:val="left" w:pos="567"/>
        </w:tabs>
        <w:spacing w:line="276" w:lineRule="auto"/>
        <w:rPr>
          <w:rFonts w:ascii="Arial" w:hAnsi="Arial" w:cs="Arial"/>
          <w:color w:val="000000" w:themeColor="text1"/>
          <w:sz w:val="22"/>
          <w:szCs w:val="22"/>
        </w:rPr>
      </w:pPr>
    </w:p>
    <w:p w14:paraId="4B6BD0E6" w14:textId="0239D2F0" w:rsidR="005F4142" w:rsidRDefault="005F4142" w:rsidP="00607048">
      <w:pPr>
        <w:tabs>
          <w:tab w:val="left" w:pos="567"/>
        </w:tabs>
        <w:spacing w:line="276" w:lineRule="auto"/>
        <w:rPr>
          <w:rFonts w:ascii="Arial" w:hAnsi="Arial" w:cs="Arial"/>
          <w:color w:val="000000" w:themeColor="text1"/>
          <w:sz w:val="22"/>
          <w:szCs w:val="22"/>
        </w:rPr>
      </w:pPr>
    </w:p>
    <w:p w14:paraId="7F5DEA52" w14:textId="50F34147" w:rsidR="005F4142" w:rsidRDefault="005F4142" w:rsidP="00607048">
      <w:pPr>
        <w:tabs>
          <w:tab w:val="left" w:pos="567"/>
        </w:tabs>
        <w:spacing w:line="276" w:lineRule="auto"/>
        <w:rPr>
          <w:rFonts w:ascii="Arial" w:hAnsi="Arial" w:cs="Arial"/>
          <w:color w:val="000000" w:themeColor="text1"/>
          <w:sz w:val="22"/>
          <w:szCs w:val="22"/>
        </w:rPr>
      </w:pPr>
    </w:p>
    <w:p w14:paraId="1F1C2A85" w14:textId="1697EF1C" w:rsidR="005F4142" w:rsidRDefault="005F4142" w:rsidP="00607048">
      <w:pPr>
        <w:tabs>
          <w:tab w:val="left" w:pos="567"/>
        </w:tabs>
        <w:spacing w:line="276" w:lineRule="auto"/>
        <w:rPr>
          <w:rFonts w:ascii="Arial" w:hAnsi="Arial" w:cs="Arial"/>
          <w:color w:val="000000" w:themeColor="text1"/>
          <w:sz w:val="22"/>
          <w:szCs w:val="22"/>
        </w:rPr>
      </w:pPr>
    </w:p>
    <w:p w14:paraId="5DBCC0E3" w14:textId="2D40BBC1" w:rsidR="005F4142" w:rsidRDefault="005F4142" w:rsidP="00607048">
      <w:pPr>
        <w:tabs>
          <w:tab w:val="left" w:pos="567"/>
        </w:tabs>
        <w:spacing w:line="276" w:lineRule="auto"/>
        <w:rPr>
          <w:rFonts w:ascii="Arial" w:hAnsi="Arial" w:cs="Arial"/>
          <w:color w:val="000000" w:themeColor="text1"/>
          <w:sz w:val="22"/>
          <w:szCs w:val="22"/>
        </w:rPr>
      </w:pPr>
    </w:p>
    <w:p w14:paraId="276F952F" w14:textId="77777777" w:rsidR="005F4142" w:rsidRDefault="005F4142" w:rsidP="00607048">
      <w:pPr>
        <w:tabs>
          <w:tab w:val="left" w:pos="567"/>
        </w:tabs>
        <w:spacing w:line="276" w:lineRule="auto"/>
        <w:rPr>
          <w:rFonts w:ascii="Arial" w:hAnsi="Arial" w:cs="Arial"/>
          <w:color w:val="000000" w:themeColor="text1"/>
          <w:sz w:val="22"/>
          <w:szCs w:val="22"/>
        </w:rPr>
      </w:pPr>
    </w:p>
    <w:p w14:paraId="13F8CB47" w14:textId="4A9B2BD9" w:rsidR="003B2D3D" w:rsidRDefault="003B2D3D" w:rsidP="00607048">
      <w:pPr>
        <w:tabs>
          <w:tab w:val="left" w:pos="567"/>
        </w:tabs>
        <w:spacing w:line="276" w:lineRule="auto"/>
        <w:rPr>
          <w:rFonts w:ascii="Arial" w:hAnsi="Arial" w:cs="Arial"/>
          <w:color w:val="000000" w:themeColor="text1"/>
          <w:sz w:val="22"/>
          <w:szCs w:val="22"/>
        </w:rPr>
      </w:pPr>
    </w:p>
    <w:p w14:paraId="3DEE017E" w14:textId="6EBC1A8F" w:rsidR="003B2D3D" w:rsidRDefault="003B2D3D" w:rsidP="00607048">
      <w:pPr>
        <w:tabs>
          <w:tab w:val="left" w:pos="567"/>
        </w:tabs>
        <w:spacing w:line="276" w:lineRule="auto"/>
        <w:rPr>
          <w:rFonts w:ascii="Arial" w:hAnsi="Arial" w:cs="Arial"/>
          <w:color w:val="000000" w:themeColor="text1"/>
          <w:sz w:val="22"/>
          <w:szCs w:val="22"/>
        </w:rPr>
      </w:pPr>
    </w:p>
    <w:p w14:paraId="4153CD58" w14:textId="46F98A4D" w:rsidR="003B2D3D" w:rsidRDefault="003B2D3D" w:rsidP="00607048">
      <w:pPr>
        <w:tabs>
          <w:tab w:val="left" w:pos="567"/>
        </w:tabs>
        <w:spacing w:line="276" w:lineRule="auto"/>
        <w:rPr>
          <w:rFonts w:ascii="Arial" w:hAnsi="Arial" w:cs="Arial"/>
          <w:color w:val="000000" w:themeColor="text1"/>
          <w:sz w:val="22"/>
          <w:szCs w:val="22"/>
        </w:rPr>
      </w:pPr>
    </w:p>
    <w:p w14:paraId="6E3B83F0" w14:textId="7C417177" w:rsidR="003B2D3D" w:rsidRDefault="003B2D3D" w:rsidP="00607048">
      <w:pPr>
        <w:tabs>
          <w:tab w:val="left" w:pos="567"/>
        </w:tabs>
        <w:spacing w:line="276" w:lineRule="auto"/>
        <w:rPr>
          <w:rFonts w:ascii="Arial" w:hAnsi="Arial" w:cs="Arial"/>
          <w:color w:val="000000" w:themeColor="text1"/>
          <w:sz w:val="22"/>
          <w:szCs w:val="22"/>
        </w:rPr>
      </w:pPr>
    </w:p>
    <w:p w14:paraId="75AAD5FE" w14:textId="7CF48A96" w:rsidR="003B2D3D" w:rsidRPr="00E0382B" w:rsidRDefault="005B30CF" w:rsidP="005B30CF">
      <w:pPr>
        <w:tabs>
          <w:tab w:val="left" w:pos="567"/>
        </w:tabs>
        <w:spacing w:line="276" w:lineRule="auto"/>
        <w:jc w:val="right"/>
        <w:rPr>
          <w:rFonts w:ascii="Arial" w:hAnsi="Arial" w:cs="Arial"/>
          <w:color w:val="000000" w:themeColor="text1"/>
          <w:sz w:val="22"/>
          <w:szCs w:val="22"/>
        </w:rPr>
      </w:pPr>
      <w:r>
        <w:rPr>
          <w:rFonts w:ascii="Arial" w:hAnsi="Arial" w:cs="Arial"/>
          <w:color w:val="000000" w:themeColor="text1"/>
          <w:sz w:val="22"/>
          <w:szCs w:val="22"/>
        </w:rPr>
        <w:t>_________________ ms</w:t>
      </w:r>
      <w:r w:rsidRPr="005B30CF">
        <w:rPr>
          <w:rFonts w:ascii="Arial" w:hAnsi="Arial" w:cs="Arial"/>
          <w:color w:val="000000" w:themeColor="text1"/>
          <w:sz w:val="22"/>
          <w:szCs w:val="22"/>
          <w:vertAlign w:val="superscript"/>
        </w:rPr>
        <w:t>-1</w:t>
      </w:r>
    </w:p>
    <w:p w14:paraId="5D2A7949"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637CE57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97CC6EC"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2E835C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1632E24"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4EDECAD"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16" w:name="_Hlk16368913"/>
      <w:r w:rsidRPr="00E0382B">
        <w:rPr>
          <w:rFonts w:ascii="Arial" w:hAnsi="Arial" w:cs="Arial"/>
          <w:b/>
          <w:color w:val="000000" w:themeColor="text1"/>
          <w:sz w:val="22"/>
          <w:szCs w:val="22"/>
        </w:rPr>
        <w:t>END OF EXAMINATION</w:t>
      </w:r>
    </w:p>
    <w:p w14:paraId="769D7B44" w14:textId="77777777" w:rsidR="00607048" w:rsidRDefault="00607048" w:rsidP="00607048">
      <w:pPr>
        <w:rPr>
          <w:rFonts w:ascii="Arial" w:hAnsi="Arial" w:cs="Arial"/>
          <w:b/>
          <w:sz w:val="22"/>
          <w:szCs w:val="22"/>
        </w:rPr>
      </w:pPr>
      <w:bookmarkStart w:id="17" w:name="_Hlk500165264"/>
      <w:bookmarkStart w:id="18" w:name="_Hlk500230713"/>
      <w:bookmarkEnd w:id="16"/>
      <w:r>
        <w:rPr>
          <w:rFonts w:ascii="Arial" w:hAnsi="Arial" w:cs="Arial"/>
          <w:b/>
          <w:sz w:val="22"/>
          <w:szCs w:val="22"/>
        </w:rPr>
        <w:br w:type="page"/>
      </w:r>
    </w:p>
    <w:p w14:paraId="4DA7FFF8"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lastRenderedPageBreak/>
        <w:t>Supplementary page</w:t>
      </w:r>
    </w:p>
    <w:p w14:paraId="4113A296"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311BBC16" w14:textId="77777777"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C7105" w14:textId="77777777" w:rsidR="008C7375" w:rsidRDefault="008C7375">
      <w:pPr>
        <w:spacing w:after="160" w:line="259" w:lineRule="auto"/>
        <w:rPr>
          <w:rFonts w:ascii="Arial" w:hAnsi="Arial" w:cs="Arial"/>
          <w:iCs/>
          <w:sz w:val="22"/>
          <w:szCs w:val="22"/>
        </w:rPr>
      </w:pPr>
      <w:r>
        <w:rPr>
          <w:rFonts w:ascii="Arial" w:hAnsi="Arial" w:cs="Arial"/>
          <w:iCs/>
          <w:sz w:val="22"/>
          <w:szCs w:val="22"/>
        </w:rPr>
        <w:br w:type="page"/>
      </w:r>
    </w:p>
    <w:p w14:paraId="01AD0A83" w14:textId="7516D2A8"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678F56A"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6BDBB2" w14:textId="4FA017B9" w:rsidR="00AD328A" w:rsidRPr="00FB2CCE" w:rsidRDefault="00AD328A" w:rsidP="00AD328A">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0653B7"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FC66F44"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D813A1" w14:textId="2AA7711A" w:rsidR="00AD328A" w:rsidRDefault="00AD328A" w:rsidP="00AD328A">
      <w:pPr>
        <w:spacing w:after="160" w:line="480" w:lineRule="auto"/>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14:paraId="3A0FAFE4"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06DB81F1"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0B119A0E" w14:textId="2E14B24D" w:rsidR="00AD328A" w:rsidRDefault="00AD328A" w:rsidP="00AD328A">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4CF571" w14:textId="77777777" w:rsidR="00AD328A" w:rsidRPr="00AD328A" w:rsidRDefault="00AD328A" w:rsidP="00AD328A">
      <w:pPr>
        <w:spacing w:after="160" w:line="480" w:lineRule="auto"/>
        <w:rPr>
          <w:rFonts w:ascii="Arial" w:hAnsi="Arial" w:cs="Arial"/>
          <w:iCs/>
          <w:sz w:val="22"/>
          <w:szCs w:val="22"/>
        </w:rPr>
      </w:pPr>
      <w:r>
        <w:rPr>
          <w:rFonts w:cs="Arial"/>
          <w:iCs/>
          <w:szCs w:val="22"/>
        </w:rPr>
        <w:br w:type="page"/>
      </w:r>
      <w:r w:rsidRPr="00AD328A">
        <w:rPr>
          <w:rFonts w:ascii="Arial" w:hAnsi="Arial" w:cs="Arial"/>
          <w:iCs/>
          <w:sz w:val="22"/>
          <w:szCs w:val="22"/>
        </w:rPr>
        <w:lastRenderedPageBreak/>
        <w:t>Supplementary page</w:t>
      </w:r>
    </w:p>
    <w:p w14:paraId="7770E72F"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197009B2" w14:textId="4161EEEF"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65182036"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998AC34"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E1D041" w14:textId="21133902"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4E934433"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02AC3B70"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679198B7" w14:textId="2470E22D"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579C9D57" w14:textId="77777777" w:rsidR="00AD328A" w:rsidRPr="00B64455" w:rsidRDefault="00AD328A" w:rsidP="00AD328A">
      <w:pPr>
        <w:tabs>
          <w:tab w:val="right" w:pos="9356"/>
        </w:tabs>
        <w:ind w:left="567" w:hanging="567"/>
        <w:rPr>
          <w:rFonts w:ascii="Arial" w:hAnsi="Arial" w:cs="Arial"/>
          <w:b/>
          <w:bCs/>
          <w:iCs/>
          <w:sz w:val="22"/>
          <w:szCs w:val="22"/>
        </w:rPr>
      </w:pPr>
      <w:r w:rsidRPr="00B64455">
        <w:rPr>
          <w:rFonts w:ascii="Arial" w:hAnsi="Arial" w:cs="Arial"/>
          <w:b/>
          <w:bCs/>
          <w:iCs/>
          <w:sz w:val="22"/>
          <w:szCs w:val="22"/>
        </w:rPr>
        <w:lastRenderedPageBreak/>
        <w:t>Spare grid for graph</w:t>
      </w:r>
    </w:p>
    <w:p w14:paraId="2E4CEBEC" w14:textId="77777777" w:rsidR="00AD328A" w:rsidRDefault="00AD328A" w:rsidP="00AD328A">
      <w:pPr>
        <w:spacing w:after="160" w:line="259" w:lineRule="auto"/>
      </w:pPr>
      <w:ins w:id="19" w:author="Elke McKay" w:date="2019-06-15T15:58:00Z">
        <w:r w:rsidRPr="00F34FAD">
          <w:rPr>
            <w:rFonts w:cs="Arial"/>
            <w:b/>
            <w:noProof/>
          </w:rPr>
          <w:drawing>
            <wp:anchor distT="0" distB="0" distL="114300" distR="114300" simplePos="0" relativeHeight="252197888" behindDoc="0" locked="0" layoutInCell="1" allowOverlap="1" wp14:anchorId="580383FD" wp14:editId="19EB7726">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30"/>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r>
        <w:br w:type="page"/>
      </w:r>
    </w:p>
    <w:bookmarkEnd w:id="17"/>
    <w:p w14:paraId="65EA24D5" w14:textId="77777777"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lastRenderedPageBreak/>
        <w:t>Acknowledgements</w:t>
      </w:r>
    </w:p>
    <w:p w14:paraId="6293F0BE" w14:textId="77777777" w:rsidR="00607048" w:rsidRDefault="00607048" w:rsidP="00607048">
      <w:pPr>
        <w:tabs>
          <w:tab w:val="left" w:pos="567"/>
          <w:tab w:val="left" w:pos="990"/>
        </w:tabs>
      </w:pPr>
    </w:p>
    <w:p w14:paraId="3BB65748" w14:textId="212DFFE4" w:rsidR="00607048" w:rsidRPr="00CE48A2" w:rsidRDefault="00607048" w:rsidP="00CE48A2">
      <w:pPr>
        <w:tabs>
          <w:tab w:val="left" w:pos="567"/>
        </w:tabs>
        <w:ind w:left="2160" w:hanging="2160"/>
        <w:rPr>
          <w:rFonts w:ascii="Arial" w:eastAsiaTheme="minorEastAsia" w:hAnsi="Arial"/>
          <w:b/>
          <w:sz w:val="22"/>
          <w:szCs w:val="22"/>
        </w:rPr>
      </w:pPr>
    </w:p>
    <w:p w14:paraId="5D3F3E8B" w14:textId="77777777" w:rsidR="00607048" w:rsidRDefault="00607048" w:rsidP="00607048">
      <w:pPr>
        <w:tabs>
          <w:tab w:val="left" w:pos="567"/>
        </w:tabs>
        <w:ind w:left="2160" w:hanging="2160"/>
        <w:rPr>
          <w:rFonts w:ascii="Arial" w:eastAsiaTheme="minorEastAsia" w:hAnsi="Arial"/>
          <w:sz w:val="22"/>
          <w:szCs w:val="22"/>
        </w:rPr>
      </w:pPr>
    </w:p>
    <w:p w14:paraId="5E4F4F15"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2399CABF" w14:textId="7CBE936F" w:rsidR="00607048"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362AFFB6" w14:textId="2AA0C2A8" w:rsidR="00CE48A2" w:rsidRDefault="00CE48A2" w:rsidP="00607048">
      <w:pPr>
        <w:tabs>
          <w:tab w:val="left" w:pos="567"/>
        </w:tabs>
        <w:ind w:left="720" w:hanging="720"/>
        <w:jc w:val="center"/>
        <w:rPr>
          <w:rFonts w:ascii="Arial" w:eastAsiaTheme="minorEastAsia" w:hAnsi="Arial"/>
          <w:b/>
          <w:sz w:val="22"/>
          <w:szCs w:val="22"/>
        </w:rPr>
      </w:pPr>
    </w:p>
    <w:p w14:paraId="5292730E" w14:textId="77777777" w:rsidR="00CE48A2" w:rsidRDefault="00CE48A2" w:rsidP="00CE48A2">
      <w:pPr>
        <w:tabs>
          <w:tab w:val="left" w:pos="1843"/>
        </w:tabs>
        <w:ind w:left="720" w:hanging="720"/>
        <w:rPr>
          <w:rFonts w:ascii="Helvetica" w:eastAsia="Times New Roman" w:hAnsi="Helvetica" w:cs="Helvetica"/>
          <w:bCs/>
          <w:color w:val="1D2228"/>
          <w:lang w:eastAsia="en-AU"/>
        </w:rPr>
      </w:pPr>
      <w:r w:rsidRPr="00CE48A2">
        <w:rPr>
          <w:rFonts w:ascii="Arial" w:eastAsiaTheme="minorEastAsia" w:hAnsi="Arial"/>
          <w:bCs/>
          <w:sz w:val="22"/>
          <w:szCs w:val="22"/>
        </w:rPr>
        <w:t>QUESTION 12</w:t>
      </w:r>
      <w:r w:rsidRPr="00CE48A2">
        <w:rPr>
          <w:rFonts w:ascii="Arial" w:eastAsiaTheme="minorEastAsia" w:hAnsi="Arial"/>
          <w:bCs/>
          <w:sz w:val="22"/>
          <w:szCs w:val="22"/>
        </w:rPr>
        <w:tab/>
        <w:t>Photograph from</w:t>
      </w:r>
      <w:r>
        <w:rPr>
          <w:rFonts w:ascii="Arial" w:eastAsiaTheme="minorEastAsia" w:hAnsi="Arial"/>
          <w:bCs/>
          <w:sz w:val="22"/>
          <w:szCs w:val="22"/>
        </w:rPr>
        <w:t xml:space="preserve"> </w:t>
      </w:r>
      <w:r>
        <w:rPr>
          <w:rFonts w:ascii="Helvetica" w:eastAsia="Times New Roman" w:hAnsi="Helvetica" w:cs="Helvetica"/>
          <w:bCs/>
          <w:color w:val="1D2228"/>
          <w:lang w:eastAsia="en-AU"/>
        </w:rPr>
        <w:t xml:space="preserve"> </w:t>
      </w:r>
    </w:p>
    <w:p w14:paraId="674E17B3" w14:textId="77777777" w:rsidR="00CE48A2" w:rsidRDefault="00CE48A2" w:rsidP="00CE48A2">
      <w:pPr>
        <w:tabs>
          <w:tab w:val="left" w:pos="1843"/>
        </w:tabs>
        <w:ind w:left="720" w:hanging="720"/>
        <w:rPr>
          <w:rFonts w:ascii="Helvetica" w:eastAsia="Times New Roman" w:hAnsi="Helvetica" w:cs="Helvetica"/>
          <w:bCs/>
          <w:color w:val="1D2228"/>
          <w:lang w:eastAsia="en-AU"/>
        </w:rPr>
      </w:pPr>
    </w:p>
    <w:p w14:paraId="74588331" w14:textId="5754B26E" w:rsidR="00CE48A2" w:rsidRPr="00CE48A2" w:rsidRDefault="008C7375" w:rsidP="00CE48A2">
      <w:pPr>
        <w:tabs>
          <w:tab w:val="left" w:pos="1843"/>
        </w:tabs>
        <w:ind w:left="720" w:hanging="720"/>
        <w:rPr>
          <w:rFonts w:ascii="Arial" w:eastAsiaTheme="minorEastAsia" w:hAnsi="Arial"/>
          <w:bCs/>
          <w:sz w:val="22"/>
          <w:szCs w:val="22"/>
        </w:rPr>
      </w:pPr>
      <w:hyperlink r:id="rId31" w:history="1">
        <w:r w:rsidR="00CE48A2" w:rsidRPr="00834666">
          <w:rPr>
            <w:rStyle w:val="Hyperlink"/>
            <w:rFonts w:ascii="Helvetica" w:eastAsia="Times New Roman" w:hAnsi="Helvetica" w:cs="Helvetica"/>
            <w:bCs/>
            <w:lang w:eastAsia="en-AU"/>
          </w:rPr>
          <w:t>https://commons.wikimedia.org/wiki/File:Pince_amp%C3%A8rm%C3%A9trique.jpg</w:t>
        </w:r>
      </w:hyperlink>
    </w:p>
    <w:p w14:paraId="5E03CD5D" w14:textId="77777777" w:rsidR="00607048" w:rsidRDefault="00607048" w:rsidP="00607048">
      <w:pPr>
        <w:tabs>
          <w:tab w:val="left" w:pos="567"/>
        </w:tabs>
        <w:spacing w:before="100" w:beforeAutospacing="1" w:after="100" w:afterAutospacing="1"/>
      </w:pPr>
    </w:p>
    <w:p w14:paraId="52EA49AB" w14:textId="77777777" w:rsidR="00607048" w:rsidRPr="00282318" w:rsidRDefault="00607048" w:rsidP="00607048">
      <w:pPr>
        <w:tabs>
          <w:tab w:val="left" w:pos="567"/>
        </w:tabs>
        <w:spacing w:before="100" w:beforeAutospacing="1" w:after="100" w:afterAutospacing="1"/>
      </w:pPr>
    </w:p>
    <w:bookmarkEnd w:id="18"/>
    <w:p w14:paraId="0118F9A5" w14:textId="77777777" w:rsidR="00607048" w:rsidRPr="00891DEB" w:rsidRDefault="00607048" w:rsidP="00607048">
      <w:pPr>
        <w:tabs>
          <w:tab w:val="left" w:pos="990"/>
        </w:tabs>
        <w:rPr>
          <w:rFonts w:ascii="Arial" w:hAnsi="Arial" w:cs="Arial"/>
          <w:sz w:val="22"/>
          <w:szCs w:val="22"/>
        </w:rPr>
      </w:pPr>
    </w:p>
    <w:p w14:paraId="362DDE39" w14:textId="77777777" w:rsidR="00560860" w:rsidRDefault="00560860"/>
    <w:sectPr w:rsidR="00560860" w:rsidSect="00BA3430">
      <w:footerReference w:type="even" r:id="rId32"/>
      <w:footerReference w:type="default" r:id="rId33"/>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369A" w14:textId="77777777" w:rsidR="00EE4D9C" w:rsidRDefault="00EE4D9C" w:rsidP="00044995">
      <w:r>
        <w:separator/>
      </w:r>
    </w:p>
  </w:endnote>
  <w:endnote w:type="continuationSeparator" w:id="0">
    <w:p w14:paraId="086DEA10" w14:textId="77777777" w:rsidR="00EE4D9C" w:rsidRDefault="00EE4D9C"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37310BD6" w14:textId="77777777" w:rsidR="0063592D" w:rsidRPr="000D16E5" w:rsidRDefault="0063592D" w:rsidP="00A00095">
    <w:pPr>
      <w:pStyle w:val="Footer"/>
      <w:jc w:val="center"/>
      <w:rPr>
        <w:rFonts w:ascii="Arial" w:hAnsi="Arial" w:cs="Arial"/>
      </w:rPr>
    </w:pPr>
    <w:r w:rsidRPr="000D16E5">
      <w:rPr>
        <w:rFonts w:ascii="Arial" w:hAnsi="Arial" w:cs="Arial"/>
      </w:rPr>
      <w:t>See Next Page</w:t>
    </w:r>
  </w:p>
  <w:p w14:paraId="6F9FD29A"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F70E" w14:textId="77777777" w:rsidR="008C7375" w:rsidRDefault="008C73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CAC8"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345444AE" w14:textId="607BE049" w:rsidR="0063592D" w:rsidRPr="007136A2" w:rsidRDefault="007136A2" w:rsidP="00A00095">
    <w:pPr>
      <w:pStyle w:val="Footer"/>
      <w:jc w:val="center"/>
      <w:rPr>
        <w:rFonts w:ascii="Arial" w:hAnsi="Arial" w:cs="Arial"/>
        <w:b/>
        <w:bCs/>
      </w:rPr>
    </w:pPr>
    <w:r w:rsidRPr="00BA3430">
      <w:rPr>
        <w:rFonts w:ascii="Arial" w:hAnsi="Arial" w:cs="Arial"/>
        <w:b/>
        <w:bCs/>
      </w:rPr>
      <w:t>See Next Page</w:t>
    </w: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8FC6"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0C944B4A" w14:textId="2AB412BF" w:rsidR="0063592D" w:rsidRPr="00BA3430" w:rsidRDefault="00BA3430" w:rsidP="00A00095">
    <w:pPr>
      <w:pStyle w:val="Footer"/>
      <w:jc w:val="center"/>
      <w:rPr>
        <w:rFonts w:ascii="Arial" w:hAnsi="Arial" w:cs="Arial"/>
        <w:b/>
        <w:bCs/>
      </w:rPr>
    </w:pPr>
    <w:r w:rsidRPr="00BA3430">
      <w:rPr>
        <w:rFonts w:ascii="Arial" w:hAnsi="Arial" w:cs="Arial"/>
        <w:b/>
        <w:bCs/>
      </w:rPr>
      <w:t>See Next Page</w:t>
    </w: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028A" w14:textId="77777777" w:rsidR="008C7375" w:rsidRPr="003736CE" w:rsidRDefault="008C7375" w:rsidP="00A00095">
    <w:pPr>
      <w:pStyle w:val="Footer"/>
      <w:tabs>
        <w:tab w:val="clear" w:pos="9360"/>
        <w:tab w:val="right" w:pos="10205"/>
      </w:tabs>
      <w:rPr>
        <w:u w:val="single"/>
      </w:rPr>
    </w:pPr>
    <w:r>
      <w:rPr>
        <w:u w:val="single"/>
      </w:rPr>
      <w:tab/>
    </w:r>
    <w:r>
      <w:rPr>
        <w:u w:val="single"/>
      </w:rPr>
      <w:tab/>
    </w:r>
  </w:p>
  <w:p w14:paraId="462EDD30"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FBD1"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8FB3" w14:textId="77777777" w:rsidR="00EE4D9C" w:rsidRDefault="00EE4D9C" w:rsidP="00044995">
      <w:r>
        <w:separator/>
      </w:r>
    </w:p>
  </w:footnote>
  <w:footnote w:type="continuationSeparator" w:id="0">
    <w:p w14:paraId="343A24E7" w14:textId="77777777" w:rsidR="00EE4D9C" w:rsidRDefault="00EE4D9C"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2AB69BC7" w14:textId="1007A1FB"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8C7375">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3</w:t>
        </w:r>
        <w:r w:rsidR="008C7375">
          <w:rPr>
            <w:rFonts w:ascii="Arial" w:hAnsi="Arial" w:cs="Arial"/>
            <w:bCs/>
            <w:sz w:val="22"/>
            <w:szCs w:val="22"/>
          </w:rPr>
          <w:t xml:space="preserve"> &amp; </w:t>
        </w:r>
        <w:r w:rsidR="008C7375">
          <w:rPr>
            <w:rFonts w:ascii="Arial" w:hAnsi="Arial" w:cs="Arial"/>
            <w:bCs/>
            <w:sz w:val="22"/>
            <w:szCs w:val="22"/>
          </w:rPr>
          <w:t>4</w:t>
        </w:r>
        <w:r>
          <w:rPr>
            <w:rFonts w:ascii="Arial" w:hAnsi="Arial" w:cs="Arial"/>
            <w:bCs/>
            <w:sz w:val="22"/>
            <w:szCs w:val="22"/>
          </w:rPr>
          <w:t xml:space="preserve"> </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EndPr/>
    <w:sdtContent>
      <w:p w14:paraId="42595954" w14:textId="586783F2" w:rsidR="0063592D" w:rsidRDefault="008C7375"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BA3430">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7F282323"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355213">
      <w:rPr>
        <w:rFonts w:ascii="Arial" w:hAnsi="Arial" w:cs="Arial"/>
        <w:sz w:val="18"/>
        <w:szCs w:val="18"/>
      </w:rPr>
      <w:t>13</w:t>
    </w:r>
    <w:r w:rsidR="00355213" w:rsidRPr="00355213">
      <w:rPr>
        <w:rFonts w:ascii="Arial" w:hAnsi="Arial" w:cs="Arial"/>
        <w:sz w:val="18"/>
        <w:szCs w:val="18"/>
        <w:vertAlign w:val="superscript"/>
      </w:rPr>
      <w:t>th</w:t>
    </w:r>
    <w:r w:rsidR="00355213">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6AD"/>
    <w:multiLevelType w:val="hybridMultilevel"/>
    <w:tmpl w:val="7F8A757E"/>
    <w:lvl w:ilvl="0" w:tplc="DE1EA3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7B81768"/>
    <w:multiLevelType w:val="hybridMultilevel"/>
    <w:tmpl w:val="0E5AF910"/>
    <w:lvl w:ilvl="0" w:tplc="462EA5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3D5D0D"/>
    <w:multiLevelType w:val="hybridMultilevel"/>
    <w:tmpl w:val="F894C8E4"/>
    <w:lvl w:ilvl="0" w:tplc="B78038F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C372C2E"/>
    <w:multiLevelType w:val="hybridMultilevel"/>
    <w:tmpl w:val="B2E80A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7802DC"/>
    <w:multiLevelType w:val="hybridMultilevel"/>
    <w:tmpl w:val="DFE4E4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401140"/>
    <w:multiLevelType w:val="hybridMultilevel"/>
    <w:tmpl w:val="B0C859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E1249C"/>
    <w:multiLevelType w:val="hybridMultilevel"/>
    <w:tmpl w:val="2814D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F12147"/>
    <w:multiLevelType w:val="hybridMultilevel"/>
    <w:tmpl w:val="1090DD86"/>
    <w:lvl w:ilvl="0" w:tplc="75C6925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B1319B"/>
    <w:multiLevelType w:val="hybridMultilevel"/>
    <w:tmpl w:val="57A269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3554D7"/>
    <w:multiLevelType w:val="hybridMultilevel"/>
    <w:tmpl w:val="C22ED1DA"/>
    <w:lvl w:ilvl="0" w:tplc="E494AC18">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45D54041"/>
    <w:multiLevelType w:val="hybridMultilevel"/>
    <w:tmpl w:val="351E0E56"/>
    <w:lvl w:ilvl="0" w:tplc="F766C1D8">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DE5A2D"/>
    <w:multiLevelType w:val="hybridMultilevel"/>
    <w:tmpl w:val="8A14B5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62B00"/>
    <w:multiLevelType w:val="singleLevel"/>
    <w:tmpl w:val="FB26AA9E"/>
    <w:lvl w:ilvl="0">
      <w:numFmt w:val="decimal"/>
      <w:pStyle w:val="csbullet"/>
      <w:lvlText w:val=""/>
      <w:lvlJc w:val="left"/>
      <w:pPr>
        <w:ind w:left="0" w:firstLine="0"/>
      </w:pPr>
    </w:lvl>
  </w:abstractNum>
  <w:abstractNum w:abstractNumId="17" w15:restartNumberingAfterBreak="0">
    <w:nsid w:val="4D156EF0"/>
    <w:multiLevelType w:val="hybridMultilevel"/>
    <w:tmpl w:val="3FE817DA"/>
    <w:lvl w:ilvl="0" w:tplc="8BE437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2B70382"/>
    <w:multiLevelType w:val="hybridMultilevel"/>
    <w:tmpl w:val="3F842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57311E"/>
    <w:multiLevelType w:val="hybridMultilevel"/>
    <w:tmpl w:val="F2C4DF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786716"/>
    <w:multiLevelType w:val="hybridMultilevel"/>
    <w:tmpl w:val="D1FA046E"/>
    <w:lvl w:ilvl="0" w:tplc="4170B8C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AD3BA7"/>
    <w:multiLevelType w:val="hybridMultilevel"/>
    <w:tmpl w:val="E154F7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7258BE"/>
    <w:multiLevelType w:val="hybridMultilevel"/>
    <w:tmpl w:val="308E2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078094E"/>
    <w:multiLevelType w:val="hybridMultilevel"/>
    <w:tmpl w:val="9DB834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A131B1"/>
    <w:multiLevelType w:val="hybridMultilevel"/>
    <w:tmpl w:val="3CD08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5C136DA"/>
    <w:multiLevelType w:val="hybridMultilevel"/>
    <w:tmpl w:val="F498EA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D7E2FB2"/>
    <w:multiLevelType w:val="hybridMultilevel"/>
    <w:tmpl w:val="AE6AC68E"/>
    <w:lvl w:ilvl="0" w:tplc="E6DE5FE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9385185">
    <w:abstractNumId w:val="16"/>
  </w:num>
  <w:num w:numId="2" w16cid:durableId="1429350312">
    <w:abstractNumId w:val="5"/>
  </w:num>
  <w:num w:numId="3" w16cid:durableId="2001929212">
    <w:abstractNumId w:val="27"/>
  </w:num>
  <w:num w:numId="4" w16cid:durableId="1119764919">
    <w:abstractNumId w:val="11"/>
  </w:num>
  <w:num w:numId="5" w16cid:durableId="658582154">
    <w:abstractNumId w:val="4"/>
  </w:num>
  <w:num w:numId="6" w16cid:durableId="1671254731">
    <w:abstractNumId w:val="8"/>
  </w:num>
  <w:num w:numId="7" w16cid:durableId="1209953998">
    <w:abstractNumId w:val="20"/>
  </w:num>
  <w:num w:numId="8" w16cid:durableId="1226599419">
    <w:abstractNumId w:val="14"/>
  </w:num>
  <w:num w:numId="9" w16cid:durableId="889224359">
    <w:abstractNumId w:val="3"/>
  </w:num>
  <w:num w:numId="10" w16cid:durableId="988091895">
    <w:abstractNumId w:val="15"/>
  </w:num>
  <w:num w:numId="11" w16cid:durableId="1592733683">
    <w:abstractNumId w:val="23"/>
  </w:num>
  <w:num w:numId="12" w16cid:durableId="663633036">
    <w:abstractNumId w:val="22"/>
  </w:num>
  <w:num w:numId="13" w16cid:durableId="848562401">
    <w:abstractNumId w:val="28"/>
  </w:num>
  <w:num w:numId="14" w16cid:durableId="1830632015">
    <w:abstractNumId w:val="9"/>
  </w:num>
  <w:num w:numId="15" w16cid:durableId="1775637374">
    <w:abstractNumId w:val="6"/>
  </w:num>
  <w:num w:numId="16" w16cid:durableId="1861889242">
    <w:abstractNumId w:val="17"/>
  </w:num>
  <w:num w:numId="17" w16cid:durableId="448201212">
    <w:abstractNumId w:val="24"/>
  </w:num>
  <w:num w:numId="18" w16cid:durableId="1341544452">
    <w:abstractNumId w:val="25"/>
  </w:num>
  <w:num w:numId="19" w16cid:durableId="1466655404">
    <w:abstractNumId w:val="18"/>
  </w:num>
  <w:num w:numId="20" w16cid:durableId="1870609321">
    <w:abstractNumId w:val="21"/>
  </w:num>
  <w:num w:numId="21" w16cid:durableId="1142232773">
    <w:abstractNumId w:val="26"/>
  </w:num>
  <w:num w:numId="22" w16cid:durableId="1209336152">
    <w:abstractNumId w:val="0"/>
  </w:num>
  <w:num w:numId="23" w16cid:durableId="1127314067">
    <w:abstractNumId w:val="10"/>
  </w:num>
  <w:num w:numId="24" w16cid:durableId="1052999453">
    <w:abstractNumId w:val="12"/>
  </w:num>
  <w:num w:numId="25" w16cid:durableId="1726105076">
    <w:abstractNumId w:val="19"/>
  </w:num>
  <w:num w:numId="26" w16cid:durableId="733090346">
    <w:abstractNumId w:val="7"/>
  </w:num>
  <w:num w:numId="27" w16cid:durableId="1900705575">
    <w:abstractNumId w:val="2"/>
  </w:num>
  <w:num w:numId="28" w16cid:durableId="402797918">
    <w:abstractNumId w:val="13"/>
  </w:num>
  <w:num w:numId="29" w16cid:durableId="1262420235">
    <w:abstractNumId w:val="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008A0"/>
    <w:rsid w:val="000127CF"/>
    <w:rsid w:val="00016B96"/>
    <w:rsid w:val="0002084D"/>
    <w:rsid w:val="00035F35"/>
    <w:rsid w:val="000373BB"/>
    <w:rsid w:val="00043474"/>
    <w:rsid w:val="00044995"/>
    <w:rsid w:val="00046894"/>
    <w:rsid w:val="00047A9A"/>
    <w:rsid w:val="00054EF1"/>
    <w:rsid w:val="0006132D"/>
    <w:rsid w:val="000632B9"/>
    <w:rsid w:val="00064C24"/>
    <w:rsid w:val="0006572B"/>
    <w:rsid w:val="0006630C"/>
    <w:rsid w:val="00070483"/>
    <w:rsid w:val="00083CD6"/>
    <w:rsid w:val="00086290"/>
    <w:rsid w:val="000A0E99"/>
    <w:rsid w:val="000A435F"/>
    <w:rsid w:val="000B142F"/>
    <w:rsid w:val="000B19F3"/>
    <w:rsid w:val="000B56C6"/>
    <w:rsid w:val="000D16B1"/>
    <w:rsid w:val="000E0621"/>
    <w:rsid w:val="000E1CED"/>
    <w:rsid w:val="000E4185"/>
    <w:rsid w:val="000F0C9F"/>
    <w:rsid w:val="0010196A"/>
    <w:rsid w:val="00106203"/>
    <w:rsid w:val="00112E11"/>
    <w:rsid w:val="00121FA5"/>
    <w:rsid w:val="00132AEE"/>
    <w:rsid w:val="001336B1"/>
    <w:rsid w:val="0013622A"/>
    <w:rsid w:val="001400D8"/>
    <w:rsid w:val="00145413"/>
    <w:rsid w:val="00155B15"/>
    <w:rsid w:val="00157203"/>
    <w:rsid w:val="00157F55"/>
    <w:rsid w:val="001604EC"/>
    <w:rsid w:val="0016158D"/>
    <w:rsid w:val="0016720A"/>
    <w:rsid w:val="001866CA"/>
    <w:rsid w:val="00190BDC"/>
    <w:rsid w:val="00190F47"/>
    <w:rsid w:val="00195C16"/>
    <w:rsid w:val="001A3E5D"/>
    <w:rsid w:val="001B3699"/>
    <w:rsid w:val="001B72D3"/>
    <w:rsid w:val="001C1747"/>
    <w:rsid w:val="001C2C09"/>
    <w:rsid w:val="001D7A7C"/>
    <w:rsid w:val="002033DD"/>
    <w:rsid w:val="00216265"/>
    <w:rsid w:val="00216634"/>
    <w:rsid w:val="00231042"/>
    <w:rsid w:val="00245553"/>
    <w:rsid w:val="00247C07"/>
    <w:rsid w:val="0027155C"/>
    <w:rsid w:val="0028045F"/>
    <w:rsid w:val="002853F2"/>
    <w:rsid w:val="002976AD"/>
    <w:rsid w:val="002A610D"/>
    <w:rsid w:val="002A7106"/>
    <w:rsid w:val="002B0512"/>
    <w:rsid w:val="002B0BEF"/>
    <w:rsid w:val="002C4D2B"/>
    <w:rsid w:val="002F16A4"/>
    <w:rsid w:val="002F5997"/>
    <w:rsid w:val="00301C8A"/>
    <w:rsid w:val="003046FC"/>
    <w:rsid w:val="00305815"/>
    <w:rsid w:val="0030639F"/>
    <w:rsid w:val="00310885"/>
    <w:rsid w:val="00312CFF"/>
    <w:rsid w:val="00313343"/>
    <w:rsid w:val="00321E66"/>
    <w:rsid w:val="00324575"/>
    <w:rsid w:val="00336519"/>
    <w:rsid w:val="0034417F"/>
    <w:rsid w:val="00347C12"/>
    <w:rsid w:val="00355213"/>
    <w:rsid w:val="00357522"/>
    <w:rsid w:val="00364831"/>
    <w:rsid w:val="003672B8"/>
    <w:rsid w:val="0038542E"/>
    <w:rsid w:val="00391C92"/>
    <w:rsid w:val="00394C21"/>
    <w:rsid w:val="003B25B1"/>
    <w:rsid w:val="003B2D3D"/>
    <w:rsid w:val="003B350E"/>
    <w:rsid w:val="003B5F54"/>
    <w:rsid w:val="003C2FA3"/>
    <w:rsid w:val="003C4392"/>
    <w:rsid w:val="003C51A8"/>
    <w:rsid w:val="003D0E00"/>
    <w:rsid w:val="003D622A"/>
    <w:rsid w:val="003D6A8C"/>
    <w:rsid w:val="003E0790"/>
    <w:rsid w:val="003E0BFD"/>
    <w:rsid w:val="003E4123"/>
    <w:rsid w:val="003E70C9"/>
    <w:rsid w:val="003E7DD5"/>
    <w:rsid w:val="003F2C20"/>
    <w:rsid w:val="003F50C0"/>
    <w:rsid w:val="003F514B"/>
    <w:rsid w:val="003F780A"/>
    <w:rsid w:val="00404C15"/>
    <w:rsid w:val="004055E2"/>
    <w:rsid w:val="0041099F"/>
    <w:rsid w:val="004165D4"/>
    <w:rsid w:val="00423711"/>
    <w:rsid w:val="00426F10"/>
    <w:rsid w:val="004338BB"/>
    <w:rsid w:val="00436D83"/>
    <w:rsid w:val="00437B8F"/>
    <w:rsid w:val="00441C75"/>
    <w:rsid w:val="004528B8"/>
    <w:rsid w:val="00453E0E"/>
    <w:rsid w:val="00455EC3"/>
    <w:rsid w:val="004569C1"/>
    <w:rsid w:val="00465F30"/>
    <w:rsid w:val="00467411"/>
    <w:rsid w:val="0047209A"/>
    <w:rsid w:val="00473983"/>
    <w:rsid w:val="00474EF1"/>
    <w:rsid w:val="00480DFF"/>
    <w:rsid w:val="004953CA"/>
    <w:rsid w:val="00495AC4"/>
    <w:rsid w:val="00496E87"/>
    <w:rsid w:val="004A0F68"/>
    <w:rsid w:val="004A1E12"/>
    <w:rsid w:val="004A3712"/>
    <w:rsid w:val="004A46F7"/>
    <w:rsid w:val="004B4DE1"/>
    <w:rsid w:val="004B5AB8"/>
    <w:rsid w:val="004C6118"/>
    <w:rsid w:val="004D1D79"/>
    <w:rsid w:val="004D205E"/>
    <w:rsid w:val="004D464F"/>
    <w:rsid w:val="004D5942"/>
    <w:rsid w:val="004D6524"/>
    <w:rsid w:val="004E33A2"/>
    <w:rsid w:val="004F5BC1"/>
    <w:rsid w:val="004F6191"/>
    <w:rsid w:val="00504639"/>
    <w:rsid w:val="00506C9A"/>
    <w:rsid w:val="00512FCC"/>
    <w:rsid w:val="00524034"/>
    <w:rsid w:val="00526321"/>
    <w:rsid w:val="00542AC2"/>
    <w:rsid w:val="005431E2"/>
    <w:rsid w:val="00545248"/>
    <w:rsid w:val="00551821"/>
    <w:rsid w:val="00560860"/>
    <w:rsid w:val="00561CD2"/>
    <w:rsid w:val="005830E4"/>
    <w:rsid w:val="00596D7C"/>
    <w:rsid w:val="005A4D6A"/>
    <w:rsid w:val="005B2A22"/>
    <w:rsid w:val="005B30CF"/>
    <w:rsid w:val="005B5C52"/>
    <w:rsid w:val="005E2778"/>
    <w:rsid w:val="005E7CC4"/>
    <w:rsid w:val="005F4142"/>
    <w:rsid w:val="006027F3"/>
    <w:rsid w:val="00602E5F"/>
    <w:rsid w:val="00607048"/>
    <w:rsid w:val="0061109B"/>
    <w:rsid w:val="00616744"/>
    <w:rsid w:val="00620263"/>
    <w:rsid w:val="0062097C"/>
    <w:rsid w:val="00623B8F"/>
    <w:rsid w:val="00623E50"/>
    <w:rsid w:val="00624CC1"/>
    <w:rsid w:val="00624F19"/>
    <w:rsid w:val="0063592D"/>
    <w:rsid w:val="00640E70"/>
    <w:rsid w:val="00644D54"/>
    <w:rsid w:val="00646F33"/>
    <w:rsid w:val="0065258A"/>
    <w:rsid w:val="00652CF5"/>
    <w:rsid w:val="00666267"/>
    <w:rsid w:val="00670944"/>
    <w:rsid w:val="00670C9A"/>
    <w:rsid w:val="00677280"/>
    <w:rsid w:val="00680BE5"/>
    <w:rsid w:val="006844FC"/>
    <w:rsid w:val="00697071"/>
    <w:rsid w:val="006A0AF5"/>
    <w:rsid w:val="006B6660"/>
    <w:rsid w:val="006C0626"/>
    <w:rsid w:val="006C6701"/>
    <w:rsid w:val="006D6B0C"/>
    <w:rsid w:val="006F0792"/>
    <w:rsid w:val="006F0DBD"/>
    <w:rsid w:val="006F1B01"/>
    <w:rsid w:val="006F40E9"/>
    <w:rsid w:val="006F745C"/>
    <w:rsid w:val="0070141D"/>
    <w:rsid w:val="00702C6A"/>
    <w:rsid w:val="007038D9"/>
    <w:rsid w:val="00706E59"/>
    <w:rsid w:val="00707F1C"/>
    <w:rsid w:val="007136A2"/>
    <w:rsid w:val="0071396F"/>
    <w:rsid w:val="007235F6"/>
    <w:rsid w:val="007261E9"/>
    <w:rsid w:val="0073277D"/>
    <w:rsid w:val="00743D74"/>
    <w:rsid w:val="00743F40"/>
    <w:rsid w:val="00746144"/>
    <w:rsid w:val="007504E1"/>
    <w:rsid w:val="007535F9"/>
    <w:rsid w:val="007542AA"/>
    <w:rsid w:val="00755DDA"/>
    <w:rsid w:val="00762058"/>
    <w:rsid w:val="007715BE"/>
    <w:rsid w:val="00771C4D"/>
    <w:rsid w:val="0077248C"/>
    <w:rsid w:val="00774F97"/>
    <w:rsid w:val="00776574"/>
    <w:rsid w:val="0078096D"/>
    <w:rsid w:val="0078570A"/>
    <w:rsid w:val="0079189C"/>
    <w:rsid w:val="00795027"/>
    <w:rsid w:val="007A11DB"/>
    <w:rsid w:val="007A7C3B"/>
    <w:rsid w:val="007B146E"/>
    <w:rsid w:val="007B55FA"/>
    <w:rsid w:val="007B5D62"/>
    <w:rsid w:val="007C4600"/>
    <w:rsid w:val="007D1ED6"/>
    <w:rsid w:val="007D4997"/>
    <w:rsid w:val="007E287D"/>
    <w:rsid w:val="007F07B0"/>
    <w:rsid w:val="007F2461"/>
    <w:rsid w:val="007F4DF3"/>
    <w:rsid w:val="007F756F"/>
    <w:rsid w:val="00801225"/>
    <w:rsid w:val="0081395E"/>
    <w:rsid w:val="00820631"/>
    <w:rsid w:val="00826103"/>
    <w:rsid w:val="0083015A"/>
    <w:rsid w:val="008332AA"/>
    <w:rsid w:val="008341C9"/>
    <w:rsid w:val="00841CD6"/>
    <w:rsid w:val="00843B34"/>
    <w:rsid w:val="00850E21"/>
    <w:rsid w:val="0085307B"/>
    <w:rsid w:val="00855599"/>
    <w:rsid w:val="0085602E"/>
    <w:rsid w:val="008616A7"/>
    <w:rsid w:val="00874F98"/>
    <w:rsid w:val="00880183"/>
    <w:rsid w:val="0088335F"/>
    <w:rsid w:val="0088531A"/>
    <w:rsid w:val="00885A28"/>
    <w:rsid w:val="00893345"/>
    <w:rsid w:val="00895A89"/>
    <w:rsid w:val="008B1D05"/>
    <w:rsid w:val="008B251F"/>
    <w:rsid w:val="008B6CC5"/>
    <w:rsid w:val="008C3022"/>
    <w:rsid w:val="008C7375"/>
    <w:rsid w:val="008D0B0A"/>
    <w:rsid w:val="008D10BF"/>
    <w:rsid w:val="008D6C24"/>
    <w:rsid w:val="008E0780"/>
    <w:rsid w:val="008E2041"/>
    <w:rsid w:val="008F567D"/>
    <w:rsid w:val="008F66AB"/>
    <w:rsid w:val="009051EC"/>
    <w:rsid w:val="00907EC5"/>
    <w:rsid w:val="00915739"/>
    <w:rsid w:val="00920DEC"/>
    <w:rsid w:val="0093162A"/>
    <w:rsid w:val="00934103"/>
    <w:rsid w:val="00940940"/>
    <w:rsid w:val="0094627A"/>
    <w:rsid w:val="009470DA"/>
    <w:rsid w:val="00953D3E"/>
    <w:rsid w:val="00954104"/>
    <w:rsid w:val="00955676"/>
    <w:rsid w:val="00955EE1"/>
    <w:rsid w:val="009605AC"/>
    <w:rsid w:val="00960638"/>
    <w:rsid w:val="00960A3B"/>
    <w:rsid w:val="00962D01"/>
    <w:rsid w:val="00973409"/>
    <w:rsid w:val="00977475"/>
    <w:rsid w:val="00977EDD"/>
    <w:rsid w:val="009811D2"/>
    <w:rsid w:val="009815A2"/>
    <w:rsid w:val="00996C97"/>
    <w:rsid w:val="00997015"/>
    <w:rsid w:val="009A0C2F"/>
    <w:rsid w:val="009A1805"/>
    <w:rsid w:val="009C1F14"/>
    <w:rsid w:val="009C4CAA"/>
    <w:rsid w:val="009D2B0F"/>
    <w:rsid w:val="009D4E70"/>
    <w:rsid w:val="009E105B"/>
    <w:rsid w:val="009F3ABA"/>
    <w:rsid w:val="009F78AE"/>
    <w:rsid w:val="00A00095"/>
    <w:rsid w:val="00A0061D"/>
    <w:rsid w:val="00A03291"/>
    <w:rsid w:val="00A037D2"/>
    <w:rsid w:val="00A03C29"/>
    <w:rsid w:val="00A07AFD"/>
    <w:rsid w:val="00A14045"/>
    <w:rsid w:val="00A14944"/>
    <w:rsid w:val="00A25B09"/>
    <w:rsid w:val="00A262B1"/>
    <w:rsid w:val="00A307E6"/>
    <w:rsid w:val="00A45D5A"/>
    <w:rsid w:val="00A51885"/>
    <w:rsid w:val="00A53916"/>
    <w:rsid w:val="00A56D70"/>
    <w:rsid w:val="00A7114F"/>
    <w:rsid w:val="00A75378"/>
    <w:rsid w:val="00A77DC0"/>
    <w:rsid w:val="00A8132A"/>
    <w:rsid w:val="00A872DF"/>
    <w:rsid w:val="00A931E0"/>
    <w:rsid w:val="00AA0F09"/>
    <w:rsid w:val="00AA1055"/>
    <w:rsid w:val="00AA350D"/>
    <w:rsid w:val="00AA7C0B"/>
    <w:rsid w:val="00AB7227"/>
    <w:rsid w:val="00AC220C"/>
    <w:rsid w:val="00AC6957"/>
    <w:rsid w:val="00AD0DB7"/>
    <w:rsid w:val="00AD328A"/>
    <w:rsid w:val="00AE3A2E"/>
    <w:rsid w:val="00AE40BE"/>
    <w:rsid w:val="00AE741C"/>
    <w:rsid w:val="00AF3610"/>
    <w:rsid w:val="00AF392E"/>
    <w:rsid w:val="00AF3EA1"/>
    <w:rsid w:val="00B237D9"/>
    <w:rsid w:val="00B37DB8"/>
    <w:rsid w:val="00B43904"/>
    <w:rsid w:val="00B46862"/>
    <w:rsid w:val="00B64455"/>
    <w:rsid w:val="00B714AE"/>
    <w:rsid w:val="00B77B5B"/>
    <w:rsid w:val="00B85E10"/>
    <w:rsid w:val="00B9175A"/>
    <w:rsid w:val="00BA3430"/>
    <w:rsid w:val="00BA4917"/>
    <w:rsid w:val="00BA7218"/>
    <w:rsid w:val="00BB225E"/>
    <w:rsid w:val="00BB3F4B"/>
    <w:rsid w:val="00BB544C"/>
    <w:rsid w:val="00BC2DE8"/>
    <w:rsid w:val="00BD5114"/>
    <w:rsid w:val="00BD7A09"/>
    <w:rsid w:val="00BE19B4"/>
    <w:rsid w:val="00BE384E"/>
    <w:rsid w:val="00BE38D0"/>
    <w:rsid w:val="00BF45F1"/>
    <w:rsid w:val="00C02DB3"/>
    <w:rsid w:val="00C12E35"/>
    <w:rsid w:val="00C12FD8"/>
    <w:rsid w:val="00C269ED"/>
    <w:rsid w:val="00C3156C"/>
    <w:rsid w:val="00C3201B"/>
    <w:rsid w:val="00C33BF2"/>
    <w:rsid w:val="00C458D2"/>
    <w:rsid w:val="00C60259"/>
    <w:rsid w:val="00C650AD"/>
    <w:rsid w:val="00C706FB"/>
    <w:rsid w:val="00C77CE1"/>
    <w:rsid w:val="00C80096"/>
    <w:rsid w:val="00C81D12"/>
    <w:rsid w:val="00C85A23"/>
    <w:rsid w:val="00C97EB5"/>
    <w:rsid w:val="00CA6189"/>
    <w:rsid w:val="00CB0F28"/>
    <w:rsid w:val="00CB122B"/>
    <w:rsid w:val="00CB3DC9"/>
    <w:rsid w:val="00CB7993"/>
    <w:rsid w:val="00CC0CC2"/>
    <w:rsid w:val="00CD178C"/>
    <w:rsid w:val="00CD583E"/>
    <w:rsid w:val="00CE3852"/>
    <w:rsid w:val="00CE3A6D"/>
    <w:rsid w:val="00CE48A2"/>
    <w:rsid w:val="00CF23C1"/>
    <w:rsid w:val="00D00AA2"/>
    <w:rsid w:val="00D02A24"/>
    <w:rsid w:val="00D07644"/>
    <w:rsid w:val="00D14C23"/>
    <w:rsid w:val="00D22883"/>
    <w:rsid w:val="00D23FB4"/>
    <w:rsid w:val="00D265C9"/>
    <w:rsid w:val="00D3030D"/>
    <w:rsid w:val="00D313F4"/>
    <w:rsid w:val="00D436CD"/>
    <w:rsid w:val="00D43714"/>
    <w:rsid w:val="00D46D06"/>
    <w:rsid w:val="00D5156F"/>
    <w:rsid w:val="00D70723"/>
    <w:rsid w:val="00D77D4D"/>
    <w:rsid w:val="00D81C83"/>
    <w:rsid w:val="00D86111"/>
    <w:rsid w:val="00D90A61"/>
    <w:rsid w:val="00D9200F"/>
    <w:rsid w:val="00DA1A5F"/>
    <w:rsid w:val="00DA40EB"/>
    <w:rsid w:val="00DA670F"/>
    <w:rsid w:val="00DA77DE"/>
    <w:rsid w:val="00DB6A3D"/>
    <w:rsid w:val="00DE47A8"/>
    <w:rsid w:val="00DF1AF3"/>
    <w:rsid w:val="00E01692"/>
    <w:rsid w:val="00E0382B"/>
    <w:rsid w:val="00E04574"/>
    <w:rsid w:val="00E058FE"/>
    <w:rsid w:val="00E11F94"/>
    <w:rsid w:val="00E23A7E"/>
    <w:rsid w:val="00E42E9F"/>
    <w:rsid w:val="00E43AB0"/>
    <w:rsid w:val="00E45A6C"/>
    <w:rsid w:val="00E549D7"/>
    <w:rsid w:val="00E61EB8"/>
    <w:rsid w:val="00E66491"/>
    <w:rsid w:val="00E92160"/>
    <w:rsid w:val="00E958E4"/>
    <w:rsid w:val="00EB4FC6"/>
    <w:rsid w:val="00EB5594"/>
    <w:rsid w:val="00EB73E9"/>
    <w:rsid w:val="00ED0660"/>
    <w:rsid w:val="00ED7A0F"/>
    <w:rsid w:val="00EE2FAC"/>
    <w:rsid w:val="00EE4D9C"/>
    <w:rsid w:val="00EF628A"/>
    <w:rsid w:val="00F12AE1"/>
    <w:rsid w:val="00F17639"/>
    <w:rsid w:val="00F222ED"/>
    <w:rsid w:val="00F241A9"/>
    <w:rsid w:val="00F321C9"/>
    <w:rsid w:val="00F378C0"/>
    <w:rsid w:val="00F43D2F"/>
    <w:rsid w:val="00F44C02"/>
    <w:rsid w:val="00F54117"/>
    <w:rsid w:val="00F550F2"/>
    <w:rsid w:val="00F66EA2"/>
    <w:rsid w:val="00F73860"/>
    <w:rsid w:val="00F76772"/>
    <w:rsid w:val="00F7744F"/>
    <w:rsid w:val="00F93304"/>
    <w:rsid w:val="00F9549F"/>
    <w:rsid w:val="00F95CAC"/>
    <w:rsid w:val="00FA0B53"/>
    <w:rsid w:val="00FA3574"/>
    <w:rsid w:val="00FB08EF"/>
    <w:rsid w:val="00FB52C2"/>
    <w:rsid w:val="00FB6515"/>
    <w:rsid w:val="00FC32E4"/>
    <w:rsid w:val="00FE4F14"/>
    <w:rsid w:val="00FF33CA"/>
    <w:rsid w:val="00FF4A25"/>
    <w:rsid w:val="00FF5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 w:type="character" w:styleId="UnresolvedMention">
    <w:name w:val="Unresolved Mention"/>
    <w:basedOn w:val="DefaultParagraphFont"/>
    <w:uiPriority w:val="99"/>
    <w:semiHidden/>
    <w:unhideWhenUsed/>
    <w:rsid w:val="00CE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4.sv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8.jpe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svg"/><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svg"/><Relationship Id="rId31" Type="http://schemas.openxmlformats.org/officeDocument/2006/relationships/hyperlink" Target="https://commons.wikimedia.org/wiki/File:Pince_amp%C3%A8rm%C3%A9trique.jp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image" Target="media/image5.png"/><Relationship Id="rId27" Type="http://schemas.openxmlformats.org/officeDocument/2006/relationships/image" Target="media/image9.gif"/><Relationship Id="rId30" Type="http://schemas.openxmlformats.org/officeDocument/2006/relationships/image" Target="media/image9.emf"/><Relationship Id="rId35" Type="http://schemas.microsoft.com/office/2011/relationships/people" Target="people.xml"/><Relationship Id="rId8"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48</Pages>
  <Words>9309</Words>
  <Characters>53064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62249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24</cp:revision>
  <dcterms:created xsi:type="dcterms:W3CDTF">2022-05-31T00:07:00Z</dcterms:created>
  <dcterms:modified xsi:type="dcterms:W3CDTF">2022-07-19T03:14:00Z</dcterms:modified>
</cp:coreProperties>
</file>