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4E83ACD2"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7D3599" w:rsidRPr="007D359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46DF90E8" w:rsidR="001B5650" w:rsidRPr="000B4698" w:rsidRDefault="00A9589C" w:rsidP="00A9589C">
      <w:pPr>
        <w:spacing w:after="0"/>
        <w:ind w:left="1134"/>
        <w:rPr>
          <w:rFonts w:ascii="Arial" w:hAnsi="Arial" w:cs="Arial"/>
          <w:sz w:val="16"/>
        </w:rPr>
      </w:pPr>
      <w:r>
        <w:rPr>
          <w:noProof/>
          <w:color w:val="333333"/>
          <w:sz w:val="24"/>
          <w:szCs w:val="24"/>
          <w:lang w:eastAsia="en-AU"/>
        </w:rPr>
        <w:drawing>
          <wp:anchor distT="0" distB="0" distL="114300" distR="114300" simplePos="0" relativeHeight="251659776" behindDoc="1" locked="0" layoutInCell="1" allowOverlap="1" wp14:anchorId="3941801C" wp14:editId="0A8DBF27">
            <wp:simplePos x="0" y="0"/>
            <wp:positionH relativeFrom="column">
              <wp:posOffset>3810</wp:posOffset>
            </wp:positionH>
            <wp:positionV relativeFrom="paragraph">
              <wp:posOffset>121920</wp:posOffset>
            </wp:positionV>
            <wp:extent cx="1190625" cy="1147986"/>
            <wp:effectExtent l="0" t="0" r="0" b="0"/>
            <wp:wrapNone/>
            <wp:docPr id="9" name="Picture 9" descr="NARROGIN LOGO SHAPT CR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ARROGIN LOGO SHAPT CREST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502" cy="1157509"/>
                    </a:xfrm>
                    <a:prstGeom prst="rect">
                      <a:avLst/>
                    </a:prstGeom>
                    <a:noFill/>
                  </pic:spPr>
                </pic:pic>
              </a:graphicData>
            </a:graphic>
            <wp14:sizeRelH relativeFrom="margin">
              <wp14:pctWidth>0</wp14:pctWidth>
            </wp14:sizeRelH>
            <wp14:sizeRelV relativeFrom="margin">
              <wp14:pctHeight>0</wp14:pctHeight>
            </wp14:sizeRelV>
          </wp:anchor>
        </w:drawing>
      </w:r>
      <w:r w:rsidR="001B5650">
        <w:rPr>
          <w:noProof/>
          <w:lang w:eastAsia="en-AU"/>
        </w:rPr>
        <mc:AlternateContent>
          <mc:Choice Requires="wps">
            <w:drawing>
              <wp:anchor distT="0" distB="0" distL="114300" distR="114300" simplePos="0" relativeHeight="251656704" behindDoc="0" locked="0" layoutInCell="1" allowOverlap="1" wp14:anchorId="2F9A3154" wp14:editId="7CDD0A80">
                <wp:simplePos x="0" y="0"/>
                <wp:positionH relativeFrom="column">
                  <wp:posOffset>2359660</wp:posOffset>
                </wp:positionH>
                <wp:positionV relativeFrom="paragraph">
                  <wp:posOffset>5080</wp:posOffset>
                </wp:positionV>
                <wp:extent cx="3648075" cy="1574800"/>
                <wp:effectExtent l="0" t="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BE3510" w:rsidRPr="00222728" w:rsidRDefault="00BE3510" w:rsidP="00A9589C">
                            <w:pPr>
                              <w:ind w:left="-851" w:hanging="426"/>
                              <w:jc w:val="center"/>
                              <w:rPr>
                                <w:rFonts w:ascii="Arial" w:hAnsi="Arial" w:cs="Arial"/>
                                <w:b/>
                                <w:sz w:val="50"/>
                                <w:szCs w:val="50"/>
                              </w:rPr>
                            </w:pPr>
                            <w:r w:rsidRPr="00222728">
                              <w:rPr>
                                <w:rFonts w:ascii="Arial" w:hAnsi="Arial" w:cs="Arial"/>
                                <w:b/>
                                <w:sz w:val="50"/>
                                <w:szCs w:val="50"/>
                              </w:rPr>
                              <w:t>HUMAN BIOLOGY</w:t>
                            </w:r>
                          </w:p>
                          <w:p w14:paraId="5F1E0C3A" w14:textId="77777777" w:rsidR="00BE3510" w:rsidRPr="00222728" w:rsidRDefault="00BE3510" w:rsidP="00A9589C">
                            <w:pPr>
                              <w:jc w:val="center"/>
                              <w:rPr>
                                <w:rFonts w:ascii="Arial" w:hAnsi="Arial" w:cs="Arial"/>
                                <w:b/>
                                <w:sz w:val="50"/>
                                <w:szCs w:val="50"/>
                              </w:rPr>
                            </w:pPr>
                            <w:r>
                              <w:rPr>
                                <w:rFonts w:ascii="Arial" w:hAnsi="Arial" w:cs="Arial"/>
                                <w:b/>
                                <w:sz w:val="50"/>
                                <w:szCs w:val="50"/>
                              </w:rPr>
                              <w:t>Unit 3 and 4</w:t>
                            </w:r>
                          </w:p>
                          <w:p w14:paraId="1EC7F00E" w14:textId="77777777" w:rsidR="00BE3510" w:rsidRPr="00222728" w:rsidRDefault="00BE3510" w:rsidP="00A9589C">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left:0;text-align:left;margin-left:185.8pt;margin-top:.4pt;width:287.25pt;height:1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" stroked="f">
                <v:textbox>
                  <w:txbxContent>
                    <w:p w14:paraId="76A62673" w14:textId="77777777" w:rsidR="00BE3510" w:rsidRPr="00222728" w:rsidRDefault="00BE3510" w:rsidP="00A9589C">
                      <w:pPr>
                        <w:ind w:left="-851" w:hanging="426"/>
                        <w:jc w:val="center"/>
                        <w:rPr>
                          <w:rFonts w:ascii="Arial" w:hAnsi="Arial" w:cs="Arial"/>
                          <w:b/>
                          <w:sz w:val="50"/>
                          <w:szCs w:val="50"/>
                        </w:rPr>
                      </w:pPr>
                      <w:r w:rsidRPr="00222728">
                        <w:rPr>
                          <w:rFonts w:ascii="Arial" w:hAnsi="Arial" w:cs="Arial"/>
                          <w:b/>
                          <w:sz w:val="50"/>
                          <w:szCs w:val="50"/>
                        </w:rPr>
                        <w:t>HUMAN BIOLOGY</w:t>
                      </w:r>
                    </w:p>
                    <w:p w14:paraId="5F1E0C3A" w14:textId="77777777" w:rsidR="00BE3510" w:rsidRPr="00222728" w:rsidRDefault="00BE3510" w:rsidP="00A9589C">
                      <w:pPr>
                        <w:jc w:val="center"/>
                        <w:rPr>
                          <w:rFonts w:ascii="Arial" w:hAnsi="Arial" w:cs="Arial"/>
                          <w:b/>
                          <w:sz w:val="50"/>
                          <w:szCs w:val="50"/>
                        </w:rPr>
                      </w:pPr>
                      <w:r>
                        <w:rPr>
                          <w:rFonts w:ascii="Arial" w:hAnsi="Arial" w:cs="Arial"/>
                          <w:b/>
                          <w:sz w:val="50"/>
                          <w:szCs w:val="50"/>
                        </w:rPr>
                        <w:t>Unit 3 and 4</w:t>
                      </w:r>
                    </w:p>
                    <w:p w14:paraId="1EC7F00E" w14:textId="77777777" w:rsidR="00BE3510" w:rsidRPr="00222728" w:rsidRDefault="00BE3510" w:rsidP="00A9589C">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p>
    <w:p w14:paraId="63571E31" w14:textId="144219AC" w:rsidR="001B5650" w:rsidRPr="000B4698" w:rsidRDefault="001B5650" w:rsidP="005B5065">
      <w:pPr>
        <w:spacing w:after="0"/>
        <w:rPr>
          <w:rFonts w:ascii="Arial" w:hAnsi="Arial" w:cs="Arial"/>
          <w:sz w:val="16"/>
        </w:rPr>
      </w:pP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Pr="00384049" w:rsidRDefault="00A1400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Below is a list of steps used in the amplification of DNA by the process of Polymerase Chain Reaction</w:t>
      </w:r>
      <w:r w:rsidR="00883DC7" w:rsidRPr="00384049">
        <w:rPr>
          <w:rFonts w:ascii="Arial" w:hAnsi="Arial" w:cs="Arial"/>
          <w:spacing w:val="-2"/>
        </w:rPr>
        <w:t xml:space="preserve"> (PCR)</w:t>
      </w:r>
      <w:r w:rsidRPr="00384049">
        <w:rPr>
          <w:rFonts w:ascii="Arial" w:hAnsi="Arial" w:cs="Arial"/>
          <w:spacing w:val="-2"/>
        </w:rPr>
        <w:t>.</w:t>
      </w:r>
    </w:p>
    <w:p w14:paraId="310B26AF" w14:textId="787964B2" w:rsidR="00A14009" w:rsidRPr="00384049" w:rsidRDefault="00A14009" w:rsidP="00A14009">
      <w:pPr>
        <w:pStyle w:val="ListParagraph"/>
        <w:suppressAutoHyphens/>
        <w:spacing w:after="0"/>
        <w:rPr>
          <w:rFonts w:ascii="Arial" w:hAnsi="Arial" w:cs="Arial"/>
          <w:spacing w:val="-2"/>
        </w:rPr>
      </w:pPr>
    </w:p>
    <w:p w14:paraId="6418E7EA" w14:textId="7FD41381" w:rsidR="00A14009" w:rsidRPr="00384049" w:rsidRDefault="000A752B"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break h</w:t>
      </w:r>
      <w:r w:rsidR="00A14009" w:rsidRPr="00384049">
        <w:rPr>
          <w:rFonts w:ascii="Arial" w:hAnsi="Arial" w:cs="Arial"/>
          <w:spacing w:val="-2"/>
        </w:rPr>
        <w:t>ydrogen bonds</w:t>
      </w:r>
    </w:p>
    <w:p w14:paraId="0131C303" w14:textId="4F0864D4"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to separate DNA strands</w:t>
      </w:r>
    </w:p>
    <w:p w14:paraId="1011012B" w14:textId="1E435B5A"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to allow primers to anneal to template strands</w:t>
      </w:r>
    </w:p>
    <w:p w14:paraId="191445C4" w14:textId="753EBDD9"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allow primers to anneal to complementary strands</w:t>
      </w:r>
    </w:p>
    <w:p w14:paraId="765FCEB9" w14:textId="464BC625"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allowing DNA polymerase to add free nucleotides</w:t>
      </w:r>
    </w:p>
    <w:p w14:paraId="63FD53F4" w14:textId="57AA8441"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allow DNA polymerase to replicate DNA</w:t>
      </w:r>
    </w:p>
    <w:p w14:paraId="43A0969E" w14:textId="48BECBB9" w:rsidR="00A14009" w:rsidRPr="00384049" w:rsidRDefault="00A14009" w:rsidP="00A14009">
      <w:pPr>
        <w:suppressAutoHyphens/>
        <w:spacing w:after="0"/>
        <w:rPr>
          <w:rFonts w:ascii="Arial" w:hAnsi="Arial" w:cs="Arial"/>
          <w:spacing w:val="-2"/>
        </w:rPr>
      </w:pPr>
    </w:p>
    <w:p w14:paraId="5A9A424F" w14:textId="16F66E11" w:rsidR="00A14009" w:rsidRPr="00384049" w:rsidRDefault="00A14009" w:rsidP="00A14009">
      <w:pPr>
        <w:suppressAutoHyphens/>
        <w:spacing w:after="0"/>
        <w:ind w:left="720"/>
        <w:rPr>
          <w:rFonts w:ascii="Arial" w:hAnsi="Arial" w:cs="Arial"/>
          <w:spacing w:val="-2"/>
        </w:rPr>
      </w:pPr>
      <w:r w:rsidRPr="00384049">
        <w:rPr>
          <w:rFonts w:ascii="Arial" w:hAnsi="Arial" w:cs="Arial"/>
          <w:spacing w:val="-2"/>
        </w:rPr>
        <w:t xml:space="preserve">Which of the following identifies the </w:t>
      </w:r>
      <w:r w:rsidRPr="00384049">
        <w:rPr>
          <w:rFonts w:ascii="Arial" w:hAnsi="Arial" w:cs="Arial"/>
          <w:b/>
          <w:spacing w:val="-2"/>
        </w:rPr>
        <w:t>correct</w:t>
      </w:r>
      <w:r w:rsidRPr="00384049">
        <w:rPr>
          <w:rFonts w:ascii="Arial" w:hAnsi="Arial" w:cs="Arial"/>
          <w:spacing w:val="-2"/>
        </w:rPr>
        <w:t xml:space="preserve"> order of steps for the process of PCR?</w:t>
      </w:r>
    </w:p>
    <w:p w14:paraId="06E9338F" w14:textId="3FFF0E96" w:rsidR="00A14009" w:rsidRPr="00384049" w:rsidRDefault="00A14009" w:rsidP="00A14009">
      <w:pPr>
        <w:suppressAutoHyphens/>
        <w:spacing w:after="0"/>
        <w:ind w:left="720"/>
        <w:rPr>
          <w:rFonts w:ascii="Arial" w:hAnsi="Arial" w:cs="Arial"/>
          <w:spacing w:val="-2"/>
        </w:rPr>
      </w:pPr>
    </w:p>
    <w:p w14:paraId="36DF7965" w14:textId="57736803"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vi</w:t>
      </w:r>
    </w:p>
    <w:p w14:paraId="016A19E1" w14:textId="541108AE"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w:t>
      </w:r>
    </w:p>
    <w:p w14:paraId="2C86CF22" w14:textId="67ED2E94" w:rsidR="00A14009" w:rsidRPr="001F0BF7" w:rsidRDefault="00A14009"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 xml:space="preserve">ii </w:t>
      </w:r>
      <w:r w:rsidRPr="001F0BF7">
        <w:rPr>
          <w:rFonts w:ascii="Arial" w:hAnsi="Arial" w:cs="Arial"/>
          <w:spacing w:val="-2"/>
          <w:highlight w:val="yellow"/>
        </w:rPr>
        <w:sym w:font="Wingdings" w:char="F0E0"/>
      </w:r>
      <w:r w:rsidRPr="001F0BF7">
        <w:rPr>
          <w:rFonts w:ascii="Arial" w:hAnsi="Arial" w:cs="Arial"/>
          <w:spacing w:val="-2"/>
          <w:highlight w:val="yellow"/>
        </w:rPr>
        <w:t xml:space="preserve"> iv </w:t>
      </w:r>
      <w:r w:rsidRPr="001F0BF7">
        <w:rPr>
          <w:rFonts w:ascii="Arial" w:hAnsi="Arial" w:cs="Arial"/>
          <w:spacing w:val="-2"/>
          <w:highlight w:val="yellow"/>
        </w:rPr>
        <w:sym w:font="Wingdings" w:char="F0E0"/>
      </w:r>
      <w:r w:rsidRPr="001F0BF7">
        <w:rPr>
          <w:rFonts w:ascii="Arial" w:hAnsi="Arial" w:cs="Arial"/>
          <w:spacing w:val="-2"/>
          <w:highlight w:val="yellow"/>
        </w:rPr>
        <w:t xml:space="preserve"> v</w:t>
      </w:r>
    </w:p>
    <w:p w14:paraId="1120D4D6" w14:textId="121B86DA"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vi</w:t>
      </w:r>
    </w:p>
    <w:p w14:paraId="45110C5F" w14:textId="03424DA9" w:rsidR="00A14009" w:rsidRPr="00384049" w:rsidRDefault="00A14009" w:rsidP="00A14009">
      <w:pPr>
        <w:pStyle w:val="ListParagraph"/>
        <w:suppressAutoHyphens/>
        <w:spacing w:after="0"/>
        <w:ind w:left="1440"/>
        <w:rPr>
          <w:rFonts w:ascii="Arial" w:hAnsi="Arial" w:cs="Arial"/>
          <w:spacing w:val="-2"/>
        </w:rPr>
      </w:pPr>
    </w:p>
    <w:p w14:paraId="21AA0318" w14:textId="77777777" w:rsidR="00A14009" w:rsidRPr="00384049" w:rsidRDefault="00A14009" w:rsidP="00A14009">
      <w:pPr>
        <w:pStyle w:val="ListParagraph"/>
        <w:suppressAutoHyphens/>
        <w:spacing w:after="0"/>
        <w:ind w:left="1440"/>
        <w:rPr>
          <w:rFonts w:ascii="Arial" w:hAnsi="Arial" w:cs="Arial"/>
          <w:spacing w:val="-2"/>
        </w:rPr>
      </w:pPr>
    </w:p>
    <w:p w14:paraId="46BEB443" w14:textId="44113EF6" w:rsidR="00A14009" w:rsidRPr="00384049" w:rsidRDefault="001C7A76"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sodium-potassium pump works by pumping</w:t>
      </w:r>
    </w:p>
    <w:p w14:paraId="7EF88A90" w14:textId="77777777" w:rsidR="001C7A76" w:rsidRPr="00384049" w:rsidRDefault="001C7A76" w:rsidP="001C7A76">
      <w:pPr>
        <w:pStyle w:val="ListParagraph"/>
        <w:suppressAutoHyphens/>
        <w:spacing w:after="0"/>
        <w:rPr>
          <w:rFonts w:ascii="Arial" w:hAnsi="Arial" w:cs="Arial"/>
          <w:spacing w:val="-2"/>
        </w:rPr>
      </w:pPr>
    </w:p>
    <w:p w14:paraId="5D2743EC" w14:textId="6B29CCD4" w:rsidR="001C7A7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sodium ions into the cell and potassium ions out of the cell.</w:t>
      </w:r>
    </w:p>
    <w:p w14:paraId="3DA3C45F" w14:textId="37D3B3B7"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both sodium and potassium ions into the cells.</w:t>
      </w:r>
    </w:p>
    <w:p w14:paraId="4FA2563C" w14:textId="728C6062" w:rsidR="00C62756" w:rsidRPr="00384049" w:rsidRDefault="00C62756"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sodium ions out of the cell and potassium ions into the cell</w:t>
      </w:r>
      <w:r w:rsidRPr="00384049">
        <w:rPr>
          <w:rFonts w:ascii="Arial" w:hAnsi="Arial" w:cs="Arial"/>
          <w:spacing w:val="-2"/>
        </w:rPr>
        <w:t>.</w:t>
      </w:r>
    </w:p>
    <w:p w14:paraId="0E5A7CC7" w14:textId="6EC1AE4D"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both sodium and potassium out of the cells.</w:t>
      </w:r>
    </w:p>
    <w:p w14:paraId="1748B5C3" w14:textId="77777777" w:rsidR="00C62756" w:rsidRPr="00384049" w:rsidRDefault="00C62756" w:rsidP="00C62756">
      <w:pPr>
        <w:pStyle w:val="ListParagraph"/>
        <w:suppressAutoHyphens/>
        <w:spacing w:after="0"/>
        <w:ind w:left="1440"/>
        <w:rPr>
          <w:rFonts w:ascii="Arial" w:hAnsi="Arial" w:cs="Arial"/>
          <w:spacing w:val="-2"/>
        </w:rPr>
      </w:pPr>
    </w:p>
    <w:p w14:paraId="77FDA5A4" w14:textId="77777777" w:rsidR="00A14009" w:rsidRPr="00384049" w:rsidRDefault="00A14009" w:rsidP="00A14009">
      <w:pPr>
        <w:pStyle w:val="ListParagraph"/>
        <w:suppressAutoHyphens/>
        <w:spacing w:after="0"/>
        <w:rPr>
          <w:rFonts w:ascii="Arial" w:hAnsi="Arial" w:cs="Arial"/>
          <w:spacing w:val="-2"/>
        </w:rPr>
      </w:pPr>
    </w:p>
    <w:p w14:paraId="64AFB7BD" w14:textId="4F96B581" w:rsidR="001B5650" w:rsidRPr="00384049" w:rsidRDefault="00C55000" w:rsidP="0006463E">
      <w:pPr>
        <w:pStyle w:val="ListParagraph"/>
        <w:numPr>
          <w:ilvl w:val="0"/>
          <w:numId w:val="3"/>
        </w:numPr>
        <w:suppressAutoHyphens/>
        <w:spacing w:after="0"/>
        <w:rPr>
          <w:rFonts w:ascii="Arial" w:hAnsi="Arial" w:cs="Arial"/>
          <w:spacing w:val="-2"/>
        </w:rPr>
      </w:pPr>
      <w:r w:rsidRPr="00384049">
        <w:rPr>
          <w:rFonts w:ascii="Arial" w:hAnsi="Arial" w:cs="Arial"/>
        </w:rPr>
        <w:t xml:space="preserve">Sickle cell disease is caused by a defective single allele. </w:t>
      </w:r>
      <w:r w:rsidR="00AF1519" w:rsidRPr="00384049">
        <w:rPr>
          <w:rFonts w:ascii="Arial" w:hAnsi="Arial" w:cs="Arial"/>
        </w:rPr>
        <w:t>Replacement of a defective allele with a normal allele is known as</w:t>
      </w:r>
    </w:p>
    <w:p w14:paraId="2AB75AD6" w14:textId="77777777" w:rsidR="00AF1519" w:rsidRPr="00384049" w:rsidRDefault="00AF1519" w:rsidP="005B5065">
      <w:pPr>
        <w:pStyle w:val="ListParagraph"/>
        <w:suppressAutoHyphens/>
        <w:spacing w:after="0"/>
        <w:rPr>
          <w:rFonts w:ascii="Arial" w:hAnsi="Arial" w:cs="Arial"/>
          <w:spacing w:val="-2"/>
        </w:rPr>
      </w:pPr>
    </w:p>
    <w:p w14:paraId="189E03A4" w14:textId="32962633"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 replacement therapy.</w:t>
      </w:r>
    </w:p>
    <w:p w14:paraId="45444121" w14:textId="3F8DA48C" w:rsidR="00AF1519" w:rsidRPr="00384049" w:rsidRDefault="00AF1519"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gene therapy</w:t>
      </w:r>
      <w:r w:rsidRPr="00384049">
        <w:rPr>
          <w:rFonts w:ascii="Arial" w:hAnsi="Arial" w:cs="Arial"/>
          <w:spacing w:val="-2"/>
        </w:rPr>
        <w:t>.</w:t>
      </w:r>
    </w:p>
    <w:p w14:paraId="37EE6182" w14:textId="140FD712"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DNA replacement therapy.</w:t>
      </w:r>
    </w:p>
    <w:p w14:paraId="4428BA15" w14:textId="3A5E0C78" w:rsidR="001B5650"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 cloning</w:t>
      </w:r>
      <w:r w:rsidR="00483A41" w:rsidRPr="00384049">
        <w:rPr>
          <w:rFonts w:ascii="Arial" w:hAnsi="Arial" w:cs="Arial"/>
          <w:spacing w:val="-2"/>
        </w:rPr>
        <w:t>.</w:t>
      </w:r>
    </w:p>
    <w:p w14:paraId="451129DD" w14:textId="5208158E" w:rsidR="00483A41" w:rsidRPr="00384049" w:rsidRDefault="00483A41" w:rsidP="005B5065">
      <w:pPr>
        <w:pStyle w:val="ListParagraph"/>
        <w:suppressAutoHyphens/>
        <w:spacing w:after="0"/>
        <w:ind w:left="1440"/>
        <w:rPr>
          <w:rFonts w:ascii="Arial" w:hAnsi="Arial" w:cs="Arial"/>
          <w:spacing w:val="-2"/>
        </w:rPr>
      </w:pPr>
    </w:p>
    <w:p w14:paraId="1B2FD3E3" w14:textId="5C6237B8" w:rsidR="00483A41" w:rsidRPr="00384049" w:rsidRDefault="00483A41" w:rsidP="005B5065">
      <w:pPr>
        <w:pStyle w:val="ListParagraph"/>
        <w:suppressAutoHyphens/>
        <w:spacing w:after="0"/>
        <w:ind w:left="1440"/>
        <w:rPr>
          <w:rFonts w:ascii="Arial" w:hAnsi="Arial" w:cs="Arial"/>
          <w:spacing w:val="-2"/>
        </w:rPr>
      </w:pPr>
    </w:p>
    <w:p w14:paraId="3F006DFA" w14:textId="37063B1B" w:rsidR="00C62756" w:rsidRPr="00384049" w:rsidRDefault="00C62756" w:rsidP="005B5065">
      <w:pPr>
        <w:pStyle w:val="ListParagraph"/>
        <w:suppressAutoHyphens/>
        <w:spacing w:after="0"/>
        <w:ind w:left="1440"/>
        <w:rPr>
          <w:rFonts w:ascii="Arial" w:hAnsi="Arial" w:cs="Arial"/>
          <w:spacing w:val="-2"/>
        </w:rPr>
      </w:pPr>
    </w:p>
    <w:p w14:paraId="051655DA" w14:textId="77777777" w:rsidR="00C62756" w:rsidRPr="00384049" w:rsidRDefault="00C62756" w:rsidP="005B5065">
      <w:pPr>
        <w:pStyle w:val="ListParagraph"/>
        <w:suppressAutoHyphens/>
        <w:spacing w:after="0"/>
        <w:ind w:left="1440"/>
        <w:rPr>
          <w:rFonts w:ascii="Arial" w:hAnsi="Arial" w:cs="Arial"/>
          <w:spacing w:val="-2"/>
        </w:rPr>
      </w:pPr>
    </w:p>
    <w:p w14:paraId="69778B19" w14:textId="3A91466D" w:rsidR="001B5650" w:rsidRPr="00384049" w:rsidRDefault="000C6854" w:rsidP="0006463E">
      <w:pPr>
        <w:pStyle w:val="ListParagraph"/>
        <w:numPr>
          <w:ilvl w:val="0"/>
          <w:numId w:val="3"/>
        </w:numPr>
        <w:suppressAutoHyphens/>
        <w:spacing w:after="0"/>
        <w:rPr>
          <w:rFonts w:ascii="Arial" w:hAnsi="Arial" w:cs="Arial"/>
          <w:spacing w:val="-2"/>
        </w:rPr>
      </w:pPr>
      <w:r w:rsidRPr="00384049">
        <w:rPr>
          <w:rFonts w:ascii="Arial" w:hAnsi="Arial" w:cs="Arial"/>
        </w:rPr>
        <w:lastRenderedPageBreak/>
        <w:t>Which of the following transplant methods would prevent the body from eliciting an immune response?</w:t>
      </w:r>
      <w:r w:rsidR="00384049">
        <w:rPr>
          <w:rFonts w:ascii="Arial" w:hAnsi="Arial" w:cs="Arial"/>
        </w:rPr>
        <w:t xml:space="preserve"> Use of</w:t>
      </w:r>
    </w:p>
    <w:p w14:paraId="20CDD131" w14:textId="77777777" w:rsidR="000C6854" w:rsidRPr="00384049" w:rsidRDefault="000C6854" w:rsidP="005B5065">
      <w:pPr>
        <w:pStyle w:val="ListParagraph"/>
        <w:suppressAutoHyphens/>
        <w:spacing w:after="0"/>
        <w:rPr>
          <w:rFonts w:ascii="Arial" w:hAnsi="Arial" w:cs="Arial"/>
          <w:spacing w:val="-2"/>
        </w:rPr>
      </w:pPr>
    </w:p>
    <w:p w14:paraId="1EF4C6A1" w14:textId="29A30F48"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from close relatives as they have similar identity markers</w:t>
      </w:r>
      <w:r w:rsidR="00384049">
        <w:rPr>
          <w:rFonts w:ascii="Arial" w:hAnsi="Arial" w:cs="Arial"/>
          <w:spacing w:val="-2"/>
        </w:rPr>
        <w:t>.</w:t>
      </w:r>
    </w:p>
    <w:p w14:paraId="0A58F3F6" w14:textId="6FFBCF9B"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from monkeys as their DNA is very similar to humans</w:t>
      </w:r>
      <w:r w:rsidR="00384049">
        <w:rPr>
          <w:rFonts w:ascii="Arial" w:hAnsi="Arial" w:cs="Arial"/>
          <w:spacing w:val="-2"/>
        </w:rPr>
        <w:t>.</w:t>
      </w:r>
    </w:p>
    <w:p w14:paraId="4589ECB5" w14:textId="2F4CA100"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genetically engineered organs to remove identity markers</w:t>
      </w:r>
      <w:r w:rsidR="00384049">
        <w:rPr>
          <w:rFonts w:ascii="Arial" w:hAnsi="Arial" w:cs="Arial"/>
          <w:spacing w:val="-2"/>
        </w:rPr>
        <w:t>.</w:t>
      </w:r>
    </w:p>
    <w:p w14:paraId="3EAAEA28" w14:textId="7117D793" w:rsidR="00794948" w:rsidRPr="001F0BF7" w:rsidRDefault="000C6854"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organs created from cloned cells of the patient</w:t>
      </w:r>
      <w:r w:rsidR="00384049" w:rsidRPr="001F0BF7">
        <w:rPr>
          <w:rFonts w:ascii="Arial" w:hAnsi="Arial" w:cs="Arial"/>
          <w:spacing w:val="-2"/>
          <w:highlight w:val="yellow"/>
        </w:rPr>
        <w:t>.</w:t>
      </w:r>
    </w:p>
    <w:p w14:paraId="3FF4A3D6" w14:textId="1CCA5F15" w:rsidR="00A14009" w:rsidRPr="00384049" w:rsidRDefault="00A14009" w:rsidP="00A14009">
      <w:pPr>
        <w:suppressAutoHyphens/>
        <w:spacing w:after="0"/>
        <w:rPr>
          <w:rFonts w:ascii="Arial" w:hAnsi="Arial" w:cs="Arial"/>
          <w:spacing w:val="-2"/>
        </w:rPr>
      </w:pPr>
    </w:p>
    <w:p w14:paraId="1AAE6E3D" w14:textId="77777777" w:rsidR="00A14009" w:rsidRPr="00384049" w:rsidRDefault="00A14009" w:rsidP="00A14009">
      <w:pPr>
        <w:suppressAutoHyphens/>
        <w:spacing w:after="0"/>
        <w:rPr>
          <w:rFonts w:ascii="Arial" w:hAnsi="Arial" w:cs="Arial"/>
          <w:spacing w:val="-2"/>
        </w:rPr>
      </w:pPr>
    </w:p>
    <w:p w14:paraId="6965F077" w14:textId="70095F77" w:rsidR="00327B39" w:rsidRPr="00384049" w:rsidRDefault="00C35DE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hair cells in the cochlea</w:t>
      </w:r>
      <w:r w:rsidR="00327B39" w:rsidRPr="00384049">
        <w:rPr>
          <w:rFonts w:ascii="Arial" w:hAnsi="Arial" w:cs="Arial"/>
          <w:spacing w:val="-2"/>
        </w:rPr>
        <w:t xml:space="preserve"> that respond to vibrations from sound waves</w:t>
      </w:r>
      <w:r w:rsidRPr="00384049">
        <w:rPr>
          <w:rFonts w:ascii="Arial" w:hAnsi="Arial" w:cs="Arial"/>
          <w:spacing w:val="-2"/>
        </w:rPr>
        <w:t xml:space="preserve"> are </w:t>
      </w:r>
      <w:r w:rsidR="00327B39" w:rsidRPr="00384049">
        <w:rPr>
          <w:rFonts w:ascii="Arial" w:hAnsi="Arial" w:cs="Arial"/>
          <w:spacing w:val="-2"/>
        </w:rPr>
        <w:t>examples of</w:t>
      </w:r>
    </w:p>
    <w:p w14:paraId="3B4B6339" w14:textId="77777777" w:rsidR="00327B39" w:rsidRPr="00384049" w:rsidRDefault="00327B39" w:rsidP="00327B39">
      <w:pPr>
        <w:pStyle w:val="ListParagraph"/>
        <w:suppressAutoHyphens/>
        <w:spacing w:after="0"/>
        <w:rPr>
          <w:rFonts w:ascii="Arial" w:hAnsi="Arial" w:cs="Arial"/>
          <w:spacing w:val="-2"/>
        </w:rPr>
      </w:pPr>
    </w:p>
    <w:p w14:paraId="15EA2538" w14:textId="1458A950" w:rsidR="00A1400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thermoreceptors.</w:t>
      </w:r>
    </w:p>
    <w:p w14:paraId="1EE69ED3" w14:textId="77777777" w:rsidR="009A5EAE" w:rsidRPr="001F0BF7" w:rsidRDefault="009A5EAE"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mechanoreceptors.</w:t>
      </w:r>
    </w:p>
    <w:p w14:paraId="291FBBB8" w14:textId="4EBAAB07" w:rsidR="00327B3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chemoreceptors.</w:t>
      </w:r>
    </w:p>
    <w:p w14:paraId="0CCC0EBA" w14:textId="77B877FF" w:rsidR="00327B3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pain receptors.</w:t>
      </w:r>
    </w:p>
    <w:p w14:paraId="7AE0786E" w14:textId="6F0DFAEF" w:rsidR="00327B39" w:rsidRPr="00384049" w:rsidRDefault="00327B39" w:rsidP="00327B39">
      <w:pPr>
        <w:pStyle w:val="ListParagraph"/>
        <w:suppressAutoHyphens/>
        <w:spacing w:after="0"/>
        <w:ind w:left="1440"/>
        <w:rPr>
          <w:rFonts w:ascii="Arial" w:hAnsi="Arial" w:cs="Arial"/>
          <w:spacing w:val="-2"/>
        </w:rPr>
      </w:pPr>
    </w:p>
    <w:p w14:paraId="0660891C" w14:textId="77777777" w:rsidR="00327B39" w:rsidRPr="00384049" w:rsidRDefault="00327B39" w:rsidP="00327B39">
      <w:pPr>
        <w:pStyle w:val="ListParagraph"/>
        <w:suppressAutoHyphens/>
        <w:spacing w:after="0"/>
        <w:ind w:left="1440"/>
        <w:rPr>
          <w:rFonts w:ascii="Arial" w:hAnsi="Arial" w:cs="Arial"/>
          <w:spacing w:val="-2"/>
        </w:rPr>
      </w:pPr>
    </w:p>
    <w:p w14:paraId="59893284" w14:textId="4E6FDD45" w:rsidR="00327B39" w:rsidRPr="00384049" w:rsidRDefault="009A5EA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A major function of the cerebellum is </w:t>
      </w:r>
    </w:p>
    <w:p w14:paraId="348875EF" w14:textId="77777777" w:rsidR="009A5EAE" w:rsidRPr="00384049" w:rsidRDefault="009A5EAE" w:rsidP="009A5EAE">
      <w:pPr>
        <w:pStyle w:val="ListParagraph"/>
        <w:suppressAutoHyphens/>
        <w:spacing w:after="0"/>
        <w:rPr>
          <w:rFonts w:ascii="Arial" w:hAnsi="Arial" w:cs="Arial"/>
          <w:spacing w:val="-2"/>
        </w:rPr>
      </w:pPr>
    </w:p>
    <w:p w14:paraId="350D9850" w14:textId="77777777" w:rsidR="009A5EAE" w:rsidRPr="001F0BF7" w:rsidRDefault="009A5EAE"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processing sensory and motor impulses for posture and coordination.</w:t>
      </w:r>
    </w:p>
    <w:p w14:paraId="35221DBC" w14:textId="68223BA9"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transmitting sensory impulses to the cerebral cortex.</w:t>
      </w:r>
    </w:p>
    <w:p w14:paraId="0457B5A3" w14:textId="40099318"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controlling homeostatic functions of the body.</w:t>
      </w:r>
    </w:p>
    <w:p w14:paraId="4A5CCE05" w14:textId="1925A48B" w:rsidR="009A5EAE"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forming</w:t>
      </w:r>
      <w:r w:rsidR="009A5EAE" w:rsidRPr="00384049">
        <w:rPr>
          <w:rFonts w:ascii="Arial" w:hAnsi="Arial" w:cs="Arial"/>
          <w:spacing w:val="-2"/>
        </w:rPr>
        <w:t xml:space="preserve"> speech and processing of shapes and symbols.</w:t>
      </w:r>
    </w:p>
    <w:p w14:paraId="1584A089" w14:textId="4F080E63" w:rsidR="009A5EAE" w:rsidRPr="00384049" w:rsidRDefault="009A5EAE" w:rsidP="009A5EAE">
      <w:pPr>
        <w:pStyle w:val="ListParagraph"/>
        <w:suppressAutoHyphens/>
        <w:spacing w:after="0"/>
        <w:ind w:left="1440"/>
        <w:rPr>
          <w:rFonts w:ascii="Arial" w:hAnsi="Arial" w:cs="Arial"/>
          <w:spacing w:val="-2"/>
        </w:rPr>
      </w:pPr>
    </w:p>
    <w:p w14:paraId="031CC2BC" w14:textId="77777777" w:rsidR="009A5EAE" w:rsidRPr="00384049" w:rsidRDefault="009A5EAE" w:rsidP="009A5EAE">
      <w:pPr>
        <w:pStyle w:val="ListParagraph"/>
        <w:suppressAutoHyphens/>
        <w:spacing w:after="0"/>
        <w:ind w:left="1440"/>
        <w:rPr>
          <w:rFonts w:ascii="Arial" w:hAnsi="Arial" w:cs="Arial"/>
          <w:spacing w:val="-2"/>
        </w:rPr>
      </w:pPr>
    </w:p>
    <w:p w14:paraId="331BECEC" w14:textId="1CAA9046" w:rsidR="009A5EAE" w:rsidRPr="00384049" w:rsidRDefault="00274A79" w:rsidP="0006463E">
      <w:pPr>
        <w:pStyle w:val="ListParagraph"/>
        <w:numPr>
          <w:ilvl w:val="0"/>
          <w:numId w:val="3"/>
        </w:numPr>
        <w:suppressAutoHyphens/>
        <w:spacing w:after="0"/>
        <w:rPr>
          <w:rFonts w:ascii="Arial" w:hAnsi="Arial" w:cs="Arial"/>
          <w:spacing w:val="-2"/>
        </w:rPr>
      </w:pPr>
      <w:r>
        <w:rPr>
          <w:rFonts w:ascii="Arial" w:hAnsi="Arial" w:cs="Arial"/>
          <w:spacing w:val="-2"/>
        </w:rPr>
        <w:t xml:space="preserve">The </w:t>
      </w:r>
      <w:r w:rsidR="00B7518E" w:rsidRPr="00384049">
        <w:rPr>
          <w:rFonts w:ascii="Arial" w:hAnsi="Arial" w:cs="Arial"/>
          <w:spacing w:val="-2"/>
        </w:rPr>
        <w:t>refractory period is caused by</w:t>
      </w:r>
    </w:p>
    <w:p w14:paraId="46A40D7B" w14:textId="77777777" w:rsidR="00B7518E" w:rsidRPr="00384049" w:rsidRDefault="00B7518E" w:rsidP="00B7518E">
      <w:pPr>
        <w:pStyle w:val="ListParagraph"/>
        <w:suppressAutoHyphens/>
        <w:spacing w:after="0"/>
        <w:rPr>
          <w:rFonts w:ascii="Arial" w:hAnsi="Arial" w:cs="Arial"/>
          <w:spacing w:val="-2"/>
        </w:rPr>
      </w:pPr>
    </w:p>
    <w:p w14:paraId="74EA919F" w14:textId="630ABE48"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inactivation of the voltage-gated sodium channels.</w:t>
      </w:r>
    </w:p>
    <w:p w14:paraId="2E32B66F" w14:textId="6778D67F"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inactivation of the voltage-gated potassium channels.</w:t>
      </w:r>
    </w:p>
    <w:p w14:paraId="21C9A586" w14:textId="4EC7C464" w:rsidR="00B7518E" w:rsidRPr="00384049" w:rsidRDefault="00B7518E"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 xml:space="preserve">hyperpolarisation </w:t>
      </w:r>
      <w:r w:rsidR="005416FC" w:rsidRPr="001F0BF7">
        <w:rPr>
          <w:rFonts w:ascii="Arial" w:hAnsi="Arial" w:cs="Arial"/>
          <w:spacing w:val="-2"/>
          <w:highlight w:val="yellow"/>
        </w:rPr>
        <w:t>due to the opening of the potassium channels</w:t>
      </w:r>
      <w:r w:rsidR="005416FC" w:rsidRPr="00384049">
        <w:rPr>
          <w:rFonts w:ascii="Arial" w:hAnsi="Arial" w:cs="Arial"/>
          <w:spacing w:val="-2"/>
        </w:rPr>
        <w:t>.</w:t>
      </w:r>
    </w:p>
    <w:p w14:paraId="60C6048C" w14:textId="03235C21" w:rsidR="005416FC" w:rsidRPr="00384049" w:rsidRDefault="004108D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opening of the voltage-gated potassium and sodium channels.</w:t>
      </w:r>
    </w:p>
    <w:p w14:paraId="7E922158" w14:textId="6C61EC21" w:rsidR="004108DC" w:rsidRPr="00384049" w:rsidRDefault="004108DC" w:rsidP="004108DC">
      <w:pPr>
        <w:pStyle w:val="ListParagraph"/>
        <w:suppressAutoHyphens/>
        <w:spacing w:after="0"/>
        <w:ind w:left="1440"/>
        <w:rPr>
          <w:rFonts w:ascii="Arial" w:hAnsi="Arial" w:cs="Arial"/>
          <w:spacing w:val="-2"/>
        </w:rPr>
      </w:pPr>
    </w:p>
    <w:p w14:paraId="03ACB1CB" w14:textId="77777777" w:rsidR="004108DC" w:rsidRPr="00384049" w:rsidRDefault="004108DC" w:rsidP="004108DC">
      <w:pPr>
        <w:pStyle w:val="ListParagraph"/>
        <w:suppressAutoHyphens/>
        <w:spacing w:after="0"/>
        <w:ind w:left="1440"/>
        <w:rPr>
          <w:rFonts w:ascii="Arial" w:hAnsi="Arial" w:cs="Arial"/>
          <w:spacing w:val="-2"/>
        </w:rPr>
      </w:pPr>
    </w:p>
    <w:p w14:paraId="288BC2F3" w14:textId="6CC13B85" w:rsidR="004D729D" w:rsidRPr="00384049" w:rsidRDefault="0009142D"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Pr="00384049" w:rsidRDefault="0009142D" w:rsidP="0009142D">
      <w:pPr>
        <w:pStyle w:val="ListParagraph"/>
        <w:suppressAutoHyphens/>
        <w:spacing w:after="0"/>
        <w:rPr>
          <w:rFonts w:ascii="Arial" w:hAnsi="Arial" w:cs="Arial"/>
          <w:spacing w:val="-2"/>
        </w:rPr>
      </w:pPr>
    </w:p>
    <w:p w14:paraId="6C5441A0" w14:textId="2114EE3F"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Mitochondria</w:t>
      </w:r>
    </w:p>
    <w:p w14:paraId="5CFAF26B" w14:textId="05117F8E"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Vector</w:t>
      </w:r>
    </w:p>
    <w:p w14:paraId="0B571DD7" w14:textId="065F0E5F"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Bacteriophage</w:t>
      </w:r>
    </w:p>
    <w:p w14:paraId="3560AE52" w14:textId="55B79576" w:rsidR="0009142D" w:rsidRPr="001F0BF7" w:rsidRDefault="0009142D"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Plasmid</w:t>
      </w:r>
    </w:p>
    <w:p w14:paraId="7EEDB611" w14:textId="27FB1D16" w:rsidR="0009142D" w:rsidRPr="00384049" w:rsidRDefault="0009142D" w:rsidP="0009142D">
      <w:pPr>
        <w:pStyle w:val="ListParagraph"/>
        <w:suppressAutoHyphens/>
        <w:spacing w:after="0"/>
        <w:ind w:left="1440"/>
        <w:rPr>
          <w:rFonts w:ascii="Arial" w:hAnsi="Arial" w:cs="Arial"/>
          <w:spacing w:val="-2"/>
        </w:rPr>
      </w:pPr>
    </w:p>
    <w:p w14:paraId="67979847" w14:textId="77777777" w:rsidR="0009142D" w:rsidRPr="00384049" w:rsidRDefault="0009142D" w:rsidP="0009142D">
      <w:pPr>
        <w:pStyle w:val="ListParagraph"/>
        <w:suppressAutoHyphens/>
        <w:spacing w:after="0"/>
        <w:ind w:left="1440"/>
        <w:rPr>
          <w:rFonts w:ascii="Arial" w:hAnsi="Arial" w:cs="Arial"/>
          <w:spacing w:val="-2"/>
        </w:rPr>
      </w:pPr>
    </w:p>
    <w:p w14:paraId="56B65F89" w14:textId="6825300C" w:rsidR="0009142D" w:rsidRPr="00384049" w:rsidRDefault="0009142D"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exten</w:t>
      </w:r>
      <w:r w:rsidR="00EE6EEF" w:rsidRPr="00384049">
        <w:rPr>
          <w:rFonts w:ascii="Arial" w:hAnsi="Arial" w:cs="Arial"/>
          <w:spacing w:val="-2"/>
        </w:rPr>
        <w:t>t to which a test is measuring its intended measurement is known as</w:t>
      </w:r>
    </w:p>
    <w:p w14:paraId="75B11E23" w14:textId="77777777" w:rsidR="00EE6EEF" w:rsidRPr="00384049" w:rsidRDefault="00EE6EEF" w:rsidP="00EE6EEF">
      <w:pPr>
        <w:pStyle w:val="ListParagraph"/>
        <w:suppressAutoHyphens/>
        <w:spacing w:after="0"/>
        <w:rPr>
          <w:rFonts w:ascii="Arial" w:hAnsi="Arial" w:cs="Arial"/>
          <w:spacing w:val="-2"/>
        </w:rPr>
      </w:pPr>
    </w:p>
    <w:p w14:paraId="6FB5FD12" w14:textId="034020FF"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reliability.</w:t>
      </w:r>
    </w:p>
    <w:p w14:paraId="51B192E8" w14:textId="3E8D9C5B" w:rsidR="00EE6EEF" w:rsidRPr="001F0BF7" w:rsidRDefault="00EE6EEF"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validity.</w:t>
      </w:r>
    </w:p>
    <w:p w14:paraId="59B420E1" w14:textId="253F665D"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sensitivity.</w:t>
      </w:r>
    </w:p>
    <w:p w14:paraId="0C46C9EA" w14:textId="48A7B5A4"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controllability.</w:t>
      </w:r>
    </w:p>
    <w:p w14:paraId="64F03250" w14:textId="79B4018D" w:rsidR="00EE6EEF" w:rsidRPr="00384049" w:rsidRDefault="00EE6EEF" w:rsidP="00EE6EEF">
      <w:pPr>
        <w:pStyle w:val="ListParagraph"/>
        <w:suppressAutoHyphens/>
        <w:spacing w:after="0"/>
        <w:ind w:left="1440"/>
        <w:rPr>
          <w:rFonts w:ascii="Arial" w:hAnsi="Arial" w:cs="Arial"/>
          <w:spacing w:val="-2"/>
        </w:rPr>
      </w:pPr>
    </w:p>
    <w:p w14:paraId="424087D2" w14:textId="05FE224A" w:rsidR="00EE6EEF" w:rsidRPr="00384049" w:rsidRDefault="00B21FE5"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Which of the following sets of factors best represent those responsible for speciation?</w:t>
      </w:r>
    </w:p>
    <w:p w14:paraId="783C5025" w14:textId="77777777" w:rsidR="00B21FE5" w:rsidRPr="00384049" w:rsidRDefault="00B21FE5" w:rsidP="00B21FE5">
      <w:pPr>
        <w:pStyle w:val="ListParagraph"/>
        <w:suppressAutoHyphens/>
        <w:spacing w:after="0"/>
        <w:rPr>
          <w:rFonts w:ascii="Arial" w:hAnsi="Arial" w:cs="Arial"/>
          <w:spacing w:val="-2"/>
        </w:rPr>
      </w:pPr>
    </w:p>
    <w:p w14:paraId="34781C41" w14:textId="335F92F1" w:rsidR="00B21FE5"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genetic drift</w:t>
      </w:r>
    </w:p>
    <w:p w14:paraId="09109C71" w14:textId="7BAE97EB" w:rsidR="00B21FE5"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heterozygote advantage</w:t>
      </w:r>
    </w:p>
    <w:p w14:paraId="259195EB" w14:textId="6E7530F5" w:rsidR="00B21FE5" w:rsidRPr="001F0BF7" w:rsidRDefault="00B21FE5"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 xml:space="preserve">Reproductive isolation and </w:t>
      </w:r>
      <w:r w:rsidR="00883DC7" w:rsidRPr="001F0BF7">
        <w:rPr>
          <w:rFonts w:ascii="Arial" w:hAnsi="Arial" w:cs="Arial"/>
          <w:spacing w:val="-2"/>
          <w:highlight w:val="yellow"/>
        </w:rPr>
        <w:t>changes within a gene pool</w:t>
      </w:r>
    </w:p>
    <w:p w14:paraId="395BF347" w14:textId="66A5A804" w:rsidR="00B21FE5" w:rsidRPr="00384049" w:rsidRDefault="00B21FE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Reproduc</w:t>
      </w:r>
      <w:r w:rsidR="00883DC7" w:rsidRPr="00384049">
        <w:rPr>
          <w:rFonts w:ascii="Arial" w:hAnsi="Arial" w:cs="Arial"/>
          <w:spacing w:val="-2"/>
        </w:rPr>
        <w:t>tive isolation and genetic drift</w:t>
      </w:r>
    </w:p>
    <w:p w14:paraId="5DDE9791" w14:textId="241ABB46" w:rsidR="00B21FE5" w:rsidRPr="00384049" w:rsidRDefault="00B21FE5" w:rsidP="00B21FE5">
      <w:pPr>
        <w:pStyle w:val="ListParagraph"/>
        <w:suppressAutoHyphens/>
        <w:spacing w:after="0"/>
        <w:ind w:left="1440"/>
        <w:rPr>
          <w:rFonts w:ascii="Arial" w:hAnsi="Arial" w:cs="Arial"/>
          <w:spacing w:val="-2"/>
        </w:rPr>
      </w:pPr>
    </w:p>
    <w:p w14:paraId="308F3FB7" w14:textId="77777777" w:rsidR="00B21FE5" w:rsidRPr="00384049" w:rsidRDefault="00B21FE5" w:rsidP="00B21FE5">
      <w:pPr>
        <w:pStyle w:val="ListParagraph"/>
        <w:suppressAutoHyphens/>
        <w:spacing w:after="0"/>
        <w:ind w:left="1440"/>
        <w:rPr>
          <w:rFonts w:ascii="Arial" w:hAnsi="Arial" w:cs="Arial"/>
          <w:spacing w:val="-2"/>
        </w:rPr>
      </w:pPr>
    </w:p>
    <w:p w14:paraId="0A3B18B3" w14:textId="33566C6A" w:rsidR="00B21FE5" w:rsidRPr="00384049" w:rsidRDefault="0071283E" w:rsidP="00B21FE5">
      <w:pPr>
        <w:suppressAutoHyphens/>
        <w:spacing w:after="0"/>
        <w:rPr>
          <w:rFonts w:ascii="Arial" w:hAnsi="Arial" w:cs="Arial"/>
          <w:spacing w:val="-2"/>
        </w:rPr>
      </w:pPr>
      <w:r w:rsidRPr="00384049">
        <w:rPr>
          <w:rFonts w:ascii="Arial" w:hAnsi="Arial" w:cs="Arial"/>
          <w:spacing w:val="-2"/>
        </w:rPr>
        <w:t>Question 11</w:t>
      </w:r>
      <w:r w:rsidR="00B21FE5" w:rsidRPr="00384049">
        <w:rPr>
          <w:rFonts w:ascii="Arial" w:hAnsi="Arial" w:cs="Arial"/>
          <w:spacing w:val="-2"/>
        </w:rPr>
        <w:t xml:space="preserve"> refer</w:t>
      </w:r>
      <w:r w:rsidR="00D16349" w:rsidRPr="00384049">
        <w:rPr>
          <w:rFonts w:ascii="Arial" w:hAnsi="Arial" w:cs="Arial"/>
          <w:spacing w:val="-2"/>
        </w:rPr>
        <w:t>s</w:t>
      </w:r>
      <w:r w:rsidR="00B21FE5" w:rsidRPr="00384049">
        <w:rPr>
          <w:rFonts w:ascii="Arial" w:hAnsi="Arial" w:cs="Arial"/>
          <w:spacing w:val="-2"/>
        </w:rPr>
        <w:t xml:space="preserve"> to the following diagram.</w:t>
      </w:r>
    </w:p>
    <w:p w14:paraId="4E92A662" w14:textId="77777777" w:rsidR="004C5A09" w:rsidRPr="00384049" w:rsidRDefault="004C5A09" w:rsidP="00B21FE5">
      <w:pPr>
        <w:suppressAutoHyphens/>
        <w:spacing w:after="0"/>
        <w:rPr>
          <w:rFonts w:ascii="Arial" w:hAnsi="Arial" w:cs="Arial"/>
          <w:spacing w:val="-2"/>
        </w:rPr>
      </w:pPr>
    </w:p>
    <w:p w14:paraId="14A75A1D" w14:textId="4E7901FE" w:rsidR="00B21FE5" w:rsidRPr="00384049" w:rsidRDefault="003B0F0F"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07D9244" wp14:editId="156A87E9">
            <wp:extent cx="3070844" cy="259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22FFE55A" w:rsidR="00B21FE5" w:rsidRPr="00384049" w:rsidRDefault="00274A79" w:rsidP="0006463E">
      <w:pPr>
        <w:pStyle w:val="ListParagraph"/>
        <w:numPr>
          <w:ilvl w:val="0"/>
          <w:numId w:val="3"/>
        </w:numPr>
        <w:suppressAutoHyphens/>
        <w:spacing w:after="0"/>
        <w:rPr>
          <w:rFonts w:ascii="Arial" w:hAnsi="Arial" w:cs="Arial"/>
          <w:spacing w:val="-2"/>
        </w:rPr>
      </w:pPr>
      <w:r>
        <w:rPr>
          <w:rFonts w:ascii="Arial" w:hAnsi="Arial" w:cs="Arial"/>
          <w:spacing w:val="-2"/>
        </w:rPr>
        <w:t>Which of the following lists labels correctly the structures shown in the diagram?</w:t>
      </w:r>
    </w:p>
    <w:p w14:paraId="22879D0E" w14:textId="77777777" w:rsidR="004C5A09" w:rsidRPr="00384049" w:rsidRDefault="004C5A09" w:rsidP="004C5A09">
      <w:pPr>
        <w:pStyle w:val="ListParagraph"/>
        <w:suppressAutoHyphens/>
        <w:spacing w:after="0"/>
        <w:rPr>
          <w:rFonts w:ascii="Arial" w:hAnsi="Arial" w:cs="Arial"/>
          <w:spacing w:val="-2"/>
        </w:rPr>
      </w:pPr>
    </w:p>
    <w:p w14:paraId="346EC2DE" w14:textId="16973F13"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A =cerebrum, B= brain Stem,</w:t>
      </w:r>
    </w:p>
    <w:p w14:paraId="39D7C86C" w14:textId="015DDACC"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D =pituitary gland, F= thalamus</w:t>
      </w:r>
    </w:p>
    <w:p w14:paraId="1552AC69" w14:textId="1A4B2068"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 xml:space="preserve">E = medulla oblongata, </w:t>
      </w:r>
      <w:r w:rsidR="009A7FA5">
        <w:rPr>
          <w:rFonts w:ascii="Arial" w:hAnsi="Arial" w:cs="Arial"/>
          <w:spacing w:val="-2"/>
        </w:rPr>
        <w:t xml:space="preserve">C = </w:t>
      </w:r>
      <w:r w:rsidR="004C5A09" w:rsidRPr="00384049">
        <w:rPr>
          <w:rFonts w:ascii="Arial" w:hAnsi="Arial" w:cs="Arial"/>
          <w:spacing w:val="-2"/>
        </w:rPr>
        <w:t>anterior pituitary gland.</w:t>
      </w:r>
    </w:p>
    <w:p w14:paraId="77D439D0" w14:textId="24AF650E" w:rsidR="004C5A09" w:rsidRPr="001F0BF7" w:rsidRDefault="009A7FA5"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C = medulla oblongata, A = cerebellum</w:t>
      </w:r>
    </w:p>
    <w:p w14:paraId="5C209D97" w14:textId="66E96AD0" w:rsidR="004C5A09" w:rsidRPr="00384049" w:rsidRDefault="004C5A09" w:rsidP="004C5A09">
      <w:pPr>
        <w:pStyle w:val="ListParagraph"/>
        <w:suppressAutoHyphens/>
        <w:spacing w:after="0"/>
        <w:ind w:left="1440"/>
        <w:rPr>
          <w:rFonts w:ascii="Arial" w:hAnsi="Arial" w:cs="Arial"/>
          <w:spacing w:val="-2"/>
        </w:rPr>
      </w:pPr>
    </w:p>
    <w:p w14:paraId="0152C8EF" w14:textId="24BCC2A6" w:rsidR="004C5A09" w:rsidRPr="00384049" w:rsidRDefault="004C5A09" w:rsidP="004C5A09">
      <w:pPr>
        <w:pStyle w:val="ListParagraph"/>
        <w:suppressAutoHyphens/>
        <w:spacing w:after="0"/>
        <w:ind w:left="1440"/>
        <w:rPr>
          <w:rFonts w:ascii="Arial" w:hAnsi="Arial" w:cs="Arial"/>
          <w:spacing w:val="-2"/>
        </w:rPr>
      </w:pPr>
    </w:p>
    <w:p w14:paraId="255A732E" w14:textId="4859ABC0" w:rsidR="0071283E" w:rsidRPr="00384049" w:rsidRDefault="0071283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structure of the brain</w:t>
      </w:r>
      <w:r w:rsidR="005740F9" w:rsidRPr="00384049">
        <w:rPr>
          <w:rFonts w:ascii="Arial" w:hAnsi="Arial" w:cs="Arial"/>
          <w:spacing w:val="-2"/>
        </w:rPr>
        <w:t xml:space="preserve"> </w:t>
      </w:r>
      <w:r w:rsidR="009A7FA5">
        <w:rPr>
          <w:rFonts w:ascii="Arial" w:hAnsi="Arial" w:cs="Arial"/>
          <w:spacing w:val="-2"/>
        </w:rPr>
        <w:t>located at position F</w:t>
      </w:r>
      <w:r w:rsidRPr="00384049">
        <w:rPr>
          <w:rFonts w:ascii="Arial" w:hAnsi="Arial" w:cs="Arial"/>
          <w:spacing w:val="-2"/>
        </w:rPr>
        <w:t xml:space="preserve"> regulate</w:t>
      </w:r>
      <w:r w:rsidR="005740F9" w:rsidRPr="00384049">
        <w:rPr>
          <w:rFonts w:ascii="Arial" w:hAnsi="Arial" w:cs="Arial"/>
          <w:spacing w:val="-2"/>
        </w:rPr>
        <w:t>s</w:t>
      </w:r>
      <w:r w:rsidRPr="00384049">
        <w:rPr>
          <w:rFonts w:ascii="Arial" w:hAnsi="Arial" w:cs="Arial"/>
          <w:spacing w:val="-2"/>
        </w:rPr>
        <w:t xml:space="preserve"> which of the </w:t>
      </w:r>
      <w:r w:rsidR="005740F9" w:rsidRPr="00384049">
        <w:rPr>
          <w:rFonts w:ascii="Arial" w:hAnsi="Arial" w:cs="Arial"/>
          <w:spacing w:val="-2"/>
        </w:rPr>
        <w:t>following homeostatic processes?</w:t>
      </w:r>
    </w:p>
    <w:p w14:paraId="2B5FE96B" w14:textId="77777777" w:rsidR="005740F9" w:rsidRPr="00384049" w:rsidRDefault="005740F9" w:rsidP="005740F9">
      <w:pPr>
        <w:pStyle w:val="ListParagraph"/>
        <w:suppressAutoHyphens/>
        <w:spacing w:after="0"/>
        <w:rPr>
          <w:rFonts w:ascii="Arial" w:hAnsi="Arial" w:cs="Arial"/>
          <w:spacing w:val="-2"/>
        </w:rPr>
      </w:pPr>
    </w:p>
    <w:p w14:paraId="4D3F87D7" w14:textId="25B9D252" w:rsidR="005740F9" w:rsidRPr="001F0BF7" w:rsidRDefault="005740F9"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Thermoregulation and body fluid concentrations</w:t>
      </w:r>
    </w:p>
    <w:p w14:paraId="4DA05074" w14:textId="56CAA354"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Heart rate and breathing rate</w:t>
      </w:r>
    </w:p>
    <w:p w14:paraId="2DDD9F65" w14:textId="58BC1B9A"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Blood sugar levels and thermoregulation</w:t>
      </w:r>
    </w:p>
    <w:p w14:paraId="437BBE95" w14:textId="7DEA53AB"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Breathing rate and body fluid concentrations</w:t>
      </w:r>
    </w:p>
    <w:p w14:paraId="580C68DB" w14:textId="6AD6738A" w:rsidR="005740F9" w:rsidRPr="00384049" w:rsidRDefault="005740F9" w:rsidP="005740F9">
      <w:pPr>
        <w:pStyle w:val="ListParagraph"/>
        <w:suppressAutoHyphens/>
        <w:spacing w:after="0"/>
        <w:ind w:left="1440"/>
        <w:rPr>
          <w:rFonts w:ascii="Arial" w:hAnsi="Arial" w:cs="Arial"/>
          <w:spacing w:val="-2"/>
        </w:rPr>
      </w:pPr>
    </w:p>
    <w:p w14:paraId="401B65E6" w14:textId="77777777" w:rsidR="00883DC7" w:rsidRPr="00384049" w:rsidRDefault="00883DC7" w:rsidP="005740F9">
      <w:pPr>
        <w:pStyle w:val="ListParagraph"/>
        <w:suppressAutoHyphens/>
        <w:spacing w:after="0"/>
        <w:ind w:left="1440"/>
        <w:rPr>
          <w:rFonts w:ascii="Arial" w:hAnsi="Arial" w:cs="Arial"/>
          <w:spacing w:val="-2"/>
        </w:rPr>
      </w:pPr>
    </w:p>
    <w:p w14:paraId="5345A5BF" w14:textId="5CB1A02B" w:rsidR="004C5A09" w:rsidRPr="00384049" w:rsidRDefault="00D1634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Oxytocin, which is secreted from the posterior pituitary, is</w:t>
      </w:r>
    </w:p>
    <w:p w14:paraId="7B198ADF" w14:textId="77777777" w:rsidR="00D16349" w:rsidRPr="00384049" w:rsidRDefault="00D16349" w:rsidP="00D16349">
      <w:pPr>
        <w:pStyle w:val="ListParagraph"/>
        <w:suppressAutoHyphens/>
        <w:spacing w:after="0"/>
        <w:rPr>
          <w:rFonts w:ascii="Arial" w:hAnsi="Arial" w:cs="Arial"/>
          <w:spacing w:val="-2"/>
        </w:rPr>
      </w:pPr>
    </w:p>
    <w:p w14:paraId="38CF2F9F" w14:textId="277B9544"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transported from the hypothalamus by a complex network of capillaries.</w:t>
      </w:r>
    </w:p>
    <w:p w14:paraId="4B1A2732" w14:textId="6E96BC9C"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produced in specialised cells located in the posterior pituitary.</w:t>
      </w:r>
    </w:p>
    <w:p w14:paraId="39FE7DA5" w14:textId="7DCF920A" w:rsidR="00D16349" w:rsidRPr="001F0BF7" w:rsidRDefault="00D16349"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manufactured in special nerve cells in the hypothalamus.</w:t>
      </w:r>
    </w:p>
    <w:p w14:paraId="1EBDB05A" w14:textId="12B3781A" w:rsidR="00EE6EEF"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controlled by inhibiting and releasing factors.</w:t>
      </w:r>
    </w:p>
    <w:p w14:paraId="0A13266F" w14:textId="493B0573" w:rsidR="00D16349" w:rsidRDefault="00D16349" w:rsidP="00D16349">
      <w:pPr>
        <w:pStyle w:val="ListParagraph"/>
        <w:suppressAutoHyphens/>
        <w:spacing w:after="0"/>
        <w:ind w:left="1440"/>
        <w:rPr>
          <w:rFonts w:ascii="Arial" w:hAnsi="Arial" w:cs="Arial"/>
          <w:spacing w:val="-2"/>
        </w:rPr>
      </w:pPr>
    </w:p>
    <w:p w14:paraId="784CE08B" w14:textId="77777777" w:rsidR="003B0F0F" w:rsidRPr="00384049" w:rsidRDefault="003B0F0F" w:rsidP="00D16349">
      <w:pPr>
        <w:pStyle w:val="ListParagraph"/>
        <w:suppressAutoHyphens/>
        <w:spacing w:after="0"/>
        <w:ind w:left="1440"/>
        <w:rPr>
          <w:rFonts w:ascii="Arial" w:hAnsi="Arial" w:cs="Arial"/>
          <w:spacing w:val="-2"/>
        </w:rPr>
      </w:pPr>
    </w:p>
    <w:p w14:paraId="3F0DB11F" w14:textId="07D0F2DE" w:rsidR="00D16349" w:rsidRPr="00384049" w:rsidRDefault="00614BC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Synthetic hormones differ from natural hormones in all of the following ways except that they</w:t>
      </w:r>
    </w:p>
    <w:p w14:paraId="2631FC96" w14:textId="77777777" w:rsidR="00614BCE" w:rsidRPr="00384049" w:rsidRDefault="00614BCE" w:rsidP="00614BCE">
      <w:pPr>
        <w:pStyle w:val="ListParagraph"/>
        <w:suppressAutoHyphens/>
        <w:spacing w:after="0"/>
        <w:rPr>
          <w:rFonts w:ascii="Arial" w:hAnsi="Arial" w:cs="Arial"/>
          <w:spacing w:val="-2"/>
        </w:rPr>
      </w:pPr>
    </w:p>
    <w:p w14:paraId="6CEC34DE" w14:textId="22A2CEFB"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are chemically altered to form a different shape from their natural hormone.</w:t>
      </w:r>
    </w:p>
    <w:p w14:paraId="721C7CB7" w14:textId="1A620EF4"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are not metabolised </w:t>
      </w:r>
      <w:r w:rsidR="006B1C15" w:rsidRPr="00384049">
        <w:rPr>
          <w:rFonts w:ascii="Arial" w:hAnsi="Arial" w:cs="Arial"/>
          <w:spacing w:val="-2"/>
        </w:rPr>
        <w:t xml:space="preserve">as </w:t>
      </w:r>
      <w:r w:rsidRPr="00384049">
        <w:rPr>
          <w:rFonts w:ascii="Arial" w:hAnsi="Arial" w:cs="Arial"/>
          <w:spacing w:val="-2"/>
        </w:rPr>
        <w:t>efficiently in the body.</w:t>
      </w:r>
    </w:p>
    <w:p w14:paraId="6E488D65" w14:textId="211722E9"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can cause severe side effects.</w:t>
      </w:r>
    </w:p>
    <w:p w14:paraId="0FA318B8" w14:textId="6EEEE977" w:rsidR="00614BCE" w:rsidRPr="00384049" w:rsidRDefault="006B1C15"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act identically to the natural hormone they mimic</w:t>
      </w:r>
      <w:r w:rsidR="00DA03FB" w:rsidRPr="00384049">
        <w:rPr>
          <w:rFonts w:ascii="Arial" w:hAnsi="Arial" w:cs="Arial"/>
          <w:spacing w:val="-2"/>
        </w:rPr>
        <w:t>.</w:t>
      </w:r>
    </w:p>
    <w:p w14:paraId="5E7F6FF1" w14:textId="0C8EB6CD" w:rsidR="00883DC7" w:rsidRPr="00384049" w:rsidRDefault="00883DC7" w:rsidP="00883DC7">
      <w:pPr>
        <w:pStyle w:val="ListParagraph"/>
        <w:suppressAutoHyphens/>
        <w:spacing w:after="0"/>
        <w:ind w:left="1440"/>
        <w:rPr>
          <w:rFonts w:ascii="Arial" w:hAnsi="Arial" w:cs="Arial"/>
          <w:spacing w:val="-2"/>
        </w:rPr>
      </w:pPr>
    </w:p>
    <w:p w14:paraId="5A0784B4" w14:textId="77777777" w:rsidR="00883DC7" w:rsidRPr="00384049" w:rsidRDefault="00883DC7" w:rsidP="00883DC7">
      <w:pPr>
        <w:pStyle w:val="ListParagraph"/>
        <w:suppressAutoHyphens/>
        <w:spacing w:after="0"/>
        <w:ind w:left="1440"/>
        <w:rPr>
          <w:rFonts w:ascii="Arial" w:hAnsi="Arial" w:cs="Arial"/>
          <w:spacing w:val="-2"/>
        </w:rPr>
      </w:pPr>
    </w:p>
    <w:p w14:paraId="390351FC" w14:textId="11662ACE" w:rsidR="00DA03FB" w:rsidRPr="00384049" w:rsidRDefault="00BD0BDF"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types of neurons best describes a neuron that has one axon and one dendrite, with multiple branches at their ends?</w:t>
      </w:r>
    </w:p>
    <w:p w14:paraId="1784C99A" w14:textId="77777777" w:rsidR="00BD0BDF" w:rsidRPr="00384049" w:rsidRDefault="00BD0BDF" w:rsidP="00BD0BDF">
      <w:pPr>
        <w:pStyle w:val="ListParagraph"/>
        <w:suppressAutoHyphens/>
        <w:spacing w:after="0"/>
        <w:rPr>
          <w:rFonts w:ascii="Arial" w:hAnsi="Arial" w:cs="Arial"/>
          <w:spacing w:val="-2"/>
        </w:rPr>
      </w:pPr>
    </w:p>
    <w:p w14:paraId="250DF3F0" w14:textId="44E1F62C"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Multipolar</w:t>
      </w:r>
    </w:p>
    <w:p w14:paraId="2BADDB10" w14:textId="45F2B6C5" w:rsidR="00BD0BDF" w:rsidRPr="001F0BF7" w:rsidRDefault="00BD0BDF"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Bipolar</w:t>
      </w:r>
    </w:p>
    <w:p w14:paraId="07AAE0D7" w14:textId="5DCE1516"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Unipolar</w:t>
      </w:r>
    </w:p>
    <w:p w14:paraId="7EAC8EEA" w14:textId="3D7F7B69"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Pseudo-unipolar</w:t>
      </w:r>
    </w:p>
    <w:p w14:paraId="5EAE2E94" w14:textId="0ADCED61" w:rsidR="00BD0BDF" w:rsidRPr="00384049" w:rsidRDefault="00BD0BDF" w:rsidP="00BD0BDF">
      <w:pPr>
        <w:pStyle w:val="ListParagraph"/>
        <w:suppressAutoHyphens/>
        <w:spacing w:after="0"/>
        <w:ind w:left="1440"/>
        <w:rPr>
          <w:rFonts w:ascii="Arial" w:hAnsi="Arial" w:cs="Arial"/>
          <w:spacing w:val="-2"/>
        </w:rPr>
      </w:pPr>
    </w:p>
    <w:p w14:paraId="588B4AA0" w14:textId="77777777" w:rsidR="00BD0BDF" w:rsidRPr="00384049" w:rsidRDefault="00BD0BDF" w:rsidP="00BD0BDF">
      <w:pPr>
        <w:pStyle w:val="ListParagraph"/>
        <w:suppressAutoHyphens/>
        <w:spacing w:after="0"/>
        <w:ind w:left="1440"/>
        <w:rPr>
          <w:rFonts w:ascii="Arial" w:hAnsi="Arial" w:cs="Arial"/>
          <w:spacing w:val="-2"/>
        </w:rPr>
      </w:pPr>
    </w:p>
    <w:p w14:paraId="690EDC54" w14:textId="47F977DF" w:rsidR="00BD0BDF" w:rsidRPr="00384049" w:rsidRDefault="008E0DA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The vagus nerve connects the medulla oblongata to cardiac muscle. The </w:t>
      </w:r>
      <w:r w:rsidR="00C260CC" w:rsidRPr="00384049">
        <w:rPr>
          <w:rFonts w:ascii="Arial" w:hAnsi="Arial" w:cs="Arial"/>
          <w:spacing w:val="-2"/>
        </w:rPr>
        <w:t xml:space="preserve">vagus nerve is attributed to the </w:t>
      </w:r>
      <w:r w:rsidRPr="00384049">
        <w:rPr>
          <w:rFonts w:ascii="Arial" w:hAnsi="Arial" w:cs="Arial"/>
          <w:spacing w:val="-2"/>
        </w:rPr>
        <w:t xml:space="preserve">division of the nervous system </w:t>
      </w:r>
      <w:r w:rsidR="00C260CC" w:rsidRPr="00384049">
        <w:rPr>
          <w:rFonts w:ascii="Arial" w:hAnsi="Arial" w:cs="Arial"/>
          <w:spacing w:val="-2"/>
        </w:rPr>
        <w:t>known as the</w:t>
      </w:r>
    </w:p>
    <w:p w14:paraId="1A309FD1" w14:textId="77777777" w:rsidR="008E0DA2" w:rsidRPr="00384049" w:rsidRDefault="008E0DA2" w:rsidP="008E0DA2">
      <w:pPr>
        <w:pStyle w:val="ListParagraph"/>
        <w:suppressAutoHyphens/>
        <w:spacing w:after="0"/>
        <w:rPr>
          <w:rFonts w:ascii="Arial" w:hAnsi="Arial" w:cs="Arial"/>
          <w:spacing w:val="-2"/>
        </w:rPr>
      </w:pPr>
    </w:p>
    <w:p w14:paraId="31A83CCE" w14:textId="450AD162"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afferent nervous system.</w:t>
      </w:r>
    </w:p>
    <w:p w14:paraId="71E82061" w14:textId="77777777"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somatic nervous system.</w:t>
      </w:r>
    </w:p>
    <w:p w14:paraId="607279B8" w14:textId="77777777"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sensory nervous system.</w:t>
      </w:r>
    </w:p>
    <w:p w14:paraId="6FB6C9E2" w14:textId="151F03AA" w:rsidR="008E0DA2" w:rsidRPr="00384049" w:rsidRDefault="008E0DA2"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autonomic nervous system</w:t>
      </w:r>
      <w:r w:rsidRPr="00384049">
        <w:rPr>
          <w:rFonts w:ascii="Arial" w:hAnsi="Arial" w:cs="Arial"/>
          <w:spacing w:val="-2"/>
        </w:rPr>
        <w:t>.</w:t>
      </w:r>
    </w:p>
    <w:p w14:paraId="3E96B6A5" w14:textId="5EDF1609" w:rsidR="008E0DA2" w:rsidRPr="00384049" w:rsidRDefault="008E0DA2" w:rsidP="008E0DA2">
      <w:pPr>
        <w:pStyle w:val="ListParagraph"/>
        <w:suppressAutoHyphens/>
        <w:spacing w:after="0"/>
        <w:ind w:left="1440"/>
        <w:rPr>
          <w:rFonts w:ascii="Arial" w:hAnsi="Arial" w:cs="Arial"/>
          <w:spacing w:val="-2"/>
        </w:rPr>
      </w:pPr>
    </w:p>
    <w:p w14:paraId="2F5D420B" w14:textId="77777777" w:rsidR="008E0DA2" w:rsidRPr="00384049" w:rsidRDefault="008E0DA2" w:rsidP="008E0DA2">
      <w:pPr>
        <w:pStyle w:val="ListParagraph"/>
        <w:suppressAutoHyphens/>
        <w:spacing w:after="0"/>
        <w:ind w:left="1440"/>
        <w:rPr>
          <w:rFonts w:ascii="Arial" w:hAnsi="Arial" w:cs="Arial"/>
          <w:spacing w:val="-2"/>
        </w:rPr>
      </w:pPr>
    </w:p>
    <w:p w14:paraId="4B0F67D4" w14:textId="12A46D19" w:rsidR="008E0DA2" w:rsidRPr="00384049" w:rsidRDefault="008E0DA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 </w:t>
      </w:r>
      <w:r w:rsidR="004A24F8" w:rsidRPr="00384049">
        <w:rPr>
          <w:rFonts w:ascii="Arial" w:hAnsi="Arial" w:cs="Arial"/>
          <w:spacing w:val="-2"/>
        </w:rPr>
        <w:t>Which of the following is true of the nervous system and not of the endocrine system?</w:t>
      </w:r>
    </w:p>
    <w:p w14:paraId="48FA00C5" w14:textId="77777777" w:rsidR="004A24F8" w:rsidRPr="00384049" w:rsidRDefault="004A24F8" w:rsidP="004A24F8">
      <w:pPr>
        <w:pStyle w:val="ListParagraph"/>
        <w:suppressAutoHyphens/>
        <w:spacing w:after="0"/>
        <w:rPr>
          <w:rFonts w:ascii="Arial" w:hAnsi="Arial" w:cs="Arial"/>
          <w:spacing w:val="-2"/>
        </w:rPr>
      </w:pPr>
    </w:p>
    <w:p w14:paraId="72E7B229" w14:textId="77777777"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Use of chemicals to send messages</w:t>
      </w:r>
    </w:p>
    <w:p w14:paraId="289AD832" w14:textId="77777777"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Regulated by negative feedback mechanisms</w:t>
      </w:r>
    </w:p>
    <w:p w14:paraId="0583D34C" w14:textId="15E707BC" w:rsidR="004A24F8" w:rsidRPr="001F0BF7" w:rsidRDefault="004A24F8"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 xml:space="preserve">Responses are temporary and reversible </w:t>
      </w:r>
    </w:p>
    <w:p w14:paraId="5B207017" w14:textId="727C9939" w:rsidR="004A24F8" w:rsidRPr="00384049" w:rsidRDefault="00BB439A"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Cause changes in metabolic activities</w:t>
      </w:r>
    </w:p>
    <w:p w14:paraId="310F0CBB" w14:textId="04D04BB0" w:rsidR="00222182" w:rsidRPr="00384049" w:rsidRDefault="00222182" w:rsidP="00222182">
      <w:pPr>
        <w:pStyle w:val="ListParagraph"/>
        <w:suppressAutoHyphens/>
        <w:spacing w:after="0"/>
        <w:ind w:left="1440"/>
        <w:rPr>
          <w:rFonts w:ascii="Arial" w:hAnsi="Arial" w:cs="Arial"/>
          <w:spacing w:val="-2"/>
        </w:rPr>
      </w:pPr>
    </w:p>
    <w:p w14:paraId="45F449B9" w14:textId="77777777" w:rsidR="00222182" w:rsidRPr="00384049" w:rsidRDefault="00222182" w:rsidP="00222182">
      <w:pPr>
        <w:pStyle w:val="ListParagraph"/>
        <w:suppressAutoHyphens/>
        <w:spacing w:after="0"/>
        <w:ind w:left="1440"/>
        <w:rPr>
          <w:rFonts w:ascii="Arial" w:hAnsi="Arial" w:cs="Arial"/>
          <w:spacing w:val="-2"/>
        </w:rPr>
      </w:pPr>
    </w:p>
    <w:p w14:paraId="163083D9" w14:textId="2889DB6B" w:rsidR="00222182" w:rsidRPr="00384049" w:rsidRDefault="0022218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Any damage to tissues stimulates an inflammatory response. Which of the following statements is </w:t>
      </w:r>
      <w:r w:rsidRPr="005A2C5E">
        <w:rPr>
          <w:rFonts w:ascii="Arial" w:hAnsi="Arial" w:cs="Arial"/>
          <w:b/>
          <w:spacing w:val="-2"/>
        </w:rPr>
        <w:t>correct</w:t>
      </w:r>
      <w:r w:rsidRPr="00384049">
        <w:rPr>
          <w:rFonts w:ascii="Arial" w:hAnsi="Arial" w:cs="Arial"/>
          <w:spacing w:val="-2"/>
        </w:rPr>
        <w:t xml:space="preserve"> in regards to inflammation?</w:t>
      </w:r>
    </w:p>
    <w:p w14:paraId="3911EE30" w14:textId="77777777" w:rsidR="00222182" w:rsidRPr="00384049" w:rsidRDefault="00222182" w:rsidP="00222182">
      <w:pPr>
        <w:pStyle w:val="ListParagraph"/>
        <w:suppressAutoHyphens/>
        <w:spacing w:after="0"/>
        <w:rPr>
          <w:rFonts w:ascii="Arial" w:hAnsi="Arial" w:cs="Arial"/>
          <w:spacing w:val="-2"/>
        </w:rPr>
      </w:pPr>
    </w:p>
    <w:p w14:paraId="0573C4A8" w14:textId="06CD1382" w:rsidR="00222182" w:rsidRPr="001F0BF7" w:rsidRDefault="00534CC9"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Cytokines are released from m</w:t>
      </w:r>
      <w:r w:rsidR="00222182" w:rsidRPr="001F0BF7">
        <w:rPr>
          <w:rFonts w:ascii="Arial" w:hAnsi="Arial" w:cs="Arial"/>
          <w:spacing w:val="-2"/>
          <w:highlight w:val="yellow"/>
        </w:rPr>
        <w:t>ast cells to increase phagocytic activity</w:t>
      </w:r>
    </w:p>
    <w:p w14:paraId="22FAF8E1" w14:textId="4A03E5D9" w:rsidR="00222182" w:rsidRPr="00384049" w:rsidRDefault="0022218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Release of heparin increases the permeability of the capillaries </w:t>
      </w:r>
    </w:p>
    <w:p w14:paraId="39C337A7" w14:textId="3649D1E7" w:rsidR="00222182" w:rsidRPr="00384049" w:rsidRDefault="00C260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It brings about the stimulation of chemoreceptors.</w:t>
      </w:r>
    </w:p>
    <w:p w14:paraId="2B87BDFC" w14:textId="38E13E9C" w:rsidR="00222182" w:rsidRPr="00384049" w:rsidRDefault="0022218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Macrophages and leucocytes passively engulf pathogens by endocytosis</w:t>
      </w:r>
    </w:p>
    <w:p w14:paraId="342BBC77" w14:textId="27222EA3" w:rsidR="00534CC9" w:rsidRPr="00384049" w:rsidRDefault="00534CC9" w:rsidP="00534CC9">
      <w:pPr>
        <w:pStyle w:val="ListParagraph"/>
        <w:suppressAutoHyphens/>
        <w:spacing w:after="0"/>
        <w:ind w:left="1440"/>
        <w:rPr>
          <w:rFonts w:ascii="Arial" w:hAnsi="Arial" w:cs="Arial"/>
          <w:spacing w:val="-2"/>
        </w:rPr>
      </w:pPr>
    </w:p>
    <w:p w14:paraId="6563E54D" w14:textId="77777777" w:rsidR="00534CC9" w:rsidRPr="00384049" w:rsidRDefault="00534CC9" w:rsidP="00534CC9">
      <w:pPr>
        <w:pStyle w:val="ListParagraph"/>
        <w:suppressAutoHyphens/>
        <w:spacing w:after="0"/>
        <w:ind w:left="1440"/>
        <w:rPr>
          <w:rFonts w:ascii="Arial" w:hAnsi="Arial" w:cs="Arial"/>
          <w:spacing w:val="-2"/>
        </w:rPr>
      </w:pPr>
    </w:p>
    <w:p w14:paraId="717AF2D5" w14:textId="415E85C5" w:rsidR="0006041E" w:rsidRPr="00384049" w:rsidRDefault="005A514B"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Bioinformatics can be defined as the application of information technology to the study of evolutionary relationships at a </w:t>
      </w:r>
    </w:p>
    <w:p w14:paraId="623EA577" w14:textId="77777777" w:rsidR="005A514B" w:rsidRPr="00384049" w:rsidRDefault="005A514B" w:rsidP="005A514B">
      <w:pPr>
        <w:pStyle w:val="ListParagraph"/>
        <w:suppressAutoHyphens/>
        <w:spacing w:after="0"/>
        <w:rPr>
          <w:rFonts w:ascii="Arial" w:hAnsi="Arial" w:cs="Arial"/>
          <w:spacing w:val="-2"/>
        </w:rPr>
      </w:pPr>
    </w:p>
    <w:p w14:paraId="1679CDDD" w14:textId="52930DCC"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cellular level.</w:t>
      </w:r>
    </w:p>
    <w:p w14:paraId="2186CEC0" w14:textId="77777777" w:rsidR="005A514B" w:rsidRPr="00384049" w:rsidRDefault="005A514B"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molecular level</w:t>
      </w:r>
      <w:r w:rsidRPr="00384049">
        <w:rPr>
          <w:rFonts w:ascii="Arial" w:hAnsi="Arial" w:cs="Arial"/>
          <w:spacing w:val="-2"/>
        </w:rPr>
        <w:t>.</w:t>
      </w:r>
    </w:p>
    <w:p w14:paraId="6E8534D5" w14:textId="2CA5AEE4"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atomic level.</w:t>
      </w:r>
    </w:p>
    <w:p w14:paraId="6B3339C4" w14:textId="0F3FE503"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chemical level.</w:t>
      </w:r>
    </w:p>
    <w:p w14:paraId="7A2BF046" w14:textId="12B2FD14" w:rsidR="0006041E" w:rsidRPr="00384049" w:rsidRDefault="0071283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Which of the following pairs of chemoreceptor sites</w:t>
      </w:r>
      <w:r w:rsidR="0006041E" w:rsidRPr="00384049">
        <w:rPr>
          <w:rFonts w:ascii="Arial" w:hAnsi="Arial" w:cs="Arial"/>
          <w:spacing w:val="-2"/>
        </w:rPr>
        <w:t xml:space="preserve"> are stimulated by low levels of oxygen?</w:t>
      </w:r>
    </w:p>
    <w:p w14:paraId="7035538A" w14:textId="77777777" w:rsidR="0006041E" w:rsidRPr="00384049" w:rsidRDefault="0006041E" w:rsidP="0006041E">
      <w:pPr>
        <w:pStyle w:val="ListParagraph"/>
        <w:suppressAutoHyphens/>
        <w:spacing w:after="0"/>
        <w:rPr>
          <w:rFonts w:ascii="Arial" w:hAnsi="Arial" w:cs="Arial"/>
          <w:spacing w:val="-2"/>
        </w:rPr>
      </w:pPr>
    </w:p>
    <w:p w14:paraId="4111B5B2" w14:textId="0B37F9D2" w:rsidR="0006041E" w:rsidRPr="001F0BF7" w:rsidRDefault="0006041E"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Aortic and carotid bodies.</w:t>
      </w:r>
    </w:p>
    <w:p w14:paraId="7D77AE40" w14:textId="64E56869"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Central and peripheral chemoreceptors</w:t>
      </w:r>
      <w:r w:rsidR="005A514B" w:rsidRPr="00384049">
        <w:rPr>
          <w:rFonts w:ascii="Arial" w:hAnsi="Arial" w:cs="Arial"/>
          <w:spacing w:val="-2"/>
        </w:rPr>
        <w:t>.</w:t>
      </w:r>
    </w:p>
    <w:p w14:paraId="1E88C564" w14:textId="6B462AD9"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Peripheral chemoreceptors and the respiratory centre.</w:t>
      </w:r>
    </w:p>
    <w:p w14:paraId="7DE6AA55" w14:textId="0FB09925"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Receptors in the medulla oblongata and </w:t>
      </w:r>
      <w:r w:rsidR="0071283E" w:rsidRPr="00384049">
        <w:rPr>
          <w:rFonts w:ascii="Arial" w:hAnsi="Arial" w:cs="Arial"/>
          <w:spacing w:val="-2"/>
        </w:rPr>
        <w:t>nasal passages.</w:t>
      </w:r>
    </w:p>
    <w:p w14:paraId="24340A4D" w14:textId="77777777" w:rsidR="00C260CC" w:rsidRPr="00384049" w:rsidRDefault="00C260CC" w:rsidP="004177E7">
      <w:pPr>
        <w:suppressAutoHyphens/>
        <w:spacing w:after="0"/>
        <w:rPr>
          <w:rFonts w:ascii="Arial" w:hAnsi="Arial" w:cs="Arial"/>
        </w:rPr>
      </w:pPr>
    </w:p>
    <w:p w14:paraId="69F0A88C" w14:textId="77777777" w:rsidR="00C260CC" w:rsidRPr="00384049" w:rsidRDefault="00C260CC" w:rsidP="004177E7">
      <w:pPr>
        <w:suppressAutoHyphens/>
        <w:spacing w:after="0"/>
        <w:rPr>
          <w:rFonts w:ascii="Arial" w:hAnsi="Arial" w:cs="Arial"/>
        </w:rPr>
      </w:pPr>
    </w:p>
    <w:p w14:paraId="2864452D" w14:textId="53EA98B1" w:rsidR="004177E7" w:rsidRPr="00384049" w:rsidRDefault="004177E7" w:rsidP="004177E7">
      <w:pPr>
        <w:suppressAutoHyphens/>
        <w:spacing w:after="0"/>
        <w:rPr>
          <w:rFonts w:ascii="Arial" w:hAnsi="Arial" w:cs="Arial"/>
          <w:spacing w:val="-2"/>
        </w:rPr>
      </w:pPr>
      <w:r w:rsidRPr="00384049">
        <w:rPr>
          <w:rFonts w:ascii="Arial" w:hAnsi="Arial" w:cs="Arial"/>
        </w:rPr>
        <w:t xml:space="preserve">Question </w:t>
      </w:r>
      <w:r w:rsidR="0071283E" w:rsidRPr="00384049">
        <w:rPr>
          <w:rFonts w:ascii="Arial" w:hAnsi="Arial" w:cs="Arial"/>
        </w:rPr>
        <w:t>2</w:t>
      </w:r>
      <w:r w:rsidR="005740F9" w:rsidRPr="00384049">
        <w:rPr>
          <w:rFonts w:ascii="Arial" w:hAnsi="Arial" w:cs="Arial"/>
        </w:rPr>
        <w:t>1</w:t>
      </w:r>
      <w:r w:rsidR="0071283E" w:rsidRPr="00384049">
        <w:rPr>
          <w:rFonts w:ascii="Arial" w:hAnsi="Arial" w:cs="Arial"/>
        </w:rPr>
        <w:t xml:space="preserve"> to 2</w:t>
      </w:r>
      <w:r w:rsidR="005740F9" w:rsidRPr="00384049">
        <w:rPr>
          <w:rFonts w:ascii="Arial" w:hAnsi="Arial" w:cs="Arial"/>
        </w:rPr>
        <w:t>2</w:t>
      </w:r>
      <w:r w:rsidRPr="00384049">
        <w:rPr>
          <w:rFonts w:ascii="Arial" w:hAnsi="Arial" w:cs="Arial"/>
        </w:rPr>
        <w:t xml:space="preserve"> refers to the graph shown below.</w:t>
      </w:r>
    </w:p>
    <w:p w14:paraId="1AD95865" w14:textId="083DBB58" w:rsidR="00BB439A" w:rsidRPr="00384049" w:rsidRDefault="00BB439A" w:rsidP="00BB439A">
      <w:pPr>
        <w:pStyle w:val="ListParagraph"/>
        <w:suppressAutoHyphens/>
        <w:spacing w:after="0"/>
        <w:ind w:left="1440"/>
        <w:rPr>
          <w:rFonts w:ascii="Arial" w:hAnsi="Arial" w:cs="Arial"/>
          <w:spacing w:val="-2"/>
        </w:rPr>
      </w:pPr>
    </w:p>
    <w:p w14:paraId="4348C136" w14:textId="3B0AA4EA" w:rsidR="004177E7" w:rsidRPr="00384049" w:rsidRDefault="004177E7" w:rsidP="004177E7">
      <w:pPr>
        <w:pStyle w:val="ListParagraph"/>
        <w:suppressAutoHyphens/>
        <w:spacing w:after="0"/>
        <w:ind w:left="0"/>
        <w:jc w:val="center"/>
        <w:rPr>
          <w:rFonts w:ascii="Arial" w:hAnsi="Arial" w:cs="Arial"/>
          <w:spacing w:val="-2"/>
        </w:rPr>
      </w:pPr>
      <w:r w:rsidRPr="00384049">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80B28A" w14:textId="15A94859" w:rsidR="00BB439A" w:rsidRPr="00384049" w:rsidRDefault="004177E7"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Given the information in the graph, how many years old is a sample when 35% of potassium-40 is remaining?</w:t>
      </w:r>
    </w:p>
    <w:p w14:paraId="1CA83CBB" w14:textId="77777777" w:rsidR="004177E7" w:rsidRPr="00384049" w:rsidRDefault="004177E7" w:rsidP="004177E7">
      <w:pPr>
        <w:pStyle w:val="ListParagraph"/>
        <w:suppressAutoHyphens/>
        <w:spacing w:after="0"/>
        <w:rPr>
          <w:rFonts w:ascii="Arial" w:hAnsi="Arial" w:cs="Arial"/>
          <w:spacing w:val="-2"/>
        </w:rPr>
      </w:pPr>
    </w:p>
    <w:p w14:paraId="2224C853" w14:textId="1A394167"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2.6 billion years old</w:t>
      </w:r>
    </w:p>
    <w:p w14:paraId="486C237B" w14:textId="44D7B418" w:rsidR="004177E7" w:rsidRPr="001F0BF7" w:rsidRDefault="004177E7"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1.9 billion years old</w:t>
      </w:r>
    </w:p>
    <w:p w14:paraId="462EC213" w14:textId="4E0885CB" w:rsidR="002B2C5B" w:rsidRPr="00384049" w:rsidRDefault="00C260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1.3 billion years old</w:t>
      </w:r>
    </w:p>
    <w:p w14:paraId="0F51E7FF" w14:textId="26BA71B0" w:rsidR="004177E7" w:rsidRPr="00384049" w:rsidRDefault="004177E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1.0</w:t>
      </w:r>
      <w:r w:rsidR="002B2C5B" w:rsidRPr="00384049">
        <w:rPr>
          <w:rFonts w:ascii="Arial" w:hAnsi="Arial" w:cs="Arial"/>
          <w:spacing w:val="-2"/>
        </w:rPr>
        <w:t xml:space="preserve"> billion years old</w:t>
      </w:r>
    </w:p>
    <w:p w14:paraId="59A8225C" w14:textId="61FCADA4" w:rsidR="002B2C5B" w:rsidRPr="00384049" w:rsidRDefault="002B2C5B" w:rsidP="002B2C5B">
      <w:pPr>
        <w:pStyle w:val="ListParagraph"/>
        <w:suppressAutoHyphens/>
        <w:spacing w:after="0"/>
        <w:ind w:left="1440"/>
        <w:rPr>
          <w:rFonts w:ascii="Arial" w:hAnsi="Arial" w:cs="Arial"/>
          <w:spacing w:val="-2"/>
        </w:rPr>
      </w:pPr>
    </w:p>
    <w:p w14:paraId="359E6271" w14:textId="77777777" w:rsidR="002B2C5B" w:rsidRPr="00384049" w:rsidRDefault="002B2C5B" w:rsidP="002B2C5B">
      <w:pPr>
        <w:pStyle w:val="ListParagraph"/>
        <w:suppressAutoHyphens/>
        <w:spacing w:after="0"/>
        <w:ind w:left="1440"/>
        <w:rPr>
          <w:rFonts w:ascii="Arial" w:hAnsi="Arial" w:cs="Arial"/>
          <w:spacing w:val="-2"/>
        </w:rPr>
      </w:pPr>
    </w:p>
    <w:p w14:paraId="3648BFA3" w14:textId="77777777" w:rsidR="002B2C5B" w:rsidRPr="00384049" w:rsidRDefault="002B2C5B"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384049" w:rsidRDefault="002B2C5B" w:rsidP="002B2C5B">
      <w:pPr>
        <w:pStyle w:val="ListParagraph"/>
        <w:suppressAutoHyphens/>
        <w:spacing w:after="0"/>
        <w:rPr>
          <w:rFonts w:ascii="Arial" w:hAnsi="Arial" w:cs="Arial"/>
          <w:spacing w:val="-2"/>
        </w:rPr>
      </w:pPr>
    </w:p>
    <w:p w14:paraId="53256533" w14:textId="7D1D9B6E"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Fossils older th</w:t>
      </w:r>
      <w:r w:rsidR="00C260CC" w:rsidRPr="00384049">
        <w:rPr>
          <w:rFonts w:ascii="Arial" w:hAnsi="Arial" w:cs="Arial"/>
          <w:spacing w:val="-2"/>
        </w:rPr>
        <w:t>an 100 000 years have too much p</w:t>
      </w:r>
      <w:r w:rsidRPr="00384049">
        <w:rPr>
          <w:rFonts w:ascii="Arial" w:hAnsi="Arial" w:cs="Arial"/>
          <w:spacing w:val="-2"/>
        </w:rPr>
        <w:t>otassium contamination from environmental disasters for accurate measurement.</w:t>
      </w:r>
    </w:p>
    <w:p w14:paraId="5CA83A87" w14:textId="723E5B98" w:rsidR="002B2C5B" w:rsidRPr="001F0BF7" w:rsidRDefault="002B2C5B"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The ha</w:t>
      </w:r>
      <w:r w:rsidR="0003240E" w:rsidRPr="001F0BF7">
        <w:rPr>
          <w:rFonts w:ascii="Arial" w:hAnsi="Arial" w:cs="Arial"/>
          <w:spacing w:val="-2"/>
          <w:highlight w:val="yellow"/>
        </w:rPr>
        <w:t>lf-life of potassium-40</w:t>
      </w:r>
      <w:r w:rsidRPr="001F0BF7">
        <w:rPr>
          <w:rFonts w:ascii="Arial" w:hAnsi="Arial" w:cs="Arial"/>
          <w:spacing w:val="-2"/>
          <w:highlight w:val="yellow"/>
        </w:rPr>
        <w:t xml:space="preserve"> is long and so, at 100 000 years, there is too little </w:t>
      </w:r>
      <w:r w:rsidR="00413185" w:rsidRPr="001F0BF7">
        <w:rPr>
          <w:rFonts w:ascii="Arial" w:hAnsi="Arial" w:cs="Arial"/>
          <w:spacing w:val="-2"/>
          <w:highlight w:val="yellow"/>
        </w:rPr>
        <w:t>argon-40</w:t>
      </w:r>
      <w:r w:rsidRPr="001F0BF7">
        <w:rPr>
          <w:rFonts w:ascii="Arial" w:hAnsi="Arial" w:cs="Arial"/>
          <w:spacing w:val="-2"/>
          <w:highlight w:val="yellow"/>
        </w:rPr>
        <w:t xml:space="preserve"> to measure.</w:t>
      </w:r>
    </w:p>
    <w:p w14:paraId="3CDA478D" w14:textId="5CBAC90C"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 proportion of potassium in the rock is not know</w:t>
      </w:r>
      <w:r w:rsidR="0071283E" w:rsidRPr="00384049">
        <w:rPr>
          <w:rFonts w:ascii="Arial" w:hAnsi="Arial" w:cs="Arial"/>
          <w:spacing w:val="-2"/>
        </w:rPr>
        <w:t>n</w:t>
      </w:r>
      <w:r w:rsidRPr="00384049">
        <w:rPr>
          <w:rFonts w:ascii="Arial" w:hAnsi="Arial" w:cs="Arial"/>
          <w:spacing w:val="-2"/>
        </w:rPr>
        <w:t xml:space="preserve"> beyond 100 000 years ago.</w:t>
      </w:r>
    </w:p>
    <w:p w14:paraId="2217170C" w14:textId="12EA7621"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After 100 000 years, there is too little potassium left in the rock</w:t>
      </w:r>
      <w:r w:rsidR="005A514B" w:rsidRPr="00384049">
        <w:rPr>
          <w:rFonts w:ascii="Arial" w:hAnsi="Arial" w:cs="Arial"/>
          <w:spacing w:val="-2"/>
        </w:rPr>
        <w:t>.</w:t>
      </w:r>
    </w:p>
    <w:p w14:paraId="32FD7FFC" w14:textId="0E1EE307" w:rsidR="002B2C5B" w:rsidRPr="00384049" w:rsidRDefault="002B2C5B" w:rsidP="002B2C5B">
      <w:pPr>
        <w:pStyle w:val="ListParagraph"/>
        <w:suppressAutoHyphens/>
        <w:spacing w:after="0"/>
        <w:ind w:left="1440"/>
        <w:rPr>
          <w:rFonts w:ascii="Arial" w:hAnsi="Arial" w:cs="Arial"/>
          <w:spacing w:val="-2"/>
        </w:rPr>
      </w:pPr>
    </w:p>
    <w:p w14:paraId="51F83392" w14:textId="77777777" w:rsidR="002B2C5B" w:rsidRPr="00384049" w:rsidRDefault="002B2C5B" w:rsidP="002B2C5B">
      <w:pPr>
        <w:pStyle w:val="ListParagraph"/>
        <w:suppressAutoHyphens/>
        <w:spacing w:after="0"/>
        <w:ind w:left="1440"/>
        <w:rPr>
          <w:rFonts w:ascii="Arial" w:hAnsi="Arial" w:cs="Arial"/>
          <w:spacing w:val="-2"/>
        </w:rPr>
      </w:pPr>
    </w:p>
    <w:p w14:paraId="4A49EC7A" w14:textId="77777777" w:rsidR="00861FA4" w:rsidRPr="00384049" w:rsidRDefault="00861FA4" w:rsidP="00861FA4">
      <w:pPr>
        <w:pStyle w:val="ListParagraph"/>
        <w:suppressAutoHyphens/>
        <w:spacing w:after="0"/>
        <w:ind w:left="1440"/>
        <w:rPr>
          <w:rFonts w:ascii="Arial" w:hAnsi="Arial" w:cs="Arial"/>
          <w:spacing w:val="-2"/>
        </w:rPr>
      </w:pPr>
    </w:p>
    <w:p w14:paraId="0B0EEFB7" w14:textId="56832DE3" w:rsidR="00861FA4" w:rsidRPr="00384049" w:rsidRDefault="008224CC"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type of immunity gained by a foetus through the placenta during pregnancy is known as</w:t>
      </w:r>
    </w:p>
    <w:p w14:paraId="01844A0A" w14:textId="77777777" w:rsidR="008224CC" w:rsidRPr="00384049" w:rsidRDefault="008224CC" w:rsidP="008224CC">
      <w:pPr>
        <w:pStyle w:val="ListParagraph"/>
        <w:suppressAutoHyphens/>
        <w:spacing w:after="0"/>
        <w:rPr>
          <w:rFonts w:ascii="Arial" w:hAnsi="Arial" w:cs="Arial"/>
          <w:spacing w:val="-2"/>
        </w:rPr>
      </w:pPr>
    </w:p>
    <w:p w14:paraId="1E7EF922" w14:textId="4326595D" w:rsidR="008224CC" w:rsidRPr="00384049" w:rsidRDefault="008224CC" w:rsidP="0006463E">
      <w:pPr>
        <w:pStyle w:val="ListParagraph"/>
        <w:numPr>
          <w:ilvl w:val="1"/>
          <w:numId w:val="3"/>
        </w:numPr>
        <w:suppressAutoHyphens/>
        <w:spacing w:after="0"/>
        <w:rPr>
          <w:rFonts w:ascii="Arial" w:hAnsi="Arial" w:cs="Arial"/>
          <w:spacing w:val="-2"/>
        </w:rPr>
      </w:pPr>
      <w:r w:rsidRPr="001F0BF7">
        <w:rPr>
          <w:rFonts w:ascii="Arial" w:hAnsi="Arial" w:cs="Arial"/>
          <w:spacing w:val="-2"/>
          <w:highlight w:val="yellow"/>
        </w:rPr>
        <w:t>natural, passive immunity</w:t>
      </w:r>
      <w:r w:rsidRPr="00384049">
        <w:rPr>
          <w:rFonts w:ascii="Arial" w:hAnsi="Arial" w:cs="Arial"/>
          <w:spacing w:val="-2"/>
        </w:rPr>
        <w:t>.</w:t>
      </w:r>
    </w:p>
    <w:p w14:paraId="313F23B8" w14:textId="06C71682"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natural, active immunity.</w:t>
      </w:r>
    </w:p>
    <w:p w14:paraId="1EB725BD" w14:textId="34EEFA3C"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artificial, passive immunity.</w:t>
      </w:r>
    </w:p>
    <w:p w14:paraId="4F02A5AA" w14:textId="7AD1D7FE" w:rsidR="008224CC"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artificial, active immunity.</w:t>
      </w:r>
    </w:p>
    <w:p w14:paraId="4053C8CC" w14:textId="77777777" w:rsidR="009A7FA5" w:rsidRDefault="009A7FA5" w:rsidP="009A7FA5">
      <w:pPr>
        <w:suppressAutoHyphens/>
        <w:spacing w:after="0"/>
        <w:rPr>
          <w:rFonts w:ascii="Arial" w:hAnsi="Arial" w:cs="Arial"/>
          <w:spacing w:val="-2"/>
        </w:rPr>
      </w:pPr>
    </w:p>
    <w:p w14:paraId="6E52CC04" w14:textId="6A9229E8" w:rsidR="009A7FA5" w:rsidRPr="009A7FA5" w:rsidRDefault="009A7FA5" w:rsidP="0006463E">
      <w:pPr>
        <w:pStyle w:val="ListParagraph"/>
        <w:numPr>
          <w:ilvl w:val="0"/>
          <w:numId w:val="3"/>
        </w:numPr>
        <w:tabs>
          <w:tab w:val="left" w:pos="709"/>
          <w:tab w:val="right" w:pos="1134"/>
        </w:tabs>
        <w:spacing w:after="120" w:line="276" w:lineRule="auto"/>
        <w:rPr>
          <w:rFonts w:ascii="Arial" w:hAnsi="Arial" w:cs="Goudy Old Style"/>
        </w:rPr>
      </w:pPr>
      <w:r w:rsidRPr="009A7FA5">
        <w:rPr>
          <w:rFonts w:ascii="Arial" w:hAnsi="Arial" w:cs="Goudy Old Style"/>
        </w:rPr>
        <w:t>Within a small population, changes in gene frequencies that occur due to chance events are is known as</w:t>
      </w:r>
    </w:p>
    <w:p w14:paraId="7969AC10" w14:textId="77777777" w:rsidR="009A7FA5" w:rsidRPr="004F5441" w:rsidRDefault="009A7FA5" w:rsidP="009A7FA5">
      <w:pPr>
        <w:pStyle w:val="ListParagraph"/>
        <w:tabs>
          <w:tab w:val="left" w:pos="709"/>
          <w:tab w:val="right" w:pos="1134"/>
        </w:tabs>
        <w:spacing w:after="120" w:line="276" w:lineRule="auto"/>
        <w:rPr>
          <w:rFonts w:ascii="Arial" w:hAnsi="Arial" w:cs="Goudy Old Style"/>
        </w:rPr>
      </w:pPr>
    </w:p>
    <w:p w14:paraId="65FAD054" w14:textId="77777777" w:rsidR="009A7FA5" w:rsidRPr="004F5441"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m</w:t>
      </w:r>
      <w:r w:rsidRPr="004F5441">
        <w:rPr>
          <w:rFonts w:ascii="Arial" w:hAnsi="Arial" w:cs="Goudy Old Style"/>
        </w:rPr>
        <w:t>utation.</w:t>
      </w:r>
    </w:p>
    <w:p w14:paraId="621723B8" w14:textId="77777777" w:rsidR="009A7FA5" w:rsidRPr="004F5441"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n</w:t>
      </w:r>
      <w:r w:rsidRPr="004F5441">
        <w:rPr>
          <w:rFonts w:ascii="Arial" w:hAnsi="Arial" w:cs="Goudy Old Style"/>
        </w:rPr>
        <w:t>atural selection.</w:t>
      </w:r>
    </w:p>
    <w:p w14:paraId="2749C9FA" w14:textId="77777777" w:rsidR="00E853EA"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s</w:t>
      </w:r>
      <w:r w:rsidRPr="004F5441">
        <w:rPr>
          <w:rFonts w:ascii="Arial" w:hAnsi="Arial" w:cs="Goudy Old Style"/>
        </w:rPr>
        <w:t>exual selection.</w:t>
      </w:r>
    </w:p>
    <w:p w14:paraId="3FC504FA" w14:textId="54D6531C" w:rsidR="009A7FA5" w:rsidRPr="001F0BF7" w:rsidRDefault="009A7FA5" w:rsidP="0006463E">
      <w:pPr>
        <w:pStyle w:val="ListParagraph"/>
        <w:numPr>
          <w:ilvl w:val="1"/>
          <w:numId w:val="3"/>
        </w:numPr>
        <w:tabs>
          <w:tab w:val="left" w:pos="709"/>
          <w:tab w:val="right" w:pos="1134"/>
        </w:tabs>
        <w:spacing w:after="120" w:line="276" w:lineRule="auto"/>
        <w:rPr>
          <w:rFonts w:ascii="Arial" w:hAnsi="Arial" w:cs="Goudy Old Style"/>
          <w:highlight w:val="yellow"/>
        </w:rPr>
      </w:pPr>
      <w:r w:rsidRPr="001F0BF7">
        <w:rPr>
          <w:rFonts w:ascii="Arial" w:hAnsi="Arial" w:cs="Goudy Old Style"/>
          <w:highlight w:val="yellow"/>
        </w:rPr>
        <w:t>genetic drift</w:t>
      </w:r>
    </w:p>
    <w:p w14:paraId="55EB3F9C" w14:textId="6FD2B7FE" w:rsidR="00C02E69" w:rsidRPr="00384049" w:rsidRDefault="00C02E69" w:rsidP="00C02E69">
      <w:pPr>
        <w:suppressAutoHyphens/>
        <w:spacing w:after="0"/>
      </w:pPr>
    </w:p>
    <w:p w14:paraId="01E98470" w14:textId="77777777" w:rsidR="00C02E69" w:rsidRPr="00384049" w:rsidRDefault="00C02E69" w:rsidP="00C02E69">
      <w:pPr>
        <w:suppressAutoHyphens/>
        <w:spacing w:after="0"/>
      </w:pPr>
    </w:p>
    <w:p w14:paraId="132040D4" w14:textId="62BDEDF4" w:rsidR="00C02E69" w:rsidRPr="00384049" w:rsidRDefault="00C02E69" w:rsidP="00C02E69">
      <w:pPr>
        <w:suppressAutoHyphens/>
        <w:spacing w:after="0"/>
        <w:rPr>
          <w:rFonts w:ascii="Arial" w:hAnsi="Arial" w:cs="Arial"/>
        </w:rPr>
      </w:pPr>
      <w:r w:rsidRPr="00384049">
        <w:rPr>
          <w:rFonts w:ascii="Arial" w:hAnsi="Arial" w:cs="Arial"/>
        </w:rPr>
        <w:t>Question 25 refers to the diagram below.</w:t>
      </w:r>
    </w:p>
    <w:p w14:paraId="2B5E8C3F" w14:textId="77777777" w:rsidR="00C02E69" w:rsidRPr="00384049" w:rsidRDefault="00C02E69" w:rsidP="00C02E69">
      <w:pPr>
        <w:suppressAutoHyphens/>
        <w:spacing w:after="0"/>
        <w:rPr>
          <w:rFonts w:ascii="Arial" w:hAnsi="Arial" w:cs="Arial"/>
          <w:spacing w:val="-2"/>
        </w:rPr>
      </w:pPr>
    </w:p>
    <w:p w14:paraId="205EA6A9" w14:textId="2DD472DF" w:rsidR="008224CC" w:rsidRPr="00384049" w:rsidRDefault="00EE1E89" w:rsidP="00C02E69">
      <w:pPr>
        <w:pStyle w:val="ListParagraph"/>
        <w:suppressAutoHyphens/>
        <w:spacing w:after="0"/>
        <w:ind w:left="0"/>
        <w:jc w:val="center"/>
        <w:rPr>
          <w:rFonts w:ascii="Arial" w:hAnsi="Arial" w:cs="Arial"/>
          <w:spacing w:val="-2"/>
        </w:rPr>
      </w:pPr>
      <w:r>
        <w:rPr>
          <w:rFonts w:ascii="Arial" w:hAnsi="Arial" w:cs="Arial"/>
          <w:b/>
          <w:noProof/>
          <w:color w:val="FF0000"/>
          <w:spacing w:val="-2"/>
          <w:lang w:eastAsia="en-AU"/>
        </w:rPr>
        <w:drawing>
          <wp:inline distT="0" distB="0" distL="0" distR="0" wp14:anchorId="4A47A6C3" wp14:editId="39D557D7">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384049" w:rsidRDefault="00C02E69" w:rsidP="008224CC">
      <w:pPr>
        <w:pStyle w:val="ListParagraph"/>
        <w:suppressAutoHyphens/>
        <w:spacing w:after="0"/>
        <w:ind w:left="1440"/>
        <w:rPr>
          <w:rFonts w:ascii="Arial" w:hAnsi="Arial" w:cs="Arial"/>
          <w:spacing w:val="-2"/>
        </w:rPr>
      </w:pPr>
    </w:p>
    <w:p w14:paraId="6F978392" w14:textId="36400E9E" w:rsidR="008224CC" w:rsidRPr="00384049" w:rsidRDefault="00C02E6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type of mutation depicted above is known as</w:t>
      </w:r>
    </w:p>
    <w:p w14:paraId="4AF002DF" w14:textId="77777777" w:rsidR="00C02E69" w:rsidRPr="00384049" w:rsidRDefault="00C02E69" w:rsidP="00C02E69">
      <w:pPr>
        <w:pStyle w:val="ListParagraph"/>
        <w:suppressAutoHyphens/>
        <w:spacing w:after="0"/>
        <w:rPr>
          <w:rFonts w:ascii="Arial" w:hAnsi="Arial" w:cs="Arial"/>
          <w:spacing w:val="-2"/>
        </w:rPr>
      </w:pPr>
    </w:p>
    <w:p w14:paraId="6E550C16" w14:textId="3B20372B" w:rsidR="00C02E69"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deletion.</w:t>
      </w:r>
    </w:p>
    <w:p w14:paraId="52166F63" w14:textId="28B126A1"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an inversion.</w:t>
      </w:r>
    </w:p>
    <w:p w14:paraId="2F23C4A8" w14:textId="1184827E" w:rsidR="00FB5DC3" w:rsidRPr="001F0BF7" w:rsidRDefault="00FB5DC3"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a duplication.</w:t>
      </w:r>
    </w:p>
    <w:p w14:paraId="238EE97A" w14:textId="72E0C39B"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translocation.</w:t>
      </w:r>
    </w:p>
    <w:p w14:paraId="33BD0347" w14:textId="46532E65" w:rsidR="00FB5DC3" w:rsidRPr="00384049" w:rsidRDefault="00FB5DC3" w:rsidP="00FB5DC3">
      <w:pPr>
        <w:pStyle w:val="ListParagraph"/>
        <w:suppressAutoHyphens/>
        <w:spacing w:after="0"/>
        <w:ind w:left="1440"/>
        <w:rPr>
          <w:rFonts w:ascii="Arial" w:hAnsi="Arial" w:cs="Arial"/>
          <w:spacing w:val="-2"/>
        </w:rPr>
      </w:pPr>
    </w:p>
    <w:p w14:paraId="0027C2B8" w14:textId="77777777" w:rsidR="00FB5DC3" w:rsidRPr="00384049" w:rsidRDefault="00FB5DC3" w:rsidP="00FB5DC3">
      <w:pPr>
        <w:pStyle w:val="ListParagraph"/>
        <w:suppressAutoHyphens/>
        <w:spacing w:after="0"/>
        <w:ind w:left="1440"/>
        <w:rPr>
          <w:rFonts w:ascii="Arial" w:hAnsi="Arial" w:cs="Arial"/>
          <w:spacing w:val="-2"/>
        </w:rPr>
      </w:pPr>
    </w:p>
    <w:p w14:paraId="1DBE9C80" w14:textId="60E47585" w:rsidR="00FB5DC3" w:rsidRPr="00384049" w:rsidRDefault="00361D6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Survival of the fittest occurs when the environment acts on the</w:t>
      </w:r>
      <w:r w:rsidR="00D12E8E" w:rsidRPr="00384049">
        <w:rPr>
          <w:rFonts w:ascii="Arial" w:hAnsi="Arial" w:cs="Arial"/>
          <w:spacing w:val="-2"/>
        </w:rPr>
        <w:t xml:space="preserve"> </w:t>
      </w:r>
      <w:r w:rsidRPr="00384049">
        <w:rPr>
          <w:rFonts w:ascii="Arial" w:hAnsi="Arial" w:cs="Arial"/>
          <w:spacing w:val="-2"/>
        </w:rPr>
        <w:t>individual</w:t>
      </w:r>
      <w:r w:rsidR="00D1120D">
        <w:rPr>
          <w:rFonts w:ascii="Arial" w:hAnsi="Arial" w:cs="Arial"/>
          <w:spacing w:val="-2"/>
        </w:rPr>
        <w:t>’</w:t>
      </w:r>
      <w:r w:rsidRPr="00384049">
        <w:rPr>
          <w:rFonts w:ascii="Arial" w:hAnsi="Arial" w:cs="Arial"/>
          <w:spacing w:val="-2"/>
        </w:rPr>
        <w:t>s</w:t>
      </w:r>
    </w:p>
    <w:p w14:paraId="578A717D" w14:textId="77777777" w:rsidR="00D572A7" w:rsidRPr="00384049" w:rsidRDefault="00D572A7" w:rsidP="00D572A7">
      <w:pPr>
        <w:pStyle w:val="ListParagraph"/>
        <w:suppressAutoHyphens/>
        <w:spacing w:after="0"/>
        <w:rPr>
          <w:rFonts w:ascii="Arial" w:hAnsi="Arial" w:cs="Arial"/>
          <w:spacing w:val="-2"/>
        </w:rPr>
      </w:pPr>
    </w:p>
    <w:p w14:paraId="0DEDED38" w14:textId="28FBDD04"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genotype.</w:t>
      </w:r>
    </w:p>
    <w:p w14:paraId="615A9F85" w14:textId="191BFDBD"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allel</w:t>
      </w:r>
      <w:r w:rsidR="00361D69" w:rsidRPr="00384049">
        <w:rPr>
          <w:rFonts w:ascii="Arial" w:hAnsi="Arial" w:cs="Arial"/>
          <w:spacing w:val="-2"/>
        </w:rPr>
        <w:t>es</w:t>
      </w:r>
      <w:r w:rsidRPr="00384049">
        <w:rPr>
          <w:rFonts w:ascii="Arial" w:hAnsi="Arial" w:cs="Arial"/>
          <w:spacing w:val="-2"/>
        </w:rPr>
        <w:t>.</w:t>
      </w:r>
    </w:p>
    <w:p w14:paraId="7EF8B4B7" w14:textId="1DBDEA23" w:rsidR="00D572A7" w:rsidRPr="001F0BF7" w:rsidRDefault="00D572A7"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phenotype.</w:t>
      </w:r>
    </w:p>
    <w:p w14:paraId="19CBFD8F" w14:textId="385146EB" w:rsidR="00D572A7" w:rsidRPr="00384049" w:rsidRDefault="00361D6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genotype and phenotype.</w:t>
      </w:r>
    </w:p>
    <w:p w14:paraId="602F8C95" w14:textId="78029938" w:rsidR="009300B1" w:rsidRPr="00384049" w:rsidRDefault="009300B1" w:rsidP="009300B1">
      <w:pPr>
        <w:suppressAutoHyphens/>
        <w:spacing w:after="0"/>
        <w:rPr>
          <w:rFonts w:ascii="Arial" w:hAnsi="Arial" w:cs="Arial"/>
          <w:spacing w:val="-2"/>
        </w:rPr>
      </w:pPr>
    </w:p>
    <w:p w14:paraId="3B8D8AA6" w14:textId="22A65007" w:rsidR="009300B1" w:rsidRPr="00384049" w:rsidRDefault="009300B1" w:rsidP="009300B1">
      <w:pPr>
        <w:suppressAutoHyphens/>
        <w:spacing w:after="0"/>
        <w:rPr>
          <w:rFonts w:ascii="Arial" w:hAnsi="Arial" w:cs="Arial"/>
          <w:spacing w:val="-2"/>
        </w:rPr>
      </w:pPr>
      <w:r w:rsidRPr="00384049">
        <w:rPr>
          <w:rFonts w:ascii="Arial" w:hAnsi="Arial" w:cs="Arial"/>
          <w:spacing w:val="-2"/>
        </w:rPr>
        <w:t xml:space="preserve">Question </w:t>
      </w:r>
      <w:r w:rsidR="001762FA" w:rsidRPr="00384049">
        <w:rPr>
          <w:rFonts w:ascii="Arial" w:hAnsi="Arial" w:cs="Arial"/>
          <w:spacing w:val="-2"/>
        </w:rPr>
        <w:t>27</w:t>
      </w:r>
      <w:r w:rsidRPr="00384049">
        <w:rPr>
          <w:rFonts w:ascii="Arial" w:hAnsi="Arial" w:cs="Arial"/>
          <w:spacing w:val="-2"/>
        </w:rPr>
        <w:t xml:space="preserve"> refers to the diagram below that represents the theory of evolution by natural selection of a population for dark colouration.</w:t>
      </w:r>
    </w:p>
    <w:p w14:paraId="7DF253BF" w14:textId="1E27DEF1" w:rsidR="009300B1" w:rsidRPr="00384049" w:rsidRDefault="009300B1" w:rsidP="009300B1">
      <w:pPr>
        <w:suppressAutoHyphens/>
        <w:spacing w:after="0"/>
        <w:rPr>
          <w:rFonts w:ascii="Arial" w:hAnsi="Arial" w:cs="Arial"/>
          <w:spacing w:val="-2"/>
        </w:rPr>
      </w:pPr>
    </w:p>
    <w:p w14:paraId="7AA07F91" w14:textId="1C4AA631" w:rsidR="009300B1" w:rsidRPr="00384049" w:rsidRDefault="009300B1" w:rsidP="009300B1">
      <w:pPr>
        <w:suppressAutoHyphens/>
        <w:spacing w:after="0"/>
        <w:jc w:val="center"/>
        <w:rPr>
          <w:rFonts w:ascii="Arial" w:hAnsi="Arial" w:cs="Arial"/>
          <w:spacing w:val="-2"/>
        </w:rPr>
      </w:pPr>
      <w:r w:rsidRPr="00384049">
        <w:rPr>
          <w:rFonts w:ascii="Arial" w:hAnsi="Arial" w:cs="Arial"/>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384049" w:rsidRDefault="009300B1" w:rsidP="009300B1">
      <w:pPr>
        <w:suppressAutoHyphens/>
        <w:spacing w:after="0"/>
        <w:jc w:val="center"/>
        <w:rPr>
          <w:rFonts w:ascii="Arial" w:hAnsi="Arial" w:cs="Arial"/>
          <w:spacing w:val="-2"/>
        </w:rPr>
      </w:pPr>
    </w:p>
    <w:p w14:paraId="237A85E5" w14:textId="796DAB8A" w:rsidR="00D572A7" w:rsidRPr="00384049" w:rsidRDefault="009300B1"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principles of evolution through natural selection does Step 2 of the diagram illustrate?</w:t>
      </w:r>
    </w:p>
    <w:p w14:paraId="7D999E1F" w14:textId="77777777" w:rsidR="009300B1" w:rsidRPr="00384049" w:rsidRDefault="009300B1" w:rsidP="009300B1">
      <w:pPr>
        <w:pStyle w:val="ListParagraph"/>
        <w:suppressAutoHyphens/>
        <w:spacing w:after="0"/>
        <w:rPr>
          <w:rFonts w:ascii="Arial" w:hAnsi="Arial" w:cs="Arial"/>
          <w:spacing w:val="-2"/>
        </w:rPr>
      </w:pPr>
    </w:p>
    <w:p w14:paraId="2901DDA5" w14:textId="5BEEB681" w:rsidR="009300B1" w:rsidRPr="001F0BF7" w:rsidRDefault="009300B1" w:rsidP="0006463E">
      <w:pPr>
        <w:pStyle w:val="ListParagraph"/>
        <w:numPr>
          <w:ilvl w:val="1"/>
          <w:numId w:val="3"/>
        </w:numPr>
        <w:suppressAutoHyphens/>
        <w:spacing w:after="0"/>
        <w:rPr>
          <w:rFonts w:ascii="Arial" w:hAnsi="Arial" w:cs="Arial"/>
          <w:spacing w:val="-2"/>
          <w:highlight w:val="yellow"/>
        </w:rPr>
      </w:pPr>
      <w:r w:rsidRPr="001F0BF7">
        <w:rPr>
          <w:rFonts w:ascii="Arial" w:hAnsi="Arial" w:cs="Arial"/>
          <w:spacing w:val="-2"/>
          <w:highlight w:val="yellow"/>
        </w:rPr>
        <w:t>Survival of the fittest occurs, where better suited individuals survive</w:t>
      </w:r>
      <w:r w:rsidR="00C260CC" w:rsidRPr="001F0BF7">
        <w:rPr>
          <w:rFonts w:ascii="Arial" w:hAnsi="Arial" w:cs="Arial"/>
          <w:spacing w:val="-2"/>
          <w:highlight w:val="yellow"/>
        </w:rPr>
        <w:t>.</w:t>
      </w:r>
    </w:p>
    <w:p w14:paraId="27AF9000" w14:textId="59CCC867"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Favourable characteristics are passed onto the next generation</w:t>
      </w:r>
      <w:r w:rsidR="00C260CC" w:rsidRPr="00384049">
        <w:rPr>
          <w:rFonts w:ascii="Arial" w:hAnsi="Arial" w:cs="Arial"/>
          <w:spacing w:val="-2"/>
        </w:rPr>
        <w:t>.</w:t>
      </w:r>
    </w:p>
    <w:p w14:paraId="31953D3A" w14:textId="51734FD1"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There is variation of characteristics within a species</w:t>
      </w:r>
      <w:r w:rsidR="00C260CC" w:rsidRPr="00384049">
        <w:rPr>
          <w:rFonts w:ascii="Arial" w:hAnsi="Arial" w:cs="Arial"/>
          <w:spacing w:val="-2"/>
        </w:rPr>
        <w:t>.</w:t>
      </w:r>
    </w:p>
    <w:p w14:paraId="6435403F" w14:textId="1951347D"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More offspring of a species are produced than can be supported</w:t>
      </w:r>
      <w:r w:rsidR="00C260CC" w:rsidRPr="00384049">
        <w:rPr>
          <w:rFonts w:ascii="Arial" w:hAnsi="Arial" w:cs="Arial"/>
          <w:spacing w:val="-2"/>
        </w:rPr>
        <w:t>.</w:t>
      </w:r>
    </w:p>
    <w:p w14:paraId="5ABE0DE2" w14:textId="3E9B5189" w:rsidR="009300B1" w:rsidRPr="00384049" w:rsidRDefault="009300B1" w:rsidP="009300B1">
      <w:pPr>
        <w:pStyle w:val="ListParagraph"/>
        <w:suppressAutoHyphens/>
        <w:spacing w:after="0"/>
        <w:ind w:left="1440"/>
        <w:rPr>
          <w:rFonts w:ascii="Arial" w:hAnsi="Arial" w:cs="Arial"/>
          <w:spacing w:val="-2"/>
        </w:rPr>
      </w:pPr>
    </w:p>
    <w:p w14:paraId="6793D37A" w14:textId="77777777" w:rsidR="009300B1" w:rsidRPr="00384049" w:rsidRDefault="009300B1" w:rsidP="009300B1">
      <w:pPr>
        <w:pStyle w:val="ListParagraph"/>
        <w:suppressAutoHyphens/>
        <w:spacing w:after="0"/>
        <w:ind w:left="1440"/>
        <w:rPr>
          <w:rFonts w:ascii="Arial" w:hAnsi="Arial" w:cs="Arial"/>
          <w:spacing w:val="-2"/>
        </w:rPr>
      </w:pPr>
    </w:p>
    <w:p w14:paraId="37E51B9C" w14:textId="092B67B6" w:rsidR="00875151" w:rsidRPr="004F5441" w:rsidRDefault="00875151" w:rsidP="00875151">
      <w:p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 xml:space="preserve">Question </w:t>
      </w:r>
      <w:r>
        <w:rPr>
          <w:rFonts w:ascii="Arial" w:hAnsi="Arial" w:cs="Goudy Old Style"/>
          <w:color w:val="000000"/>
        </w:rPr>
        <w:t>2</w:t>
      </w:r>
      <w:r w:rsidRPr="004F5441">
        <w:rPr>
          <w:rFonts w:ascii="Arial" w:hAnsi="Arial" w:cs="Goudy Old Style"/>
          <w:color w:val="000000"/>
        </w:rPr>
        <w:t>8 refers the diagrams below.</w:t>
      </w:r>
    </w:p>
    <w:p w14:paraId="6B60FFEB" w14:textId="77777777" w:rsidR="00875151" w:rsidRPr="004F5441" w:rsidRDefault="00875151" w:rsidP="00875151">
      <w:pPr>
        <w:tabs>
          <w:tab w:val="left" w:pos="709"/>
          <w:tab w:val="right" w:pos="1134"/>
        </w:tabs>
        <w:spacing w:after="120" w:line="276" w:lineRule="auto"/>
        <w:rPr>
          <w:rFonts w:ascii="Arial" w:hAnsi="Arial" w:cs="Goudy Old Style"/>
          <w:color w:val="000000"/>
        </w:rPr>
      </w:pPr>
    </w:p>
    <w:p w14:paraId="0346C8D2" w14:textId="77777777" w:rsidR="00875151" w:rsidRPr="004F5441" w:rsidRDefault="00875151" w:rsidP="00875151">
      <w:pPr>
        <w:tabs>
          <w:tab w:val="left" w:pos="709"/>
          <w:tab w:val="right" w:pos="1134"/>
        </w:tabs>
        <w:spacing w:after="120" w:line="276" w:lineRule="auto"/>
        <w:rPr>
          <w:rFonts w:ascii="Arial" w:hAnsi="Arial" w:cs="Goudy Old Style"/>
          <w:color w:val="000000"/>
        </w:rPr>
      </w:pPr>
      <w:r w:rsidRPr="004F5441">
        <w:rPr>
          <w:rFonts w:ascii="Arial" w:hAnsi="Arial" w:cs="Goudy Old Style"/>
          <w:noProof/>
          <w:color w:val="000000"/>
          <w:lang w:eastAsia="en-AU"/>
        </w:rPr>
        <w:drawing>
          <wp:inline distT="0" distB="0" distL="0" distR="0" wp14:anchorId="6AE21AE9" wp14:editId="7F2F44CB">
            <wp:extent cx="3232298" cy="1107374"/>
            <wp:effectExtent l="0" t="0" r="6350" b="0"/>
            <wp:docPr id="22" name="Picture 22" descr="C:\Users\alanak\Downloads\FMIB_51869_Blindfish_of_the_Mammoth_Cave,_Amblyopsis_spelaeus_(De_Kay),_Mammoth_Cave,_Kentuc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ak\Downloads\FMIB_51869_Blindfish_of_the_Mammoth_Cave,_Amblyopsis_spelaeus_(De_Kay),_Mammoth_Cave,_Kentucky.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1871" cy="1110654"/>
                    </a:xfrm>
                    <a:prstGeom prst="rect">
                      <a:avLst/>
                    </a:prstGeom>
                    <a:noFill/>
                    <a:ln>
                      <a:noFill/>
                    </a:ln>
                  </pic:spPr>
                </pic:pic>
              </a:graphicData>
            </a:graphic>
          </wp:inline>
        </w:drawing>
      </w:r>
      <w:r w:rsidRPr="004F5441">
        <w:rPr>
          <w:noProof/>
          <w:lang w:eastAsia="en-AU"/>
        </w:rPr>
        <w:drawing>
          <wp:inline distT="0" distB="0" distL="0" distR="0" wp14:anchorId="536F0C2B" wp14:editId="6632A12A">
            <wp:extent cx="1802648" cy="1070989"/>
            <wp:effectExtent l="0" t="0" r="7620" b="0"/>
            <wp:docPr id="23" name="Picture 23" descr="File:FMIB 51388 Top Minnow Gambusia affinis 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FMIB 51388 Top Minnow Gambusia affinis Male.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0771" cy="1105521"/>
                    </a:xfrm>
                    <a:prstGeom prst="rect">
                      <a:avLst/>
                    </a:prstGeom>
                    <a:noFill/>
                    <a:ln>
                      <a:noFill/>
                    </a:ln>
                  </pic:spPr>
                </pic:pic>
              </a:graphicData>
            </a:graphic>
          </wp:inline>
        </w:drawing>
      </w:r>
    </w:p>
    <w:p w14:paraId="4D92C9E0" w14:textId="77777777" w:rsidR="00875151" w:rsidRPr="004F5441" w:rsidRDefault="00875151" w:rsidP="00875151">
      <w:pPr>
        <w:tabs>
          <w:tab w:val="left" w:pos="709"/>
          <w:tab w:val="right" w:pos="1134"/>
        </w:tabs>
        <w:spacing w:after="120" w:line="276" w:lineRule="auto"/>
        <w:rPr>
          <w:rFonts w:ascii="Arial" w:hAnsi="Arial" w:cs="Goudy Old Style"/>
          <w:color w:val="000000"/>
        </w:rPr>
      </w:pPr>
    </w:p>
    <w:p w14:paraId="135768F4" w14:textId="7B597181" w:rsidR="00875151" w:rsidRPr="00875151" w:rsidRDefault="00875151" w:rsidP="0006463E">
      <w:pPr>
        <w:pStyle w:val="ListParagraph"/>
        <w:numPr>
          <w:ilvl w:val="0"/>
          <w:numId w:val="14"/>
        </w:numPr>
        <w:tabs>
          <w:tab w:val="left" w:pos="709"/>
          <w:tab w:val="right" w:pos="1134"/>
        </w:tabs>
        <w:spacing w:after="120" w:line="276" w:lineRule="auto"/>
        <w:rPr>
          <w:rFonts w:ascii="Arial" w:hAnsi="Arial" w:cs="Goudy Old Style"/>
          <w:color w:val="000000"/>
        </w:rPr>
      </w:pPr>
      <w:r w:rsidRPr="00875151">
        <w:rPr>
          <w:rFonts w:ascii="Arial" w:hAnsi="Arial" w:cs="Goudy Old Style"/>
          <w:color w:val="000000"/>
        </w:rPr>
        <w:t>The Cave Fish and the Minnow are related species, but the cave fish is blind. What type of comparative study is best represented by this example?</w:t>
      </w:r>
    </w:p>
    <w:p w14:paraId="1B620334" w14:textId="77777777" w:rsidR="00875151" w:rsidRPr="004F5441" w:rsidRDefault="00875151" w:rsidP="00875151">
      <w:pPr>
        <w:pStyle w:val="ListParagraph"/>
        <w:tabs>
          <w:tab w:val="left" w:pos="709"/>
          <w:tab w:val="right" w:pos="1134"/>
        </w:tabs>
        <w:spacing w:after="120" w:line="276" w:lineRule="auto"/>
        <w:rPr>
          <w:rFonts w:ascii="Arial" w:hAnsi="Arial" w:cs="Goudy Old Style"/>
          <w:color w:val="000000"/>
        </w:rPr>
      </w:pPr>
    </w:p>
    <w:p w14:paraId="1A219BF6" w14:textId="047FEE9F" w:rsidR="00875151" w:rsidRPr="001F0BF7" w:rsidRDefault="00875151" w:rsidP="001F0BF7">
      <w:pPr>
        <w:pStyle w:val="ListParagraph"/>
        <w:numPr>
          <w:ilvl w:val="0"/>
          <w:numId w:val="18"/>
        </w:numPr>
        <w:tabs>
          <w:tab w:val="left" w:pos="709"/>
          <w:tab w:val="right" w:pos="1134"/>
        </w:tabs>
        <w:spacing w:after="120" w:line="276" w:lineRule="auto"/>
        <w:rPr>
          <w:rFonts w:ascii="Arial" w:hAnsi="Arial" w:cs="Goudy Old Style"/>
          <w:color w:val="000000"/>
        </w:rPr>
      </w:pPr>
      <w:r w:rsidRPr="001F0BF7">
        <w:rPr>
          <w:rFonts w:ascii="Arial" w:hAnsi="Arial" w:cs="Goudy Old Style"/>
          <w:color w:val="000000"/>
        </w:rPr>
        <w:t>Embryology</w:t>
      </w:r>
    </w:p>
    <w:p w14:paraId="1668FD71" w14:textId="0B7D1CF2" w:rsidR="00875151" w:rsidRPr="001F0BF7" w:rsidRDefault="00875151" w:rsidP="001F0BF7">
      <w:pPr>
        <w:pStyle w:val="ListParagraph"/>
        <w:numPr>
          <w:ilvl w:val="0"/>
          <w:numId w:val="18"/>
        </w:numPr>
        <w:tabs>
          <w:tab w:val="left" w:pos="709"/>
          <w:tab w:val="right" w:pos="1134"/>
        </w:tabs>
        <w:spacing w:after="120" w:line="276" w:lineRule="auto"/>
        <w:rPr>
          <w:rFonts w:ascii="Arial" w:hAnsi="Arial" w:cs="Goudy Old Style"/>
          <w:color w:val="000000"/>
        </w:rPr>
      </w:pPr>
      <w:r w:rsidRPr="001F0BF7">
        <w:rPr>
          <w:rFonts w:ascii="Arial" w:hAnsi="Arial" w:cs="Goudy Old Style"/>
          <w:color w:val="000000"/>
        </w:rPr>
        <w:t>Homologous Structures</w:t>
      </w:r>
    </w:p>
    <w:p w14:paraId="54CFA00E" w14:textId="7A5AD093" w:rsidR="00875151" w:rsidRPr="001F0BF7" w:rsidRDefault="00875151" w:rsidP="001F0BF7">
      <w:pPr>
        <w:pStyle w:val="ListParagraph"/>
        <w:numPr>
          <w:ilvl w:val="0"/>
          <w:numId w:val="18"/>
        </w:numPr>
        <w:tabs>
          <w:tab w:val="left" w:pos="709"/>
          <w:tab w:val="right" w:pos="1134"/>
        </w:tabs>
        <w:spacing w:after="120" w:line="276" w:lineRule="auto"/>
        <w:rPr>
          <w:rFonts w:ascii="Arial" w:hAnsi="Arial" w:cs="Goudy Old Style"/>
          <w:color w:val="000000"/>
          <w:highlight w:val="yellow"/>
        </w:rPr>
      </w:pPr>
      <w:r w:rsidRPr="001F0BF7">
        <w:rPr>
          <w:rFonts w:ascii="Arial" w:hAnsi="Arial" w:cs="Goudy Old Style"/>
          <w:color w:val="000000"/>
          <w:highlight w:val="yellow"/>
        </w:rPr>
        <w:t>Vestigial Organs</w:t>
      </w:r>
    </w:p>
    <w:p w14:paraId="3C3C2848" w14:textId="66FAA9CD" w:rsidR="00875151" w:rsidRPr="001F0BF7" w:rsidRDefault="00875151" w:rsidP="001F0BF7">
      <w:pPr>
        <w:pStyle w:val="ListParagraph"/>
        <w:numPr>
          <w:ilvl w:val="0"/>
          <w:numId w:val="18"/>
        </w:numPr>
        <w:tabs>
          <w:tab w:val="left" w:pos="709"/>
          <w:tab w:val="right" w:pos="1134"/>
        </w:tabs>
        <w:spacing w:after="120" w:line="276" w:lineRule="auto"/>
        <w:rPr>
          <w:rFonts w:ascii="Arial" w:hAnsi="Arial" w:cs="Goudy Old Style"/>
          <w:color w:val="000000"/>
        </w:rPr>
      </w:pPr>
      <w:r w:rsidRPr="001F0BF7">
        <w:rPr>
          <w:rFonts w:ascii="Arial" w:hAnsi="Arial" w:cs="Goudy Old Style"/>
          <w:color w:val="000000"/>
        </w:rPr>
        <w:t>Comparative Anatomy</w:t>
      </w:r>
    </w:p>
    <w:p w14:paraId="41C780B5" w14:textId="181010CA" w:rsidR="009300B1" w:rsidRDefault="009300B1" w:rsidP="009300B1">
      <w:pPr>
        <w:pStyle w:val="ListParagraph"/>
        <w:suppressAutoHyphens/>
        <w:spacing w:after="0"/>
        <w:ind w:left="1440"/>
        <w:rPr>
          <w:rFonts w:ascii="Arial" w:hAnsi="Arial" w:cs="Arial"/>
          <w:spacing w:val="-2"/>
        </w:rPr>
      </w:pPr>
    </w:p>
    <w:p w14:paraId="3CF2570A" w14:textId="77777777" w:rsidR="00274A79" w:rsidRDefault="00274A79" w:rsidP="009300B1">
      <w:pPr>
        <w:pStyle w:val="ListParagraph"/>
        <w:suppressAutoHyphens/>
        <w:spacing w:after="0"/>
        <w:ind w:left="1440"/>
        <w:rPr>
          <w:rFonts w:ascii="Arial" w:hAnsi="Arial" w:cs="Arial"/>
          <w:spacing w:val="-2"/>
        </w:rPr>
      </w:pPr>
    </w:p>
    <w:p w14:paraId="3801FF7D" w14:textId="77777777" w:rsidR="00274A79" w:rsidRPr="00384049" w:rsidRDefault="00274A79" w:rsidP="009300B1">
      <w:pPr>
        <w:pStyle w:val="ListParagraph"/>
        <w:suppressAutoHyphens/>
        <w:spacing w:after="0"/>
        <w:ind w:left="1440"/>
        <w:rPr>
          <w:rFonts w:ascii="Arial" w:hAnsi="Arial" w:cs="Arial"/>
          <w:spacing w:val="-2"/>
        </w:rPr>
      </w:pPr>
    </w:p>
    <w:p w14:paraId="3B60DF30" w14:textId="77777777" w:rsidR="009300B1" w:rsidRPr="00384049" w:rsidRDefault="009300B1" w:rsidP="009300B1">
      <w:pPr>
        <w:pStyle w:val="ListParagraph"/>
        <w:suppressAutoHyphens/>
        <w:spacing w:after="0"/>
        <w:ind w:left="1440"/>
        <w:rPr>
          <w:rFonts w:ascii="Arial" w:hAnsi="Arial" w:cs="Arial"/>
          <w:spacing w:val="-2"/>
        </w:rPr>
      </w:pPr>
    </w:p>
    <w:p w14:paraId="6A10EEA1" w14:textId="10E12FE3" w:rsidR="009300B1" w:rsidRPr="00875151" w:rsidRDefault="00C260CC" w:rsidP="0006463E">
      <w:pPr>
        <w:pStyle w:val="ListParagraph"/>
        <w:numPr>
          <w:ilvl w:val="0"/>
          <w:numId w:val="14"/>
        </w:numPr>
        <w:suppressAutoHyphens/>
        <w:spacing w:after="0"/>
        <w:rPr>
          <w:rFonts w:ascii="Arial" w:hAnsi="Arial" w:cs="Arial"/>
          <w:spacing w:val="-2"/>
        </w:rPr>
      </w:pPr>
      <w:r w:rsidRPr="00875151">
        <w:rPr>
          <w:rFonts w:ascii="Arial" w:hAnsi="Arial" w:cs="Arial"/>
          <w:spacing w:val="-2"/>
        </w:rPr>
        <w:lastRenderedPageBreak/>
        <w:t>The h</w:t>
      </w:r>
      <w:r w:rsidR="0036586B" w:rsidRPr="00875151">
        <w:rPr>
          <w:rFonts w:ascii="Arial" w:hAnsi="Arial" w:cs="Arial"/>
          <w:spacing w:val="-2"/>
        </w:rPr>
        <w:t>eights</w:t>
      </w:r>
      <w:r w:rsidRPr="00875151">
        <w:rPr>
          <w:rFonts w:ascii="Arial" w:hAnsi="Arial" w:cs="Arial"/>
          <w:spacing w:val="-2"/>
        </w:rPr>
        <w:t xml:space="preserve"> of the </w:t>
      </w:r>
      <w:r w:rsidR="00BC5AC3">
        <w:rPr>
          <w:rFonts w:ascii="Arial" w:hAnsi="Arial" w:cs="Arial"/>
          <w:spacing w:val="-2"/>
        </w:rPr>
        <w:t>11</w:t>
      </w:r>
      <w:r w:rsidR="0036586B" w:rsidRPr="00875151">
        <w:rPr>
          <w:rFonts w:ascii="Arial" w:hAnsi="Arial" w:cs="Arial"/>
          <w:spacing w:val="-2"/>
        </w:rPr>
        <w:t xml:space="preserve"> students in the class were measured in centimetres and are shown below.</w:t>
      </w:r>
    </w:p>
    <w:p w14:paraId="52203D2C" w14:textId="0B63059F" w:rsidR="0036586B" w:rsidRPr="00384049" w:rsidRDefault="0036586B" w:rsidP="0036586B">
      <w:pPr>
        <w:pStyle w:val="ListParagraph"/>
        <w:suppressAutoHyphens/>
        <w:spacing w:after="0"/>
        <w:rPr>
          <w:rFonts w:ascii="Arial" w:hAnsi="Arial" w:cs="Arial"/>
          <w:spacing w:val="-2"/>
        </w:rPr>
      </w:pPr>
    </w:p>
    <w:p w14:paraId="70DB67BF" w14:textId="5DCA9409" w:rsidR="0036586B" w:rsidRPr="00384049" w:rsidRDefault="0036586B" w:rsidP="0036586B">
      <w:pPr>
        <w:pStyle w:val="ListParagraph"/>
        <w:suppressAutoHyphens/>
        <w:spacing w:after="0"/>
        <w:jc w:val="center"/>
        <w:rPr>
          <w:rFonts w:ascii="Arial" w:hAnsi="Arial" w:cs="Arial"/>
          <w:spacing w:val="-2"/>
        </w:rPr>
      </w:pPr>
      <w:r w:rsidRPr="00384049">
        <w:rPr>
          <w:rFonts w:ascii="Arial" w:hAnsi="Arial" w:cs="Arial"/>
          <w:spacing w:val="-2"/>
        </w:rPr>
        <w:t xml:space="preserve">134 </w:t>
      </w:r>
      <w:r w:rsidRPr="00384049">
        <w:rPr>
          <w:rFonts w:ascii="Arial" w:hAnsi="Arial" w:cs="Arial"/>
          <w:spacing w:val="-2"/>
        </w:rPr>
        <w:tab/>
        <w:t>135</w:t>
      </w:r>
      <w:r w:rsidRPr="00384049">
        <w:rPr>
          <w:rFonts w:ascii="Arial" w:hAnsi="Arial" w:cs="Arial"/>
          <w:spacing w:val="-2"/>
        </w:rPr>
        <w:tab/>
        <w:t>124</w:t>
      </w:r>
      <w:r w:rsidRPr="00384049">
        <w:rPr>
          <w:rFonts w:ascii="Arial" w:hAnsi="Arial" w:cs="Arial"/>
          <w:spacing w:val="-2"/>
        </w:rPr>
        <w:tab/>
        <w:t>138</w:t>
      </w:r>
      <w:r w:rsidRPr="00384049">
        <w:rPr>
          <w:rFonts w:ascii="Arial" w:hAnsi="Arial" w:cs="Arial"/>
          <w:spacing w:val="-2"/>
        </w:rPr>
        <w:tab/>
        <w:t>142</w:t>
      </w:r>
      <w:r w:rsidRPr="00384049">
        <w:rPr>
          <w:rFonts w:ascii="Arial" w:hAnsi="Arial" w:cs="Arial"/>
          <w:spacing w:val="-2"/>
        </w:rPr>
        <w:tab/>
        <w:t>129</w:t>
      </w:r>
      <w:r w:rsidRPr="00384049">
        <w:rPr>
          <w:rFonts w:ascii="Arial" w:hAnsi="Arial" w:cs="Arial"/>
          <w:spacing w:val="-2"/>
        </w:rPr>
        <w:tab/>
        <w:t>131</w:t>
      </w:r>
      <w:r w:rsidRPr="00384049">
        <w:rPr>
          <w:rFonts w:ascii="Arial" w:hAnsi="Arial" w:cs="Arial"/>
          <w:spacing w:val="-2"/>
        </w:rPr>
        <w:tab/>
        <w:t>128</w:t>
      </w:r>
      <w:r w:rsidRPr="00384049">
        <w:rPr>
          <w:rFonts w:ascii="Arial" w:hAnsi="Arial" w:cs="Arial"/>
          <w:spacing w:val="-2"/>
        </w:rPr>
        <w:tab/>
        <w:t>124</w:t>
      </w:r>
      <w:r w:rsidRPr="00384049">
        <w:rPr>
          <w:rFonts w:ascii="Arial" w:hAnsi="Arial" w:cs="Arial"/>
          <w:spacing w:val="-2"/>
        </w:rPr>
        <w:tab/>
        <w:t>133</w:t>
      </w:r>
      <w:r w:rsidRPr="00384049">
        <w:rPr>
          <w:rFonts w:ascii="Arial" w:hAnsi="Arial" w:cs="Arial"/>
          <w:spacing w:val="-2"/>
        </w:rPr>
        <w:tab/>
        <w:t>127</w:t>
      </w:r>
    </w:p>
    <w:p w14:paraId="7F425F20" w14:textId="20FBCE07" w:rsidR="0036586B" w:rsidRPr="00384049" w:rsidRDefault="0036586B" w:rsidP="0036586B">
      <w:pPr>
        <w:pStyle w:val="ListParagraph"/>
        <w:suppressAutoHyphens/>
        <w:spacing w:after="0"/>
        <w:rPr>
          <w:rFonts w:ascii="Arial" w:hAnsi="Arial" w:cs="Arial"/>
          <w:spacing w:val="-2"/>
        </w:rPr>
      </w:pPr>
    </w:p>
    <w:p w14:paraId="771BA12E" w14:textId="0E0BD8EA" w:rsidR="0036586B" w:rsidRPr="00384049" w:rsidRDefault="0036586B" w:rsidP="0036586B">
      <w:pPr>
        <w:pStyle w:val="ListParagraph"/>
        <w:suppressAutoHyphens/>
        <w:spacing w:after="0"/>
        <w:rPr>
          <w:rFonts w:ascii="Arial" w:hAnsi="Arial" w:cs="Arial"/>
          <w:spacing w:val="-2"/>
        </w:rPr>
      </w:pPr>
      <w:r w:rsidRPr="00384049">
        <w:rPr>
          <w:rFonts w:ascii="Arial" w:hAnsi="Arial" w:cs="Arial"/>
          <w:spacing w:val="-2"/>
        </w:rPr>
        <w:t>The measurement of 129</w:t>
      </w:r>
      <w:r w:rsidR="00C260CC" w:rsidRPr="00384049">
        <w:rPr>
          <w:rFonts w:ascii="Arial" w:hAnsi="Arial" w:cs="Arial"/>
          <w:spacing w:val="-2"/>
        </w:rPr>
        <w:t xml:space="preserve"> </w:t>
      </w:r>
      <w:r w:rsidRPr="00384049">
        <w:rPr>
          <w:rFonts w:ascii="Arial" w:hAnsi="Arial" w:cs="Arial"/>
          <w:spacing w:val="-2"/>
        </w:rPr>
        <w:t>cm best represents the</w:t>
      </w:r>
    </w:p>
    <w:p w14:paraId="42AC46E0" w14:textId="06D2524B" w:rsidR="0036586B" w:rsidRPr="00384049" w:rsidRDefault="0036586B" w:rsidP="0036586B">
      <w:pPr>
        <w:pStyle w:val="ListParagraph"/>
        <w:suppressAutoHyphens/>
        <w:spacing w:after="0"/>
        <w:rPr>
          <w:rFonts w:ascii="Arial" w:hAnsi="Arial" w:cs="Arial"/>
          <w:spacing w:val="-2"/>
        </w:rPr>
      </w:pPr>
    </w:p>
    <w:p w14:paraId="512056B3" w14:textId="0D490015"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mean.</w:t>
      </w:r>
    </w:p>
    <w:p w14:paraId="4494EF35" w14:textId="27533558"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mode.</w:t>
      </w:r>
    </w:p>
    <w:p w14:paraId="3E3226D8" w14:textId="76A890A3" w:rsidR="0036586B" w:rsidRPr="00384049" w:rsidRDefault="0036586B" w:rsidP="0006463E">
      <w:pPr>
        <w:pStyle w:val="ListParagraph"/>
        <w:numPr>
          <w:ilvl w:val="0"/>
          <w:numId w:val="13"/>
        </w:numPr>
        <w:suppressAutoHyphens/>
        <w:spacing w:after="0"/>
        <w:ind w:left="1418"/>
        <w:rPr>
          <w:rFonts w:ascii="Arial" w:hAnsi="Arial" w:cs="Arial"/>
          <w:spacing w:val="-2"/>
        </w:rPr>
      </w:pPr>
      <w:r w:rsidRPr="001F0BF7">
        <w:rPr>
          <w:rFonts w:ascii="Arial" w:hAnsi="Arial" w:cs="Arial"/>
          <w:spacing w:val="-2"/>
          <w:highlight w:val="yellow"/>
        </w:rPr>
        <w:t>median</w:t>
      </w:r>
      <w:r w:rsidRPr="00384049">
        <w:rPr>
          <w:rFonts w:ascii="Arial" w:hAnsi="Arial" w:cs="Arial"/>
          <w:spacing w:val="-2"/>
        </w:rPr>
        <w:t>.</w:t>
      </w:r>
    </w:p>
    <w:p w14:paraId="54917DB6" w14:textId="7082B86F" w:rsidR="0036586B"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range.</w:t>
      </w:r>
    </w:p>
    <w:p w14:paraId="05C297C6" w14:textId="77777777" w:rsidR="00274A79" w:rsidRPr="00384049" w:rsidRDefault="00274A79" w:rsidP="00E853EA">
      <w:pPr>
        <w:pStyle w:val="ListParagraph"/>
        <w:suppressAutoHyphens/>
        <w:spacing w:after="0"/>
        <w:ind w:left="1418"/>
        <w:rPr>
          <w:rFonts w:ascii="Arial" w:hAnsi="Arial" w:cs="Arial"/>
          <w:spacing w:val="-2"/>
        </w:rPr>
      </w:pPr>
    </w:p>
    <w:p w14:paraId="3D3F4A77" w14:textId="77777777" w:rsidR="00E853EA" w:rsidRDefault="00E853EA" w:rsidP="0036586B">
      <w:pPr>
        <w:suppressAutoHyphens/>
        <w:spacing w:after="0"/>
        <w:rPr>
          <w:rFonts w:ascii="Arial" w:hAnsi="Arial" w:cs="Arial"/>
          <w:spacing w:val="-2"/>
        </w:rPr>
      </w:pPr>
    </w:p>
    <w:p w14:paraId="61EA7AD3" w14:textId="4BD15F7B" w:rsidR="0036586B" w:rsidRPr="00384049" w:rsidRDefault="0036586B" w:rsidP="0036586B">
      <w:pPr>
        <w:suppressAutoHyphens/>
        <w:spacing w:after="0"/>
        <w:rPr>
          <w:rFonts w:ascii="Arial" w:hAnsi="Arial" w:cs="Arial"/>
          <w:spacing w:val="-2"/>
        </w:rPr>
      </w:pPr>
      <w:r w:rsidRPr="00384049">
        <w:rPr>
          <w:rFonts w:ascii="Arial" w:hAnsi="Arial" w:cs="Arial"/>
          <w:spacing w:val="-2"/>
        </w:rPr>
        <w:t>Question 30 refers to the diagram below.</w:t>
      </w:r>
    </w:p>
    <w:p w14:paraId="3A48D56A" w14:textId="187B131B" w:rsidR="0036586B" w:rsidRPr="00384049" w:rsidRDefault="0036586B" w:rsidP="0036586B">
      <w:pPr>
        <w:suppressAutoHyphens/>
        <w:spacing w:after="0"/>
        <w:rPr>
          <w:rFonts w:ascii="Arial" w:hAnsi="Arial" w:cs="Arial"/>
          <w:spacing w:val="-2"/>
        </w:rPr>
      </w:pPr>
    </w:p>
    <w:p w14:paraId="4498C3CE" w14:textId="7EBF4165" w:rsidR="0036586B" w:rsidRPr="00384049" w:rsidRDefault="005A514B" w:rsidP="0036586B">
      <w:pPr>
        <w:suppressAutoHyphens/>
        <w:spacing w:after="0"/>
        <w:jc w:val="center"/>
        <w:rPr>
          <w:rFonts w:ascii="Arial" w:hAnsi="Arial" w:cs="Arial"/>
          <w:spacing w:val="-2"/>
        </w:rPr>
      </w:pPr>
      <w:r w:rsidRPr="00384049">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Pr="00384049" w:rsidRDefault="0036586B" w:rsidP="0036586B">
      <w:pPr>
        <w:suppressAutoHyphens/>
        <w:spacing w:after="0"/>
        <w:rPr>
          <w:rFonts w:ascii="Arial" w:hAnsi="Arial" w:cs="Arial"/>
          <w:spacing w:val="-2"/>
        </w:rPr>
      </w:pPr>
    </w:p>
    <w:p w14:paraId="4A5996BD" w14:textId="7C6838B8" w:rsidR="0036586B" w:rsidRPr="00384049" w:rsidRDefault="0036586B" w:rsidP="0006463E">
      <w:pPr>
        <w:pStyle w:val="ListParagraph"/>
        <w:numPr>
          <w:ilvl w:val="0"/>
          <w:numId w:val="14"/>
        </w:numPr>
        <w:suppressAutoHyphens/>
        <w:spacing w:after="0"/>
        <w:rPr>
          <w:rFonts w:ascii="Arial" w:hAnsi="Arial" w:cs="Arial"/>
          <w:spacing w:val="-2"/>
        </w:rPr>
      </w:pPr>
      <w:r w:rsidRPr="00384049">
        <w:rPr>
          <w:rFonts w:ascii="Arial" w:hAnsi="Arial" w:cs="Arial"/>
          <w:spacing w:val="-2"/>
        </w:rPr>
        <w:t xml:space="preserve">The tool shown above is most likely associated with </w:t>
      </w:r>
    </w:p>
    <w:p w14:paraId="6C72D38D" w14:textId="77777777" w:rsidR="0036586B" w:rsidRPr="00384049" w:rsidRDefault="0036586B" w:rsidP="0036586B">
      <w:pPr>
        <w:pStyle w:val="ListParagraph"/>
        <w:suppressAutoHyphens/>
        <w:spacing w:after="0"/>
        <w:rPr>
          <w:rFonts w:ascii="Arial" w:hAnsi="Arial" w:cs="Arial"/>
          <w:spacing w:val="-2"/>
        </w:rPr>
      </w:pPr>
    </w:p>
    <w:p w14:paraId="140339DF" w14:textId="3C849E89" w:rsidR="0036586B" w:rsidRPr="00384049" w:rsidRDefault="00C260CC"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neandertha</w:t>
      </w:r>
      <w:r w:rsidR="0036586B" w:rsidRPr="00384049">
        <w:rPr>
          <w:rFonts w:ascii="Arial" w:hAnsi="Arial" w:cs="Arial"/>
          <w:i/>
          <w:spacing w:val="-2"/>
        </w:rPr>
        <w:t>lensis.</w:t>
      </w:r>
    </w:p>
    <w:p w14:paraId="1B057A32" w14:textId="481C615C" w:rsidR="008A332D" w:rsidRPr="00384049" w:rsidRDefault="008A332D"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sapiens.</w:t>
      </w:r>
    </w:p>
    <w:p w14:paraId="2C580C5A" w14:textId="78BD8E35" w:rsidR="0036586B" w:rsidRPr="00384049" w:rsidRDefault="0036586B"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erectus.</w:t>
      </w:r>
    </w:p>
    <w:p w14:paraId="7F54F730" w14:textId="0DAEC77A" w:rsidR="0036586B" w:rsidRPr="00384049" w:rsidRDefault="008A332D" w:rsidP="0006463E">
      <w:pPr>
        <w:pStyle w:val="ListParagraph"/>
        <w:numPr>
          <w:ilvl w:val="1"/>
          <w:numId w:val="14"/>
        </w:numPr>
        <w:suppressAutoHyphens/>
        <w:spacing w:after="0"/>
        <w:rPr>
          <w:rFonts w:ascii="Arial" w:hAnsi="Arial" w:cs="Arial"/>
          <w:spacing w:val="-2"/>
        </w:rPr>
      </w:pPr>
      <w:r w:rsidRPr="001F0BF7">
        <w:rPr>
          <w:rFonts w:ascii="Arial" w:hAnsi="Arial" w:cs="Arial"/>
          <w:i/>
          <w:spacing w:val="-2"/>
          <w:highlight w:val="yellow"/>
        </w:rPr>
        <w:t>Homo habilis</w:t>
      </w:r>
      <w:r w:rsidRPr="00384049">
        <w:rPr>
          <w:rFonts w:ascii="Arial" w:hAnsi="Arial" w:cs="Arial"/>
          <w:i/>
          <w:spacing w:val="-2"/>
        </w:rPr>
        <w:t>.</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44CDE35" w:rsidR="00104607" w:rsidRDefault="00104607" w:rsidP="005B5065">
      <w:pPr>
        <w:spacing w:after="0"/>
        <w:rPr>
          <w:rFonts w:ascii="Arial" w:hAnsi="Arial" w:cs="Arial"/>
        </w:rPr>
      </w:pPr>
      <w:r>
        <w:rPr>
          <w:rFonts w:ascii="Arial" w:hAnsi="Arial" w:cs="Arial"/>
        </w:rPr>
        <w:t>Baker’s yeast contain</w:t>
      </w:r>
      <w:r w:rsidR="00CE01E0">
        <w:rPr>
          <w:rFonts w:ascii="Arial" w:hAnsi="Arial" w:cs="Arial"/>
        </w:rPr>
        <w:t>s</w:t>
      </w:r>
      <w:r>
        <w:rPr>
          <w:rFonts w:ascii="Arial" w:hAnsi="Arial" w:cs="Arial"/>
        </w:rPr>
        <w:t xml:space="preserve"> genes for DNA repair that are very similar to humans; however, some strains have mutations that prevent them from repairing their DNA and result in cell death. This sensitivity to DNA damage allows the effect of </w:t>
      </w:r>
      <w:r w:rsidR="00D1120D">
        <w:rPr>
          <w:rFonts w:ascii="Arial" w:hAnsi="Arial" w:cs="Arial"/>
        </w:rPr>
        <w:t>Sun Protection Factor (</w:t>
      </w:r>
      <w:r>
        <w:rPr>
          <w:rFonts w:ascii="Arial" w:hAnsi="Arial" w:cs="Arial"/>
        </w:rPr>
        <w:t>SPF</w:t>
      </w:r>
      <w:r w:rsidR="00D1120D">
        <w:rPr>
          <w:rFonts w:ascii="Arial" w:hAnsi="Arial" w:cs="Arial"/>
        </w:rPr>
        <w:t>)</w:t>
      </w:r>
      <w:r>
        <w:rPr>
          <w:rFonts w:ascii="Arial" w:hAnsi="Arial" w:cs="Arial"/>
        </w:rPr>
        <w:t xml:space="preserve"> on protection from U</w:t>
      </w:r>
      <w:r w:rsidR="00D1120D">
        <w:rPr>
          <w:rFonts w:ascii="Arial" w:hAnsi="Arial" w:cs="Arial"/>
        </w:rPr>
        <w:t>ltraviolet</w:t>
      </w:r>
      <w:r>
        <w:rPr>
          <w:rFonts w:ascii="Arial" w:hAnsi="Arial" w:cs="Arial"/>
        </w:rPr>
        <w:t xml:space="preserve"> radiation </w:t>
      </w:r>
      <w:r w:rsidR="00D1120D">
        <w:rPr>
          <w:rFonts w:ascii="Arial" w:hAnsi="Arial" w:cs="Arial"/>
        </w:rPr>
        <w:t xml:space="preserve">(UV) </w:t>
      </w:r>
      <w:r>
        <w:rPr>
          <w:rFonts w:ascii="Arial" w:hAnsi="Arial" w:cs="Arial"/>
        </w:rPr>
        <w:t>to be assessed.</w:t>
      </w:r>
    </w:p>
    <w:p w14:paraId="53F56A6C" w14:textId="77777777" w:rsidR="00D1120D" w:rsidRDefault="00D1120D"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6EA3DD59" w14:textId="5397D787" w:rsidR="004009B7" w:rsidRDefault="00104607" w:rsidP="005B5065">
      <w:pPr>
        <w:spacing w:after="0"/>
        <w:rPr>
          <w:rFonts w:ascii="Arial" w:hAnsi="Arial" w:cs="Arial"/>
        </w:rPr>
      </w:pPr>
      <w:r>
        <w:rPr>
          <w:rFonts w:ascii="Arial" w:hAnsi="Arial" w:cs="Arial"/>
        </w:rPr>
        <w:t xml:space="preserve">Students divided </w:t>
      </w:r>
      <w:r w:rsidR="004009B7">
        <w:rPr>
          <w:rFonts w:ascii="Arial" w:hAnsi="Arial" w:cs="Arial"/>
        </w:rPr>
        <w:t>the base and lid of a</w:t>
      </w:r>
      <w:r>
        <w:rPr>
          <w:rFonts w:ascii="Arial" w:hAnsi="Arial" w:cs="Arial"/>
        </w:rPr>
        <w:t xml:space="preserve"> </w:t>
      </w:r>
      <w:r w:rsidR="004009B7">
        <w:rPr>
          <w:rFonts w:ascii="Arial" w:hAnsi="Arial" w:cs="Arial"/>
        </w:rPr>
        <w:t>Petri</w:t>
      </w:r>
      <w:r>
        <w:rPr>
          <w:rFonts w:ascii="Arial" w:hAnsi="Arial" w:cs="Arial"/>
        </w:rPr>
        <w:t xml:space="preserve"> dish into 4 sections and labelled them as shown in the diagram </w:t>
      </w:r>
      <w:r w:rsidR="004009B7">
        <w:rPr>
          <w:rFonts w:ascii="Arial" w:hAnsi="Arial" w:cs="Arial"/>
        </w:rPr>
        <w:t>above</w:t>
      </w:r>
      <w:r>
        <w:rPr>
          <w:rFonts w:ascii="Arial" w:hAnsi="Arial" w:cs="Arial"/>
        </w:rPr>
        <w:t xml:space="preserve">. </w:t>
      </w:r>
      <w:r w:rsidR="004009B7">
        <w:rPr>
          <w:rFonts w:ascii="Arial" w:hAnsi="Arial" w:cs="Arial"/>
        </w:rPr>
        <w:t xml:space="preserve">1mL of UV-sensitive yeast solution was placed on </w:t>
      </w:r>
      <w:r w:rsidR="00CE01E0">
        <w:rPr>
          <w:rFonts w:ascii="Arial" w:hAnsi="Arial" w:cs="Arial"/>
        </w:rPr>
        <w:t xml:space="preserve">the </w:t>
      </w:r>
      <w:r w:rsidR="004009B7">
        <w:rPr>
          <w:rFonts w:ascii="Arial" w:hAnsi="Arial" w:cs="Arial"/>
        </w:rPr>
        <w:t>agar in t</w:t>
      </w:r>
      <w:r w:rsidR="00C55000">
        <w:rPr>
          <w:rFonts w:ascii="Arial" w:hAnsi="Arial" w:cs="Arial"/>
        </w:rPr>
        <w:t xml:space="preserve">he Petri dish and tilted </w:t>
      </w:r>
      <w:r w:rsidR="004009B7">
        <w:rPr>
          <w:rFonts w:ascii="Arial" w:hAnsi="Arial" w:cs="Arial"/>
        </w:rPr>
        <w:t xml:space="preserve">until </w:t>
      </w:r>
      <w:r w:rsidR="002D4758">
        <w:rPr>
          <w:rFonts w:ascii="Arial" w:hAnsi="Arial" w:cs="Arial"/>
        </w:rPr>
        <w:t>the entire</w:t>
      </w:r>
      <w:r w:rsidR="00C55000">
        <w:rPr>
          <w:rFonts w:ascii="Arial" w:hAnsi="Arial" w:cs="Arial"/>
        </w:rPr>
        <w:t xml:space="preserve"> agar was covered</w:t>
      </w:r>
      <w:r w:rsidR="004009B7">
        <w:rPr>
          <w:rFonts w:ascii="Arial" w:hAnsi="Arial" w:cs="Arial"/>
        </w:rPr>
        <w:t xml:space="preserve">. The lid of the Petri dish was taped to the base, ensuring the lines were aligned. Sunscreen of the appropriate SPF was smeared on the lid of the </w:t>
      </w:r>
      <w:r w:rsidR="008B2BD6">
        <w:rPr>
          <w:rFonts w:ascii="Arial" w:hAnsi="Arial" w:cs="Arial"/>
        </w:rPr>
        <w:t>marked areas</w:t>
      </w:r>
      <w:r w:rsidR="00D1120D">
        <w:rPr>
          <w:rFonts w:ascii="Arial" w:hAnsi="Arial" w:cs="Arial"/>
        </w:rPr>
        <w:t>, whilst the area marked ‘Sun’ was left untouched and black paper was placed over the section labelled ‘No Sun’</w:t>
      </w:r>
      <w:r w:rsidR="004009B7">
        <w:rPr>
          <w:rFonts w:ascii="Arial" w:hAnsi="Arial" w:cs="Arial"/>
        </w:rPr>
        <w:t xml:space="preserve">. The Petri dish was then exposed to </w:t>
      </w:r>
      <w:r w:rsidR="00E46AD1">
        <w:rPr>
          <w:rFonts w:ascii="Arial" w:hAnsi="Arial" w:cs="Arial"/>
        </w:rPr>
        <w:t>a UV light for 5 minutes</w:t>
      </w:r>
      <w:r w:rsidR="004009B7">
        <w:rPr>
          <w:rFonts w:ascii="Arial" w:hAnsi="Arial" w:cs="Arial"/>
        </w:rPr>
        <w:t xml:space="preserve">. After this time, the sunscreen </w:t>
      </w:r>
      <w:r w:rsidR="00C55000">
        <w:rPr>
          <w:rFonts w:ascii="Arial" w:hAnsi="Arial" w:cs="Arial"/>
        </w:rPr>
        <w:t>was</w:t>
      </w:r>
      <w:r w:rsidR="004009B7">
        <w:rPr>
          <w:rFonts w:ascii="Arial" w:hAnsi="Arial" w:cs="Arial"/>
        </w:rPr>
        <w:t xml:space="preserve"> removed from the lid and the yeast allowed to grow for 48 hours at 30</w:t>
      </w:r>
      <w:r w:rsidR="004009B7">
        <w:rPr>
          <w:rFonts w:ascii="Times New Roman" w:hAnsi="Times New Roman" w:cs="Times New Roman"/>
        </w:rPr>
        <w:t>℃</w:t>
      </w:r>
      <w:r w:rsidR="004009B7">
        <w:rPr>
          <w:rFonts w:ascii="Arial" w:hAnsi="Arial" w:cs="Arial"/>
        </w:rPr>
        <w:t>.</w:t>
      </w:r>
      <w:r w:rsidR="00676122">
        <w:rPr>
          <w:rFonts w:ascii="Arial" w:hAnsi="Arial" w:cs="Arial"/>
        </w:rPr>
        <w:t xml:space="preserve"> The percentage of the area containing yeast growth was recorded and t</w:t>
      </w:r>
      <w:r w:rsidR="004009B7">
        <w:rPr>
          <w:rFonts w:ascii="Arial" w:hAnsi="Arial" w:cs="Arial"/>
        </w:rPr>
        <w:t xml:space="preserve">he results are shown in the table </w:t>
      </w:r>
      <w:r w:rsidR="00A653DE">
        <w:rPr>
          <w:rFonts w:ascii="Arial" w:hAnsi="Arial" w:cs="Arial"/>
        </w:rPr>
        <w:t>on page 12</w:t>
      </w:r>
      <w:r w:rsidR="004009B7">
        <w:rPr>
          <w:rFonts w:ascii="Arial" w:hAnsi="Arial" w:cs="Arial"/>
        </w:rPr>
        <w:t>.</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0D1D2F3C" w:rsidR="00676122" w:rsidRDefault="00676122" w:rsidP="0006463E">
      <w:pPr>
        <w:pStyle w:val="ListParagraph"/>
        <w:numPr>
          <w:ilvl w:val="0"/>
          <w:numId w:val="2"/>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51A4E454" w14:textId="32D94522" w:rsidR="003C4CA1" w:rsidRPr="00676122" w:rsidRDefault="003C4CA1" w:rsidP="003C4CA1">
      <w:pPr>
        <w:pStyle w:val="ListParagraph"/>
        <w:spacing w:after="0"/>
        <w:ind w:left="928"/>
        <w:rPr>
          <w:rFonts w:ascii="Arial" w:hAnsi="Arial" w:cs="Arial"/>
        </w:rPr>
      </w:pPr>
      <w:r w:rsidRPr="00676122">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14:paraId="3DD85630" w14:textId="77777777" w:rsidR="003C4CA1" w:rsidRDefault="003C4CA1" w:rsidP="003C4CA1">
      <w:pPr>
        <w:spacing w:after="0"/>
      </w:pPr>
    </w:p>
    <w:p w14:paraId="2F6F49F4" w14:textId="77777777" w:rsidR="003C4CA1" w:rsidRDefault="003C4CA1" w:rsidP="003C4CA1">
      <w:pPr>
        <w:spacing w:after="0"/>
        <w:ind w:left="720"/>
      </w:pPr>
      <w:r>
        <w:rPr>
          <w:noProof/>
          <w:lang w:eastAsia="en-AU"/>
        </w:rPr>
        <w:drawing>
          <wp:inline distT="0" distB="0" distL="0" distR="0" wp14:anchorId="263CD947" wp14:editId="0768386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74D94D" w14:textId="77777777" w:rsidR="003C4CA1" w:rsidRDefault="003C4CA1" w:rsidP="003C4CA1">
      <w:pPr>
        <w:spacing w:after="0"/>
      </w:pPr>
      <w:r>
        <w:tab/>
      </w:r>
    </w:p>
    <w:tbl>
      <w:tblPr>
        <w:tblStyle w:val="TableGrid"/>
        <w:tblW w:w="0" w:type="auto"/>
        <w:tblInd w:w="720" w:type="dxa"/>
        <w:tblLook w:val="04A0" w:firstRow="1" w:lastRow="0" w:firstColumn="1" w:lastColumn="0" w:noHBand="0" w:noVBand="1"/>
      </w:tblPr>
      <w:tblGrid>
        <w:gridCol w:w="6930"/>
        <w:gridCol w:w="1366"/>
      </w:tblGrid>
      <w:tr w:rsidR="003C4CA1" w14:paraId="50B244FC"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2CC139A3"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BCCF3D1"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3C4CA1" w14:paraId="3BBB2D8A"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620D49E4"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Correctly constructs axes using appropriate scales.</w:t>
            </w:r>
          </w:p>
        </w:tc>
        <w:tc>
          <w:tcPr>
            <w:tcW w:w="1366" w:type="dxa"/>
            <w:tcBorders>
              <w:top w:val="single" w:sz="4" w:space="0" w:color="auto"/>
              <w:left w:val="single" w:sz="4" w:space="0" w:color="auto"/>
              <w:bottom w:val="single" w:sz="4" w:space="0" w:color="auto"/>
              <w:right w:val="single" w:sz="4" w:space="0" w:color="auto"/>
            </w:tcBorders>
            <w:hideMark/>
          </w:tcPr>
          <w:p w14:paraId="32D8A192"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17CCDF04"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16CED643"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Correct plots points using a column graph with gaps between conditions (i.e. not continuous data)</w:t>
            </w:r>
          </w:p>
        </w:tc>
        <w:tc>
          <w:tcPr>
            <w:tcW w:w="1366" w:type="dxa"/>
            <w:tcBorders>
              <w:top w:val="single" w:sz="4" w:space="0" w:color="auto"/>
              <w:left w:val="single" w:sz="4" w:space="0" w:color="auto"/>
              <w:bottom w:val="single" w:sz="4" w:space="0" w:color="auto"/>
              <w:right w:val="single" w:sz="4" w:space="0" w:color="auto"/>
            </w:tcBorders>
            <w:hideMark/>
          </w:tcPr>
          <w:p w14:paraId="17FE74A0"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1937B7E8"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29945B78"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Labelling of axes with correct name and unit</w:t>
            </w:r>
          </w:p>
        </w:tc>
        <w:tc>
          <w:tcPr>
            <w:tcW w:w="1366" w:type="dxa"/>
            <w:tcBorders>
              <w:top w:val="single" w:sz="4" w:space="0" w:color="auto"/>
              <w:left w:val="single" w:sz="4" w:space="0" w:color="auto"/>
              <w:bottom w:val="single" w:sz="4" w:space="0" w:color="auto"/>
              <w:right w:val="single" w:sz="4" w:space="0" w:color="auto"/>
            </w:tcBorders>
            <w:hideMark/>
          </w:tcPr>
          <w:p w14:paraId="3B85DB38"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15A4FBEF"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0996FA7A"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Identifies conditions using keys/labels</w:t>
            </w:r>
          </w:p>
        </w:tc>
        <w:tc>
          <w:tcPr>
            <w:tcW w:w="1366" w:type="dxa"/>
            <w:tcBorders>
              <w:top w:val="single" w:sz="4" w:space="0" w:color="auto"/>
              <w:left w:val="single" w:sz="4" w:space="0" w:color="auto"/>
              <w:bottom w:val="single" w:sz="4" w:space="0" w:color="auto"/>
              <w:right w:val="single" w:sz="4" w:space="0" w:color="auto"/>
            </w:tcBorders>
            <w:hideMark/>
          </w:tcPr>
          <w:p w14:paraId="0013E0D5"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7D6DF674"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7561CE46"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Title appropriate with both independent and dependent variables included (independent = sun protection; dependent = yeast growth)</w:t>
            </w:r>
          </w:p>
        </w:tc>
        <w:tc>
          <w:tcPr>
            <w:tcW w:w="1366" w:type="dxa"/>
            <w:tcBorders>
              <w:top w:val="single" w:sz="4" w:space="0" w:color="auto"/>
              <w:left w:val="single" w:sz="4" w:space="0" w:color="auto"/>
              <w:bottom w:val="single" w:sz="4" w:space="0" w:color="auto"/>
              <w:right w:val="single" w:sz="4" w:space="0" w:color="auto"/>
            </w:tcBorders>
            <w:hideMark/>
          </w:tcPr>
          <w:p w14:paraId="443341BE"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5E1FE493"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7E94B793" w14:textId="77777777" w:rsidR="003C4CA1" w:rsidRDefault="003C4CA1"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A5370EC"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0890C940" w14:textId="77777777" w:rsidR="003C4CA1" w:rsidRDefault="003C4CA1" w:rsidP="003C4CA1">
      <w:pPr>
        <w:spacing w:after="0"/>
      </w:pPr>
    </w:p>
    <w:p w14:paraId="35855AAB" w14:textId="77777777" w:rsidR="003C4CA1" w:rsidRDefault="003C4CA1" w:rsidP="003C4CA1">
      <w:pPr>
        <w:spacing w:after="0"/>
      </w:pPr>
    </w:p>
    <w:p w14:paraId="57F4115C" w14:textId="77777777" w:rsidR="003C4CA1" w:rsidRDefault="003C4CA1" w:rsidP="003C4CA1">
      <w:pPr>
        <w:pStyle w:val="ListParagraph"/>
        <w:numPr>
          <w:ilvl w:val="0"/>
          <w:numId w:val="2"/>
        </w:numPr>
        <w:spacing w:after="0"/>
        <w:ind w:left="928"/>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494ADBF3" w14:textId="77777777" w:rsidR="003C4CA1" w:rsidRDefault="003C4CA1" w:rsidP="003C4CA1">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C4CA1" w14:paraId="0511848B"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57E4D7D6"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390F6D"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3C4CA1" w14:paraId="25B99584"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0C1687F7"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As SPF increases, yeast growth increases.</w:t>
            </w:r>
          </w:p>
          <w:p w14:paraId="576AC7EF"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(Must relate independent variable to dependent variable)</w:t>
            </w:r>
          </w:p>
        </w:tc>
        <w:tc>
          <w:tcPr>
            <w:tcW w:w="1366" w:type="dxa"/>
            <w:tcBorders>
              <w:top w:val="single" w:sz="4" w:space="0" w:color="auto"/>
              <w:left w:val="single" w:sz="4" w:space="0" w:color="auto"/>
              <w:bottom w:val="single" w:sz="4" w:space="0" w:color="auto"/>
              <w:right w:val="single" w:sz="4" w:space="0" w:color="auto"/>
            </w:tcBorders>
            <w:hideMark/>
          </w:tcPr>
          <w:p w14:paraId="3684F50C"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461C67BE"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5BA9BFB8" w14:textId="77777777" w:rsidR="003C4CA1" w:rsidRDefault="003C4CA1"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A2CDCB9"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4AC4C940" w14:textId="77777777" w:rsidR="003C4CA1" w:rsidRPr="00E46AD1" w:rsidRDefault="003C4CA1" w:rsidP="003C4CA1">
      <w:pPr>
        <w:spacing w:after="0"/>
        <w:rPr>
          <w:rFonts w:ascii="Arial" w:hAnsi="Arial" w:cs="Arial"/>
        </w:rPr>
      </w:pPr>
    </w:p>
    <w:p w14:paraId="7A69854C" w14:textId="77777777" w:rsidR="003C4CA1" w:rsidRDefault="003C4CA1" w:rsidP="003C4CA1">
      <w:pPr>
        <w:pStyle w:val="ListParagraph"/>
        <w:spacing w:after="0"/>
        <w:rPr>
          <w:rFonts w:ascii="Arial" w:hAnsi="Arial" w:cs="Arial"/>
        </w:rPr>
      </w:pPr>
    </w:p>
    <w:p w14:paraId="3D2BA7C6" w14:textId="77777777" w:rsidR="003C4CA1" w:rsidRDefault="003C4CA1" w:rsidP="003C4CA1">
      <w:pPr>
        <w:pStyle w:val="ListParagraph"/>
        <w:spacing w:after="0"/>
        <w:rPr>
          <w:rFonts w:ascii="Arial" w:hAnsi="Arial" w:cs="Arial"/>
        </w:rPr>
      </w:pPr>
    </w:p>
    <w:p w14:paraId="4ED037D0" w14:textId="77777777" w:rsidR="003C4CA1" w:rsidRDefault="003C4CA1" w:rsidP="003C4CA1">
      <w:pPr>
        <w:pStyle w:val="ListParagraph"/>
        <w:spacing w:after="0"/>
        <w:rPr>
          <w:rFonts w:ascii="Arial" w:hAnsi="Arial" w:cs="Arial"/>
        </w:rPr>
      </w:pPr>
    </w:p>
    <w:p w14:paraId="24F9FB15" w14:textId="77777777" w:rsidR="003C4CA1" w:rsidRDefault="003C4CA1" w:rsidP="003C4CA1">
      <w:pPr>
        <w:pStyle w:val="ListParagraph"/>
        <w:spacing w:after="0"/>
        <w:rPr>
          <w:rFonts w:ascii="Arial" w:hAnsi="Arial" w:cs="Arial"/>
        </w:rPr>
      </w:pPr>
    </w:p>
    <w:p w14:paraId="25222A46" w14:textId="77777777" w:rsidR="003C4CA1" w:rsidRDefault="003C4CA1" w:rsidP="003C4CA1">
      <w:pPr>
        <w:pStyle w:val="ListParagraph"/>
        <w:spacing w:after="0"/>
        <w:rPr>
          <w:rFonts w:ascii="Arial" w:hAnsi="Arial" w:cs="Arial"/>
        </w:rPr>
      </w:pPr>
    </w:p>
    <w:p w14:paraId="2ABC8A82" w14:textId="77777777" w:rsidR="003C4CA1" w:rsidRDefault="003C4CA1" w:rsidP="003C4CA1">
      <w:pPr>
        <w:pStyle w:val="ListParagraph"/>
        <w:numPr>
          <w:ilvl w:val="0"/>
          <w:numId w:val="2"/>
        </w:numPr>
        <w:spacing w:after="0"/>
        <w:ind w:left="928"/>
        <w:rPr>
          <w:rFonts w:ascii="Arial" w:hAnsi="Arial" w:cs="Arial"/>
        </w:rPr>
      </w:pPr>
      <w:r>
        <w:rPr>
          <w:rFonts w:ascii="Arial" w:hAnsi="Arial" w:cs="Arial"/>
        </w:rPr>
        <w:t>Explain</w:t>
      </w:r>
      <w:r w:rsidRPr="008B2BD6">
        <w:rPr>
          <w:rFonts w:ascii="Arial" w:hAnsi="Arial" w:cs="Arial"/>
        </w:rPr>
        <w:t xml:space="preserve"> </w:t>
      </w:r>
      <w:r>
        <w:rPr>
          <w:rFonts w:ascii="Arial" w:hAnsi="Arial" w:cs="Arial"/>
        </w:rPr>
        <w:t>why one section of the Petri dish did not contain any sunscreen.</w:t>
      </w:r>
    </w:p>
    <w:p w14:paraId="1E1A7738" w14:textId="77777777" w:rsidR="003C4CA1" w:rsidRDefault="003C4CA1" w:rsidP="003C4CA1">
      <w:pPr>
        <w:spacing w:after="0"/>
        <w:ind w:left="7920"/>
        <w:rPr>
          <w:rFonts w:ascii="Arial" w:hAnsi="Arial" w:cs="Arial"/>
        </w:rPr>
      </w:pPr>
      <w:r>
        <w:rPr>
          <w:rFonts w:ascii="Arial" w:hAnsi="Arial" w:cs="Arial"/>
        </w:rPr>
        <w:t>(2 marks)</w:t>
      </w:r>
    </w:p>
    <w:p w14:paraId="785C5896" w14:textId="77777777" w:rsidR="003C4CA1" w:rsidRPr="008B2BD6" w:rsidRDefault="003C4CA1" w:rsidP="003C4CA1">
      <w:pPr>
        <w:spacing w:after="0"/>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3C4CA1" w14:paraId="69BBE92F"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09BF6A02"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F52776A"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3C4CA1" w14:paraId="5B1A6204" w14:textId="77777777" w:rsidTr="00BE3510">
        <w:tc>
          <w:tcPr>
            <w:tcW w:w="6930" w:type="dxa"/>
            <w:tcBorders>
              <w:top w:val="single" w:sz="4" w:space="0" w:color="auto"/>
              <w:left w:val="single" w:sz="4" w:space="0" w:color="auto"/>
              <w:bottom w:val="single" w:sz="4" w:space="0" w:color="auto"/>
              <w:right w:val="single" w:sz="4" w:space="0" w:color="auto"/>
            </w:tcBorders>
          </w:tcPr>
          <w:p w14:paraId="68ED9B72"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To use as a comparison / control</w:t>
            </w:r>
          </w:p>
        </w:tc>
        <w:tc>
          <w:tcPr>
            <w:tcW w:w="1366" w:type="dxa"/>
            <w:tcBorders>
              <w:top w:val="single" w:sz="4" w:space="0" w:color="auto"/>
              <w:left w:val="single" w:sz="4" w:space="0" w:color="auto"/>
              <w:bottom w:val="single" w:sz="4" w:space="0" w:color="auto"/>
              <w:right w:val="single" w:sz="4" w:space="0" w:color="auto"/>
            </w:tcBorders>
            <w:hideMark/>
          </w:tcPr>
          <w:p w14:paraId="7E71496A"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35580CA3" w14:textId="77777777" w:rsidTr="00BE3510">
        <w:tc>
          <w:tcPr>
            <w:tcW w:w="6930" w:type="dxa"/>
            <w:tcBorders>
              <w:top w:val="single" w:sz="4" w:space="0" w:color="auto"/>
              <w:left w:val="single" w:sz="4" w:space="0" w:color="auto"/>
              <w:bottom w:val="single" w:sz="4" w:space="0" w:color="auto"/>
              <w:right w:val="single" w:sz="4" w:space="0" w:color="auto"/>
            </w:tcBorders>
          </w:tcPr>
          <w:p w14:paraId="1E2F0CB2"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To determine baseline conditions / amount of yeast growth with no SPF/Sunscreen protection</w:t>
            </w:r>
          </w:p>
        </w:tc>
        <w:tc>
          <w:tcPr>
            <w:tcW w:w="1366" w:type="dxa"/>
            <w:tcBorders>
              <w:top w:val="single" w:sz="4" w:space="0" w:color="auto"/>
              <w:left w:val="single" w:sz="4" w:space="0" w:color="auto"/>
              <w:bottom w:val="single" w:sz="4" w:space="0" w:color="auto"/>
              <w:right w:val="single" w:sz="4" w:space="0" w:color="auto"/>
            </w:tcBorders>
            <w:hideMark/>
          </w:tcPr>
          <w:p w14:paraId="0E06C8F5"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2D764030"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0DE99472" w14:textId="77777777" w:rsidR="003C4CA1" w:rsidRDefault="003C4CA1"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4F09AFA"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2C894356" w14:textId="77777777" w:rsidR="003C4CA1" w:rsidRDefault="003C4CA1" w:rsidP="003C4CA1">
      <w:pPr>
        <w:pStyle w:val="ListParagraph"/>
        <w:spacing w:after="0"/>
        <w:rPr>
          <w:rFonts w:ascii="Arial" w:hAnsi="Arial" w:cs="Arial"/>
        </w:rPr>
      </w:pPr>
    </w:p>
    <w:p w14:paraId="28E9022D" w14:textId="77777777" w:rsidR="003C4CA1" w:rsidRDefault="003C4CA1" w:rsidP="003C4CA1">
      <w:pPr>
        <w:pStyle w:val="ListParagraph"/>
        <w:spacing w:after="0"/>
        <w:rPr>
          <w:rFonts w:ascii="Arial" w:hAnsi="Arial" w:cs="Arial"/>
        </w:rPr>
      </w:pPr>
    </w:p>
    <w:p w14:paraId="0E053A37" w14:textId="77777777" w:rsidR="003C4CA1" w:rsidRDefault="003C4CA1" w:rsidP="003C4CA1">
      <w:pPr>
        <w:pStyle w:val="ListParagraph"/>
        <w:numPr>
          <w:ilvl w:val="0"/>
          <w:numId w:val="2"/>
        </w:numPr>
        <w:spacing w:after="0"/>
        <w:ind w:left="928"/>
        <w:rPr>
          <w:rFonts w:ascii="Arial" w:hAnsi="Arial" w:cs="Arial"/>
        </w:rPr>
      </w:pPr>
      <w:r>
        <w:rPr>
          <w:rFonts w:ascii="Arial" w:hAnsi="Arial" w:cs="Arial"/>
        </w:rPr>
        <w:t>State</w:t>
      </w:r>
      <w:r w:rsidRPr="00E46AD1">
        <w:rPr>
          <w:rFonts w:ascii="Arial" w:hAnsi="Arial" w:cs="Arial"/>
        </w:rPr>
        <w:t xml:space="preserve"> </w:t>
      </w:r>
      <w:r>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7996F67E" w14:textId="77777777" w:rsidR="003C4CA1" w:rsidRDefault="003C4CA1" w:rsidP="003C4CA1">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C4CA1" w14:paraId="4BB361AD"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2F7B278D"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2A915BB"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3C4CA1" w14:paraId="1FC56B52" w14:textId="77777777" w:rsidTr="00BE3510">
        <w:tc>
          <w:tcPr>
            <w:tcW w:w="6930" w:type="dxa"/>
            <w:tcBorders>
              <w:top w:val="single" w:sz="4" w:space="0" w:color="auto"/>
              <w:left w:val="single" w:sz="4" w:space="0" w:color="auto"/>
              <w:bottom w:val="single" w:sz="4" w:space="0" w:color="auto"/>
              <w:right w:val="single" w:sz="4" w:space="0" w:color="auto"/>
            </w:tcBorders>
          </w:tcPr>
          <w:p w14:paraId="3BB71346"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Repetition / Replication / Larger Sample Size</w:t>
            </w:r>
          </w:p>
        </w:tc>
        <w:tc>
          <w:tcPr>
            <w:tcW w:w="1366" w:type="dxa"/>
            <w:tcBorders>
              <w:top w:val="single" w:sz="4" w:space="0" w:color="auto"/>
              <w:left w:val="single" w:sz="4" w:space="0" w:color="auto"/>
              <w:bottom w:val="single" w:sz="4" w:space="0" w:color="auto"/>
              <w:right w:val="single" w:sz="4" w:space="0" w:color="auto"/>
            </w:tcBorders>
          </w:tcPr>
          <w:p w14:paraId="796B2DB5" w14:textId="77777777" w:rsidR="003C4CA1" w:rsidRDefault="003C4CA1"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3C4CA1" w14:paraId="7F7C655E"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73B2F849" w14:textId="77777777" w:rsidR="003C4CA1" w:rsidRDefault="003C4CA1"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3EBFE02"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249D4C3" w14:textId="77777777" w:rsidR="003C4CA1" w:rsidRDefault="003C4CA1" w:rsidP="003C4CA1">
      <w:pPr>
        <w:spacing w:after="0"/>
        <w:rPr>
          <w:rFonts w:ascii="Arial" w:hAnsi="Arial" w:cs="Arial"/>
        </w:rPr>
      </w:pPr>
    </w:p>
    <w:p w14:paraId="4574225E" w14:textId="77777777" w:rsidR="003C4CA1" w:rsidRDefault="003C4CA1" w:rsidP="003C4CA1">
      <w:pPr>
        <w:pStyle w:val="ListParagraph"/>
        <w:spacing w:after="0"/>
        <w:rPr>
          <w:rFonts w:ascii="Arial" w:hAnsi="Arial" w:cs="Arial"/>
        </w:rPr>
      </w:pPr>
    </w:p>
    <w:p w14:paraId="13574EB6" w14:textId="77777777" w:rsidR="003C4CA1" w:rsidRDefault="003C4CA1" w:rsidP="003C4CA1">
      <w:pPr>
        <w:pStyle w:val="ListParagraph"/>
        <w:numPr>
          <w:ilvl w:val="0"/>
          <w:numId w:val="2"/>
        </w:numPr>
        <w:spacing w:after="0"/>
        <w:ind w:left="928"/>
        <w:rPr>
          <w:rFonts w:ascii="Arial" w:hAnsi="Arial" w:cs="Arial"/>
        </w:rPr>
      </w:pPr>
      <w:r>
        <w:rPr>
          <w:rFonts w:ascii="Arial" w:hAnsi="Arial" w:cs="Arial"/>
        </w:rPr>
        <w:t xml:space="preserve">For this experiment to be valid for humans, it should be tested on human participants. Explain </w:t>
      </w:r>
      <w:r>
        <w:rPr>
          <w:rFonts w:ascii="Arial" w:hAnsi="Arial" w:cs="Arial"/>
          <w:b/>
        </w:rPr>
        <w:t xml:space="preserve">two </w:t>
      </w:r>
      <w:r>
        <w:rPr>
          <w:rFonts w:ascii="Arial" w:hAnsi="Arial" w:cs="Arial"/>
        </w:rPr>
        <w:t>principles that would need to be considered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17735870" w14:textId="77777777" w:rsidR="003C4CA1" w:rsidRDefault="003C4CA1" w:rsidP="003C4CA1">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C4CA1" w14:paraId="2111817F"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3F147CA1"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FFE1252"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3C4CA1" w14:paraId="5C49E050" w14:textId="77777777" w:rsidTr="00BE3510">
        <w:tc>
          <w:tcPr>
            <w:tcW w:w="6930" w:type="dxa"/>
            <w:tcBorders>
              <w:top w:val="single" w:sz="4" w:space="0" w:color="auto"/>
              <w:left w:val="single" w:sz="4" w:space="0" w:color="auto"/>
              <w:bottom w:val="single" w:sz="4" w:space="0" w:color="auto"/>
              <w:right w:val="single" w:sz="4" w:space="0" w:color="auto"/>
            </w:tcBorders>
          </w:tcPr>
          <w:p w14:paraId="37A1B755" w14:textId="77777777" w:rsidR="003C4CA1" w:rsidRDefault="003C4CA1" w:rsidP="00BE3510">
            <w:pPr>
              <w:pStyle w:val="ListParagraph"/>
              <w:spacing w:line="276" w:lineRule="auto"/>
              <w:ind w:left="0"/>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52031BAF" w14:textId="77777777" w:rsidR="003C4CA1" w:rsidRDefault="003C4CA1" w:rsidP="00BE3510">
            <w:pPr>
              <w:pStyle w:val="ListParagraph"/>
              <w:spacing w:line="276" w:lineRule="auto"/>
              <w:ind w:left="0"/>
              <w:jc w:val="center"/>
              <w:rPr>
                <w:rFonts w:ascii="Arial" w:hAnsi="Arial" w:cs="Arial"/>
                <w:color w:val="FF0000"/>
              </w:rPr>
            </w:pPr>
          </w:p>
        </w:tc>
      </w:tr>
      <w:tr w:rsidR="003C4CA1" w14:paraId="59CD406C" w14:textId="77777777" w:rsidTr="00BE3510">
        <w:tc>
          <w:tcPr>
            <w:tcW w:w="6930" w:type="dxa"/>
            <w:tcBorders>
              <w:top w:val="single" w:sz="4" w:space="0" w:color="auto"/>
              <w:left w:val="single" w:sz="4" w:space="0" w:color="auto"/>
              <w:bottom w:val="single" w:sz="4" w:space="0" w:color="auto"/>
              <w:right w:val="single" w:sz="4" w:space="0" w:color="auto"/>
            </w:tcBorders>
          </w:tcPr>
          <w:p w14:paraId="192F51CE" w14:textId="77777777" w:rsidR="003C4CA1" w:rsidRPr="00D90A6D" w:rsidRDefault="003C4CA1" w:rsidP="003C4CA1">
            <w:pPr>
              <w:pStyle w:val="ListParagraph"/>
              <w:numPr>
                <w:ilvl w:val="0"/>
                <w:numId w:val="19"/>
              </w:numPr>
              <w:spacing w:line="276" w:lineRule="auto"/>
              <w:ind w:left="588"/>
              <w:rPr>
                <w:rFonts w:ascii="Arial" w:hAnsi="Arial" w:cs="Arial"/>
                <w:color w:val="FF0000"/>
              </w:rPr>
            </w:pPr>
            <w:r>
              <w:rPr>
                <w:rFonts w:ascii="Arial" w:hAnsi="Arial" w:cs="Arial"/>
                <w:color w:val="FF0000"/>
              </w:rPr>
              <w:t>Voluntary participation – no pressure for subject to be involved</w:t>
            </w:r>
          </w:p>
        </w:tc>
        <w:tc>
          <w:tcPr>
            <w:tcW w:w="1366" w:type="dxa"/>
            <w:vMerge w:val="restart"/>
            <w:tcBorders>
              <w:top w:val="single" w:sz="4" w:space="0" w:color="auto"/>
              <w:left w:val="single" w:sz="4" w:space="0" w:color="auto"/>
              <w:right w:val="single" w:sz="4" w:space="0" w:color="auto"/>
            </w:tcBorders>
          </w:tcPr>
          <w:p w14:paraId="4761FF29" w14:textId="77777777" w:rsidR="003C4CA1" w:rsidRDefault="003C4CA1" w:rsidP="00BE3510">
            <w:pPr>
              <w:pStyle w:val="ListParagraph"/>
              <w:spacing w:line="276" w:lineRule="auto"/>
              <w:ind w:left="0"/>
              <w:jc w:val="center"/>
              <w:rPr>
                <w:rFonts w:ascii="Arial" w:hAnsi="Arial" w:cs="Arial"/>
                <w:color w:val="FF0000"/>
              </w:rPr>
            </w:pPr>
          </w:p>
          <w:p w14:paraId="1586B1FF" w14:textId="77777777" w:rsidR="003C4CA1" w:rsidRDefault="003C4CA1" w:rsidP="00BE3510">
            <w:pPr>
              <w:pStyle w:val="ListParagraph"/>
              <w:spacing w:line="276" w:lineRule="auto"/>
              <w:ind w:left="0"/>
              <w:jc w:val="center"/>
              <w:rPr>
                <w:rFonts w:ascii="Arial" w:hAnsi="Arial" w:cs="Arial"/>
                <w:color w:val="FF0000"/>
              </w:rPr>
            </w:pPr>
          </w:p>
          <w:p w14:paraId="6B673EE7" w14:textId="77777777" w:rsidR="003C4CA1" w:rsidRDefault="003C4CA1" w:rsidP="00BE3510">
            <w:pPr>
              <w:pStyle w:val="ListParagraph"/>
              <w:spacing w:line="276" w:lineRule="auto"/>
              <w:ind w:left="0"/>
              <w:jc w:val="center"/>
              <w:rPr>
                <w:rFonts w:ascii="Arial" w:hAnsi="Arial" w:cs="Arial"/>
                <w:color w:val="FF0000"/>
              </w:rPr>
            </w:pPr>
          </w:p>
          <w:p w14:paraId="72E517C1" w14:textId="77777777" w:rsidR="003C4CA1" w:rsidRPr="00D90A6D" w:rsidRDefault="003C4CA1" w:rsidP="00BE3510">
            <w:pPr>
              <w:pStyle w:val="ListParagraph"/>
              <w:spacing w:line="276" w:lineRule="auto"/>
              <w:ind w:left="0"/>
              <w:jc w:val="center"/>
              <w:rPr>
                <w:rFonts w:ascii="Arial" w:hAnsi="Arial" w:cs="Arial"/>
                <w:color w:val="FF0000"/>
              </w:rPr>
            </w:pPr>
            <w:r>
              <w:rPr>
                <w:rFonts w:ascii="Arial" w:hAnsi="Arial" w:cs="Arial"/>
                <w:color w:val="FF0000"/>
              </w:rPr>
              <w:t>1-4</w:t>
            </w:r>
          </w:p>
        </w:tc>
      </w:tr>
      <w:tr w:rsidR="003C4CA1" w14:paraId="49837F6B" w14:textId="77777777" w:rsidTr="00BE3510">
        <w:tc>
          <w:tcPr>
            <w:tcW w:w="6930" w:type="dxa"/>
            <w:tcBorders>
              <w:top w:val="single" w:sz="4" w:space="0" w:color="auto"/>
              <w:left w:val="single" w:sz="4" w:space="0" w:color="auto"/>
              <w:bottom w:val="single" w:sz="4" w:space="0" w:color="auto"/>
              <w:right w:val="single" w:sz="4" w:space="0" w:color="auto"/>
            </w:tcBorders>
          </w:tcPr>
          <w:p w14:paraId="322D4C12" w14:textId="77777777" w:rsidR="003C4CA1" w:rsidRDefault="003C4CA1" w:rsidP="003C4CA1">
            <w:pPr>
              <w:pStyle w:val="ListParagraph"/>
              <w:numPr>
                <w:ilvl w:val="0"/>
                <w:numId w:val="19"/>
              </w:numPr>
              <w:spacing w:line="276" w:lineRule="auto"/>
              <w:ind w:left="588"/>
              <w:rPr>
                <w:rFonts w:ascii="Arial" w:hAnsi="Arial" w:cs="Arial"/>
                <w:b/>
                <w:color w:val="FF0000"/>
              </w:rPr>
            </w:pPr>
            <w:r>
              <w:rPr>
                <w:rFonts w:ascii="Arial" w:hAnsi="Arial" w:cs="Arial"/>
                <w:color w:val="FF0000"/>
              </w:rPr>
              <w:t>Informed consent – participants should be away of all information about the investigation</w:t>
            </w:r>
          </w:p>
        </w:tc>
        <w:tc>
          <w:tcPr>
            <w:tcW w:w="1366" w:type="dxa"/>
            <w:vMerge/>
            <w:tcBorders>
              <w:left w:val="single" w:sz="4" w:space="0" w:color="auto"/>
              <w:right w:val="single" w:sz="4" w:space="0" w:color="auto"/>
            </w:tcBorders>
          </w:tcPr>
          <w:p w14:paraId="0ECC2A68" w14:textId="77777777" w:rsidR="003C4CA1" w:rsidRPr="00D90A6D" w:rsidRDefault="003C4CA1" w:rsidP="00BE3510">
            <w:pPr>
              <w:pStyle w:val="ListParagraph"/>
              <w:spacing w:line="276" w:lineRule="auto"/>
              <w:ind w:left="0"/>
              <w:jc w:val="center"/>
              <w:rPr>
                <w:rFonts w:ascii="Arial" w:hAnsi="Arial" w:cs="Arial"/>
                <w:color w:val="FF0000"/>
              </w:rPr>
            </w:pPr>
          </w:p>
        </w:tc>
      </w:tr>
      <w:tr w:rsidR="003C4CA1" w14:paraId="60D703DA" w14:textId="77777777" w:rsidTr="00BE3510">
        <w:tc>
          <w:tcPr>
            <w:tcW w:w="6930" w:type="dxa"/>
            <w:tcBorders>
              <w:top w:val="single" w:sz="4" w:space="0" w:color="auto"/>
              <w:left w:val="single" w:sz="4" w:space="0" w:color="auto"/>
              <w:bottom w:val="single" w:sz="4" w:space="0" w:color="auto"/>
              <w:right w:val="single" w:sz="4" w:space="0" w:color="auto"/>
            </w:tcBorders>
          </w:tcPr>
          <w:p w14:paraId="54BC0915" w14:textId="77777777" w:rsidR="003C4CA1" w:rsidRDefault="003C4CA1" w:rsidP="003C4CA1">
            <w:pPr>
              <w:pStyle w:val="ListParagraph"/>
              <w:numPr>
                <w:ilvl w:val="0"/>
                <w:numId w:val="19"/>
              </w:numPr>
              <w:spacing w:line="276" w:lineRule="auto"/>
              <w:ind w:left="588"/>
              <w:rPr>
                <w:rFonts w:ascii="Arial" w:hAnsi="Arial" w:cs="Arial"/>
                <w:color w:val="FF0000"/>
              </w:rPr>
            </w:pPr>
            <w:r>
              <w:rPr>
                <w:rFonts w:ascii="Arial" w:hAnsi="Arial" w:cs="Arial"/>
                <w:color w:val="FF0000"/>
              </w:rPr>
              <w:t>Risk of harm – should be little-no/minimised risk of physical or psychological harm</w:t>
            </w:r>
          </w:p>
        </w:tc>
        <w:tc>
          <w:tcPr>
            <w:tcW w:w="1366" w:type="dxa"/>
            <w:vMerge/>
            <w:tcBorders>
              <w:left w:val="single" w:sz="4" w:space="0" w:color="auto"/>
              <w:right w:val="single" w:sz="4" w:space="0" w:color="auto"/>
            </w:tcBorders>
          </w:tcPr>
          <w:p w14:paraId="4CB542F8" w14:textId="77777777" w:rsidR="003C4CA1" w:rsidRPr="00D90A6D" w:rsidRDefault="003C4CA1" w:rsidP="00BE3510">
            <w:pPr>
              <w:pStyle w:val="ListParagraph"/>
              <w:spacing w:line="276" w:lineRule="auto"/>
              <w:ind w:left="0"/>
              <w:jc w:val="center"/>
              <w:rPr>
                <w:rFonts w:ascii="Arial" w:hAnsi="Arial" w:cs="Arial"/>
                <w:color w:val="FF0000"/>
              </w:rPr>
            </w:pPr>
          </w:p>
        </w:tc>
      </w:tr>
      <w:tr w:rsidR="003C4CA1" w14:paraId="354CA94A" w14:textId="77777777" w:rsidTr="00BE3510">
        <w:tc>
          <w:tcPr>
            <w:tcW w:w="6930" w:type="dxa"/>
            <w:tcBorders>
              <w:top w:val="single" w:sz="4" w:space="0" w:color="auto"/>
              <w:left w:val="single" w:sz="4" w:space="0" w:color="auto"/>
              <w:bottom w:val="single" w:sz="4" w:space="0" w:color="auto"/>
              <w:right w:val="single" w:sz="4" w:space="0" w:color="auto"/>
            </w:tcBorders>
          </w:tcPr>
          <w:p w14:paraId="33BBA148" w14:textId="77777777" w:rsidR="003C4CA1" w:rsidRDefault="003C4CA1" w:rsidP="003C4CA1">
            <w:pPr>
              <w:pStyle w:val="ListParagraph"/>
              <w:numPr>
                <w:ilvl w:val="0"/>
                <w:numId w:val="19"/>
              </w:numPr>
              <w:spacing w:line="276" w:lineRule="auto"/>
              <w:ind w:left="588"/>
              <w:rPr>
                <w:rFonts w:ascii="Arial" w:hAnsi="Arial" w:cs="Arial"/>
                <w:color w:val="FF0000"/>
              </w:rPr>
            </w:pPr>
            <w:r>
              <w:rPr>
                <w:rFonts w:ascii="Arial" w:hAnsi="Arial" w:cs="Arial"/>
                <w:color w:val="FF0000"/>
              </w:rPr>
              <w:t>Confidentiality – identities of the participants should not be revealed to anyone outside the investigation</w:t>
            </w:r>
          </w:p>
        </w:tc>
        <w:tc>
          <w:tcPr>
            <w:tcW w:w="1366" w:type="dxa"/>
            <w:vMerge/>
            <w:tcBorders>
              <w:left w:val="single" w:sz="4" w:space="0" w:color="auto"/>
              <w:bottom w:val="single" w:sz="4" w:space="0" w:color="auto"/>
              <w:right w:val="single" w:sz="4" w:space="0" w:color="auto"/>
            </w:tcBorders>
          </w:tcPr>
          <w:p w14:paraId="40270DE4" w14:textId="77777777" w:rsidR="003C4CA1" w:rsidRPr="00D90A6D" w:rsidRDefault="003C4CA1" w:rsidP="00BE3510">
            <w:pPr>
              <w:pStyle w:val="ListParagraph"/>
              <w:spacing w:line="276" w:lineRule="auto"/>
              <w:ind w:left="0"/>
              <w:jc w:val="center"/>
              <w:rPr>
                <w:rFonts w:ascii="Arial" w:hAnsi="Arial" w:cs="Arial"/>
                <w:color w:val="FF0000"/>
              </w:rPr>
            </w:pPr>
          </w:p>
        </w:tc>
      </w:tr>
      <w:tr w:rsidR="003C4CA1" w14:paraId="2BB650CA" w14:textId="77777777" w:rsidTr="00BE3510">
        <w:tc>
          <w:tcPr>
            <w:tcW w:w="6930" w:type="dxa"/>
            <w:tcBorders>
              <w:top w:val="single" w:sz="4" w:space="0" w:color="auto"/>
              <w:left w:val="single" w:sz="4" w:space="0" w:color="auto"/>
              <w:bottom w:val="single" w:sz="4" w:space="0" w:color="auto"/>
              <w:right w:val="single" w:sz="4" w:space="0" w:color="auto"/>
            </w:tcBorders>
          </w:tcPr>
          <w:p w14:paraId="59073DF8" w14:textId="77777777" w:rsidR="003C4CA1" w:rsidRDefault="003C4CA1"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5E134E1" w14:textId="77777777" w:rsidR="003C4CA1" w:rsidRDefault="003C4CA1" w:rsidP="00BE3510">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0C461FF1" w14:textId="77777777" w:rsidR="003C4CA1" w:rsidRDefault="003C4CA1" w:rsidP="003C4CA1">
      <w:pPr>
        <w:spacing w:after="0"/>
        <w:rPr>
          <w:rFonts w:ascii="Arial" w:hAnsi="Arial" w:cs="Arial"/>
        </w:rPr>
      </w:pPr>
    </w:p>
    <w:p w14:paraId="794409C2" w14:textId="77777777" w:rsidR="003C4CA1" w:rsidRDefault="003C4CA1" w:rsidP="003C4CA1">
      <w:pPr>
        <w:spacing w:after="0"/>
        <w:rPr>
          <w:rFonts w:ascii="Arial" w:hAnsi="Arial" w:cs="Arial"/>
        </w:rPr>
      </w:pPr>
    </w:p>
    <w:p w14:paraId="423753EF" w14:textId="77777777" w:rsidR="003C4CA1" w:rsidRDefault="003C4CA1" w:rsidP="003C4CA1">
      <w:pPr>
        <w:spacing w:after="0"/>
        <w:rPr>
          <w:rFonts w:ascii="Arial" w:hAnsi="Arial" w:cs="Arial"/>
        </w:rPr>
      </w:pPr>
    </w:p>
    <w:p w14:paraId="5F9BC66C" w14:textId="77777777" w:rsidR="003C4CA1" w:rsidRDefault="003C4CA1" w:rsidP="003C4CA1">
      <w:pPr>
        <w:spacing w:after="0"/>
        <w:rPr>
          <w:rFonts w:ascii="Arial" w:hAnsi="Arial" w:cs="Arial"/>
        </w:rPr>
      </w:pPr>
    </w:p>
    <w:p w14:paraId="76180BD3" w14:textId="77777777" w:rsidR="003C4CA1" w:rsidRDefault="003C4CA1" w:rsidP="003C4CA1">
      <w:pPr>
        <w:spacing w:after="0"/>
        <w:rPr>
          <w:rFonts w:ascii="Arial" w:hAnsi="Arial" w:cs="Arial"/>
        </w:rPr>
      </w:pPr>
    </w:p>
    <w:p w14:paraId="138AA1C1" w14:textId="77777777" w:rsidR="003C4CA1" w:rsidRDefault="003C4CA1" w:rsidP="003C4CA1">
      <w:pPr>
        <w:spacing w:after="0"/>
        <w:rPr>
          <w:rFonts w:ascii="Arial" w:hAnsi="Arial" w:cs="Arial"/>
        </w:rPr>
      </w:pPr>
    </w:p>
    <w:p w14:paraId="486C2595" w14:textId="77777777" w:rsidR="003C4CA1" w:rsidRDefault="003C4CA1" w:rsidP="003C4CA1">
      <w:pPr>
        <w:spacing w:after="0"/>
        <w:rPr>
          <w:rFonts w:ascii="Arial" w:hAnsi="Arial" w:cs="Arial"/>
        </w:rPr>
      </w:pPr>
    </w:p>
    <w:p w14:paraId="77EA8F01" w14:textId="77777777" w:rsidR="003C4CA1" w:rsidRDefault="003C4CA1" w:rsidP="003C4CA1">
      <w:pPr>
        <w:spacing w:after="0"/>
        <w:rPr>
          <w:rFonts w:ascii="Arial" w:hAnsi="Arial" w:cs="Arial"/>
        </w:rPr>
      </w:pPr>
    </w:p>
    <w:p w14:paraId="7C7D1D4F" w14:textId="77777777" w:rsidR="003C4CA1" w:rsidRDefault="003C4CA1" w:rsidP="003C4CA1">
      <w:pPr>
        <w:spacing w:after="0"/>
        <w:rPr>
          <w:rFonts w:ascii="Arial" w:hAnsi="Arial" w:cs="Arial"/>
        </w:rPr>
      </w:pPr>
    </w:p>
    <w:p w14:paraId="66DA5AF4" w14:textId="77777777" w:rsidR="003C4CA1" w:rsidRDefault="003C4CA1" w:rsidP="003C4CA1">
      <w:pPr>
        <w:spacing w:after="0"/>
        <w:rPr>
          <w:rFonts w:ascii="Arial" w:hAnsi="Arial" w:cs="Arial"/>
        </w:rPr>
      </w:pPr>
    </w:p>
    <w:p w14:paraId="61E03B33" w14:textId="77777777" w:rsidR="003C4CA1" w:rsidRDefault="003C4CA1" w:rsidP="003C4CA1">
      <w:pPr>
        <w:spacing w:after="0" w:line="276" w:lineRule="auto"/>
        <w:rPr>
          <w:rFonts w:ascii="Arial" w:hAnsi="Arial" w:cs="Arial"/>
          <w:b/>
        </w:rPr>
      </w:pPr>
    </w:p>
    <w:p w14:paraId="724BF754" w14:textId="77777777" w:rsidR="003C4CA1" w:rsidRDefault="003C4CA1" w:rsidP="003C4CA1">
      <w:pPr>
        <w:spacing w:after="0" w:line="276" w:lineRule="auto"/>
        <w:rPr>
          <w:rFonts w:ascii="Arial" w:hAnsi="Arial" w:cs="Arial"/>
          <w:b/>
        </w:rPr>
      </w:pPr>
    </w:p>
    <w:p w14:paraId="675C4F9E" w14:textId="77777777" w:rsidR="003C4CA1" w:rsidRDefault="003C4CA1" w:rsidP="003C4CA1">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3595B7FA" w14:textId="3A6BEB10" w:rsidR="00D90A6D" w:rsidRDefault="00D90A6D" w:rsidP="005B5065">
      <w:pPr>
        <w:spacing w:after="0" w:line="276" w:lineRule="auto"/>
        <w:rPr>
          <w:rFonts w:ascii="Arial" w:hAnsi="Arial" w:cs="Arial"/>
          <w:b/>
        </w:rPr>
      </w:pPr>
      <w:r w:rsidRPr="00D90A6D">
        <w:rPr>
          <w:rFonts w:ascii="Arial" w:hAnsi="Arial" w:cs="Arial"/>
          <w:b/>
        </w:rPr>
        <w:t>Question 32</w:t>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t xml:space="preserve">          </w:t>
      </w:r>
      <w:r w:rsidR="0024096B">
        <w:rPr>
          <w:rFonts w:ascii="Arial" w:hAnsi="Arial" w:cs="Arial"/>
          <w:b/>
        </w:rPr>
        <w:t>(11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3E42B9CD" w14:textId="77777777" w:rsidR="009D301E" w:rsidRPr="000B723A" w:rsidRDefault="009D301E" w:rsidP="009D301E">
      <w:pPr>
        <w:pStyle w:val="ListParagraph"/>
        <w:numPr>
          <w:ilvl w:val="0"/>
          <w:numId w:val="4"/>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20DEC7EA" w14:textId="77777777" w:rsidR="009D301E" w:rsidRDefault="009D301E" w:rsidP="009D301E">
      <w:pPr>
        <w:spacing w:after="0" w:line="276" w:lineRule="auto"/>
        <w:ind w:left="36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9D301E" w14:paraId="279021C9"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1DA818B4" w14:textId="77777777" w:rsidR="009D301E" w:rsidRPr="00654362" w:rsidRDefault="009D301E" w:rsidP="00BE3510">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4C869D0" w14:textId="77777777" w:rsidR="009D301E" w:rsidRPr="00654362" w:rsidRDefault="009D301E" w:rsidP="00BE3510">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9D301E" w14:paraId="08BB804C" w14:textId="77777777" w:rsidTr="00BE3510">
        <w:tc>
          <w:tcPr>
            <w:tcW w:w="6930" w:type="dxa"/>
            <w:tcBorders>
              <w:top w:val="single" w:sz="4" w:space="0" w:color="auto"/>
              <w:left w:val="single" w:sz="4" w:space="0" w:color="auto"/>
              <w:bottom w:val="single" w:sz="4" w:space="0" w:color="auto"/>
              <w:right w:val="single" w:sz="4" w:space="0" w:color="auto"/>
            </w:tcBorders>
          </w:tcPr>
          <w:p w14:paraId="5F6CF1F6" w14:textId="77777777" w:rsidR="009D301E" w:rsidRPr="00654362" w:rsidRDefault="009D301E" w:rsidP="00BE3510">
            <w:pPr>
              <w:pStyle w:val="ListParagraph"/>
              <w:spacing w:line="276" w:lineRule="auto"/>
              <w:ind w:left="0"/>
              <w:rPr>
                <w:rFonts w:ascii="Arial" w:hAnsi="Arial" w:cs="Arial"/>
                <w:color w:val="FF0000"/>
              </w:rPr>
            </w:pPr>
            <w:r w:rsidRPr="00654362">
              <w:rPr>
                <w:rFonts w:ascii="Arial" w:hAnsi="Arial" w:cs="Arial"/>
                <w:color w:val="FF0000"/>
              </w:rPr>
              <w:t>Grey matter</w:t>
            </w:r>
          </w:p>
        </w:tc>
        <w:tc>
          <w:tcPr>
            <w:tcW w:w="1366" w:type="dxa"/>
            <w:tcBorders>
              <w:top w:val="single" w:sz="4" w:space="0" w:color="auto"/>
              <w:left w:val="single" w:sz="4" w:space="0" w:color="auto"/>
              <w:bottom w:val="single" w:sz="4" w:space="0" w:color="auto"/>
              <w:right w:val="single" w:sz="4" w:space="0" w:color="auto"/>
            </w:tcBorders>
          </w:tcPr>
          <w:p w14:paraId="718B5151" w14:textId="77777777" w:rsidR="009D301E" w:rsidRPr="00654362" w:rsidRDefault="009D301E" w:rsidP="00BE3510">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9D301E" w14:paraId="6AD1F46E"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1C359E6E" w14:textId="77777777" w:rsidR="009D301E" w:rsidRPr="00654362" w:rsidRDefault="009D301E" w:rsidP="00BE3510">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00BABFD" w14:textId="77777777" w:rsidR="009D301E" w:rsidRPr="00654362" w:rsidRDefault="009D301E" w:rsidP="00BE3510">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139B12E7" w14:textId="77777777" w:rsidR="009D301E" w:rsidRDefault="009D301E" w:rsidP="009D301E">
      <w:pPr>
        <w:spacing w:after="0" w:line="276" w:lineRule="auto"/>
        <w:ind w:left="720"/>
        <w:rPr>
          <w:rFonts w:ascii="Arial" w:hAnsi="Arial" w:cs="Arial"/>
          <w:b/>
        </w:rPr>
      </w:pPr>
    </w:p>
    <w:p w14:paraId="3F30F3F8" w14:textId="77777777" w:rsidR="009D301E" w:rsidRPr="000B723A" w:rsidRDefault="009D301E" w:rsidP="009D301E">
      <w:pPr>
        <w:spacing w:after="0" w:line="276" w:lineRule="auto"/>
        <w:ind w:left="720"/>
        <w:rPr>
          <w:rFonts w:ascii="Arial" w:hAnsi="Arial" w:cs="Arial"/>
          <w:b/>
        </w:rPr>
      </w:pPr>
    </w:p>
    <w:p w14:paraId="540C58F2" w14:textId="77777777" w:rsidR="009D301E" w:rsidRPr="000B723A" w:rsidRDefault="009D301E" w:rsidP="009D301E">
      <w:pPr>
        <w:pStyle w:val="ListParagraph"/>
        <w:numPr>
          <w:ilvl w:val="0"/>
          <w:numId w:val="4"/>
        </w:numPr>
        <w:spacing w:after="0" w:line="276" w:lineRule="auto"/>
        <w:rPr>
          <w:rFonts w:ascii="Arial" w:hAnsi="Arial" w:cs="Arial"/>
          <w:b/>
        </w:rPr>
      </w:pPr>
      <w:r>
        <w:rPr>
          <w:rFonts w:ascii="Arial" w:hAnsi="Arial" w:cs="Arial"/>
        </w:rPr>
        <w:t>State</w:t>
      </w:r>
      <w:r w:rsidRPr="000B723A">
        <w:rPr>
          <w:rFonts w:ascii="Arial" w:hAnsi="Arial" w:cs="Arial"/>
        </w:rPr>
        <w:t xml:space="preserve"> </w:t>
      </w:r>
      <w:r>
        <w:rPr>
          <w:rFonts w:ascii="Arial" w:hAnsi="Arial" w:cs="Arial"/>
          <w:b/>
        </w:rPr>
        <w:t xml:space="preserve">one </w:t>
      </w:r>
      <w:r>
        <w:rPr>
          <w:rFonts w:ascii="Arial" w:hAnsi="Arial" w:cs="Arial"/>
        </w:rPr>
        <w:t>change</w:t>
      </w:r>
      <w:r w:rsidRPr="000B723A">
        <w:rPr>
          <w:rFonts w:ascii="Arial" w:hAnsi="Arial" w:cs="Arial"/>
        </w:rPr>
        <w:t xml:space="preserve"> that can be seen between the healthy and Alzheimer’s affected brain.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8BD0C4F" w14:textId="77777777" w:rsidR="009D301E" w:rsidRDefault="009D301E" w:rsidP="009D301E">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D301E" w14:paraId="4560F6D2"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078E2F15"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4B1002F"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9D301E" w14:paraId="79923869" w14:textId="77777777" w:rsidTr="00BE3510">
        <w:tc>
          <w:tcPr>
            <w:tcW w:w="6930" w:type="dxa"/>
            <w:tcBorders>
              <w:top w:val="single" w:sz="4" w:space="0" w:color="auto"/>
              <w:left w:val="single" w:sz="4" w:space="0" w:color="auto"/>
              <w:bottom w:val="single" w:sz="4" w:space="0" w:color="auto"/>
              <w:right w:val="single" w:sz="4" w:space="0" w:color="auto"/>
            </w:tcBorders>
          </w:tcPr>
          <w:p w14:paraId="33E9B7EC" w14:textId="77777777" w:rsidR="009D301E" w:rsidRPr="000B723A" w:rsidRDefault="009D301E" w:rsidP="00BE3510">
            <w:pPr>
              <w:pStyle w:val="ListParagraph"/>
              <w:spacing w:line="276" w:lineRule="auto"/>
              <w:ind w:left="0"/>
              <w:rPr>
                <w:rFonts w:ascii="Arial" w:hAnsi="Arial" w:cs="Arial"/>
                <w:color w:val="FF0000"/>
              </w:rPr>
            </w:pPr>
            <w:r w:rsidRPr="000B723A">
              <w:rPr>
                <w:rFonts w:ascii="Arial" w:hAnsi="Arial" w:cs="Arial"/>
                <w:color w:val="FF0000"/>
              </w:rPr>
              <w:t>Any one of the following for one mark:</w:t>
            </w:r>
          </w:p>
        </w:tc>
        <w:tc>
          <w:tcPr>
            <w:tcW w:w="1366" w:type="dxa"/>
            <w:tcBorders>
              <w:top w:val="single" w:sz="4" w:space="0" w:color="auto"/>
              <w:left w:val="single" w:sz="4" w:space="0" w:color="auto"/>
              <w:bottom w:val="single" w:sz="4" w:space="0" w:color="auto"/>
              <w:right w:val="single" w:sz="4" w:space="0" w:color="auto"/>
            </w:tcBorders>
          </w:tcPr>
          <w:p w14:paraId="2841A636" w14:textId="77777777" w:rsidR="009D301E" w:rsidRDefault="009D301E" w:rsidP="00BE3510">
            <w:pPr>
              <w:pStyle w:val="ListParagraph"/>
              <w:spacing w:line="276" w:lineRule="auto"/>
              <w:ind w:left="0"/>
              <w:jc w:val="center"/>
              <w:rPr>
                <w:rFonts w:ascii="Arial" w:hAnsi="Arial" w:cs="Arial"/>
                <w:b/>
                <w:color w:val="FF0000"/>
              </w:rPr>
            </w:pPr>
          </w:p>
        </w:tc>
      </w:tr>
      <w:tr w:rsidR="009D301E" w14:paraId="7F9A7901" w14:textId="77777777" w:rsidTr="00BE3510">
        <w:tc>
          <w:tcPr>
            <w:tcW w:w="6930" w:type="dxa"/>
            <w:tcBorders>
              <w:top w:val="single" w:sz="4" w:space="0" w:color="auto"/>
              <w:left w:val="single" w:sz="4" w:space="0" w:color="auto"/>
              <w:bottom w:val="single" w:sz="4" w:space="0" w:color="auto"/>
              <w:right w:val="single" w:sz="4" w:space="0" w:color="auto"/>
            </w:tcBorders>
          </w:tcPr>
          <w:p w14:paraId="798B0954" w14:textId="77777777" w:rsidR="009D301E" w:rsidRDefault="009D301E" w:rsidP="009D301E">
            <w:pPr>
              <w:pStyle w:val="ListParagraph"/>
              <w:numPr>
                <w:ilvl w:val="0"/>
                <w:numId w:val="20"/>
              </w:numPr>
              <w:spacing w:line="276" w:lineRule="auto"/>
              <w:rPr>
                <w:rFonts w:ascii="Arial" w:hAnsi="Arial" w:cs="Arial"/>
                <w:color w:val="FF0000"/>
              </w:rPr>
            </w:pPr>
            <w:r>
              <w:rPr>
                <w:rFonts w:ascii="Arial" w:hAnsi="Arial" w:cs="Arial"/>
                <w:color w:val="FF0000"/>
              </w:rPr>
              <w:t>Cerebral Cortex / Cerebrum, shrivels up/reduces in size</w:t>
            </w:r>
          </w:p>
          <w:p w14:paraId="65F1DF03" w14:textId="77777777" w:rsidR="009D301E" w:rsidRDefault="009D301E" w:rsidP="009D301E">
            <w:pPr>
              <w:pStyle w:val="ListParagraph"/>
              <w:numPr>
                <w:ilvl w:val="0"/>
                <w:numId w:val="20"/>
              </w:numPr>
              <w:spacing w:line="276" w:lineRule="auto"/>
              <w:rPr>
                <w:rFonts w:ascii="Arial" w:hAnsi="Arial" w:cs="Arial"/>
                <w:color w:val="FF0000"/>
              </w:rPr>
            </w:pPr>
            <w:r>
              <w:rPr>
                <w:rFonts w:ascii="Arial" w:hAnsi="Arial" w:cs="Arial"/>
                <w:color w:val="FF0000"/>
              </w:rPr>
              <w:t>Hippocampus reduces in size/shrivels up</w:t>
            </w:r>
          </w:p>
          <w:p w14:paraId="0192BB14" w14:textId="77777777" w:rsidR="009D301E" w:rsidRDefault="009D301E" w:rsidP="009D301E">
            <w:pPr>
              <w:pStyle w:val="ListParagraph"/>
              <w:numPr>
                <w:ilvl w:val="0"/>
                <w:numId w:val="20"/>
              </w:numPr>
              <w:spacing w:line="276" w:lineRule="auto"/>
              <w:rPr>
                <w:rFonts w:ascii="Arial" w:hAnsi="Arial" w:cs="Arial"/>
                <w:color w:val="FF0000"/>
              </w:rPr>
            </w:pPr>
            <w:r>
              <w:rPr>
                <w:rFonts w:ascii="Arial" w:hAnsi="Arial" w:cs="Arial"/>
                <w:color w:val="FF0000"/>
              </w:rPr>
              <w:t>Ventricles/fluid-filled areas of the brain increase in size/grow larger</w:t>
            </w:r>
          </w:p>
          <w:p w14:paraId="0B056DE7" w14:textId="4EF1E4D1" w:rsidR="009D301E" w:rsidRDefault="009D301E" w:rsidP="009D301E">
            <w:pPr>
              <w:pStyle w:val="ListParagraph"/>
              <w:numPr>
                <w:ilvl w:val="0"/>
                <w:numId w:val="20"/>
              </w:numPr>
              <w:spacing w:line="276" w:lineRule="auto"/>
              <w:rPr>
                <w:rFonts w:ascii="Arial" w:hAnsi="Arial" w:cs="Arial"/>
                <w:color w:val="FF0000"/>
              </w:rPr>
            </w:pPr>
            <w:r>
              <w:rPr>
                <w:rFonts w:ascii="Arial" w:hAnsi="Arial" w:cs="Arial"/>
                <w:color w:val="FF0000"/>
              </w:rPr>
              <w:t>Reduced grey matter/reduced size of brain</w:t>
            </w:r>
          </w:p>
        </w:tc>
        <w:tc>
          <w:tcPr>
            <w:tcW w:w="1366" w:type="dxa"/>
            <w:tcBorders>
              <w:top w:val="single" w:sz="4" w:space="0" w:color="auto"/>
              <w:left w:val="single" w:sz="4" w:space="0" w:color="auto"/>
              <w:bottom w:val="single" w:sz="4" w:space="0" w:color="auto"/>
              <w:right w:val="single" w:sz="4" w:space="0" w:color="auto"/>
            </w:tcBorders>
          </w:tcPr>
          <w:p w14:paraId="6A55FB66"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598646EA" w14:textId="77777777" w:rsidTr="00BE3510">
        <w:tc>
          <w:tcPr>
            <w:tcW w:w="6930" w:type="dxa"/>
            <w:tcBorders>
              <w:top w:val="single" w:sz="4" w:space="0" w:color="auto"/>
              <w:left w:val="single" w:sz="4" w:space="0" w:color="auto"/>
              <w:bottom w:val="single" w:sz="4" w:space="0" w:color="auto"/>
              <w:right w:val="single" w:sz="4" w:space="0" w:color="auto"/>
            </w:tcBorders>
          </w:tcPr>
          <w:p w14:paraId="64210C5A" w14:textId="77777777" w:rsidR="009D301E" w:rsidRDefault="009D301E"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2E3D599"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F5B7446" w14:textId="77777777" w:rsidR="009D301E" w:rsidRDefault="009D301E" w:rsidP="009D301E">
      <w:pPr>
        <w:spacing w:after="0" w:line="276" w:lineRule="auto"/>
        <w:rPr>
          <w:rFonts w:ascii="Arial" w:hAnsi="Arial" w:cs="Arial"/>
          <w:b/>
        </w:rPr>
      </w:pPr>
    </w:p>
    <w:p w14:paraId="42885F2C" w14:textId="77777777" w:rsidR="009D301E" w:rsidRDefault="009D301E" w:rsidP="009D301E">
      <w:pPr>
        <w:spacing w:after="0" w:line="276" w:lineRule="auto"/>
        <w:rPr>
          <w:rFonts w:ascii="Arial" w:hAnsi="Arial" w:cs="Arial"/>
          <w:b/>
        </w:rPr>
      </w:pPr>
    </w:p>
    <w:p w14:paraId="04B7E83D" w14:textId="77777777" w:rsidR="009D301E" w:rsidRDefault="009D301E" w:rsidP="009D301E">
      <w:pPr>
        <w:pStyle w:val="ListParagraph"/>
        <w:numPr>
          <w:ilvl w:val="0"/>
          <w:numId w:val="4"/>
        </w:numPr>
        <w:spacing w:after="0" w:line="276" w:lineRule="auto"/>
        <w:rPr>
          <w:rFonts w:ascii="Arial" w:hAnsi="Arial" w:cs="Arial"/>
        </w:rPr>
      </w:pPr>
      <w:r>
        <w:rPr>
          <w:rFonts w:ascii="Arial" w:hAnsi="Arial" w:cs="Arial"/>
        </w:rPr>
        <w:t>Repetitive questions and conversations are a common sign of Alzheimer’ Disease. Suggest how damage to the outer areas of the brain would cause this occur.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E552A0E" w14:textId="77777777" w:rsidR="009D301E" w:rsidRDefault="009D301E" w:rsidP="009D301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D301E" w14:paraId="7056BDF7"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443B0FE9"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8DE39A9"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9D301E" w14:paraId="73D0A45F" w14:textId="77777777" w:rsidTr="00BE3510">
        <w:tc>
          <w:tcPr>
            <w:tcW w:w="6930" w:type="dxa"/>
            <w:tcBorders>
              <w:top w:val="single" w:sz="4" w:space="0" w:color="auto"/>
              <w:left w:val="single" w:sz="4" w:space="0" w:color="auto"/>
              <w:bottom w:val="single" w:sz="4" w:space="0" w:color="auto"/>
              <w:right w:val="single" w:sz="4" w:space="0" w:color="auto"/>
            </w:tcBorders>
          </w:tcPr>
          <w:p w14:paraId="4AC2A810" w14:textId="77777777" w:rsidR="009D301E" w:rsidRPr="005D5002" w:rsidRDefault="009D301E" w:rsidP="00BE3510">
            <w:pPr>
              <w:spacing w:line="276" w:lineRule="auto"/>
              <w:rPr>
                <w:rFonts w:ascii="Arial" w:hAnsi="Arial" w:cs="Arial"/>
                <w:color w:val="FF0000"/>
              </w:rPr>
            </w:pPr>
            <w:r>
              <w:rPr>
                <w:rFonts w:ascii="Arial" w:hAnsi="Arial" w:cs="Arial"/>
                <w:color w:val="FF0000"/>
              </w:rPr>
              <w:t>Damage to the association areas/temporal lobe/frontal lobe</w:t>
            </w:r>
          </w:p>
        </w:tc>
        <w:tc>
          <w:tcPr>
            <w:tcW w:w="1366" w:type="dxa"/>
            <w:tcBorders>
              <w:top w:val="single" w:sz="4" w:space="0" w:color="auto"/>
              <w:left w:val="single" w:sz="4" w:space="0" w:color="auto"/>
              <w:bottom w:val="single" w:sz="4" w:space="0" w:color="auto"/>
              <w:right w:val="single" w:sz="4" w:space="0" w:color="auto"/>
            </w:tcBorders>
          </w:tcPr>
          <w:p w14:paraId="28B6470E"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6F5523F4" w14:textId="77777777" w:rsidTr="00BE3510">
        <w:tc>
          <w:tcPr>
            <w:tcW w:w="6930" w:type="dxa"/>
            <w:tcBorders>
              <w:top w:val="single" w:sz="4" w:space="0" w:color="auto"/>
              <w:left w:val="single" w:sz="4" w:space="0" w:color="auto"/>
              <w:bottom w:val="single" w:sz="4" w:space="0" w:color="auto"/>
              <w:right w:val="single" w:sz="4" w:space="0" w:color="auto"/>
            </w:tcBorders>
          </w:tcPr>
          <w:p w14:paraId="263ECADF" w14:textId="77777777" w:rsidR="009D301E" w:rsidRPr="005D5002" w:rsidRDefault="009D301E" w:rsidP="00BE3510">
            <w:pPr>
              <w:spacing w:line="276" w:lineRule="auto"/>
              <w:rPr>
                <w:rFonts w:ascii="Arial" w:hAnsi="Arial" w:cs="Arial"/>
                <w:color w:val="FF0000"/>
              </w:rPr>
            </w:pPr>
            <w:r>
              <w:rPr>
                <w:rFonts w:ascii="Arial" w:hAnsi="Arial" w:cs="Arial"/>
                <w:color w:val="FF0000"/>
              </w:rPr>
              <w:t xml:space="preserve">Severs the links/connections between nerve pathways </w:t>
            </w:r>
          </w:p>
        </w:tc>
        <w:tc>
          <w:tcPr>
            <w:tcW w:w="1366" w:type="dxa"/>
            <w:tcBorders>
              <w:top w:val="single" w:sz="4" w:space="0" w:color="auto"/>
              <w:left w:val="single" w:sz="4" w:space="0" w:color="auto"/>
              <w:bottom w:val="single" w:sz="4" w:space="0" w:color="auto"/>
              <w:right w:val="single" w:sz="4" w:space="0" w:color="auto"/>
            </w:tcBorders>
          </w:tcPr>
          <w:p w14:paraId="51F99850"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31A6E6F6" w14:textId="77777777" w:rsidTr="00BE3510">
        <w:tc>
          <w:tcPr>
            <w:tcW w:w="6930" w:type="dxa"/>
            <w:tcBorders>
              <w:top w:val="single" w:sz="4" w:space="0" w:color="auto"/>
              <w:left w:val="single" w:sz="4" w:space="0" w:color="auto"/>
              <w:bottom w:val="single" w:sz="4" w:space="0" w:color="auto"/>
              <w:right w:val="single" w:sz="4" w:space="0" w:color="auto"/>
            </w:tcBorders>
          </w:tcPr>
          <w:p w14:paraId="30514140" w14:textId="77777777" w:rsidR="009D301E" w:rsidRPr="005D5002" w:rsidRDefault="009D301E" w:rsidP="00BE3510">
            <w:pPr>
              <w:spacing w:line="276" w:lineRule="auto"/>
              <w:rPr>
                <w:rFonts w:ascii="Arial" w:hAnsi="Arial" w:cs="Arial"/>
                <w:color w:val="FF0000"/>
              </w:rPr>
            </w:pPr>
            <w:r>
              <w:rPr>
                <w:rFonts w:ascii="Arial" w:hAnsi="Arial" w:cs="Arial"/>
                <w:color w:val="FF0000"/>
              </w:rPr>
              <w:t>(which are) associated with memory</w:t>
            </w:r>
          </w:p>
        </w:tc>
        <w:tc>
          <w:tcPr>
            <w:tcW w:w="1366" w:type="dxa"/>
            <w:tcBorders>
              <w:top w:val="single" w:sz="4" w:space="0" w:color="auto"/>
              <w:left w:val="single" w:sz="4" w:space="0" w:color="auto"/>
              <w:bottom w:val="single" w:sz="4" w:space="0" w:color="auto"/>
              <w:right w:val="single" w:sz="4" w:space="0" w:color="auto"/>
            </w:tcBorders>
          </w:tcPr>
          <w:p w14:paraId="38410699"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19A7EF94" w14:textId="77777777" w:rsidTr="00BE3510">
        <w:tc>
          <w:tcPr>
            <w:tcW w:w="6930" w:type="dxa"/>
            <w:tcBorders>
              <w:top w:val="single" w:sz="4" w:space="0" w:color="auto"/>
              <w:left w:val="single" w:sz="4" w:space="0" w:color="auto"/>
              <w:bottom w:val="single" w:sz="4" w:space="0" w:color="auto"/>
              <w:right w:val="single" w:sz="4" w:space="0" w:color="auto"/>
            </w:tcBorders>
          </w:tcPr>
          <w:p w14:paraId="6AF73ADD" w14:textId="77777777" w:rsidR="009D301E" w:rsidRDefault="009D301E"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299A25C6"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A9EC1A7" w14:textId="77777777" w:rsidR="009D301E" w:rsidRDefault="009D301E" w:rsidP="009D301E">
      <w:pPr>
        <w:pStyle w:val="ListParagraph"/>
        <w:numPr>
          <w:ilvl w:val="0"/>
          <w:numId w:val="4"/>
        </w:numPr>
        <w:spacing w:after="0" w:line="276" w:lineRule="auto"/>
        <w:rPr>
          <w:rFonts w:ascii="Arial" w:hAnsi="Arial" w:cs="Arial"/>
        </w:rPr>
      </w:pPr>
      <w:r>
        <w:rPr>
          <w:rFonts w:ascii="Arial" w:hAnsi="Arial" w:cs="Arial"/>
        </w:rPr>
        <w:lastRenderedPageBreak/>
        <w:t>Alzheimer’s disease is also associated with dysfunctional autonomic nervous systems. Compare and contrast the somatic and autonomic nervous systems.</w:t>
      </w:r>
    </w:p>
    <w:p w14:paraId="1778090C" w14:textId="77777777" w:rsidR="009D301E" w:rsidRDefault="009D301E" w:rsidP="009D301E">
      <w:pPr>
        <w:pStyle w:val="ListParagraph"/>
        <w:spacing w:after="0" w:line="276" w:lineRule="auto"/>
        <w:ind w:left="7920"/>
        <w:rPr>
          <w:rFonts w:ascii="Arial" w:hAnsi="Arial" w:cs="Arial"/>
        </w:rPr>
      </w:pPr>
      <w:r>
        <w:rPr>
          <w:rFonts w:ascii="Arial" w:hAnsi="Arial" w:cs="Arial"/>
        </w:rPr>
        <w:t>(3 marks)</w:t>
      </w:r>
    </w:p>
    <w:p w14:paraId="72FFE1FB" w14:textId="77777777" w:rsidR="009D301E" w:rsidRDefault="009D301E" w:rsidP="009D301E">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D301E" w14:paraId="2E4E0287"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5D8D451B"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FA0FE72"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9D301E" w14:paraId="0F11F49A" w14:textId="77777777" w:rsidTr="00BE3510">
        <w:tc>
          <w:tcPr>
            <w:tcW w:w="6930" w:type="dxa"/>
            <w:tcBorders>
              <w:top w:val="single" w:sz="4" w:space="0" w:color="auto"/>
              <w:left w:val="single" w:sz="4" w:space="0" w:color="auto"/>
              <w:bottom w:val="single" w:sz="4" w:space="0" w:color="auto"/>
              <w:right w:val="single" w:sz="4" w:space="0" w:color="auto"/>
            </w:tcBorders>
          </w:tcPr>
          <w:p w14:paraId="01C3C7D8" w14:textId="77777777" w:rsidR="009D301E" w:rsidRPr="005D5002" w:rsidRDefault="009D301E" w:rsidP="00BE3510">
            <w:pPr>
              <w:spacing w:line="276" w:lineRule="auto"/>
              <w:rPr>
                <w:rFonts w:ascii="Arial" w:hAnsi="Arial" w:cs="Arial"/>
                <w:color w:val="FF0000"/>
              </w:rPr>
            </w:pPr>
            <w:r>
              <w:rPr>
                <w:rFonts w:ascii="Arial" w:hAnsi="Arial" w:cs="Arial"/>
                <w:color w:val="FF0000"/>
              </w:rPr>
              <w:t xml:space="preserve">One similarity for 1 mark from the following: </w:t>
            </w:r>
          </w:p>
        </w:tc>
        <w:tc>
          <w:tcPr>
            <w:tcW w:w="1366" w:type="dxa"/>
            <w:tcBorders>
              <w:top w:val="single" w:sz="4" w:space="0" w:color="auto"/>
              <w:left w:val="single" w:sz="4" w:space="0" w:color="auto"/>
              <w:bottom w:val="single" w:sz="4" w:space="0" w:color="auto"/>
              <w:right w:val="single" w:sz="4" w:space="0" w:color="auto"/>
            </w:tcBorders>
          </w:tcPr>
          <w:p w14:paraId="4ED651EE" w14:textId="77777777" w:rsidR="009D301E" w:rsidRDefault="009D301E" w:rsidP="00BE3510">
            <w:pPr>
              <w:pStyle w:val="ListParagraph"/>
              <w:spacing w:line="276" w:lineRule="auto"/>
              <w:ind w:left="0"/>
              <w:jc w:val="center"/>
              <w:rPr>
                <w:rFonts w:ascii="Arial" w:hAnsi="Arial" w:cs="Arial"/>
                <w:color w:val="FF0000"/>
              </w:rPr>
            </w:pPr>
          </w:p>
        </w:tc>
      </w:tr>
      <w:tr w:rsidR="009D301E" w14:paraId="71FB8B66" w14:textId="77777777" w:rsidTr="00BE3510">
        <w:tc>
          <w:tcPr>
            <w:tcW w:w="6930" w:type="dxa"/>
            <w:tcBorders>
              <w:top w:val="single" w:sz="4" w:space="0" w:color="auto"/>
              <w:left w:val="single" w:sz="4" w:space="0" w:color="auto"/>
              <w:bottom w:val="single" w:sz="4" w:space="0" w:color="auto"/>
              <w:right w:val="single" w:sz="4" w:space="0" w:color="auto"/>
            </w:tcBorders>
          </w:tcPr>
          <w:p w14:paraId="3EE179F5" w14:textId="77777777" w:rsidR="009D301E" w:rsidRDefault="009D301E" w:rsidP="009D301E">
            <w:pPr>
              <w:pStyle w:val="ListParagraph"/>
              <w:numPr>
                <w:ilvl w:val="0"/>
                <w:numId w:val="21"/>
              </w:numPr>
              <w:spacing w:line="276" w:lineRule="auto"/>
              <w:rPr>
                <w:rFonts w:ascii="Arial" w:hAnsi="Arial" w:cs="Arial"/>
                <w:color w:val="FF0000"/>
              </w:rPr>
            </w:pPr>
            <w:r>
              <w:rPr>
                <w:rFonts w:ascii="Arial" w:hAnsi="Arial" w:cs="Arial"/>
                <w:color w:val="FF0000"/>
              </w:rPr>
              <w:t>Acetylcholine used</w:t>
            </w:r>
          </w:p>
          <w:p w14:paraId="6B1086D1" w14:textId="77777777" w:rsidR="009D301E" w:rsidRDefault="009D301E" w:rsidP="009D301E">
            <w:pPr>
              <w:pStyle w:val="ListParagraph"/>
              <w:numPr>
                <w:ilvl w:val="0"/>
                <w:numId w:val="21"/>
              </w:numPr>
              <w:spacing w:line="276" w:lineRule="auto"/>
              <w:rPr>
                <w:rFonts w:ascii="Arial" w:hAnsi="Arial" w:cs="Arial"/>
                <w:color w:val="FF0000"/>
              </w:rPr>
            </w:pPr>
            <w:r>
              <w:rPr>
                <w:rFonts w:ascii="Arial" w:hAnsi="Arial" w:cs="Arial"/>
                <w:color w:val="FF0000"/>
              </w:rPr>
              <w:t>Excitatory capabilities</w:t>
            </w:r>
          </w:p>
          <w:p w14:paraId="7410DF75" w14:textId="77777777" w:rsidR="009D301E" w:rsidRPr="0024096B" w:rsidRDefault="009D301E" w:rsidP="009D301E">
            <w:pPr>
              <w:pStyle w:val="ListParagraph"/>
              <w:numPr>
                <w:ilvl w:val="0"/>
                <w:numId w:val="21"/>
              </w:numPr>
              <w:spacing w:line="276" w:lineRule="auto"/>
              <w:rPr>
                <w:rFonts w:ascii="Arial" w:hAnsi="Arial" w:cs="Arial"/>
                <w:color w:val="FF0000"/>
              </w:rPr>
            </w:pPr>
            <w:r>
              <w:rPr>
                <w:rFonts w:ascii="Arial" w:hAnsi="Arial" w:cs="Arial"/>
                <w:color w:val="FF0000"/>
              </w:rPr>
              <w:t>Receive input from sensory neurons</w:t>
            </w:r>
          </w:p>
        </w:tc>
        <w:tc>
          <w:tcPr>
            <w:tcW w:w="1366" w:type="dxa"/>
            <w:tcBorders>
              <w:top w:val="single" w:sz="4" w:space="0" w:color="auto"/>
              <w:left w:val="single" w:sz="4" w:space="0" w:color="auto"/>
              <w:bottom w:val="single" w:sz="4" w:space="0" w:color="auto"/>
              <w:right w:val="single" w:sz="4" w:space="0" w:color="auto"/>
            </w:tcBorders>
          </w:tcPr>
          <w:p w14:paraId="46597C1F"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47646ED3" w14:textId="77777777" w:rsidTr="00BE3510">
        <w:tc>
          <w:tcPr>
            <w:tcW w:w="6930" w:type="dxa"/>
            <w:tcBorders>
              <w:top w:val="single" w:sz="4" w:space="0" w:color="auto"/>
              <w:left w:val="single" w:sz="4" w:space="0" w:color="auto"/>
              <w:bottom w:val="single" w:sz="4" w:space="0" w:color="auto"/>
              <w:right w:val="single" w:sz="4" w:space="0" w:color="auto"/>
            </w:tcBorders>
          </w:tcPr>
          <w:p w14:paraId="5A1FB599" w14:textId="77777777" w:rsidR="009D301E" w:rsidRDefault="009D301E" w:rsidP="00BE3510">
            <w:pPr>
              <w:spacing w:line="276" w:lineRule="auto"/>
              <w:rPr>
                <w:rFonts w:ascii="Arial" w:hAnsi="Arial" w:cs="Arial"/>
                <w:color w:val="FF0000"/>
              </w:rPr>
            </w:pPr>
            <w:r>
              <w:rPr>
                <w:rFonts w:ascii="Arial" w:hAnsi="Arial" w:cs="Arial"/>
                <w:color w:val="FF0000"/>
              </w:rPr>
              <w:t>Two differences for 1 mark each from the following rows:</w:t>
            </w:r>
          </w:p>
          <w:p w14:paraId="0D869E01" w14:textId="77777777" w:rsidR="009D301E" w:rsidRDefault="009D301E" w:rsidP="00BE3510">
            <w:pPr>
              <w:spacing w:line="276" w:lineRule="auto"/>
              <w:rPr>
                <w:rFonts w:ascii="Arial" w:hAnsi="Arial" w:cs="Arial"/>
                <w:color w:val="FF0000"/>
              </w:rPr>
            </w:pPr>
          </w:p>
          <w:tbl>
            <w:tblPr>
              <w:tblStyle w:val="TableGrid"/>
              <w:tblW w:w="0" w:type="auto"/>
              <w:tblLook w:val="04A0" w:firstRow="1" w:lastRow="0" w:firstColumn="1" w:lastColumn="0" w:noHBand="0" w:noVBand="1"/>
            </w:tblPr>
            <w:tblGrid>
              <w:gridCol w:w="3352"/>
              <w:gridCol w:w="3352"/>
            </w:tblGrid>
            <w:tr w:rsidR="009D301E" w14:paraId="6B40801B" w14:textId="77777777" w:rsidTr="00BE3510">
              <w:tc>
                <w:tcPr>
                  <w:tcW w:w="3352" w:type="dxa"/>
                </w:tcPr>
                <w:p w14:paraId="006843AA" w14:textId="77777777" w:rsidR="009D301E" w:rsidRPr="0024096B" w:rsidRDefault="009D301E" w:rsidP="00BE3510">
                  <w:pPr>
                    <w:spacing w:line="276" w:lineRule="auto"/>
                    <w:jc w:val="center"/>
                    <w:rPr>
                      <w:rFonts w:ascii="Arial" w:hAnsi="Arial" w:cs="Arial"/>
                      <w:b/>
                      <w:color w:val="FF0000"/>
                    </w:rPr>
                  </w:pPr>
                  <w:r w:rsidRPr="0024096B">
                    <w:rPr>
                      <w:rFonts w:ascii="Arial" w:hAnsi="Arial" w:cs="Arial"/>
                      <w:b/>
                      <w:color w:val="FF0000"/>
                    </w:rPr>
                    <w:t>Somatic</w:t>
                  </w:r>
                </w:p>
              </w:tc>
              <w:tc>
                <w:tcPr>
                  <w:tcW w:w="3352" w:type="dxa"/>
                </w:tcPr>
                <w:p w14:paraId="3AF8862F" w14:textId="77777777" w:rsidR="009D301E" w:rsidRPr="0024096B" w:rsidRDefault="009D301E" w:rsidP="00BE3510">
                  <w:pPr>
                    <w:spacing w:line="276" w:lineRule="auto"/>
                    <w:jc w:val="center"/>
                    <w:rPr>
                      <w:rFonts w:ascii="Arial" w:hAnsi="Arial" w:cs="Arial"/>
                      <w:b/>
                      <w:color w:val="FF0000"/>
                    </w:rPr>
                  </w:pPr>
                  <w:r w:rsidRPr="0024096B">
                    <w:rPr>
                      <w:rFonts w:ascii="Arial" w:hAnsi="Arial" w:cs="Arial"/>
                      <w:b/>
                      <w:color w:val="FF0000"/>
                    </w:rPr>
                    <w:t>Autonomic</w:t>
                  </w:r>
                </w:p>
              </w:tc>
            </w:tr>
            <w:tr w:rsidR="009D301E" w14:paraId="69149227" w14:textId="77777777" w:rsidTr="00BE3510">
              <w:tc>
                <w:tcPr>
                  <w:tcW w:w="3352" w:type="dxa"/>
                </w:tcPr>
                <w:p w14:paraId="247F7B87" w14:textId="77777777" w:rsidR="009D301E" w:rsidRDefault="009D301E" w:rsidP="00BE3510">
                  <w:pPr>
                    <w:spacing w:line="276" w:lineRule="auto"/>
                    <w:rPr>
                      <w:rFonts w:ascii="Arial" w:hAnsi="Arial" w:cs="Arial"/>
                      <w:color w:val="FF0000"/>
                    </w:rPr>
                  </w:pPr>
                  <w:r>
                    <w:rPr>
                      <w:rFonts w:ascii="Arial" w:hAnsi="Arial" w:cs="Arial"/>
                      <w:color w:val="FF0000"/>
                    </w:rPr>
                    <w:t>Effector: skeletal muscle</w:t>
                  </w:r>
                </w:p>
              </w:tc>
              <w:tc>
                <w:tcPr>
                  <w:tcW w:w="3352" w:type="dxa"/>
                </w:tcPr>
                <w:p w14:paraId="49B2BD4A" w14:textId="77777777" w:rsidR="009D301E" w:rsidRDefault="009D301E" w:rsidP="00BE3510">
                  <w:pPr>
                    <w:spacing w:line="276" w:lineRule="auto"/>
                    <w:rPr>
                      <w:rFonts w:ascii="Arial" w:hAnsi="Arial" w:cs="Arial"/>
                      <w:color w:val="FF0000"/>
                    </w:rPr>
                  </w:pPr>
                  <w:r>
                    <w:rPr>
                      <w:rFonts w:ascii="Arial" w:hAnsi="Arial" w:cs="Arial"/>
                      <w:color w:val="FF0000"/>
                    </w:rPr>
                    <w:t>Effector: smooth and cardiac muscle and glands</w:t>
                  </w:r>
                </w:p>
              </w:tc>
            </w:tr>
            <w:tr w:rsidR="009D301E" w14:paraId="0E0C1FBD" w14:textId="77777777" w:rsidTr="00BE3510">
              <w:tc>
                <w:tcPr>
                  <w:tcW w:w="3352" w:type="dxa"/>
                </w:tcPr>
                <w:p w14:paraId="5537CCF1" w14:textId="77777777" w:rsidR="009D301E" w:rsidRDefault="009D301E" w:rsidP="00BE3510">
                  <w:pPr>
                    <w:spacing w:line="276" w:lineRule="auto"/>
                    <w:rPr>
                      <w:rFonts w:ascii="Arial" w:hAnsi="Arial" w:cs="Arial"/>
                      <w:color w:val="FF0000"/>
                    </w:rPr>
                  </w:pPr>
                  <w:r>
                    <w:rPr>
                      <w:rFonts w:ascii="Arial" w:hAnsi="Arial" w:cs="Arial"/>
                      <w:color w:val="FF0000"/>
                    </w:rPr>
                    <w:t>Voluntary</w:t>
                  </w:r>
                </w:p>
              </w:tc>
              <w:tc>
                <w:tcPr>
                  <w:tcW w:w="3352" w:type="dxa"/>
                </w:tcPr>
                <w:p w14:paraId="58BE0D2B" w14:textId="77777777" w:rsidR="009D301E" w:rsidRDefault="009D301E" w:rsidP="00BE3510">
                  <w:pPr>
                    <w:spacing w:line="276" w:lineRule="auto"/>
                    <w:rPr>
                      <w:rFonts w:ascii="Arial" w:hAnsi="Arial" w:cs="Arial"/>
                      <w:color w:val="FF0000"/>
                    </w:rPr>
                  </w:pPr>
                  <w:r>
                    <w:rPr>
                      <w:rFonts w:ascii="Arial" w:hAnsi="Arial" w:cs="Arial"/>
                      <w:color w:val="FF0000"/>
                    </w:rPr>
                    <w:t>Involuntary</w:t>
                  </w:r>
                </w:p>
              </w:tc>
            </w:tr>
            <w:tr w:rsidR="009D301E" w14:paraId="65A98BB6" w14:textId="77777777" w:rsidTr="00BE3510">
              <w:tc>
                <w:tcPr>
                  <w:tcW w:w="3352" w:type="dxa"/>
                </w:tcPr>
                <w:p w14:paraId="022A4578" w14:textId="77777777" w:rsidR="009D301E" w:rsidRDefault="009D301E" w:rsidP="00BE3510">
                  <w:pPr>
                    <w:spacing w:line="276" w:lineRule="auto"/>
                    <w:rPr>
                      <w:rFonts w:ascii="Arial" w:hAnsi="Arial" w:cs="Arial"/>
                      <w:color w:val="FF0000"/>
                    </w:rPr>
                  </w:pPr>
                  <w:r>
                    <w:rPr>
                      <w:rFonts w:ascii="Arial" w:hAnsi="Arial" w:cs="Arial"/>
                      <w:color w:val="FF0000"/>
                    </w:rPr>
                    <w:t>One motor neuron</w:t>
                  </w:r>
                </w:p>
              </w:tc>
              <w:tc>
                <w:tcPr>
                  <w:tcW w:w="3352" w:type="dxa"/>
                </w:tcPr>
                <w:p w14:paraId="2AB7BBBA" w14:textId="77777777" w:rsidR="009D301E" w:rsidRDefault="009D301E" w:rsidP="00BE3510">
                  <w:pPr>
                    <w:spacing w:line="276" w:lineRule="auto"/>
                    <w:rPr>
                      <w:rFonts w:ascii="Arial" w:hAnsi="Arial" w:cs="Arial"/>
                      <w:color w:val="FF0000"/>
                    </w:rPr>
                  </w:pPr>
                  <w:r>
                    <w:rPr>
                      <w:rFonts w:ascii="Arial" w:hAnsi="Arial" w:cs="Arial"/>
                      <w:color w:val="FF0000"/>
                    </w:rPr>
                    <w:t>Two motor neurons</w:t>
                  </w:r>
                </w:p>
              </w:tc>
            </w:tr>
            <w:tr w:rsidR="009D301E" w14:paraId="67DF8C6C" w14:textId="77777777" w:rsidTr="00BE3510">
              <w:tc>
                <w:tcPr>
                  <w:tcW w:w="3352" w:type="dxa"/>
                </w:tcPr>
                <w:p w14:paraId="3461BE5A" w14:textId="77777777" w:rsidR="009D301E" w:rsidRDefault="009D301E" w:rsidP="00BE3510">
                  <w:pPr>
                    <w:spacing w:line="276" w:lineRule="auto"/>
                    <w:rPr>
                      <w:rFonts w:ascii="Arial" w:hAnsi="Arial" w:cs="Arial"/>
                      <w:color w:val="FF0000"/>
                    </w:rPr>
                  </w:pPr>
                  <w:r>
                    <w:rPr>
                      <w:rFonts w:ascii="Arial" w:hAnsi="Arial" w:cs="Arial"/>
                      <w:color w:val="FF0000"/>
                    </w:rPr>
                    <w:t>No use of epinephrine</w:t>
                  </w:r>
                </w:p>
              </w:tc>
              <w:tc>
                <w:tcPr>
                  <w:tcW w:w="3352" w:type="dxa"/>
                </w:tcPr>
                <w:p w14:paraId="24D0587D" w14:textId="77777777" w:rsidR="009D301E" w:rsidRDefault="009D301E" w:rsidP="00BE3510">
                  <w:pPr>
                    <w:spacing w:line="276" w:lineRule="auto"/>
                    <w:rPr>
                      <w:rFonts w:ascii="Arial" w:hAnsi="Arial" w:cs="Arial"/>
                      <w:color w:val="FF0000"/>
                    </w:rPr>
                  </w:pPr>
                  <w:r>
                    <w:rPr>
                      <w:rFonts w:ascii="Arial" w:hAnsi="Arial" w:cs="Arial"/>
                      <w:color w:val="FF0000"/>
                    </w:rPr>
                    <w:t>Use of epinephrine</w:t>
                  </w:r>
                </w:p>
              </w:tc>
            </w:tr>
            <w:tr w:rsidR="009D301E" w14:paraId="4B5D8B9F" w14:textId="77777777" w:rsidTr="00BE3510">
              <w:tc>
                <w:tcPr>
                  <w:tcW w:w="3352" w:type="dxa"/>
                </w:tcPr>
                <w:p w14:paraId="061B0359" w14:textId="77777777" w:rsidR="009D301E" w:rsidRDefault="009D301E" w:rsidP="00BE3510">
                  <w:pPr>
                    <w:spacing w:line="276" w:lineRule="auto"/>
                    <w:rPr>
                      <w:rFonts w:ascii="Arial" w:hAnsi="Arial" w:cs="Arial"/>
                      <w:color w:val="FF0000"/>
                    </w:rPr>
                  </w:pPr>
                  <w:r>
                    <w:rPr>
                      <w:rFonts w:ascii="Arial" w:hAnsi="Arial" w:cs="Arial"/>
                      <w:color w:val="FF0000"/>
                    </w:rPr>
                    <w:t>No inhibitory capability</w:t>
                  </w:r>
                </w:p>
              </w:tc>
              <w:tc>
                <w:tcPr>
                  <w:tcW w:w="3352" w:type="dxa"/>
                </w:tcPr>
                <w:p w14:paraId="555C2753" w14:textId="77777777" w:rsidR="009D301E" w:rsidRDefault="009D301E" w:rsidP="00BE3510">
                  <w:pPr>
                    <w:spacing w:line="276" w:lineRule="auto"/>
                    <w:rPr>
                      <w:rFonts w:ascii="Arial" w:hAnsi="Arial" w:cs="Arial"/>
                      <w:color w:val="FF0000"/>
                    </w:rPr>
                  </w:pPr>
                  <w:r>
                    <w:rPr>
                      <w:rFonts w:ascii="Arial" w:hAnsi="Arial" w:cs="Arial"/>
                      <w:color w:val="FF0000"/>
                    </w:rPr>
                    <w:t>Inhibitory capability</w:t>
                  </w:r>
                </w:p>
              </w:tc>
            </w:tr>
          </w:tbl>
          <w:p w14:paraId="5EC21EE3" w14:textId="77777777" w:rsidR="009D301E" w:rsidRPr="0024096B" w:rsidRDefault="009D301E" w:rsidP="00BE3510">
            <w:p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5827D948" w14:textId="77777777" w:rsidR="009D301E" w:rsidRDefault="009D301E" w:rsidP="00BE3510">
            <w:pPr>
              <w:pStyle w:val="ListParagraph"/>
              <w:spacing w:line="276" w:lineRule="auto"/>
              <w:ind w:left="0"/>
              <w:jc w:val="center"/>
              <w:rPr>
                <w:rFonts w:ascii="Arial" w:hAnsi="Arial" w:cs="Arial"/>
                <w:color w:val="FF0000"/>
              </w:rPr>
            </w:pPr>
          </w:p>
          <w:p w14:paraId="0BC791CD" w14:textId="77777777" w:rsidR="009D301E" w:rsidRDefault="009D301E" w:rsidP="00BE3510">
            <w:pPr>
              <w:pStyle w:val="ListParagraph"/>
              <w:spacing w:line="276" w:lineRule="auto"/>
              <w:ind w:left="0"/>
              <w:jc w:val="center"/>
              <w:rPr>
                <w:rFonts w:ascii="Arial" w:hAnsi="Arial" w:cs="Arial"/>
                <w:color w:val="FF0000"/>
              </w:rPr>
            </w:pPr>
          </w:p>
          <w:p w14:paraId="02311581" w14:textId="77777777" w:rsidR="009D301E" w:rsidRDefault="009D301E" w:rsidP="00BE3510">
            <w:pPr>
              <w:pStyle w:val="ListParagraph"/>
              <w:spacing w:line="276" w:lineRule="auto"/>
              <w:ind w:left="0"/>
              <w:jc w:val="center"/>
              <w:rPr>
                <w:rFonts w:ascii="Arial" w:hAnsi="Arial" w:cs="Arial"/>
                <w:color w:val="FF0000"/>
              </w:rPr>
            </w:pPr>
          </w:p>
          <w:p w14:paraId="3012B9E6" w14:textId="77777777" w:rsidR="009D301E" w:rsidRDefault="009D301E" w:rsidP="00BE3510">
            <w:pPr>
              <w:pStyle w:val="ListParagraph"/>
              <w:spacing w:line="276" w:lineRule="auto"/>
              <w:ind w:left="0"/>
              <w:jc w:val="center"/>
              <w:rPr>
                <w:rFonts w:ascii="Arial" w:hAnsi="Arial" w:cs="Arial"/>
                <w:color w:val="FF0000"/>
              </w:rPr>
            </w:pPr>
          </w:p>
          <w:p w14:paraId="597283B3" w14:textId="77777777" w:rsidR="009D301E" w:rsidRDefault="009D301E" w:rsidP="00BE3510">
            <w:pPr>
              <w:pStyle w:val="ListParagraph"/>
              <w:spacing w:line="276" w:lineRule="auto"/>
              <w:ind w:left="0"/>
              <w:jc w:val="center"/>
              <w:rPr>
                <w:rFonts w:ascii="Arial" w:hAnsi="Arial" w:cs="Arial"/>
                <w:color w:val="FF0000"/>
              </w:rPr>
            </w:pPr>
          </w:p>
          <w:p w14:paraId="19333E06"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1-2</w:t>
            </w:r>
          </w:p>
          <w:p w14:paraId="5DDF3768" w14:textId="77777777" w:rsidR="009D301E" w:rsidRDefault="009D301E" w:rsidP="00BE3510">
            <w:pPr>
              <w:pStyle w:val="ListParagraph"/>
              <w:spacing w:line="276" w:lineRule="auto"/>
              <w:ind w:left="0"/>
              <w:jc w:val="center"/>
              <w:rPr>
                <w:rFonts w:ascii="Arial" w:hAnsi="Arial" w:cs="Arial"/>
                <w:color w:val="FF0000"/>
              </w:rPr>
            </w:pPr>
          </w:p>
          <w:p w14:paraId="575D78B5" w14:textId="77777777" w:rsidR="009D301E" w:rsidRDefault="009D301E" w:rsidP="00BE3510">
            <w:pPr>
              <w:pStyle w:val="ListParagraph"/>
              <w:spacing w:line="276" w:lineRule="auto"/>
              <w:ind w:left="0"/>
              <w:jc w:val="center"/>
              <w:rPr>
                <w:rFonts w:ascii="Arial" w:hAnsi="Arial" w:cs="Arial"/>
                <w:color w:val="FF0000"/>
              </w:rPr>
            </w:pPr>
          </w:p>
          <w:p w14:paraId="37EC8F1F" w14:textId="77777777" w:rsidR="009D301E" w:rsidRDefault="009D301E" w:rsidP="00BE3510">
            <w:pPr>
              <w:pStyle w:val="ListParagraph"/>
              <w:spacing w:line="276" w:lineRule="auto"/>
              <w:ind w:left="0"/>
              <w:jc w:val="center"/>
              <w:rPr>
                <w:rFonts w:ascii="Arial" w:hAnsi="Arial" w:cs="Arial"/>
                <w:color w:val="FF0000"/>
              </w:rPr>
            </w:pPr>
          </w:p>
          <w:p w14:paraId="093B6A29" w14:textId="77777777" w:rsidR="009D301E" w:rsidRDefault="009D301E" w:rsidP="00BE3510">
            <w:pPr>
              <w:pStyle w:val="ListParagraph"/>
              <w:spacing w:line="276" w:lineRule="auto"/>
              <w:ind w:left="0"/>
              <w:jc w:val="center"/>
              <w:rPr>
                <w:rFonts w:ascii="Arial" w:hAnsi="Arial" w:cs="Arial"/>
                <w:color w:val="FF0000"/>
              </w:rPr>
            </w:pPr>
          </w:p>
        </w:tc>
      </w:tr>
      <w:tr w:rsidR="009D301E" w14:paraId="166BBEF7" w14:textId="77777777" w:rsidTr="00BE3510">
        <w:tc>
          <w:tcPr>
            <w:tcW w:w="6930" w:type="dxa"/>
            <w:tcBorders>
              <w:top w:val="single" w:sz="4" w:space="0" w:color="auto"/>
              <w:left w:val="single" w:sz="4" w:space="0" w:color="auto"/>
              <w:bottom w:val="single" w:sz="4" w:space="0" w:color="auto"/>
              <w:right w:val="single" w:sz="4" w:space="0" w:color="auto"/>
            </w:tcBorders>
          </w:tcPr>
          <w:p w14:paraId="72FC7CE0" w14:textId="77777777" w:rsidR="009D301E" w:rsidRDefault="009D301E"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B4F909D"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E89BABC" w14:textId="77777777" w:rsidR="009D301E" w:rsidRDefault="009D301E" w:rsidP="009D301E">
      <w:pPr>
        <w:pStyle w:val="ListParagraph"/>
        <w:spacing w:after="0" w:line="276" w:lineRule="auto"/>
        <w:rPr>
          <w:rFonts w:ascii="Arial" w:hAnsi="Arial" w:cs="Arial"/>
        </w:rPr>
      </w:pPr>
    </w:p>
    <w:p w14:paraId="44CD9032" w14:textId="77777777" w:rsidR="009D301E" w:rsidRDefault="009D301E" w:rsidP="009D301E">
      <w:pPr>
        <w:pStyle w:val="ListParagraph"/>
        <w:spacing w:after="0" w:line="276" w:lineRule="auto"/>
        <w:rPr>
          <w:rFonts w:ascii="Arial" w:hAnsi="Arial" w:cs="Arial"/>
        </w:rPr>
      </w:pPr>
    </w:p>
    <w:p w14:paraId="1D219619" w14:textId="77777777" w:rsidR="009D301E" w:rsidRDefault="009D301E" w:rsidP="009D301E">
      <w:pPr>
        <w:pStyle w:val="ListParagraph"/>
        <w:numPr>
          <w:ilvl w:val="0"/>
          <w:numId w:val="4"/>
        </w:numPr>
        <w:spacing w:after="0" w:line="276" w:lineRule="auto"/>
        <w:rPr>
          <w:rFonts w:ascii="Arial" w:hAnsi="Arial" w:cs="Arial"/>
        </w:rPr>
      </w:pPr>
      <w:r>
        <w:rPr>
          <w:rFonts w:ascii="Arial" w:hAnsi="Arial" w:cs="Arial"/>
        </w:rPr>
        <w:t>There is currently no cure for Alzheimer’s disease; however, cell replacement therapy has the potential to treat such nervous system disorders. Explain the process of cell replacement therapy in the context of Alzheimer’s disease.</w:t>
      </w:r>
      <w:r>
        <w:rPr>
          <w:rFonts w:ascii="Arial" w:hAnsi="Arial" w:cs="Arial"/>
        </w:rPr>
        <w:tab/>
      </w:r>
      <w:r>
        <w:rPr>
          <w:rFonts w:ascii="Arial" w:hAnsi="Arial" w:cs="Arial"/>
        </w:rPr>
        <w:tab/>
      </w:r>
      <w:r>
        <w:rPr>
          <w:rFonts w:ascii="Arial" w:hAnsi="Arial" w:cs="Arial"/>
        </w:rPr>
        <w:tab/>
        <w:t>(3 marks)</w:t>
      </w:r>
    </w:p>
    <w:p w14:paraId="2C87FEF2" w14:textId="77777777" w:rsidR="009D301E" w:rsidRDefault="009D301E" w:rsidP="009D301E">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D301E" w14:paraId="5BDDCD66"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784C56CA"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3AA6B29"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Mark</w:t>
            </w:r>
          </w:p>
        </w:tc>
      </w:tr>
      <w:tr w:rsidR="009D301E" w14:paraId="39B52412" w14:textId="77777777" w:rsidTr="00BE3510">
        <w:tc>
          <w:tcPr>
            <w:tcW w:w="6930" w:type="dxa"/>
            <w:tcBorders>
              <w:top w:val="single" w:sz="4" w:space="0" w:color="auto"/>
              <w:left w:val="single" w:sz="4" w:space="0" w:color="auto"/>
              <w:bottom w:val="single" w:sz="4" w:space="0" w:color="auto"/>
              <w:right w:val="single" w:sz="4" w:space="0" w:color="auto"/>
            </w:tcBorders>
          </w:tcPr>
          <w:p w14:paraId="671DA329" w14:textId="77777777" w:rsidR="009D301E" w:rsidRPr="005D5002" w:rsidRDefault="009D301E" w:rsidP="00BE3510">
            <w:pPr>
              <w:spacing w:line="276" w:lineRule="auto"/>
              <w:rPr>
                <w:rFonts w:ascii="Arial" w:hAnsi="Arial" w:cs="Arial"/>
                <w:color w:val="FF0000"/>
              </w:rPr>
            </w:pPr>
            <w:r>
              <w:rPr>
                <w:rFonts w:ascii="Arial" w:hAnsi="Arial" w:cs="Arial"/>
                <w:color w:val="FF0000"/>
              </w:rPr>
              <w:t>Stem cells are isolated</w:t>
            </w:r>
          </w:p>
        </w:tc>
        <w:tc>
          <w:tcPr>
            <w:tcW w:w="1366" w:type="dxa"/>
            <w:tcBorders>
              <w:top w:val="single" w:sz="4" w:space="0" w:color="auto"/>
              <w:left w:val="single" w:sz="4" w:space="0" w:color="auto"/>
              <w:bottom w:val="single" w:sz="4" w:space="0" w:color="auto"/>
              <w:right w:val="single" w:sz="4" w:space="0" w:color="auto"/>
            </w:tcBorders>
          </w:tcPr>
          <w:p w14:paraId="77094551"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7833A1DD" w14:textId="77777777" w:rsidTr="00BE3510">
        <w:tc>
          <w:tcPr>
            <w:tcW w:w="6930" w:type="dxa"/>
            <w:tcBorders>
              <w:top w:val="single" w:sz="4" w:space="0" w:color="auto"/>
              <w:left w:val="single" w:sz="4" w:space="0" w:color="auto"/>
              <w:bottom w:val="single" w:sz="4" w:space="0" w:color="auto"/>
              <w:right w:val="single" w:sz="4" w:space="0" w:color="auto"/>
            </w:tcBorders>
          </w:tcPr>
          <w:p w14:paraId="753592E3" w14:textId="77777777" w:rsidR="009D301E" w:rsidRDefault="009D301E" w:rsidP="00BE3510">
            <w:pPr>
              <w:spacing w:line="276" w:lineRule="auto"/>
              <w:rPr>
                <w:rFonts w:ascii="Arial" w:hAnsi="Arial" w:cs="Arial"/>
                <w:color w:val="FF0000"/>
              </w:rPr>
            </w:pPr>
            <w:r>
              <w:rPr>
                <w:rFonts w:ascii="Arial" w:hAnsi="Arial" w:cs="Arial"/>
                <w:color w:val="FF0000"/>
              </w:rPr>
              <w:t>(stem) cells are cultured/grown ex-vivo</w:t>
            </w:r>
          </w:p>
        </w:tc>
        <w:tc>
          <w:tcPr>
            <w:tcW w:w="1366" w:type="dxa"/>
            <w:tcBorders>
              <w:top w:val="single" w:sz="4" w:space="0" w:color="auto"/>
              <w:left w:val="single" w:sz="4" w:space="0" w:color="auto"/>
              <w:bottom w:val="single" w:sz="4" w:space="0" w:color="auto"/>
              <w:right w:val="single" w:sz="4" w:space="0" w:color="auto"/>
            </w:tcBorders>
          </w:tcPr>
          <w:p w14:paraId="23511231"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036DFFDF" w14:textId="77777777" w:rsidTr="00BE3510">
        <w:tc>
          <w:tcPr>
            <w:tcW w:w="6930" w:type="dxa"/>
            <w:tcBorders>
              <w:top w:val="single" w:sz="4" w:space="0" w:color="auto"/>
              <w:left w:val="single" w:sz="4" w:space="0" w:color="auto"/>
              <w:bottom w:val="single" w:sz="4" w:space="0" w:color="auto"/>
              <w:right w:val="single" w:sz="4" w:space="0" w:color="auto"/>
            </w:tcBorders>
          </w:tcPr>
          <w:p w14:paraId="6FD580BC" w14:textId="77777777" w:rsidR="009D301E" w:rsidRDefault="009D301E" w:rsidP="00BE3510">
            <w:pPr>
              <w:spacing w:line="276" w:lineRule="auto"/>
              <w:rPr>
                <w:rFonts w:ascii="Arial" w:hAnsi="Arial" w:cs="Arial"/>
                <w:color w:val="FF0000"/>
              </w:rPr>
            </w:pPr>
            <w:r>
              <w:rPr>
                <w:rFonts w:ascii="Arial" w:hAnsi="Arial" w:cs="Arial"/>
                <w:color w:val="FF0000"/>
              </w:rPr>
              <w:t>Cells are reintroduced into damaged areas of the brain</w:t>
            </w:r>
          </w:p>
        </w:tc>
        <w:tc>
          <w:tcPr>
            <w:tcW w:w="1366" w:type="dxa"/>
            <w:tcBorders>
              <w:top w:val="single" w:sz="4" w:space="0" w:color="auto"/>
              <w:left w:val="single" w:sz="4" w:space="0" w:color="auto"/>
              <w:bottom w:val="single" w:sz="4" w:space="0" w:color="auto"/>
              <w:right w:val="single" w:sz="4" w:space="0" w:color="auto"/>
            </w:tcBorders>
          </w:tcPr>
          <w:p w14:paraId="6CB8AA66" w14:textId="77777777" w:rsidR="009D301E" w:rsidRDefault="009D301E"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9D301E" w14:paraId="387BCEF6" w14:textId="77777777" w:rsidTr="00BE3510">
        <w:tc>
          <w:tcPr>
            <w:tcW w:w="6930" w:type="dxa"/>
            <w:tcBorders>
              <w:top w:val="single" w:sz="4" w:space="0" w:color="auto"/>
              <w:left w:val="single" w:sz="4" w:space="0" w:color="auto"/>
              <w:bottom w:val="single" w:sz="4" w:space="0" w:color="auto"/>
              <w:right w:val="single" w:sz="4" w:space="0" w:color="auto"/>
            </w:tcBorders>
          </w:tcPr>
          <w:p w14:paraId="2DFDC862" w14:textId="77777777" w:rsidR="009D301E" w:rsidRDefault="009D301E" w:rsidP="00BE3510">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7BFD1E2E" w14:textId="77777777" w:rsidR="009D301E" w:rsidRDefault="009D301E" w:rsidP="00BE3510">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00BF7DC6" w14:textId="77777777" w:rsidR="009D301E" w:rsidRDefault="009D301E" w:rsidP="009D301E">
      <w:pPr>
        <w:spacing w:after="0" w:line="276" w:lineRule="auto"/>
      </w:pPr>
    </w:p>
    <w:p w14:paraId="4D48D691" w14:textId="77777777" w:rsidR="009D301E" w:rsidRDefault="009D301E" w:rsidP="009D301E">
      <w:pPr>
        <w:spacing w:after="0" w:line="276" w:lineRule="auto"/>
      </w:pPr>
    </w:p>
    <w:p w14:paraId="7E5C5702" w14:textId="77777777" w:rsidR="009D301E" w:rsidRDefault="009D301E" w:rsidP="009D301E">
      <w:pPr>
        <w:spacing w:after="0" w:line="276" w:lineRule="auto"/>
      </w:pPr>
    </w:p>
    <w:p w14:paraId="3782E755" w14:textId="77777777" w:rsidR="009D301E" w:rsidRDefault="009D301E" w:rsidP="009D301E">
      <w:pPr>
        <w:spacing w:after="0" w:line="276" w:lineRule="auto"/>
      </w:pPr>
    </w:p>
    <w:p w14:paraId="33F1683E" w14:textId="77777777" w:rsidR="009D301E" w:rsidRDefault="009D301E" w:rsidP="009D301E">
      <w:pPr>
        <w:spacing w:after="0" w:line="276" w:lineRule="auto"/>
      </w:pPr>
    </w:p>
    <w:p w14:paraId="4F38ED7C" w14:textId="77777777" w:rsidR="009D301E" w:rsidRDefault="009D301E" w:rsidP="009D301E">
      <w:pPr>
        <w:spacing w:after="0" w:line="276" w:lineRule="auto"/>
      </w:pPr>
    </w:p>
    <w:p w14:paraId="55FB9B84" w14:textId="77777777" w:rsidR="009D301E" w:rsidRDefault="009D301E" w:rsidP="009D301E">
      <w:pPr>
        <w:spacing w:after="0" w:line="276" w:lineRule="auto"/>
      </w:pPr>
    </w:p>
    <w:p w14:paraId="3089FF41" w14:textId="77777777" w:rsidR="009D301E" w:rsidRDefault="009D301E" w:rsidP="009D301E">
      <w:pPr>
        <w:spacing w:after="0" w:line="276" w:lineRule="auto"/>
      </w:pPr>
    </w:p>
    <w:p w14:paraId="39123475" w14:textId="77777777" w:rsidR="009D301E" w:rsidRDefault="009D301E" w:rsidP="009D301E">
      <w:pPr>
        <w:spacing w:after="0" w:line="276" w:lineRule="auto"/>
      </w:pPr>
    </w:p>
    <w:p w14:paraId="0A73502A" w14:textId="77777777" w:rsidR="009D301E" w:rsidRDefault="009D301E" w:rsidP="009D301E">
      <w:pPr>
        <w:spacing w:after="0" w:line="276" w:lineRule="auto"/>
      </w:pPr>
    </w:p>
    <w:p w14:paraId="04D6FEB4" w14:textId="77777777" w:rsidR="009D301E" w:rsidRDefault="009D301E" w:rsidP="009D301E">
      <w:pPr>
        <w:spacing w:after="0" w:line="276" w:lineRule="auto"/>
      </w:pPr>
    </w:p>
    <w:p w14:paraId="46F5EFA5" w14:textId="77777777" w:rsidR="009D301E" w:rsidRDefault="009D301E" w:rsidP="009D301E">
      <w:pPr>
        <w:spacing w:after="0" w:line="276" w:lineRule="auto"/>
      </w:pPr>
    </w:p>
    <w:p w14:paraId="63F765E1" w14:textId="77777777" w:rsidR="009D301E" w:rsidRDefault="009D301E" w:rsidP="009D301E">
      <w:pPr>
        <w:spacing w:after="0" w:line="276" w:lineRule="auto"/>
      </w:pPr>
    </w:p>
    <w:p w14:paraId="250C59E2" w14:textId="77777777" w:rsidR="009D301E" w:rsidRDefault="009D301E" w:rsidP="009D301E">
      <w:pPr>
        <w:spacing w:after="0" w:line="276" w:lineRule="auto"/>
      </w:pPr>
    </w:p>
    <w:p w14:paraId="3047AEA7" w14:textId="77777777" w:rsidR="004569A3" w:rsidRDefault="004569A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59453861" w14:textId="77777777" w:rsidR="00BE3510" w:rsidRDefault="00BE3510" w:rsidP="00BE3510">
      <w:pPr>
        <w:pStyle w:val="ListParagraph"/>
        <w:numPr>
          <w:ilvl w:val="0"/>
          <w:numId w:val="5"/>
        </w:numPr>
        <w:spacing w:after="0" w:line="276" w:lineRule="auto"/>
        <w:rPr>
          <w:rFonts w:ascii="Arial" w:hAnsi="Arial" w:cs="Arial"/>
        </w:rPr>
      </w:pPr>
      <w:r>
        <w:rPr>
          <w:rFonts w:ascii="Arial" w:hAnsi="Arial" w:cs="Arial"/>
        </w:rPr>
        <w:t>State the most likely microorganism associated with the intestinal infection.</w:t>
      </w:r>
      <w:r>
        <w:rPr>
          <w:rFonts w:ascii="Arial" w:hAnsi="Arial" w:cs="Arial"/>
        </w:rPr>
        <w:tab/>
      </w:r>
    </w:p>
    <w:p w14:paraId="4F90CF4F" w14:textId="77777777" w:rsidR="00BE3510" w:rsidRDefault="00BE3510" w:rsidP="00BE3510">
      <w:pPr>
        <w:pStyle w:val="ListParagraph"/>
        <w:spacing w:after="0" w:line="276" w:lineRule="auto"/>
        <w:ind w:left="7200" w:firstLine="720"/>
        <w:rPr>
          <w:rFonts w:ascii="Arial" w:hAnsi="Arial" w:cs="Arial"/>
        </w:rPr>
      </w:pPr>
      <w:r>
        <w:rPr>
          <w:rFonts w:ascii="Arial" w:hAnsi="Arial" w:cs="Arial"/>
        </w:rPr>
        <w:t>(1 mark)</w:t>
      </w:r>
    </w:p>
    <w:p w14:paraId="016DDD06" w14:textId="77777777" w:rsidR="00BE3510" w:rsidRDefault="00BE3510" w:rsidP="00BE3510">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BE3510" w14:paraId="1AE54732"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6EC4E20E"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22119BE"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E3510" w14:paraId="6EFB5282" w14:textId="77777777" w:rsidTr="00BE3510">
        <w:tc>
          <w:tcPr>
            <w:tcW w:w="6930" w:type="dxa"/>
            <w:tcBorders>
              <w:top w:val="single" w:sz="4" w:space="0" w:color="auto"/>
              <w:left w:val="single" w:sz="4" w:space="0" w:color="auto"/>
              <w:bottom w:val="single" w:sz="4" w:space="0" w:color="auto"/>
              <w:right w:val="single" w:sz="4" w:space="0" w:color="auto"/>
            </w:tcBorders>
          </w:tcPr>
          <w:p w14:paraId="68E91357" w14:textId="77777777" w:rsidR="00BE3510" w:rsidRPr="00654362" w:rsidRDefault="00BE3510" w:rsidP="00BE3510">
            <w:pPr>
              <w:pStyle w:val="ListParagraph"/>
              <w:spacing w:line="276" w:lineRule="auto"/>
              <w:ind w:left="0"/>
              <w:rPr>
                <w:rFonts w:ascii="Arial" w:hAnsi="Arial" w:cs="Arial"/>
                <w:color w:val="FF0000"/>
              </w:rPr>
            </w:pPr>
            <w:r>
              <w:rPr>
                <w:rFonts w:ascii="Arial" w:hAnsi="Arial" w:cs="Arial"/>
                <w:color w:val="FF0000"/>
              </w:rPr>
              <w:t>Bacteria</w:t>
            </w:r>
          </w:p>
        </w:tc>
        <w:tc>
          <w:tcPr>
            <w:tcW w:w="1366" w:type="dxa"/>
            <w:tcBorders>
              <w:top w:val="single" w:sz="4" w:space="0" w:color="auto"/>
              <w:left w:val="single" w:sz="4" w:space="0" w:color="auto"/>
              <w:bottom w:val="single" w:sz="4" w:space="0" w:color="auto"/>
              <w:right w:val="single" w:sz="4" w:space="0" w:color="auto"/>
            </w:tcBorders>
          </w:tcPr>
          <w:p w14:paraId="5097EA10" w14:textId="77777777" w:rsidR="00BE3510" w:rsidRPr="00654362" w:rsidRDefault="00BE3510" w:rsidP="00BE3510">
            <w:pPr>
              <w:pStyle w:val="ListParagraph"/>
              <w:spacing w:line="276" w:lineRule="auto"/>
              <w:ind w:left="0"/>
              <w:jc w:val="center"/>
              <w:rPr>
                <w:rFonts w:ascii="Arial" w:hAnsi="Arial" w:cs="Arial"/>
                <w:color w:val="FF0000"/>
              </w:rPr>
            </w:pPr>
            <w:r w:rsidRPr="00654362">
              <w:rPr>
                <w:rFonts w:ascii="Arial" w:hAnsi="Arial" w:cs="Arial"/>
                <w:color w:val="FF0000"/>
              </w:rPr>
              <w:t>1</w:t>
            </w:r>
          </w:p>
        </w:tc>
      </w:tr>
      <w:tr w:rsidR="00BE3510" w14:paraId="231A595B"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3A99383E" w14:textId="77777777" w:rsidR="00BE3510" w:rsidRPr="00654362" w:rsidRDefault="00BE3510" w:rsidP="00BE3510">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30F7579"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1</w:t>
            </w:r>
          </w:p>
        </w:tc>
      </w:tr>
    </w:tbl>
    <w:p w14:paraId="44E2CCF4" w14:textId="77777777" w:rsidR="00BE3510" w:rsidRDefault="00BE3510" w:rsidP="00BE3510">
      <w:pPr>
        <w:pStyle w:val="ListParagraph"/>
        <w:spacing w:after="0" w:line="276" w:lineRule="auto"/>
        <w:rPr>
          <w:rFonts w:ascii="Arial" w:hAnsi="Arial" w:cs="Arial"/>
        </w:rPr>
      </w:pPr>
    </w:p>
    <w:p w14:paraId="4BDD7EC3" w14:textId="77777777" w:rsidR="00BE3510" w:rsidRDefault="00BE3510" w:rsidP="00BE3510">
      <w:pPr>
        <w:pStyle w:val="ListParagraph"/>
        <w:spacing w:after="0" w:line="276" w:lineRule="auto"/>
        <w:rPr>
          <w:rFonts w:ascii="Arial" w:hAnsi="Arial" w:cs="Arial"/>
        </w:rPr>
      </w:pPr>
    </w:p>
    <w:p w14:paraId="0B54DBAE" w14:textId="77777777" w:rsidR="00BE3510" w:rsidRPr="00A65365" w:rsidRDefault="00BE3510" w:rsidP="00BE3510">
      <w:pPr>
        <w:pStyle w:val="ListParagraph"/>
        <w:numPr>
          <w:ilvl w:val="0"/>
          <w:numId w:val="5"/>
        </w:numPr>
        <w:spacing w:after="0" w:line="276" w:lineRule="auto"/>
        <w:rPr>
          <w:rFonts w:ascii="Arial" w:hAnsi="Arial" w:cs="Arial"/>
        </w:rPr>
      </w:pPr>
      <w:r>
        <w:rPr>
          <w:rFonts w:ascii="Arial" w:hAnsi="Arial" w:cs="Arial"/>
        </w:rPr>
        <w:t>State and briefly describe the process by which this microorganism gains antibiotic resistance.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sidRPr="00A65365">
        <w:rPr>
          <w:rFonts w:ascii="Arial" w:hAnsi="Arial" w:cs="Arial"/>
        </w:rPr>
        <w:t xml:space="preserve"> marks)</w:t>
      </w:r>
    </w:p>
    <w:p w14:paraId="517C57B6" w14:textId="77777777" w:rsidR="00BE3510" w:rsidRDefault="00BE3510" w:rsidP="00BE3510">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BE3510" w14:paraId="49A8DD83"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2A3DAF1F"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B73EF1D"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E3510" w14:paraId="6636AAAD" w14:textId="77777777" w:rsidTr="00BE3510">
        <w:tc>
          <w:tcPr>
            <w:tcW w:w="6930" w:type="dxa"/>
            <w:tcBorders>
              <w:top w:val="single" w:sz="4" w:space="0" w:color="auto"/>
              <w:left w:val="single" w:sz="4" w:space="0" w:color="auto"/>
              <w:bottom w:val="single" w:sz="4" w:space="0" w:color="auto"/>
              <w:right w:val="single" w:sz="4" w:space="0" w:color="auto"/>
            </w:tcBorders>
          </w:tcPr>
          <w:p w14:paraId="6E46CA58" w14:textId="77777777" w:rsidR="00BE3510" w:rsidRPr="00654362" w:rsidRDefault="00BE3510" w:rsidP="00BE3510">
            <w:pPr>
              <w:pStyle w:val="ListParagraph"/>
              <w:spacing w:line="276" w:lineRule="auto"/>
              <w:ind w:left="0"/>
              <w:rPr>
                <w:rFonts w:ascii="Arial" w:hAnsi="Arial" w:cs="Arial"/>
                <w:color w:val="FF0000"/>
              </w:rPr>
            </w:pPr>
            <w:r>
              <w:rPr>
                <w:rFonts w:ascii="Arial" w:hAnsi="Arial" w:cs="Arial"/>
                <w:color w:val="FF0000"/>
              </w:rPr>
              <w:t>Natural Selection</w:t>
            </w:r>
          </w:p>
        </w:tc>
        <w:tc>
          <w:tcPr>
            <w:tcW w:w="1366" w:type="dxa"/>
            <w:tcBorders>
              <w:top w:val="single" w:sz="4" w:space="0" w:color="auto"/>
              <w:left w:val="single" w:sz="4" w:space="0" w:color="auto"/>
              <w:bottom w:val="single" w:sz="4" w:space="0" w:color="auto"/>
              <w:right w:val="single" w:sz="4" w:space="0" w:color="auto"/>
            </w:tcBorders>
          </w:tcPr>
          <w:p w14:paraId="2CCD976B"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BE3510" w14:paraId="38BF8CA7" w14:textId="77777777" w:rsidTr="00BE3510">
        <w:tc>
          <w:tcPr>
            <w:tcW w:w="6930" w:type="dxa"/>
            <w:tcBorders>
              <w:top w:val="single" w:sz="4" w:space="0" w:color="auto"/>
              <w:left w:val="single" w:sz="4" w:space="0" w:color="auto"/>
              <w:bottom w:val="single" w:sz="4" w:space="0" w:color="auto"/>
              <w:right w:val="single" w:sz="4" w:space="0" w:color="auto"/>
            </w:tcBorders>
          </w:tcPr>
          <w:p w14:paraId="5A3EA1A3" w14:textId="77777777" w:rsidR="00BE3510" w:rsidRDefault="00BE3510" w:rsidP="00BE3510">
            <w:pPr>
              <w:pStyle w:val="ListParagraph"/>
              <w:spacing w:line="276" w:lineRule="auto"/>
              <w:ind w:left="0"/>
              <w:rPr>
                <w:rFonts w:ascii="Arial" w:hAnsi="Arial" w:cs="Arial"/>
                <w:color w:val="FF0000"/>
              </w:rPr>
            </w:pPr>
            <w:r>
              <w:rPr>
                <w:rFonts w:ascii="Arial" w:hAnsi="Arial" w:cs="Arial"/>
                <w:color w:val="FF0000"/>
              </w:rPr>
              <w:t>Some bacteria show (antibiotic) resistance</w:t>
            </w:r>
          </w:p>
        </w:tc>
        <w:tc>
          <w:tcPr>
            <w:tcW w:w="1366" w:type="dxa"/>
            <w:tcBorders>
              <w:top w:val="single" w:sz="4" w:space="0" w:color="auto"/>
              <w:left w:val="single" w:sz="4" w:space="0" w:color="auto"/>
              <w:bottom w:val="single" w:sz="4" w:space="0" w:color="auto"/>
              <w:right w:val="single" w:sz="4" w:space="0" w:color="auto"/>
            </w:tcBorders>
          </w:tcPr>
          <w:p w14:paraId="2FCBCE8C"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BE3510" w14:paraId="1A46C7CA" w14:textId="77777777" w:rsidTr="00BE3510">
        <w:tc>
          <w:tcPr>
            <w:tcW w:w="6930" w:type="dxa"/>
            <w:tcBorders>
              <w:top w:val="single" w:sz="4" w:space="0" w:color="auto"/>
              <w:left w:val="single" w:sz="4" w:space="0" w:color="auto"/>
              <w:bottom w:val="single" w:sz="4" w:space="0" w:color="auto"/>
              <w:right w:val="single" w:sz="4" w:space="0" w:color="auto"/>
            </w:tcBorders>
          </w:tcPr>
          <w:p w14:paraId="2783BA90" w14:textId="77777777" w:rsidR="00BE3510" w:rsidRDefault="00BE3510" w:rsidP="00BE3510">
            <w:pPr>
              <w:pStyle w:val="ListParagraph"/>
              <w:spacing w:line="276" w:lineRule="auto"/>
              <w:ind w:left="0"/>
              <w:rPr>
                <w:rFonts w:ascii="Arial" w:hAnsi="Arial" w:cs="Arial"/>
                <w:color w:val="FF0000"/>
              </w:rPr>
            </w:pPr>
            <w:r>
              <w:rPr>
                <w:rFonts w:ascii="Arial" w:hAnsi="Arial" w:cs="Arial"/>
                <w:color w:val="FF0000"/>
              </w:rPr>
              <w:t>Antibiotics kill ‘normal’ bacteria / do not kill resistance bacteria</w:t>
            </w:r>
          </w:p>
        </w:tc>
        <w:tc>
          <w:tcPr>
            <w:tcW w:w="1366" w:type="dxa"/>
            <w:tcBorders>
              <w:top w:val="single" w:sz="4" w:space="0" w:color="auto"/>
              <w:left w:val="single" w:sz="4" w:space="0" w:color="auto"/>
              <w:bottom w:val="single" w:sz="4" w:space="0" w:color="auto"/>
              <w:right w:val="single" w:sz="4" w:space="0" w:color="auto"/>
            </w:tcBorders>
          </w:tcPr>
          <w:p w14:paraId="0398DC44"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BE3510" w14:paraId="78BA25C9" w14:textId="77777777" w:rsidTr="00BE3510">
        <w:tc>
          <w:tcPr>
            <w:tcW w:w="6930" w:type="dxa"/>
            <w:tcBorders>
              <w:top w:val="single" w:sz="4" w:space="0" w:color="auto"/>
              <w:left w:val="single" w:sz="4" w:space="0" w:color="auto"/>
              <w:bottom w:val="single" w:sz="4" w:space="0" w:color="auto"/>
              <w:right w:val="single" w:sz="4" w:space="0" w:color="auto"/>
            </w:tcBorders>
          </w:tcPr>
          <w:p w14:paraId="286B54DE" w14:textId="77777777" w:rsidR="00BE3510" w:rsidRDefault="00BE3510" w:rsidP="00BE3510">
            <w:pPr>
              <w:pStyle w:val="ListParagraph"/>
              <w:spacing w:line="276" w:lineRule="auto"/>
              <w:ind w:left="0"/>
              <w:rPr>
                <w:rFonts w:ascii="Arial" w:hAnsi="Arial" w:cs="Arial"/>
                <w:color w:val="FF0000"/>
              </w:rPr>
            </w:pPr>
            <w:r>
              <w:rPr>
                <w:rFonts w:ascii="Arial" w:hAnsi="Arial" w:cs="Arial"/>
                <w:color w:val="FF0000"/>
              </w:rPr>
              <w:t>Resistant bacteria multiply/grow</w:t>
            </w:r>
          </w:p>
        </w:tc>
        <w:tc>
          <w:tcPr>
            <w:tcW w:w="1366" w:type="dxa"/>
            <w:tcBorders>
              <w:top w:val="single" w:sz="4" w:space="0" w:color="auto"/>
              <w:left w:val="single" w:sz="4" w:space="0" w:color="auto"/>
              <w:bottom w:val="single" w:sz="4" w:space="0" w:color="auto"/>
              <w:right w:val="single" w:sz="4" w:space="0" w:color="auto"/>
            </w:tcBorders>
          </w:tcPr>
          <w:p w14:paraId="38A3A33D"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BE3510" w14:paraId="3CB78B4F"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18488CEE" w14:textId="77777777" w:rsidR="00BE3510" w:rsidRPr="00654362" w:rsidRDefault="00BE3510" w:rsidP="00BE3510">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533225" w14:textId="77777777" w:rsidR="00BE3510" w:rsidRPr="00654362" w:rsidRDefault="00BE3510" w:rsidP="00BE3510">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86835AE" w14:textId="77777777" w:rsidR="00BE3510" w:rsidRPr="007A225A" w:rsidRDefault="00BE3510" w:rsidP="00BE3510">
      <w:pPr>
        <w:pStyle w:val="ListParagraph"/>
        <w:spacing w:after="0" w:line="276" w:lineRule="auto"/>
        <w:rPr>
          <w:rFonts w:ascii="Arial" w:hAnsi="Arial" w:cs="Arial"/>
        </w:rPr>
      </w:pPr>
    </w:p>
    <w:p w14:paraId="00E04834" w14:textId="77777777" w:rsidR="00BE3510" w:rsidRDefault="00BE3510" w:rsidP="00BE3510">
      <w:pPr>
        <w:spacing w:after="0" w:line="276" w:lineRule="auto"/>
      </w:pPr>
    </w:p>
    <w:p w14:paraId="373EAD43" w14:textId="29712B78" w:rsidR="00BE3510" w:rsidRPr="005529BF" w:rsidRDefault="00BE3510" w:rsidP="00BE3510">
      <w:pPr>
        <w:pStyle w:val="ListParagraph"/>
        <w:numPr>
          <w:ilvl w:val="0"/>
          <w:numId w:val="5"/>
        </w:numPr>
        <w:spacing w:after="0" w:line="276" w:lineRule="auto"/>
      </w:pPr>
      <w:r w:rsidRPr="00BE3510">
        <w:rPr>
          <w:rFonts w:ascii="Arial" w:hAnsi="Arial" w:cs="Arial"/>
        </w:rPr>
        <w:t>Since it is difficult to cure the intestinal infection caused by this organism, explain how the spread of this infection can be prevented by using the body’s immune system synthetically.</w:t>
      </w:r>
    </w:p>
    <w:p w14:paraId="7A89A9EC" w14:textId="77777777" w:rsidR="00BE3510" w:rsidRPr="00A65365" w:rsidRDefault="00BE3510" w:rsidP="00BE3510">
      <w:pPr>
        <w:pStyle w:val="ListParagraph"/>
        <w:spacing w:after="0" w:line="276" w:lineRule="auto"/>
        <w:ind w:left="7200" w:firstLine="720"/>
      </w:pPr>
      <w:r>
        <w:rPr>
          <w:rFonts w:ascii="Arial" w:hAnsi="Arial" w:cs="Arial"/>
        </w:rPr>
        <w:t>(3 marks)</w:t>
      </w:r>
    </w:p>
    <w:p w14:paraId="0E48AC16" w14:textId="77777777" w:rsidR="00BE3510" w:rsidRDefault="00BE3510" w:rsidP="00BE3510">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BE3510" w14:paraId="5055D039"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14FE8A75"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4126268"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E3510" w14:paraId="2314A863" w14:textId="77777777" w:rsidTr="00BE3510">
        <w:tc>
          <w:tcPr>
            <w:tcW w:w="6930" w:type="dxa"/>
            <w:tcBorders>
              <w:top w:val="single" w:sz="4" w:space="0" w:color="auto"/>
              <w:left w:val="single" w:sz="4" w:space="0" w:color="auto"/>
              <w:bottom w:val="single" w:sz="4" w:space="0" w:color="auto"/>
              <w:right w:val="single" w:sz="4" w:space="0" w:color="auto"/>
            </w:tcBorders>
          </w:tcPr>
          <w:p w14:paraId="07220D80" w14:textId="77777777" w:rsidR="00BE3510" w:rsidRPr="00654362" w:rsidRDefault="00BE3510" w:rsidP="00BE3510">
            <w:pPr>
              <w:pStyle w:val="ListParagraph"/>
              <w:spacing w:line="276" w:lineRule="auto"/>
              <w:ind w:left="0"/>
              <w:rPr>
                <w:rFonts w:ascii="Arial" w:hAnsi="Arial" w:cs="Arial"/>
                <w:color w:val="FF0000"/>
              </w:rPr>
            </w:pPr>
            <w:r>
              <w:rPr>
                <w:rFonts w:ascii="Arial" w:hAnsi="Arial" w:cs="Arial"/>
                <w:color w:val="FF0000"/>
              </w:rPr>
              <w:t>Vaccine/Vaccination</w:t>
            </w:r>
          </w:p>
        </w:tc>
        <w:tc>
          <w:tcPr>
            <w:tcW w:w="1366" w:type="dxa"/>
            <w:tcBorders>
              <w:top w:val="single" w:sz="4" w:space="0" w:color="auto"/>
              <w:left w:val="single" w:sz="4" w:space="0" w:color="auto"/>
              <w:bottom w:val="single" w:sz="4" w:space="0" w:color="auto"/>
              <w:right w:val="single" w:sz="4" w:space="0" w:color="auto"/>
            </w:tcBorders>
          </w:tcPr>
          <w:p w14:paraId="406CA577"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w:t>
            </w:r>
          </w:p>
        </w:tc>
      </w:tr>
      <w:tr w:rsidR="00BE3510" w14:paraId="578F3275" w14:textId="77777777" w:rsidTr="00BE3510">
        <w:tc>
          <w:tcPr>
            <w:tcW w:w="6930" w:type="dxa"/>
            <w:tcBorders>
              <w:top w:val="single" w:sz="4" w:space="0" w:color="auto"/>
              <w:left w:val="single" w:sz="4" w:space="0" w:color="auto"/>
              <w:bottom w:val="single" w:sz="4" w:space="0" w:color="auto"/>
              <w:right w:val="single" w:sz="4" w:space="0" w:color="auto"/>
            </w:tcBorders>
          </w:tcPr>
          <w:p w14:paraId="6A8CB5DA" w14:textId="77777777" w:rsidR="00BE3510" w:rsidRDefault="00BE3510" w:rsidP="00BE3510">
            <w:pPr>
              <w:pStyle w:val="ListParagraph"/>
              <w:spacing w:line="276" w:lineRule="auto"/>
              <w:ind w:left="0"/>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33296EDF" w14:textId="77777777" w:rsidR="00BE3510" w:rsidRDefault="00BE3510" w:rsidP="00BE3510">
            <w:pPr>
              <w:pStyle w:val="ListParagraph"/>
              <w:spacing w:line="276" w:lineRule="auto"/>
              <w:ind w:left="0"/>
              <w:jc w:val="center"/>
              <w:rPr>
                <w:rFonts w:ascii="Arial" w:hAnsi="Arial" w:cs="Arial"/>
                <w:color w:val="FF0000"/>
              </w:rPr>
            </w:pPr>
          </w:p>
        </w:tc>
      </w:tr>
      <w:tr w:rsidR="00BE3510" w14:paraId="0ACED63D" w14:textId="77777777" w:rsidTr="00BE3510">
        <w:trPr>
          <w:trHeight w:val="592"/>
        </w:trPr>
        <w:tc>
          <w:tcPr>
            <w:tcW w:w="6930" w:type="dxa"/>
            <w:tcBorders>
              <w:top w:val="single" w:sz="4" w:space="0" w:color="auto"/>
              <w:left w:val="single" w:sz="4" w:space="0" w:color="auto"/>
              <w:right w:val="single" w:sz="4" w:space="0" w:color="auto"/>
            </w:tcBorders>
          </w:tcPr>
          <w:p w14:paraId="2B8F9D5A" w14:textId="77777777" w:rsidR="00BE3510" w:rsidRDefault="00BE3510" w:rsidP="00BE3510">
            <w:pPr>
              <w:pStyle w:val="ListParagraph"/>
              <w:numPr>
                <w:ilvl w:val="0"/>
                <w:numId w:val="23"/>
              </w:numPr>
              <w:spacing w:line="276" w:lineRule="auto"/>
              <w:rPr>
                <w:rFonts w:ascii="Arial" w:hAnsi="Arial" w:cs="Arial"/>
                <w:color w:val="FF0000"/>
              </w:rPr>
            </w:pPr>
            <w:r>
              <w:rPr>
                <w:rFonts w:ascii="Arial" w:hAnsi="Arial" w:cs="Arial"/>
                <w:color w:val="FF0000"/>
              </w:rPr>
              <w:t>Use of weakened/attenuated pathogen and/or dead pathogen</w:t>
            </w:r>
          </w:p>
          <w:p w14:paraId="3F946049" w14:textId="77777777" w:rsidR="00BE3510" w:rsidRDefault="00BE3510" w:rsidP="00BE3510">
            <w:pPr>
              <w:pStyle w:val="ListParagraph"/>
              <w:numPr>
                <w:ilvl w:val="0"/>
                <w:numId w:val="23"/>
              </w:numPr>
              <w:spacing w:line="276" w:lineRule="auto"/>
              <w:rPr>
                <w:rFonts w:ascii="Arial" w:hAnsi="Arial" w:cs="Arial"/>
                <w:color w:val="FF0000"/>
              </w:rPr>
            </w:pPr>
            <w:r>
              <w:rPr>
                <w:rFonts w:ascii="Arial" w:hAnsi="Arial" w:cs="Arial"/>
                <w:color w:val="FF0000"/>
              </w:rPr>
              <w:t>Ability to manufacture antibodies / creates memory cells</w:t>
            </w:r>
          </w:p>
          <w:p w14:paraId="3A3E9B26" w14:textId="77777777" w:rsidR="00BE3510" w:rsidRDefault="00BE3510" w:rsidP="00BE3510">
            <w:pPr>
              <w:pStyle w:val="ListParagraph"/>
              <w:numPr>
                <w:ilvl w:val="0"/>
                <w:numId w:val="23"/>
              </w:numPr>
              <w:spacing w:line="276" w:lineRule="auto"/>
              <w:rPr>
                <w:rFonts w:ascii="Arial" w:hAnsi="Arial" w:cs="Arial"/>
                <w:color w:val="FF0000"/>
              </w:rPr>
            </w:pPr>
            <w:r>
              <w:rPr>
                <w:rFonts w:ascii="Arial" w:hAnsi="Arial" w:cs="Arial"/>
                <w:color w:val="FF0000"/>
              </w:rPr>
              <w:t>Artificial active immunity</w:t>
            </w:r>
          </w:p>
        </w:tc>
        <w:tc>
          <w:tcPr>
            <w:tcW w:w="1366" w:type="dxa"/>
            <w:tcBorders>
              <w:top w:val="single" w:sz="4" w:space="0" w:color="auto"/>
              <w:left w:val="single" w:sz="4" w:space="0" w:color="auto"/>
              <w:right w:val="single" w:sz="4" w:space="0" w:color="auto"/>
            </w:tcBorders>
          </w:tcPr>
          <w:p w14:paraId="0ED2D75A" w14:textId="77777777" w:rsidR="00BE3510" w:rsidRPr="00654362" w:rsidRDefault="00BE3510" w:rsidP="00BE3510">
            <w:pPr>
              <w:pStyle w:val="ListParagraph"/>
              <w:spacing w:line="276" w:lineRule="auto"/>
              <w:ind w:left="0"/>
              <w:jc w:val="center"/>
              <w:rPr>
                <w:rFonts w:ascii="Arial" w:hAnsi="Arial" w:cs="Arial"/>
                <w:color w:val="FF0000"/>
              </w:rPr>
            </w:pPr>
          </w:p>
          <w:p w14:paraId="499C434E"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1-2</w:t>
            </w:r>
          </w:p>
        </w:tc>
      </w:tr>
      <w:tr w:rsidR="00BE3510" w14:paraId="7EB40BDF"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3BFD9FE7" w14:textId="77777777" w:rsidR="00BE3510" w:rsidRPr="00654362" w:rsidRDefault="00BE3510" w:rsidP="00BE3510">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BEC2E2C" w14:textId="77777777" w:rsidR="00BE3510" w:rsidRPr="00654362" w:rsidRDefault="00BE3510" w:rsidP="00BE3510">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C386B90" w14:textId="77777777" w:rsidR="00BE3510" w:rsidRDefault="00BE3510" w:rsidP="00BE3510">
      <w:pPr>
        <w:pStyle w:val="ListParagraph"/>
        <w:spacing w:after="0" w:line="276" w:lineRule="auto"/>
      </w:pPr>
    </w:p>
    <w:p w14:paraId="7B834F65" w14:textId="77777777" w:rsidR="00BE3510" w:rsidRDefault="00BE3510" w:rsidP="00BE3510">
      <w:pPr>
        <w:pStyle w:val="ListParagraph"/>
        <w:spacing w:after="0" w:line="276" w:lineRule="auto"/>
      </w:pPr>
    </w:p>
    <w:p w14:paraId="7789DEF5" w14:textId="77777777" w:rsidR="00BE3510" w:rsidRDefault="00BE3510" w:rsidP="00BE3510">
      <w:pPr>
        <w:pStyle w:val="ListParagraph"/>
        <w:spacing w:after="0" w:line="276" w:lineRule="auto"/>
      </w:pPr>
    </w:p>
    <w:p w14:paraId="7F3B5436" w14:textId="77777777" w:rsidR="00BE3510" w:rsidRDefault="00BE3510" w:rsidP="00BE3510">
      <w:pPr>
        <w:pStyle w:val="ListParagraph"/>
        <w:spacing w:after="0" w:line="276" w:lineRule="auto"/>
      </w:pPr>
    </w:p>
    <w:p w14:paraId="221A9B86" w14:textId="77777777" w:rsidR="00BE3510" w:rsidRDefault="00BE3510" w:rsidP="00BE3510">
      <w:pPr>
        <w:pStyle w:val="ListParagraph"/>
        <w:spacing w:after="0" w:line="276" w:lineRule="auto"/>
      </w:pPr>
    </w:p>
    <w:p w14:paraId="71CD198D" w14:textId="77777777" w:rsidR="00BE3510" w:rsidRDefault="00BE3510" w:rsidP="00BE3510">
      <w:pPr>
        <w:pStyle w:val="ListParagraph"/>
        <w:spacing w:after="0" w:line="276" w:lineRule="auto"/>
      </w:pPr>
    </w:p>
    <w:p w14:paraId="645A2710" w14:textId="77777777" w:rsidR="00BE3510" w:rsidRDefault="00BE3510" w:rsidP="00BE3510">
      <w:pPr>
        <w:pStyle w:val="ListParagraph"/>
        <w:spacing w:after="0" w:line="276" w:lineRule="auto"/>
      </w:pPr>
    </w:p>
    <w:p w14:paraId="71997FEE" w14:textId="77777777" w:rsidR="00BE3510" w:rsidRDefault="00BE3510" w:rsidP="00BE3510">
      <w:pPr>
        <w:pStyle w:val="ListParagraph"/>
        <w:spacing w:after="0" w:line="276" w:lineRule="auto"/>
      </w:pPr>
    </w:p>
    <w:p w14:paraId="28CDB59D" w14:textId="77777777" w:rsidR="00BE3510" w:rsidRDefault="00BE3510" w:rsidP="00BE3510">
      <w:pPr>
        <w:pStyle w:val="ListParagraph"/>
        <w:spacing w:after="0" w:line="276" w:lineRule="auto"/>
      </w:pPr>
    </w:p>
    <w:p w14:paraId="76BD0E17" w14:textId="77777777" w:rsidR="00BE3510" w:rsidRDefault="00BE3510" w:rsidP="00BE3510">
      <w:pPr>
        <w:pStyle w:val="ListParagraph"/>
        <w:spacing w:after="0" w:line="276" w:lineRule="auto"/>
      </w:pPr>
    </w:p>
    <w:p w14:paraId="4DD28230" w14:textId="073EAAA4" w:rsidR="00BE3510" w:rsidRPr="005A10B8" w:rsidRDefault="00BE3510" w:rsidP="00773AB9">
      <w:pPr>
        <w:pStyle w:val="ListParagraph"/>
        <w:numPr>
          <w:ilvl w:val="0"/>
          <w:numId w:val="5"/>
        </w:numPr>
        <w:spacing w:after="0" w:line="276" w:lineRule="auto"/>
      </w:pPr>
      <w:r w:rsidRPr="00773AB9">
        <w:rPr>
          <w:rFonts w:ascii="Arial" w:hAnsi="Arial" w:cs="Arial"/>
        </w:rPr>
        <w:t>Pathologists were able to observe the cells of the patients and saw them to be infected with the microorganism. Draw a flowchart, or annotated diagram, to demonstrate the appropriate response of the immune system.</w:t>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r>
      <w:r w:rsidRPr="00773AB9">
        <w:rPr>
          <w:rFonts w:ascii="Arial" w:hAnsi="Arial" w:cs="Arial"/>
        </w:rPr>
        <w:tab/>
        <w:t>(5 marks)</w:t>
      </w:r>
    </w:p>
    <w:p w14:paraId="1FD952C4" w14:textId="77777777" w:rsidR="00BE3510" w:rsidRDefault="00BE3510" w:rsidP="00BE3510">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BE3510" w14:paraId="72B8728F"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6F48EF2F"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C0CD0F0" w14:textId="77777777" w:rsidR="00BE3510" w:rsidRPr="00654362" w:rsidRDefault="00BE3510" w:rsidP="00BE3510">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BE3510" w14:paraId="701AE82E" w14:textId="77777777" w:rsidTr="00BE3510">
        <w:tc>
          <w:tcPr>
            <w:tcW w:w="6930" w:type="dxa"/>
            <w:tcBorders>
              <w:top w:val="single" w:sz="4" w:space="0" w:color="auto"/>
              <w:left w:val="single" w:sz="4" w:space="0" w:color="auto"/>
              <w:bottom w:val="single" w:sz="4" w:space="0" w:color="auto"/>
              <w:right w:val="single" w:sz="4" w:space="0" w:color="auto"/>
            </w:tcBorders>
          </w:tcPr>
          <w:p w14:paraId="290FBCF4" w14:textId="77777777" w:rsidR="00BE3510" w:rsidRPr="00654362" w:rsidRDefault="00BE3510" w:rsidP="00BE3510">
            <w:pPr>
              <w:pStyle w:val="ListParagraph"/>
              <w:spacing w:line="276" w:lineRule="auto"/>
              <w:ind w:left="0"/>
              <w:rPr>
                <w:rFonts w:ascii="Arial" w:hAnsi="Arial" w:cs="Arial"/>
                <w:color w:val="FF0000"/>
              </w:rPr>
            </w:pPr>
            <w:r>
              <w:rPr>
                <w:rFonts w:ascii="Arial" w:hAnsi="Arial" w:cs="Arial"/>
                <w:color w:val="FF0000"/>
              </w:rPr>
              <w:t>Flowchart/annotated diagram must include any five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5BD0B0C9" w14:textId="77777777" w:rsidR="00BE3510" w:rsidRPr="00654362" w:rsidRDefault="00BE3510" w:rsidP="00BE3510">
            <w:pPr>
              <w:pStyle w:val="ListParagraph"/>
              <w:spacing w:line="276" w:lineRule="auto"/>
              <w:ind w:left="0"/>
              <w:jc w:val="center"/>
              <w:rPr>
                <w:rFonts w:ascii="Arial" w:hAnsi="Arial" w:cs="Arial"/>
                <w:color w:val="FF0000"/>
              </w:rPr>
            </w:pPr>
          </w:p>
        </w:tc>
      </w:tr>
      <w:tr w:rsidR="00BE3510" w14:paraId="6CF33E38" w14:textId="77777777" w:rsidTr="00BE3510">
        <w:tc>
          <w:tcPr>
            <w:tcW w:w="6930" w:type="dxa"/>
            <w:tcBorders>
              <w:top w:val="single" w:sz="4" w:space="0" w:color="auto"/>
              <w:left w:val="single" w:sz="4" w:space="0" w:color="auto"/>
              <w:bottom w:val="single" w:sz="4" w:space="0" w:color="auto"/>
              <w:right w:val="single" w:sz="4" w:space="0" w:color="auto"/>
            </w:tcBorders>
          </w:tcPr>
          <w:p w14:paraId="534A32C2" w14:textId="77777777" w:rsidR="00BE3510" w:rsidRDefault="00BE3510" w:rsidP="00BE3510">
            <w:pPr>
              <w:pStyle w:val="ListParagraph"/>
              <w:numPr>
                <w:ilvl w:val="0"/>
                <w:numId w:val="22"/>
              </w:numPr>
              <w:spacing w:line="276" w:lineRule="auto"/>
              <w:rPr>
                <w:rFonts w:ascii="Arial" w:hAnsi="Arial" w:cs="Arial"/>
                <w:color w:val="FF0000"/>
              </w:rPr>
            </w:pPr>
            <w:r>
              <w:rPr>
                <w:rFonts w:ascii="Arial" w:hAnsi="Arial" w:cs="Arial"/>
                <w:color w:val="FF0000"/>
              </w:rPr>
              <w:t>T-cells in lymphoid tissue</w:t>
            </w:r>
          </w:p>
          <w:p w14:paraId="608A14AA" w14:textId="77777777" w:rsidR="00BE3510" w:rsidRDefault="00BE3510" w:rsidP="00BE3510">
            <w:pPr>
              <w:pStyle w:val="ListParagraph"/>
              <w:numPr>
                <w:ilvl w:val="0"/>
                <w:numId w:val="22"/>
              </w:numPr>
              <w:spacing w:line="276" w:lineRule="auto"/>
              <w:rPr>
                <w:rFonts w:ascii="Arial" w:hAnsi="Arial" w:cs="Arial"/>
                <w:color w:val="FF0000"/>
              </w:rPr>
            </w:pPr>
            <w:r>
              <w:rPr>
                <w:rFonts w:ascii="Arial" w:hAnsi="Arial" w:cs="Arial"/>
                <w:color w:val="FF0000"/>
              </w:rPr>
              <w:t>T-cell is presented with antigen from B-cell / macrophage</w:t>
            </w:r>
          </w:p>
          <w:p w14:paraId="2C47B5F2" w14:textId="77777777" w:rsidR="00BE3510" w:rsidRDefault="00BE3510" w:rsidP="00BE3510">
            <w:pPr>
              <w:pStyle w:val="ListParagraph"/>
              <w:numPr>
                <w:ilvl w:val="0"/>
                <w:numId w:val="22"/>
              </w:numPr>
              <w:spacing w:line="276" w:lineRule="auto"/>
              <w:rPr>
                <w:rFonts w:ascii="Arial" w:hAnsi="Arial" w:cs="Arial"/>
                <w:color w:val="FF0000"/>
              </w:rPr>
            </w:pPr>
            <w:r>
              <w:rPr>
                <w:rFonts w:ascii="Arial" w:hAnsi="Arial" w:cs="Arial"/>
                <w:color w:val="FF0000"/>
              </w:rPr>
              <w:t>T-cell is sensitised/activated</w:t>
            </w:r>
          </w:p>
          <w:p w14:paraId="561BC5E0" w14:textId="77777777" w:rsidR="00BE3510" w:rsidRDefault="00BE3510" w:rsidP="00BE3510">
            <w:pPr>
              <w:pStyle w:val="ListParagraph"/>
              <w:numPr>
                <w:ilvl w:val="0"/>
                <w:numId w:val="22"/>
              </w:numPr>
              <w:spacing w:line="276" w:lineRule="auto"/>
              <w:rPr>
                <w:rFonts w:ascii="Arial" w:hAnsi="Arial" w:cs="Arial"/>
                <w:color w:val="FF0000"/>
              </w:rPr>
            </w:pPr>
            <w:r>
              <w:rPr>
                <w:rFonts w:ascii="Arial" w:hAnsi="Arial" w:cs="Arial"/>
                <w:color w:val="FF0000"/>
              </w:rPr>
              <w:t>T-cell enlarges</w:t>
            </w:r>
          </w:p>
          <w:p w14:paraId="02830EBA" w14:textId="77777777" w:rsidR="00BE3510" w:rsidRPr="00EC0384" w:rsidRDefault="00BE3510" w:rsidP="00BE3510">
            <w:pPr>
              <w:pStyle w:val="ListParagraph"/>
              <w:numPr>
                <w:ilvl w:val="0"/>
                <w:numId w:val="22"/>
              </w:numPr>
              <w:spacing w:line="276" w:lineRule="auto"/>
              <w:rPr>
                <w:rFonts w:ascii="Arial" w:hAnsi="Arial" w:cs="Arial"/>
                <w:color w:val="FF0000"/>
              </w:rPr>
            </w:pPr>
            <w:r w:rsidRPr="00EC0384">
              <w:rPr>
                <w:rFonts w:ascii="Arial" w:hAnsi="Arial" w:cs="Arial"/>
                <w:color w:val="FF0000"/>
              </w:rPr>
              <w:t>T-cell divides / Clones of T-cells are produced</w:t>
            </w:r>
          </w:p>
          <w:p w14:paraId="78D89BB5" w14:textId="77777777" w:rsidR="00BE3510" w:rsidRPr="005A10B8" w:rsidRDefault="00BE3510" w:rsidP="00BE3510">
            <w:pPr>
              <w:pStyle w:val="ListParagraph"/>
              <w:numPr>
                <w:ilvl w:val="0"/>
                <w:numId w:val="22"/>
              </w:numPr>
              <w:spacing w:line="276" w:lineRule="auto"/>
              <w:rPr>
                <w:rFonts w:ascii="Arial" w:hAnsi="Arial" w:cs="Arial"/>
                <w:color w:val="FF0000"/>
              </w:rPr>
            </w:pPr>
            <w:r>
              <w:rPr>
                <w:rFonts w:ascii="Arial" w:hAnsi="Arial" w:cs="Arial"/>
                <w:color w:val="FF0000"/>
              </w:rPr>
              <w:t>T-cells become Killer T-cells, Helper T-cells, memory cells</w:t>
            </w:r>
          </w:p>
        </w:tc>
        <w:tc>
          <w:tcPr>
            <w:tcW w:w="1366" w:type="dxa"/>
            <w:tcBorders>
              <w:top w:val="single" w:sz="4" w:space="0" w:color="auto"/>
              <w:left w:val="single" w:sz="4" w:space="0" w:color="auto"/>
              <w:bottom w:val="single" w:sz="4" w:space="0" w:color="auto"/>
              <w:right w:val="single" w:sz="4" w:space="0" w:color="auto"/>
            </w:tcBorders>
          </w:tcPr>
          <w:p w14:paraId="28DA5A0E" w14:textId="77777777" w:rsidR="00BE3510" w:rsidRDefault="00BE3510" w:rsidP="00BE3510">
            <w:pPr>
              <w:pStyle w:val="ListParagraph"/>
              <w:spacing w:line="276" w:lineRule="auto"/>
              <w:ind w:left="0"/>
              <w:jc w:val="center"/>
              <w:rPr>
                <w:rFonts w:ascii="Arial" w:hAnsi="Arial" w:cs="Arial"/>
                <w:color w:val="FF0000"/>
              </w:rPr>
            </w:pPr>
          </w:p>
          <w:p w14:paraId="5BBD99D6" w14:textId="77777777" w:rsidR="00BE3510" w:rsidRDefault="00BE3510" w:rsidP="00BE3510">
            <w:pPr>
              <w:pStyle w:val="ListParagraph"/>
              <w:spacing w:line="276" w:lineRule="auto"/>
              <w:ind w:left="0"/>
              <w:jc w:val="center"/>
              <w:rPr>
                <w:rFonts w:ascii="Arial" w:hAnsi="Arial" w:cs="Arial"/>
                <w:color w:val="FF0000"/>
              </w:rPr>
            </w:pPr>
          </w:p>
          <w:p w14:paraId="13C37CEA" w14:textId="77777777" w:rsidR="00BE3510" w:rsidRDefault="00BE3510" w:rsidP="00BE3510">
            <w:pPr>
              <w:pStyle w:val="ListParagraph"/>
              <w:spacing w:line="276" w:lineRule="auto"/>
              <w:ind w:left="0"/>
              <w:jc w:val="center"/>
              <w:rPr>
                <w:rFonts w:ascii="Arial" w:hAnsi="Arial" w:cs="Arial"/>
                <w:color w:val="FF0000"/>
              </w:rPr>
            </w:pPr>
          </w:p>
          <w:p w14:paraId="4D9BCC23" w14:textId="77777777" w:rsidR="00BE3510" w:rsidRPr="00654362" w:rsidRDefault="00BE3510" w:rsidP="00BE3510">
            <w:pPr>
              <w:pStyle w:val="ListParagraph"/>
              <w:spacing w:line="276" w:lineRule="auto"/>
              <w:ind w:left="0"/>
              <w:jc w:val="center"/>
              <w:rPr>
                <w:rFonts w:ascii="Arial" w:hAnsi="Arial" w:cs="Arial"/>
                <w:color w:val="FF0000"/>
              </w:rPr>
            </w:pPr>
            <w:r>
              <w:rPr>
                <w:rFonts w:ascii="Arial" w:hAnsi="Arial" w:cs="Arial"/>
                <w:color w:val="FF0000"/>
              </w:rPr>
              <w:t>1-5</w:t>
            </w:r>
          </w:p>
        </w:tc>
      </w:tr>
      <w:tr w:rsidR="00BE3510" w14:paraId="5B1A4944" w14:textId="77777777" w:rsidTr="00BE3510">
        <w:tc>
          <w:tcPr>
            <w:tcW w:w="8296" w:type="dxa"/>
            <w:gridSpan w:val="2"/>
            <w:tcBorders>
              <w:top w:val="single" w:sz="4" w:space="0" w:color="auto"/>
              <w:left w:val="single" w:sz="4" w:space="0" w:color="auto"/>
              <w:bottom w:val="single" w:sz="4" w:space="0" w:color="auto"/>
              <w:right w:val="single" w:sz="4" w:space="0" w:color="auto"/>
            </w:tcBorders>
          </w:tcPr>
          <w:p w14:paraId="4AA6CC93" w14:textId="77777777" w:rsidR="00BE3510" w:rsidRDefault="00BE3510" w:rsidP="00BE3510">
            <w:pPr>
              <w:pStyle w:val="ListParagraph"/>
              <w:spacing w:line="276" w:lineRule="auto"/>
              <w:ind w:left="0"/>
              <w:rPr>
                <w:rFonts w:ascii="Arial" w:hAnsi="Arial" w:cs="Arial"/>
                <w:color w:val="FF0000"/>
              </w:rPr>
            </w:pPr>
            <w:r>
              <w:rPr>
                <w:rFonts w:ascii="Arial" w:hAnsi="Arial" w:cs="Arial"/>
                <w:color w:val="FF0000"/>
              </w:rPr>
              <w:t>Example:</w:t>
            </w:r>
          </w:p>
          <w:p w14:paraId="7C030255" w14:textId="77777777" w:rsidR="00BE3510" w:rsidRDefault="00BE3510" w:rsidP="00BE3510">
            <w:pPr>
              <w:pStyle w:val="ListParagraph"/>
              <w:spacing w:line="276" w:lineRule="auto"/>
              <w:ind w:left="0"/>
              <w:rPr>
                <w:rFonts w:ascii="Arial" w:hAnsi="Arial" w:cs="Arial"/>
                <w:color w:val="FF0000"/>
              </w:rPr>
            </w:pPr>
          </w:p>
          <w:p w14:paraId="1A7D7C67" w14:textId="77777777" w:rsidR="00BE3510" w:rsidRPr="00654362" w:rsidRDefault="00BE3510" w:rsidP="00BE3510">
            <w:pPr>
              <w:pStyle w:val="ListParagraph"/>
              <w:spacing w:line="276" w:lineRule="auto"/>
              <w:ind w:left="0"/>
              <w:jc w:val="center"/>
              <w:rPr>
                <w:rFonts w:ascii="Arial" w:hAnsi="Arial" w:cs="Arial"/>
                <w:color w:val="FF0000"/>
              </w:rPr>
            </w:pPr>
            <w:r>
              <w:object w:dxaOrig="6060" w:dyaOrig="6540" w14:anchorId="2DBBD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35pt;height:196.75pt" o:ole="">
                  <v:imagedata r:id="rId24" o:title=""/>
                </v:shape>
                <o:OLEObject Type="Embed" ProgID="PBrush" ShapeID="_x0000_i1025" DrawAspect="Content" ObjectID="_1600017086" r:id="rId25"/>
              </w:object>
            </w:r>
            <w:r>
              <w:object w:dxaOrig="6770" w:dyaOrig="7000" w14:anchorId="19F14DE0">
                <v:shape id="_x0000_i1026" type="#_x0000_t75" style="width:190.05pt;height:196.75pt" o:ole="">
                  <v:imagedata r:id="rId26" o:title=""/>
                </v:shape>
                <o:OLEObject Type="Embed" ProgID="PBrush" ShapeID="_x0000_i1026" DrawAspect="Content" ObjectID="_1600017087" r:id="rId27"/>
              </w:object>
            </w:r>
          </w:p>
        </w:tc>
      </w:tr>
      <w:tr w:rsidR="00BE3510" w14:paraId="7E005571" w14:textId="77777777" w:rsidTr="00BE3510">
        <w:tc>
          <w:tcPr>
            <w:tcW w:w="6930" w:type="dxa"/>
            <w:tcBorders>
              <w:top w:val="single" w:sz="4" w:space="0" w:color="auto"/>
              <w:left w:val="single" w:sz="4" w:space="0" w:color="auto"/>
              <w:bottom w:val="single" w:sz="4" w:space="0" w:color="auto"/>
              <w:right w:val="single" w:sz="4" w:space="0" w:color="auto"/>
            </w:tcBorders>
            <w:hideMark/>
          </w:tcPr>
          <w:p w14:paraId="1A79AB58" w14:textId="77777777" w:rsidR="00BE3510" w:rsidRPr="00654362" w:rsidRDefault="00BE3510" w:rsidP="00BE3510">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8AF0930" w14:textId="77777777" w:rsidR="00BE3510" w:rsidRPr="00654362" w:rsidRDefault="00BE3510" w:rsidP="00BE3510">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DDADC8A" w14:textId="77777777" w:rsidR="00BE3510" w:rsidRDefault="00BE3510" w:rsidP="00BE3510">
      <w:pPr>
        <w:spacing w:after="0" w:line="276" w:lineRule="auto"/>
      </w:pPr>
    </w:p>
    <w:p w14:paraId="004B8A28" w14:textId="77777777" w:rsidR="00BE3510" w:rsidRDefault="00BE3510" w:rsidP="00BE3510">
      <w:pPr>
        <w:spacing w:after="0" w:line="276" w:lineRule="auto"/>
      </w:pPr>
    </w:p>
    <w:p w14:paraId="6CFFC2EC" w14:textId="77777777" w:rsidR="00BE3510" w:rsidRDefault="00BE3510" w:rsidP="00BE3510">
      <w:pPr>
        <w:spacing w:after="0" w:line="276" w:lineRule="auto"/>
      </w:pPr>
    </w:p>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6AC5E773" w:rsidR="006244D8" w:rsidRDefault="006244D8" w:rsidP="005B5065">
      <w:pPr>
        <w:spacing w:after="0" w:line="276" w:lineRule="auto"/>
      </w:pPr>
    </w:p>
    <w:p w14:paraId="454D1FDD" w14:textId="02FFF7BB" w:rsidR="004569A3" w:rsidRDefault="004569A3" w:rsidP="005B5065">
      <w:pPr>
        <w:spacing w:after="0" w:line="276" w:lineRule="auto"/>
      </w:pPr>
    </w:p>
    <w:p w14:paraId="30CF65F3" w14:textId="78DB01C9" w:rsidR="004569A3" w:rsidRDefault="004569A3" w:rsidP="005B5065">
      <w:pPr>
        <w:spacing w:after="0" w:line="276" w:lineRule="auto"/>
      </w:pPr>
    </w:p>
    <w:p w14:paraId="04E07C4D" w14:textId="6736484E" w:rsidR="004569A3" w:rsidRDefault="004569A3" w:rsidP="005B5065">
      <w:pPr>
        <w:spacing w:after="0" w:line="276" w:lineRule="auto"/>
      </w:pPr>
    </w:p>
    <w:p w14:paraId="2880BA6B" w14:textId="7B18DAB1" w:rsidR="004569A3" w:rsidRDefault="004569A3" w:rsidP="005B5065">
      <w:pPr>
        <w:spacing w:after="0" w:line="276" w:lineRule="auto"/>
      </w:pPr>
    </w:p>
    <w:p w14:paraId="038AACD1" w14:textId="63707FC7" w:rsidR="004569A3" w:rsidRDefault="004569A3" w:rsidP="005B5065">
      <w:pPr>
        <w:spacing w:after="0" w:line="276" w:lineRule="auto"/>
      </w:pPr>
    </w:p>
    <w:p w14:paraId="6DE2E0AA" w14:textId="0399A9C9" w:rsidR="004569A3" w:rsidRDefault="004569A3" w:rsidP="005B5065">
      <w:pPr>
        <w:spacing w:after="0" w:line="276" w:lineRule="auto"/>
      </w:pPr>
    </w:p>
    <w:p w14:paraId="391325D0" w14:textId="7BFA895D" w:rsidR="004569A3" w:rsidRDefault="004569A3" w:rsidP="005B5065">
      <w:pPr>
        <w:spacing w:after="0" w:line="276" w:lineRule="auto"/>
      </w:pPr>
    </w:p>
    <w:p w14:paraId="61D4446F" w14:textId="77777777" w:rsidR="00773AB9" w:rsidRDefault="00773AB9"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r w:rsidR="00E56B0A">
        <w:rPr>
          <w:rFonts w:ascii="Arial" w:hAnsi="Arial" w:cs="Arial"/>
          <w:b/>
        </w:rPr>
        <w:t xml:space="preserve"> (</w:t>
      </w:r>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0AAE0366" w14:textId="3230DD6A" w:rsidR="00954D5B" w:rsidRPr="0076506F" w:rsidRDefault="00364E6C" w:rsidP="00954D5B">
      <w:pPr>
        <w:rPr>
          <w:rFonts w:ascii="Arial" w:hAnsi="Arial" w:cs="Arial"/>
        </w:rPr>
      </w:pPr>
      <w:r w:rsidRPr="00B43147">
        <w:rPr>
          <w:rFonts w:ascii="Arial" w:hAnsi="Arial" w:cs="Arial"/>
        </w:rPr>
        <w:t>Kirsten is highly allergic to peanuts and if she accidentally consumes them she has a severe allergic reaction called anaphylaxis. Symptoms of anaphylaxis include difficulty breathing and possibly death. To prevent this Kirsten needs an injection of adrenaline from an EpiPen.</w:t>
      </w:r>
    </w:p>
    <w:p w14:paraId="50C51447" w14:textId="77777777" w:rsidR="00954D5B" w:rsidRPr="0076506F" w:rsidRDefault="00954D5B" w:rsidP="00954D5B">
      <w:pPr>
        <w:numPr>
          <w:ilvl w:val="0"/>
          <w:numId w:val="17"/>
        </w:numPr>
        <w:spacing w:after="200" w:line="276" w:lineRule="auto"/>
        <w:ind w:left="567" w:hanging="567"/>
        <w:contextualSpacing/>
        <w:rPr>
          <w:rFonts w:ascii="Arial" w:hAnsi="Arial" w:cs="Arial"/>
        </w:rPr>
      </w:pPr>
      <w:r w:rsidRPr="0076506F">
        <w:rPr>
          <w:rFonts w:ascii="Arial" w:hAnsi="Arial" w:cs="Arial"/>
        </w:rPr>
        <w:t>Describe how the adrenaline would act on her body to relieve breathing difficulties.</w:t>
      </w:r>
      <w:r w:rsidRPr="0076506F">
        <w:rPr>
          <w:rFonts w:ascii="Arial" w:hAnsi="Arial" w:cs="Arial"/>
        </w:rPr>
        <w:tab/>
        <w:t xml:space="preserve"> (1 mark)</w:t>
      </w:r>
    </w:p>
    <w:p w14:paraId="33A7D8C9" w14:textId="77777777" w:rsidR="00954D5B" w:rsidRPr="0076506F" w:rsidRDefault="00954D5B" w:rsidP="00954D5B">
      <w:pPr>
        <w:spacing w:after="200" w:line="276" w:lineRule="auto"/>
        <w:ind w:left="567"/>
        <w:contextualSpacing/>
        <w:rPr>
          <w:rFonts w:ascii="Arial" w:hAnsi="Arial" w:cs="Arial"/>
        </w:rPr>
      </w:pPr>
    </w:p>
    <w:p w14:paraId="49346D90" w14:textId="77777777" w:rsidR="00954D5B" w:rsidRPr="0076506F" w:rsidRDefault="00954D5B" w:rsidP="00954D5B">
      <w:pPr>
        <w:spacing w:after="200" w:line="276" w:lineRule="auto"/>
        <w:ind w:left="567"/>
        <w:contextualSpacing/>
        <w:rPr>
          <w:rFonts w:ascii="Arial" w:hAnsi="Arial" w:cs="Arial"/>
          <w:b/>
          <w:color w:val="FF0000"/>
        </w:rPr>
      </w:pPr>
      <w:r w:rsidRPr="0076506F">
        <w:rPr>
          <w:rFonts w:ascii="Arial" w:hAnsi="Arial" w:cs="Arial"/>
          <w:b/>
          <w:color w:val="FF0000"/>
        </w:rPr>
        <w:t xml:space="preserve">Dilation of </w:t>
      </w:r>
      <w:ins w:id="0" w:author="Genevieve McCarthy" w:date="2015-06-11T13:43:00Z">
        <w:r w:rsidRPr="0076506F">
          <w:rPr>
            <w:rFonts w:ascii="Arial" w:hAnsi="Arial" w:cs="Arial"/>
            <w:b/>
            <w:color w:val="FF0000"/>
          </w:rPr>
          <w:t>bronchi/</w:t>
        </w:r>
      </w:ins>
      <w:r w:rsidRPr="0076506F">
        <w:rPr>
          <w:rFonts w:ascii="Arial" w:hAnsi="Arial" w:cs="Arial"/>
          <w:b/>
          <w:color w:val="FF0000"/>
        </w:rPr>
        <w:t>bronchioles to allow increased flow of air.</w:t>
      </w:r>
    </w:p>
    <w:p w14:paraId="7B5BFF48" w14:textId="77777777" w:rsidR="00954D5B" w:rsidRPr="0076506F" w:rsidRDefault="00954D5B" w:rsidP="00954D5B">
      <w:pPr>
        <w:spacing w:after="200" w:line="276" w:lineRule="auto"/>
        <w:ind w:left="720"/>
        <w:contextualSpacing/>
        <w:rPr>
          <w:rFonts w:ascii="Arial" w:hAnsi="Arial" w:cs="Arial"/>
        </w:rPr>
      </w:pPr>
    </w:p>
    <w:p w14:paraId="135D626C" w14:textId="77777777" w:rsidR="00954D5B" w:rsidRPr="0076506F" w:rsidRDefault="00954D5B" w:rsidP="00954D5B">
      <w:pPr>
        <w:spacing w:after="200" w:line="276" w:lineRule="auto"/>
        <w:ind w:left="720"/>
        <w:contextualSpacing/>
        <w:rPr>
          <w:rFonts w:ascii="Arial" w:hAnsi="Arial" w:cs="Arial"/>
        </w:rPr>
      </w:pPr>
    </w:p>
    <w:p w14:paraId="0095870E" w14:textId="77777777" w:rsidR="00954D5B" w:rsidRPr="0076506F" w:rsidRDefault="00954D5B" w:rsidP="00954D5B">
      <w:pPr>
        <w:numPr>
          <w:ilvl w:val="0"/>
          <w:numId w:val="17"/>
        </w:numPr>
        <w:spacing w:after="200" w:line="276" w:lineRule="auto"/>
        <w:ind w:left="567" w:hanging="567"/>
        <w:contextualSpacing/>
        <w:rPr>
          <w:rFonts w:ascii="Arial" w:hAnsi="Arial" w:cs="Arial"/>
        </w:rPr>
      </w:pPr>
      <w:r w:rsidRPr="0076506F">
        <w:rPr>
          <w:rFonts w:ascii="Arial" w:hAnsi="Arial" w:cs="Arial"/>
        </w:rPr>
        <w:t>Identify a situation in which the body would naturally release its own supply of adrenaline and state which endocrine gland it would be released from.</w:t>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t>(2 marks)</w:t>
      </w:r>
    </w:p>
    <w:p w14:paraId="036AD1F2" w14:textId="77777777" w:rsidR="00954D5B" w:rsidRPr="0076506F" w:rsidRDefault="00954D5B" w:rsidP="00954D5B">
      <w:pPr>
        <w:spacing w:after="200" w:line="276" w:lineRule="auto"/>
        <w:ind w:left="720"/>
        <w:contextualSpacing/>
        <w:rPr>
          <w:rFonts w:ascii="Arial" w:hAnsi="Arial" w:cs="Arial"/>
        </w:rPr>
      </w:pPr>
    </w:p>
    <w:p w14:paraId="3404EAB0" w14:textId="77777777" w:rsidR="00954D5B" w:rsidRPr="0076506F" w:rsidRDefault="00954D5B" w:rsidP="00954D5B">
      <w:pPr>
        <w:spacing w:after="200" w:line="276" w:lineRule="auto"/>
        <w:ind w:left="567"/>
        <w:contextualSpacing/>
        <w:rPr>
          <w:rFonts w:ascii="Arial" w:hAnsi="Arial" w:cs="Arial"/>
          <w:b/>
          <w:color w:val="FF0000"/>
        </w:rPr>
      </w:pPr>
      <w:r w:rsidRPr="0076506F">
        <w:rPr>
          <w:rFonts w:ascii="Arial" w:hAnsi="Arial" w:cs="Arial"/>
          <w:b/>
          <w:color w:val="FF0000"/>
        </w:rPr>
        <w:t>Exercise / stress / fear / any relevant scenario</w:t>
      </w:r>
    </w:p>
    <w:p w14:paraId="3BAC22A2" w14:textId="77777777" w:rsidR="00954D5B" w:rsidRPr="0076506F" w:rsidRDefault="00954D5B" w:rsidP="00954D5B">
      <w:pPr>
        <w:spacing w:after="200" w:line="276" w:lineRule="auto"/>
        <w:ind w:left="567"/>
        <w:contextualSpacing/>
        <w:rPr>
          <w:rFonts w:ascii="Arial" w:hAnsi="Arial" w:cs="Arial"/>
          <w:b/>
          <w:color w:val="FF0000"/>
        </w:rPr>
      </w:pPr>
      <w:r w:rsidRPr="0076506F">
        <w:rPr>
          <w:rFonts w:ascii="Arial" w:hAnsi="Arial" w:cs="Arial"/>
          <w:b/>
          <w:color w:val="FF0000"/>
        </w:rPr>
        <w:t>Adrenal gland / adrenal medulla</w:t>
      </w:r>
    </w:p>
    <w:p w14:paraId="55B98059" w14:textId="77777777" w:rsidR="00954D5B" w:rsidRPr="0076506F" w:rsidRDefault="00954D5B" w:rsidP="00954D5B">
      <w:pPr>
        <w:spacing w:after="200" w:line="276" w:lineRule="auto"/>
        <w:ind w:left="720"/>
        <w:contextualSpacing/>
        <w:rPr>
          <w:rFonts w:ascii="Arial" w:hAnsi="Arial" w:cs="Arial"/>
          <w:b/>
          <w:color w:val="FF0000"/>
        </w:rPr>
      </w:pPr>
    </w:p>
    <w:p w14:paraId="487DB03F" w14:textId="77777777" w:rsidR="00954D5B" w:rsidRPr="0076506F" w:rsidRDefault="00954D5B" w:rsidP="00954D5B">
      <w:pPr>
        <w:spacing w:after="200" w:line="276" w:lineRule="auto"/>
        <w:ind w:left="720"/>
        <w:contextualSpacing/>
        <w:rPr>
          <w:rFonts w:ascii="Arial" w:hAnsi="Arial" w:cs="Arial"/>
          <w:b/>
          <w:color w:val="FF0000"/>
        </w:rPr>
      </w:pPr>
    </w:p>
    <w:p w14:paraId="18DF3988" w14:textId="77777777" w:rsidR="00954D5B" w:rsidRPr="0076506F" w:rsidRDefault="00954D5B" w:rsidP="00954D5B">
      <w:pPr>
        <w:numPr>
          <w:ilvl w:val="0"/>
          <w:numId w:val="17"/>
        </w:numPr>
        <w:spacing w:after="200" w:line="276" w:lineRule="auto"/>
        <w:ind w:left="567" w:hanging="567"/>
        <w:contextualSpacing/>
        <w:rPr>
          <w:rFonts w:ascii="Arial" w:hAnsi="Arial" w:cs="Arial"/>
        </w:rPr>
      </w:pPr>
      <w:r w:rsidRPr="0076506F">
        <w:rPr>
          <w:rFonts w:ascii="Arial" w:hAnsi="Arial" w:cs="Arial"/>
        </w:rPr>
        <w:t xml:space="preserve">Adrenaline is released as a result of stimulation by the sympathetic division of the nervous system. </w:t>
      </w:r>
    </w:p>
    <w:p w14:paraId="46AEC550" w14:textId="77777777" w:rsidR="00954D5B" w:rsidRPr="0076506F" w:rsidRDefault="00954D5B" w:rsidP="00954D5B">
      <w:pPr>
        <w:spacing w:after="200" w:line="276" w:lineRule="auto"/>
        <w:ind w:left="567"/>
        <w:contextualSpacing/>
        <w:rPr>
          <w:rFonts w:ascii="Arial" w:hAnsi="Arial" w:cs="Arial"/>
        </w:rPr>
      </w:pPr>
      <w:r w:rsidRPr="0076506F">
        <w:rPr>
          <w:rFonts w:ascii="Arial" w:hAnsi="Arial" w:cs="Arial"/>
        </w:rPr>
        <w:t>In the table below, describe the effects the sympathetic division has on other body structures.</w:t>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t>(3 marks)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6391"/>
      </w:tblGrid>
      <w:tr w:rsidR="00954D5B" w:rsidRPr="0076506F" w14:paraId="7966A0A4" w14:textId="77777777" w:rsidTr="00EE4357">
        <w:trPr>
          <w:trHeight w:val="311"/>
        </w:trPr>
        <w:tc>
          <w:tcPr>
            <w:tcW w:w="2093" w:type="dxa"/>
            <w:shd w:val="clear" w:color="auto" w:fill="auto"/>
            <w:vAlign w:val="center"/>
          </w:tcPr>
          <w:p w14:paraId="39D45CAA" w14:textId="77777777" w:rsidR="00954D5B" w:rsidRPr="0076506F" w:rsidRDefault="00954D5B" w:rsidP="00EE4357">
            <w:pPr>
              <w:spacing w:after="200"/>
              <w:contextualSpacing/>
              <w:jc w:val="center"/>
              <w:rPr>
                <w:rFonts w:ascii="Arial" w:hAnsi="Arial" w:cs="Arial"/>
                <w:b/>
              </w:rPr>
            </w:pPr>
            <w:r w:rsidRPr="0076506F">
              <w:rPr>
                <w:rFonts w:ascii="Arial" w:hAnsi="Arial" w:cs="Arial"/>
                <w:b/>
              </w:rPr>
              <w:t>Structure</w:t>
            </w:r>
          </w:p>
        </w:tc>
        <w:tc>
          <w:tcPr>
            <w:tcW w:w="6582" w:type="dxa"/>
            <w:shd w:val="clear" w:color="auto" w:fill="auto"/>
            <w:vAlign w:val="center"/>
          </w:tcPr>
          <w:p w14:paraId="22F3ADFE" w14:textId="77777777" w:rsidR="00954D5B" w:rsidRPr="0076506F" w:rsidRDefault="00954D5B" w:rsidP="00EE4357">
            <w:pPr>
              <w:spacing w:after="200"/>
              <w:contextualSpacing/>
              <w:jc w:val="center"/>
              <w:rPr>
                <w:rFonts w:ascii="Arial" w:hAnsi="Arial" w:cs="Arial"/>
                <w:b/>
              </w:rPr>
            </w:pPr>
            <w:r w:rsidRPr="0076506F">
              <w:rPr>
                <w:rFonts w:ascii="Arial" w:hAnsi="Arial" w:cs="Arial"/>
                <w:b/>
              </w:rPr>
              <w:t>Effect</w:t>
            </w:r>
          </w:p>
        </w:tc>
      </w:tr>
      <w:tr w:rsidR="00954D5B" w:rsidRPr="0076506F" w14:paraId="3366FA4B" w14:textId="77777777" w:rsidTr="00EE4357">
        <w:tc>
          <w:tcPr>
            <w:tcW w:w="2093" w:type="dxa"/>
            <w:shd w:val="clear" w:color="auto" w:fill="auto"/>
            <w:vAlign w:val="center"/>
          </w:tcPr>
          <w:p w14:paraId="712DBCB2" w14:textId="77777777" w:rsidR="00954D5B" w:rsidRPr="0076506F" w:rsidRDefault="00954D5B" w:rsidP="00EE4357">
            <w:pPr>
              <w:spacing w:after="200"/>
              <w:contextualSpacing/>
              <w:jc w:val="center"/>
              <w:rPr>
                <w:rFonts w:ascii="Arial" w:hAnsi="Arial" w:cs="Arial"/>
              </w:rPr>
            </w:pPr>
            <w:r w:rsidRPr="0076506F">
              <w:rPr>
                <w:rFonts w:ascii="Arial" w:hAnsi="Arial" w:cs="Arial"/>
              </w:rPr>
              <w:t>Heart</w:t>
            </w:r>
          </w:p>
        </w:tc>
        <w:tc>
          <w:tcPr>
            <w:tcW w:w="6582" w:type="dxa"/>
            <w:shd w:val="clear" w:color="auto" w:fill="auto"/>
            <w:vAlign w:val="center"/>
          </w:tcPr>
          <w:p w14:paraId="02ACE218" w14:textId="77777777" w:rsidR="00954D5B" w:rsidRPr="0076506F" w:rsidRDefault="00954D5B" w:rsidP="00EE4357">
            <w:pPr>
              <w:spacing w:after="200"/>
              <w:contextualSpacing/>
              <w:jc w:val="center"/>
              <w:rPr>
                <w:rFonts w:ascii="Arial" w:hAnsi="Arial" w:cs="Arial"/>
                <w:b/>
                <w:color w:val="FF0000"/>
              </w:rPr>
            </w:pPr>
            <w:r w:rsidRPr="0076506F">
              <w:rPr>
                <w:rFonts w:ascii="Arial" w:hAnsi="Arial" w:cs="Arial"/>
                <w:b/>
                <w:color w:val="FF0000"/>
              </w:rPr>
              <w:t xml:space="preserve">increase strength of contraction / </w:t>
            </w:r>
          </w:p>
          <w:p w14:paraId="3D6A55B6" w14:textId="77777777" w:rsidR="00954D5B" w:rsidRPr="0076506F" w:rsidRDefault="00954D5B" w:rsidP="00EE4357">
            <w:pPr>
              <w:spacing w:after="200"/>
              <w:contextualSpacing/>
              <w:jc w:val="center"/>
              <w:rPr>
                <w:rFonts w:ascii="Arial" w:hAnsi="Arial" w:cs="Arial"/>
                <w:b/>
                <w:color w:val="FF0000"/>
              </w:rPr>
            </w:pPr>
            <w:r w:rsidRPr="0076506F">
              <w:rPr>
                <w:rFonts w:ascii="Arial" w:hAnsi="Arial" w:cs="Arial"/>
                <w:b/>
                <w:color w:val="FF0000"/>
              </w:rPr>
              <w:t>increase in heart rate</w:t>
            </w:r>
          </w:p>
        </w:tc>
      </w:tr>
      <w:tr w:rsidR="00954D5B" w:rsidRPr="0076506F" w14:paraId="2EC7C2C6" w14:textId="77777777" w:rsidTr="00EE4357">
        <w:tc>
          <w:tcPr>
            <w:tcW w:w="2093" w:type="dxa"/>
            <w:shd w:val="clear" w:color="auto" w:fill="auto"/>
            <w:vAlign w:val="center"/>
          </w:tcPr>
          <w:p w14:paraId="109CCB31" w14:textId="77777777" w:rsidR="00954D5B" w:rsidRPr="0076506F" w:rsidRDefault="00954D5B" w:rsidP="00EE4357">
            <w:pPr>
              <w:spacing w:after="200"/>
              <w:contextualSpacing/>
              <w:jc w:val="center"/>
              <w:rPr>
                <w:rFonts w:ascii="Arial" w:hAnsi="Arial" w:cs="Arial"/>
              </w:rPr>
            </w:pPr>
            <w:r w:rsidRPr="0076506F">
              <w:rPr>
                <w:rFonts w:ascii="Arial" w:hAnsi="Arial" w:cs="Arial"/>
              </w:rPr>
              <w:t>Blood vessels of skeletal muscle</w:t>
            </w:r>
          </w:p>
        </w:tc>
        <w:tc>
          <w:tcPr>
            <w:tcW w:w="6582" w:type="dxa"/>
            <w:shd w:val="clear" w:color="auto" w:fill="auto"/>
            <w:vAlign w:val="center"/>
          </w:tcPr>
          <w:p w14:paraId="6A2BD643" w14:textId="77777777" w:rsidR="00954D5B" w:rsidRPr="0076506F" w:rsidRDefault="00954D5B" w:rsidP="00EE4357">
            <w:pPr>
              <w:spacing w:after="200"/>
              <w:contextualSpacing/>
              <w:jc w:val="center"/>
              <w:rPr>
                <w:rFonts w:ascii="Arial" w:hAnsi="Arial" w:cs="Arial"/>
                <w:b/>
                <w:color w:val="FF0000"/>
              </w:rPr>
            </w:pPr>
            <w:r w:rsidRPr="0076506F">
              <w:rPr>
                <w:rFonts w:ascii="Arial" w:hAnsi="Arial" w:cs="Arial"/>
                <w:b/>
                <w:color w:val="FF0000"/>
              </w:rPr>
              <w:t>(vaso)dilation</w:t>
            </w:r>
          </w:p>
        </w:tc>
      </w:tr>
      <w:tr w:rsidR="00954D5B" w:rsidRPr="0076506F" w14:paraId="139E2DC5" w14:textId="77777777" w:rsidTr="00EE4357">
        <w:tc>
          <w:tcPr>
            <w:tcW w:w="2093" w:type="dxa"/>
            <w:shd w:val="clear" w:color="auto" w:fill="auto"/>
            <w:vAlign w:val="center"/>
          </w:tcPr>
          <w:p w14:paraId="4087F820" w14:textId="77777777" w:rsidR="00954D5B" w:rsidRPr="0076506F" w:rsidRDefault="00954D5B" w:rsidP="00EE4357">
            <w:pPr>
              <w:spacing w:after="200"/>
              <w:contextualSpacing/>
              <w:jc w:val="center"/>
              <w:rPr>
                <w:rFonts w:ascii="Arial" w:hAnsi="Arial" w:cs="Arial"/>
              </w:rPr>
            </w:pPr>
            <w:r w:rsidRPr="0076506F">
              <w:rPr>
                <w:rFonts w:ascii="Arial" w:hAnsi="Arial" w:cs="Arial"/>
              </w:rPr>
              <w:t>Intestines</w:t>
            </w:r>
          </w:p>
        </w:tc>
        <w:tc>
          <w:tcPr>
            <w:tcW w:w="6582" w:type="dxa"/>
            <w:shd w:val="clear" w:color="auto" w:fill="auto"/>
            <w:vAlign w:val="center"/>
          </w:tcPr>
          <w:p w14:paraId="3B46C76E" w14:textId="77777777" w:rsidR="00954D5B" w:rsidRPr="0076506F" w:rsidRDefault="00954D5B" w:rsidP="00EE4357">
            <w:pPr>
              <w:spacing w:after="200"/>
              <w:contextualSpacing/>
              <w:jc w:val="center"/>
              <w:rPr>
                <w:rFonts w:ascii="Arial" w:hAnsi="Arial" w:cs="Arial"/>
                <w:b/>
                <w:color w:val="FF0000"/>
              </w:rPr>
            </w:pPr>
            <w:r w:rsidRPr="0076506F">
              <w:rPr>
                <w:rFonts w:ascii="Arial" w:hAnsi="Arial" w:cs="Arial"/>
                <w:b/>
                <w:color w:val="FF0000"/>
              </w:rPr>
              <w:t xml:space="preserve">decreased movement / </w:t>
            </w:r>
          </w:p>
          <w:p w14:paraId="255D9EB4" w14:textId="77777777" w:rsidR="00954D5B" w:rsidRPr="0076506F" w:rsidRDefault="00954D5B" w:rsidP="00EE4357">
            <w:pPr>
              <w:spacing w:after="200"/>
              <w:contextualSpacing/>
              <w:jc w:val="center"/>
              <w:rPr>
                <w:rFonts w:ascii="Arial" w:hAnsi="Arial" w:cs="Arial"/>
                <w:b/>
                <w:color w:val="FF0000"/>
              </w:rPr>
            </w:pPr>
            <w:r w:rsidRPr="0076506F">
              <w:rPr>
                <w:rFonts w:ascii="Arial" w:hAnsi="Arial" w:cs="Arial"/>
                <w:b/>
                <w:color w:val="FF0000"/>
              </w:rPr>
              <w:t>activity</w:t>
            </w:r>
          </w:p>
        </w:tc>
      </w:tr>
    </w:tbl>
    <w:p w14:paraId="364E91E5" w14:textId="77777777" w:rsidR="00954D5B" w:rsidRPr="0076506F" w:rsidRDefault="00954D5B" w:rsidP="00954D5B">
      <w:pPr>
        <w:spacing w:after="200" w:line="276" w:lineRule="auto"/>
        <w:ind w:left="567"/>
        <w:contextualSpacing/>
        <w:rPr>
          <w:rFonts w:ascii="Arial" w:hAnsi="Arial" w:cs="Arial"/>
        </w:rPr>
      </w:pPr>
    </w:p>
    <w:p w14:paraId="7F3FC1EC" w14:textId="77777777" w:rsidR="00954D5B" w:rsidRPr="0076506F" w:rsidRDefault="00954D5B" w:rsidP="00954D5B">
      <w:pPr>
        <w:spacing w:after="200" w:line="276" w:lineRule="auto"/>
        <w:ind w:left="567"/>
        <w:contextualSpacing/>
        <w:rPr>
          <w:rFonts w:ascii="Arial" w:hAnsi="Arial" w:cs="Arial"/>
        </w:rPr>
      </w:pPr>
    </w:p>
    <w:p w14:paraId="4BFF82BB" w14:textId="77777777" w:rsidR="00954D5B" w:rsidRPr="0076506F" w:rsidRDefault="00954D5B" w:rsidP="00954D5B">
      <w:pPr>
        <w:numPr>
          <w:ilvl w:val="0"/>
          <w:numId w:val="17"/>
        </w:numPr>
        <w:spacing w:after="200" w:line="276" w:lineRule="auto"/>
        <w:ind w:left="567" w:hanging="567"/>
        <w:contextualSpacing/>
        <w:rPr>
          <w:rFonts w:ascii="Arial" w:hAnsi="Arial" w:cs="Arial"/>
        </w:rPr>
      </w:pPr>
      <w:r w:rsidRPr="0076506F">
        <w:rPr>
          <w:rFonts w:ascii="Arial" w:hAnsi="Arial" w:cs="Arial"/>
        </w:rPr>
        <w:t>Adrenaline is classified as an amine hormone. Contrast the action of amine hormones with steroid hormones.</w:t>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t>(2 marks)</w:t>
      </w:r>
    </w:p>
    <w:p w14:paraId="24470D7D" w14:textId="77777777" w:rsidR="00954D5B" w:rsidRPr="0076506F" w:rsidRDefault="00954D5B" w:rsidP="00954D5B">
      <w:pPr>
        <w:tabs>
          <w:tab w:val="left" w:pos="1276"/>
        </w:tabs>
        <w:spacing w:after="200" w:line="276" w:lineRule="auto"/>
        <w:ind w:left="567"/>
        <w:contextualSpacing/>
        <w:rPr>
          <w:rFonts w:ascii="Arial" w:hAnsi="Arial" w:cs="Arial"/>
        </w:rPr>
      </w:pPr>
    </w:p>
    <w:p w14:paraId="54DD27CF" w14:textId="77777777" w:rsidR="00954D5B" w:rsidRPr="0076506F" w:rsidRDefault="00954D5B" w:rsidP="00954D5B">
      <w:pPr>
        <w:tabs>
          <w:tab w:val="left" w:pos="1276"/>
        </w:tabs>
        <w:spacing w:after="200" w:line="276" w:lineRule="auto"/>
        <w:ind w:left="567"/>
        <w:contextualSpacing/>
        <w:rPr>
          <w:rFonts w:ascii="Arial" w:hAnsi="Arial" w:cs="Arial"/>
          <w:b/>
          <w:color w:val="FF0000"/>
        </w:rPr>
      </w:pPr>
      <w:r w:rsidRPr="0076506F">
        <w:rPr>
          <w:rFonts w:ascii="Arial" w:hAnsi="Arial" w:cs="Arial"/>
          <w:b/>
          <w:color w:val="FF0000"/>
        </w:rPr>
        <w:t>Amine bind to receptor on cell membrane, steroid bind to receptor inside cell</w:t>
      </w:r>
    </w:p>
    <w:p w14:paraId="434D2144" w14:textId="77777777" w:rsidR="00954D5B" w:rsidRPr="0076506F" w:rsidRDefault="00954D5B" w:rsidP="00954D5B">
      <w:pPr>
        <w:tabs>
          <w:tab w:val="left" w:pos="1276"/>
        </w:tabs>
        <w:spacing w:after="200" w:line="276" w:lineRule="auto"/>
        <w:ind w:left="567"/>
        <w:contextualSpacing/>
        <w:rPr>
          <w:rFonts w:ascii="Arial" w:hAnsi="Arial" w:cs="Arial"/>
          <w:b/>
          <w:color w:val="FF0000"/>
        </w:rPr>
      </w:pPr>
      <w:r w:rsidRPr="0076506F">
        <w:rPr>
          <w:rFonts w:ascii="Arial" w:hAnsi="Arial" w:cs="Arial"/>
          <w:b/>
          <w:color w:val="FF0000"/>
        </w:rPr>
        <w:t>Amine cause changes in enzyme activity</w:t>
      </w:r>
      <w:ins w:id="1" w:author="Genevieve McCarthy" w:date="2015-06-11T13:46:00Z">
        <w:r w:rsidRPr="0076506F">
          <w:rPr>
            <w:rFonts w:ascii="Arial" w:hAnsi="Arial" w:cs="Arial"/>
            <w:b/>
            <w:color w:val="FF0000"/>
          </w:rPr>
          <w:t xml:space="preserve">/cellular </w:t>
        </w:r>
        <w:commentRangeStart w:id="2"/>
        <w:r w:rsidRPr="0076506F">
          <w:rPr>
            <w:rFonts w:ascii="Arial" w:hAnsi="Arial" w:cs="Arial"/>
            <w:b/>
            <w:color w:val="FF0000"/>
          </w:rPr>
          <w:t>activities</w:t>
        </w:r>
      </w:ins>
      <w:commentRangeEnd w:id="2"/>
      <w:ins w:id="3" w:author="Genevieve McCarthy" w:date="2015-06-11T13:47:00Z">
        <w:r w:rsidRPr="0076506F">
          <w:rPr>
            <w:sz w:val="18"/>
            <w:szCs w:val="18"/>
          </w:rPr>
          <w:commentReference w:id="2"/>
        </w:r>
      </w:ins>
      <w:r w:rsidRPr="0076506F">
        <w:rPr>
          <w:rFonts w:ascii="Arial" w:hAnsi="Arial" w:cs="Arial"/>
          <w:b/>
          <w:color w:val="FF0000"/>
        </w:rPr>
        <w:t>, steroid change gene expression</w:t>
      </w:r>
    </w:p>
    <w:p w14:paraId="01020B38" w14:textId="77777777" w:rsidR="00954D5B" w:rsidRPr="0076506F" w:rsidRDefault="00954D5B" w:rsidP="00954D5B">
      <w:pPr>
        <w:tabs>
          <w:tab w:val="left" w:pos="1276"/>
        </w:tabs>
        <w:spacing w:after="200" w:line="276" w:lineRule="auto"/>
        <w:ind w:left="567"/>
        <w:contextualSpacing/>
        <w:rPr>
          <w:rFonts w:ascii="Arial" w:hAnsi="Arial" w:cs="Arial"/>
          <w:b/>
          <w:color w:val="FF0000"/>
        </w:rPr>
      </w:pPr>
    </w:p>
    <w:p w14:paraId="46750AD5" w14:textId="77777777" w:rsidR="00954D5B" w:rsidRDefault="00954D5B" w:rsidP="00954D5B">
      <w:pPr>
        <w:tabs>
          <w:tab w:val="left" w:pos="1276"/>
        </w:tabs>
        <w:spacing w:after="200" w:line="276" w:lineRule="auto"/>
        <w:ind w:left="567"/>
        <w:contextualSpacing/>
        <w:rPr>
          <w:rFonts w:ascii="Arial" w:hAnsi="Arial" w:cs="Arial"/>
          <w:b/>
          <w:color w:val="FF0000"/>
        </w:rPr>
      </w:pPr>
    </w:p>
    <w:p w14:paraId="17AAF4DE" w14:textId="77777777" w:rsidR="00954D5B" w:rsidRDefault="00954D5B" w:rsidP="00954D5B">
      <w:pPr>
        <w:tabs>
          <w:tab w:val="left" w:pos="1276"/>
        </w:tabs>
        <w:spacing w:after="200" w:line="276" w:lineRule="auto"/>
        <w:ind w:left="567"/>
        <w:contextualSpacing/>
        <w:rPr>
          <w:rFonts w:ascii="Arial" w:hAnsi="Arial" w:cs="Arial"/>
          <w:b/>
          <w:color w:val="FF0000"/>
        </w:rPr>
      </w:pPr>
    </w:p>
    <w:p w14:paraId="14809575" w14:textId="77777777" w:rsidR="00954D5B" w:rsidRDefault="00954D5B" w:rsidP="00954D5B">
      <w:pPr>
        <w:tabs>
          <w:tab w:val="left" w:pos="1276"/>
        </w:tabs>
        <w:spacing w:after="200" w:line="276" w:lineRule="auto"/>
        <w:ind w:left="567"/>
        <w:contextualSpacing/>
        <w:rPr>
          <w:rFonts w:ascii="Arial" w:hAnsi="Arial" w:cs="Arial"/>
          <w:b/>
          <w:color w:val="FF0000"/>
        </w:rPr>
      </w:pPr>
    </w:p>
    <w:p w14:paraId="23F274CF" w14:textId="77777777" w:rsidR="00954D5B" w:rsidRPr="0076506F" w:rsidRDefault="00954D5B" w:rsidP="00954D5B">
      <w:pPr>
        <w:tabs>
          <w:tab w:val="left" w:pos="1276"/>
        </w:tabs>
        <w:spacing w:after="200" w:line="276" w:lineRule="auto"/>
        <w:ind w:left="567"/>
        <w:contextualSpacing/>
        <w:rPr>
          <w:rFonts w:ascii="Arial" w:hAnsi="Arial" w:cs="Arial"/>
          <w:b/>
          <w:color w:val="FF0000"/>
        </w:rPr>
      </w:pPr>
    </w:p>
    <w:p w14:paraId="132D5CA8" w14:textId="77777777" w:rsidR="00954D5B" w:rsidRPr="0076506F" w:rsidRDefault="00954D5B" w:rsidP="00954D5B">
      <w:pPr>
        <w:numPr>
          <w:ilvl w:val="0"/>
          <w:numId w:val="17"/>
        </w:numPr>
        <w:spacing w:after="200" w:line="276" w:lineRule="auto"/>
        <w:ind w:left="567" w:hanging="567"/>
        <w:contextualSpacing/>
        <w:rPr>
          <w:rFonts w:ascii="Arial" w:hAnsi="Arial" w:cs="Arial"/>
        </w:rPr>
      </w:pPr>
      <w:r w:rsidRPr="0076506F">
        <w:rPr>
          <w:rFonts w:ascii="Arial" w:hAnsi="Arial" w:cs="Arial"/>
        </w:rPr>
        <w:lastRenderedPageBreak/>
        <w:t>Explain how receptor proteins interact with hormones.</w:t>
      </w:r>
      <w:r w:rsidRPr="0076506F">
        <w:rPr>
          <w:rFonts w:ascii="Arial" w:hAnsi="Arial" w:cs="Arial"/>
        </w:rPr>
        <w:tab/>
      </w:r>
      <w:r w:rsidRPr="0076506F">
        <w:rPr>
          <w:rFonts w:ascii="Arial" w:hAnsi="Arial" w:cs="Arial"/>
        </w:rPr>
        <w:tab/>
      </w:r>
      <w:r w:rsidRPr="0076506F">
        <w:rPr>
          <w:rFonts w:ascii="Arial" w:hAnsi="Arial" w:cs="Arial"/>
        </w:rPr>
        <w:tab/>
      </w:r>
      <w:r w:rsidRPr="0076506F">
        <w:rPr>
          <w:rFonts w:ascii="Arial" w:hAnsi="Arial" w:cs="Arial"/>
        </w:rPr>
        <w:tab/>
        <w:t>(3 marks)</w:t>
      </w:r>
    </w:p>
    <w:p w14:paraId="4E485EB7" w14:textId="77777777" w:rsidR="00954D5B" w:rsidRPr="0076506F" w:rsidRDefault="00954D5B" w:rsidP="00954D5B">
      <w:pPr>
        <w:tabs>
          <w:tab w:val="left" w:pos="1276"/>
        </w:tabs>
        <w:spacing w:after="200" w:line="276" w:lineRule="auto"/>
        <w:ind w:left="567"/>
        <w:contextualSpacing/>
        <w:rPr>
          <w:rFonts w:ascii="Arial" w:hAnsi="Arial" w:cs="Arial"/>
        </w:rPr>
      </w:pPr>
    </w:p>
    <w:p w14:paraId="49666979" w14:textId="77777777" w:rsidR="00954D5B" w:rsidRPr="0076506F" w:rsidRDefault="00954D5B" w:rsidP="00954D5B">
      <w:pPr>
        <w:tabs>
          <w:tab w:val="left" w:pos="1276"/>
        </w:tabs>
        <w:spacing w:after="200" w:line="276" w:lineRule="auto"/>
        <w:ind w:left="567"/>
        <w:contextualSpacing/>
        <w:rPr>
          <w:rFonts w:ascii="Arial" w:hAnsi="Arial" w:cs="Arial"/>
          <w:b/>
          <w:color w:val="FF0000"/>
        </w:rPr>
      </w:pPr>
      <w:r w:rsidRPr="0076506F">
        <w:rPr>
          <w:rFonts w:ascii="Arial" w:hAnsi="Arial" w:cs="Arial"/>
          <w:b/>
          <w:color w:val="FF0000"/>
        </w:rPr>
        <w:t>Any three:</w:t>
      </w:r>
    </w:p>
    <w:p w14:paraId="78E91C5F" w14:textId="77777777" w:rsidR="00954D5B" w:rsidRPr="0076506F" w:rsidRDefault="00954D5B" w:rsidP="00954D5B">
      <w:pPr>
        <w:numPr>
          <w:ilvl w:val="0"/>
          <w:numId w:val="25"/>
        </w:numPr>
        <w:tabs>
          <w:tab w:val="left" w:pos="1276"/>
          <w:tab w:val="left" w:pos="8080"/>
        </w:tabs>
        <w:spacing w:after="200" w:line="276" w:lineRule="auto"/>
        <w:contextualSpacing/>
        <w:rPr>
          <w:rFonts w:ascii="Arial" w:hAnsi="Arial" w:cs="Arial"/>
          <w:b/>
          <w:color w:val="FF0000"/>
        </w:rPr>
      </w:pPr>
      <w:r w:rsidRPr="0076506F">
        <w:rPr>
          <w:rFonts w:ascii="Arial" w:hAnsi="Arial" w:cs="Arial"/>
          <w:b/>
          <w:color w:val="FF0000"/>
        </w:rPr>
        <w:t>Receptor proteins are specific to one hormone</w:t>
      </w:r>
    </w:p>
    <w:p w14:paraId="21F26B6A" w14:textId="77777777" w:rsidR="00954D5B" w:rsidRPr="0076506F" w:rsidRDefault="00954D5B" w:rsidP="00954D5B">
      <w:pPr>
        <w:numPr>
          <w:ilvl w:val="0"/>
          <w:numId w:val="25"/>
        </w:numPr>
        <w:tabs>
          <w:tab w:val="left" w:pos="1276"/>
          <w:tab w:val="left" w:pos="8080"/>
        </w:tabs>
        <w:spacing w:after="200" w:line="276" w:lineRule="auto"/>
        <w:contextualSpacing/>
        <w:rPr>
          <w:rFonts w:ascii="Arial" w:hAnsi="Arial" w:cs="Arial"/>
          <w:b/>
          <w:color w:val="FF0000"/>
        </w:rPr>
      </w:pPr>
      <w:r w:rsidRPr="0076506F">
        <w:rPr>
          <w:rFonts w:ascii="Arial" w:hAnsi="Arial" w:cs="Arial"/>
          <w:b/>
          <w:color w:val="FF0000"/>
        </w:rPr>
        <w:t>Where hormone shape matches receptor site / explanation of lock and key principle</w:t>
      </w:r>
    </w:p>
    <w:p w14:paraId="6C0F8192" w14:textId="77777777" w:rsidR="00954D5B" w:rsidRPr="0076506F" w:rsidRDefault="00954D5B" w:rsidP="00954D5B">
      <w:pPr>
        <w:numPr>
          <w:ilvl w:val="0"/>
          <w:numId w:val="25"/>
        </w:numPr>
        <w:tabs>
          <w:tab w:val="left" w:pos="1276"/>
          <w:tab w:val="left" w:pos="8080"/>
        </w:tabs>
        <w:spacing w:after="200" w:line="276" w:lineRule="auto"/>
        <w:contextualSpacing/>
        <w:rPr>
          <w:rFonts w:ascii="Arial" w:hAnsi="Arial" w:cs="Arial"/>
          <w:b/>
          <w:color w:val="FF0000"/>
        </w:rPr>
      </w:pPr>
      <w:r w:rsidRPr="0076506F">
        <w:rPr>
          <w:rFonts w:ascii="Arial" w:hAnsi="Arial" w:cs="Arial"/>
          <w:b/>
          <w:color w:val="FF0000"/>
        </w:rPr>
        <w:t>Number of receptor proteins determines rate of cell activity</w:t>
      </w:r>
      <w:ins w:id="4" w:author="Genevieve McCarthy" w:date="2015-06-11T13:49:00Z">
        <w:r w:rsidRPr="0076506F">
          <w:rPr>
            <w:rFonts w:ascii="Arial" w:hAnsi="Arial" w:cs="Arial"/>
            <w:b/>
            <w:color w:val="FF0000"/>
          </w:rPr>
          <w:t>/can become saturated</w:t>
        </w:r>
      </w:ins>
      <w:r w:rsidRPr="0076506F">
        <w:rPr>
          <w:rFonts w:ascii="Arial" w:hAnsi="Arial" w:cs="Arial"/>
          <w:b/>
          <w:color w:val="FF0000"/>
        </w:rPr>
        <w:t xml:space="preserve"> (despite amount of hormone)</w:t>
      </w:r>
    </w:p>
    <w:p w14:paraId="29EAA37E" w14:textId="77777777" w:rsidR="00954D5B" w:rsidRPr="0076506F" w:rsidRDefault="00954D5B" w:rsidP="00954D5B">
      <w:pPr>
        <w:numPr>
          <w:ilvl w:val="0"/>
          <w:numId w:val="25"/>
        </w:numPr>
        <w:tabs>
          <w:tab w:val="left" w:pos="1276"/>
          <w:tab w:val="left" w:pos="8080"/>
        </w:tabs>
        <w:spacing w:after="200" w:line="276" w:lineRule="auto"/>
        <w:contextualSpacing/>
        <w:rPr>
          <w:rFonts w:ascii="Arial" w:hAnsi="Arial" w:cs="Arial"/>
          <w:b/>
          <w:color w:val="FF0000"/>
        </w:rPr>
      </w:pPr>
      <w:r w:rsidRPr="0076506F">
        <w:rPr>
          <w:rFonts w:ascii="Arial" w:hAnsi="Arial" w:cs="Arial"/>
          <w:b/>
          <w:color w:val="FF0000"/>
        </w:rPr>
        <w:t>Receptor proteins on surface of cell membranes activate secondary messenger when hormone binds</w:t>
      </w:r>
    </w:p>
    <w:p w14:paraId="298EF084" w14:textId="77777777" w:rsidR="00954D5B" w:rsidRPr="0076506F" w:rsidRDefault="00954D5B" w:rsidP="00954D5B">
      <w:pPr>
        <w:numPr>
          <w:ilvl w:val="0"/>
          <w:numId w:val="25"/>
        </w:numPr>
        <w:tabs>
          <w:tab w:val="left" w:pos="1276"/>
          <w:tab w:val="left" w:pos="8080"/>
        </w:tabs>
        <w:spacing w:after="200" w:line="276" w:lineRule="auto"/>
        <w:contextualSpacing/>
        <w:rPr>
          <w:rFonts w:ascii="Arial" w:hAnsi="Arial" w:cs="Arial"/>
          <w:b/>
          <w:color w:val="FF0000"/>
        </w:rPr>
      </w:pPr>
      <w:r w:rsidRPr="0076506F">
        <w:rPr>
          <w:rFonts w:ascii="Arial" w:hAnsi="Arial" w:cs="Arial"/>
          <w:b/>
          <w:color w:val="FF0000"/>
        </w:rPr>
        <w:t>Receptor proteins in cytoplasm able to enter nucleus when hormone binds.</w:t>
      </w:r>
      <w:r w:rsidRPr="0076506F">
        <w:rPr>
          <w:rFonts w:ascii="Arial" w:hAnsi="Arial" w:cs="Arial"/>
          <w:b/>
          <w:color w:val="FF0000"/>
        </w:rPr>
        <w:tab/>
      </w:r>
    </w:p>
    <w:p w14:paraId="6BADC653" w14:textId="77777777" w:rsidR="00954D5B" w:rsidRDefault="00954D5B" w:rsidP="00954D5B"/>
    <w:p w14:paraId="2F667D4C" w14:textId="77777777" w:rsidR="00364E6C" w:rsidRPr="00B43147" w:rsidRDefault="00364E6C" w:rsidP="00364E6C">
      <w:pPr>
        <w:rPr>
          <w:rFonts w:ascii="Arial" w:hAnsi="Arial" w:cs="Arial"/>
        </w:rPr>
      </w:pPr>
    </w:p>
    <w:p w14:paraId="0B8DD086" w14:textId="77777777" w:rsidR="00364E6C" w:rsidRPr="00BD4276" w:rsidRDefault="00364E6C" w:rsidP="00364E6C">
      <w:pPr>
        <w:rPr>
          <w:rFonts w:ascii="Arial" w:hAnsi="Arial" w:cs="Arial"/>
          <w:b/>
          <w:color w:val="FF0000"/>
        </w:rPr>
      </w:pPr>
    </w:p>
    <w:p w14:paraId="0FE5685A" w14:textId="77777777" w:rsidR="00364E6C" w:rsidRDefault="00364E6C" w:rsidP="00364E6C">
      <w:pPr>
        <w:ind w:left="567"/>
        <w:rPr>
          <w:rFonts w:ascii="Arial" w:hAnsi="Arial" w:cs="Arial"/>
        </w:rPr>
      </w:pPr>
    </w:p>
    <w:p w14:paraId="6EE10608" w14:textId="77777777" w:rsidR="00364E6C" w:rsidRDefault="00364E6C" w:rsidP="00364E6C">
      <w:pPr>
        <w:ind w:left="567"/>
        <w:rPr>
          <w:rFonts w:ascii="Arial" w:hAnsi="Arial" w:cs="Arial"/>
        </w:rPr>
      </w:pPr>
    </w:p>
    <w:p w14:paraId="1DDAABC7" w14:textId="77777777" w:rsidR="00364E6C" w:rsidRDefault="00364E6C" w:rsidP="00364E6C">
      <w:pPr>
        <w:tabs>
          <w:tab w:val="left" w:pos="1276"/>
        </w:tabs>
        <w:ind w:left="567"/>
        <w:rPr>
          <w:rFonts w:ascii="Arial" w:hAnsi="Arial" w:cs="Arial"/>
          <w:b/>
          <w:color w:val="FF0000"/>
        </w:rPr>
      </w:pPr>
    </w:p>
    <w:p w14:paraId="4CDFA86E" w14:textId="77777777" w:rsidR="00583147" w:rsidRDefault="00583147" w:rsidP="00583147">
      <w:pPr>
        <w:rPr>
          <w:rFonts w:ascii="Arial" w:hAnsi="Arial" w:cs="Arial"/>
        </w:rPr>
      </w:pPr>
    </w:p>
    <w:p w14:paraId="3B4D690A" w14:textId="77777777" w:rsidR="00583147" w:rsidRDefault="00583147" w:rsidP="00583147">
      <w:pPr>
        <w:rPr>
          <w:rFonts w:ascii="Arial" w:hAnsi="Arial" w:cs="Arial"/>
          <w:b/>
        </w:rPr>
      </w:pPr>
    </w:p>
    <w:p w14:paraId="23C37FBF" w14:textId="77777777" w:rsidR="00583147" w:rsidRDefault="00583147" w:rsidP="00583147">
      <w:pPr>
        <w:rPr>
          <w:rFonts w:ascii="Arial" w:hAnsi="Arial" w:cs="Arial"/>
          <w:b/>
        </w:rPr>
      </w:pPr>
    </w:p>
    <w:p w14:paraId="1E08976F" w14:textId="77777777" w:rsidR="00583147" w:rsidRDefault="00583147" w:rsidP="00583147">
      <w:pPr>
        <w:rPr>
          <w:rFonts w:ascii="Arial" w:hAnsi="Arial" w:cs="Arial"/>
          <w:b/>
        </w:rPr>
      </w:pPr>
    </w:p>
    <w:p w14:paraId="4AA63705" w14:textId="77777777" w:rsidR="00583147" w:rsidRDefault="00583147" w:rsidP="00583147">
      <w:pPr>
        <w:rPr>
          <w:rFonts w:ascii="Arial" w:hAnsi="Arial" w:cs="Arial"/>
          <w:b/>
        </w:rPr>
      </w:pPr>
    </w:p>
    <w:p w14:paraId="65998F69" w14:textId="77777777" w:rsidR="00583147" w:rsidRDefault="00583147" w:rsidP="00583147">
      <w:pPr>
        <w:rPr>
          <w:rFonts w:ascii="Arial" w:hAnsi="Arial" w:cs="Arial"/>
          <w:b/>
        </w:rPr>
      </w:pPr>
    </w:p>
    <w:p w14:paraId="4F1F8BC1" w14:textId="77777777" w:rsidR="00583147" w:rsidRDefault="00583147" w:rsidP="00583147">
      <w:pPr>
        <w:rPr>
          <w:rFonts w:ascii="Arial" w:hAnsi="Arial" w:cs="Arial"/>
          <w:b/>
        </w:rPr>
      </w:pPr>
    </w:p>
    <w:p w14:paraId="08415870" w14:textId="77777777" w:rsidR="00583147" w:rsidRDefault="00583147" w:rsidP="00583147">
      <w:pPr>
        <w:rPr>
          <w:rFonts w:ascii="Arial" w:hAnsi="Arial" w:cs="Arial"/>
          <w:b/>
        </w:rPr>
      </w:pPr>
    </w:p>
    <w:p w14:paraId="4DEA74B0" w14:textId="77777777" w:rsidR="00583147" w:rsidRDefault="00583147" w:rsidP="00583147">
      <w:pPr>
        <w:rPr>
          <w:rFonts w:ascii="Arial" w:hAnsi="Arial" w:cs="Arial"/>
          <w:b/>
        </w:rPr>
      </w:pPr>
    </w:p>
    <w:p w14:paraId="368B6006" w14:textId="77777777" w:rsidR="00583147" w:rsidRDefault="00583147" w:rsidP="00583147">
      <w:pPr>
        <w:rPr>
          <w:rFonts w:ascii="Arial" w:hAnsi="Arial" w:cs="Arial"/>
          <w:b/>
        </w:rPr>
      </w:pPr>
    </w:p>
    <w:p w14:paraId="1BEFA916" w14:textId="77777777" w:rsidR="00583147" w:rsidRDefault="00583147" w:rsidP="00583147">
      <w:pPr>
        <w:rPr>
          <w:rFonts w:ascii="Arial" w:hAnsi="Arial" w:cs="Arial"/>
          <w:b/>
        </w:rPr>
      </w:pPr>
    </w:p>
    <w:p w14:paraId="2777F1BB" w14:textId="77777777" w:rsidR="00954D5B" w:rsidRDefault="00954D5B" w:rsidP="00DF7F63">
      <w:pPr>
        <w:spacing w:after="0"/>
        <w:rPr>
          <w:rFonts w:ascii="Arial" w:hAnsi="Arial" w:cs="Arial"/>
          <w:b/>
        </w:rPr>
      </w:pPr>
    </w:p>
    <w:p w14:paraId="3F81662E" w14:textId="77777777" w:rsidR="00954D5B" w:rsidRDefault="00954D5B" w:rsidP="00DF7F63">
      <w:pPr>
        <w:spacing w:after="0"/>
        <w:rPr>
          <w:rFonts w:ascii="Arial" w:hAnsi="Arial" w:cs="Arial"/>
          <w:b/>
        </w:rPr>
      </w:pPr>
    </w:p>
    <w:p w14:paraId="6239C4FB" w14:textId="77777777" w:rsidR="00954D5B" w:rsidRDefault="00954D5B" w:rsidP="00DF7F63">
      <w:pPr>
        <w:spacing w:after="0"/>
        <w:rPr>
          <w:rFonts w:ascii="Arial" w:hAnsi="Arial" w:cs="Arial"/>
          <w:b/>
        </w:rPr>
      </w:pPr>
    </w:p>
    <w:p w14:paraId="5D46BBF4" w14:textId="77777777" w:rsidR="00954D5B" w:rsidRDefault="00954D5B" w:rsidP="00DF7F63">
      <w:pPr>
        <w:spacing w:after="0"/>
        <w:rPr>
          <w:rFonts w:ascii="Arial" w:hAnsi="Arial" w:cs="Arial"/>
          <w:b/>
        </w:rPr>
      </w:pPr>
    </w:p>
    <w:p w14:paraId="7DA5799F" w14:textId="77777777" w:rsidR="00954D5B" w:rsidRDefault="00954D5B" w:rsidP="00DF7F63">
      <w:pPr>
        <w:spacing w:after="0"/>
        <w:rPr>
          <w:rFonts w:ascii="Arial" w:hAnsi="Arial" w:cs="Arial"/>
          <w:b/>
        </w:rPr>
      </w:pPr>
    </w:p>
    <w:p w14:paraId="5037BDE0" w14:textId="77777777" w:rsidR="00954D5B" w:rsidRDefault="00954D5B" w:rsidP="00DF7F63">
      <w:pPr>
        <w:spacing w:after="0"/>
        <w:rPr>
          <w:rFonts w:ascii="Arial" w:hAnsi="Arial" w:cs="Arial"/>
          <w:b/>
        </w:rPr>
      </w:pPr>
    </w:p>
    <w:p w14:paraId="057C109F" w14:textId="77777777" w:rsidR="00954D5B" w:rsidRDefault="00954D5B" w:rsidP="00DF7F63">
      <w:pPr>
        <w:spacing w:after="0"/>
        <w:rPr>
          <w:rFonts w:ascii="Arial" w:hAnsi="Arial" w:cs="Arial"/>
          <w:b/>
        </w:rPr>
      </w:pPr>
    </w:p>
    <w:p w14:paraId="039659DD" w14:textId="77777777" w:rsidR="00954D5B" w:rsidRDefault="00954D5B" w:rsidP="00DF7F63">
      <w:pPr>
        <w:spacing w:after="0"/>
        <w:rPr>
          <w:rFonts w:ascii="Arial" w:hAnsi="Arial" w:cs="Arial"/>
          <w:b/>
        </w:rPr>
      </w:pPr>
    </w:p>
    <w:p w14:paraId="3A022C4E" w14:textId="77777777" w:rsidR="00954D5B" w:rsidRDefault="00954D5B" w:rsidP="00DF7F63">
      <w:pPr>
        <w:spacing w:after="0"/>
        <w:rPr>
          <w:rFonts w:ascii="Arial" w:hAnsi="Arial" w:cs="Arial"/>
          <w:b/>
        </w:rPr>
      </w:pPr>
    </w:p>
    <w:p w14:paraId="006A8EF2" w14:textId="77777777" w:rsidR="00954D5B" w:rsidRDefault="00954D5B" w:rsidP="00DF7F63">
      <w:pPr>
        <w:spacing w:after="0"/>
        <w:rPr>
          <w:rFonts w:ascii="Arial" w:hAnsi="Arial" w:cs="Arial"/>
          <w:b/>
        </w:rPr>
      </w:pPr>
    </w:p>
    <w:p w14:paraId="6B11654E" w14:textId="784D0676" w:rsidR="00DF7F63" w:rsidRDefault="00DF7F63" w:rsidP="00DF7F63">
      <w:pPr>
        <w:spacing w:after="0"/>
        <w:rPr>
          <w:rFonts w:ascii="Arial" w:hAnsi="Arial" w:cs="Arial"/>
          <w:b/>
        </w:rPr>
      </w:pPr>
      <w:r w:rsidRPr="00DF7F63">
        <w:rPr>
          <w:rFonts w:ascii="Arial" w:hAnsi="Arial" w:cs="Arial"/>
          <w:b/>
        </w:rPr>
        <w:lastRenderedPageBreak/>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during </w:t>
      </w:r>
      <w:r w:rsidR="008C6CDA">
        <w:rPr>
          <w:rFonts w:ascii="Arial" w:hAnsi="Arial" w:cs="Arial"/>
        </w:rPr>
        <w:t xml:space="preserve">the course </w:t>
      </w:r>
      <w:r w:rsidR="00331187">
        <w:rPr>
          <w:rFonts w:ascii="Arial" w:hAnsi="Arial" w:cs="Arial"/>
        </w:rPr>
        <w:t>of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41A1C748" w14:textId="77777777" w:rsidR="00254015" w:rsidRDefault="00254015" w:rsidP="00254015">
      <w:pPr>
        <w:pStyle w:val="ListParagraph"/>
        <w:numPr>
          <w:ilvl w:val="0"/>
          <w:numId w:val="8"/>
        </w:numPr>
        <w:spacing w:after="0"/>
        <w:rPr>
          <w:rFonts w:ascii="Arial" w:hAnsi="Arial" w:cs="Arial"/>
        </w:rPr>
      </w:pPr>
      <w:r>
        <w:rPr>
          <w:rFonts w:ascii="Arial" w:hAnsi="Arial" w:cs="Arial"/>
        </w:rPr>
        <w:t xml:space="preserve">Explain why you would expect the insulin levels to increase when blood glucose levels do, and give </w:t>
      </w:r>
      <w:r w:rsidRPr="008A332D">
        <w:rPr>
          <w:rFonts w:ascii="Arial" w:hAnsi="Arial" w:cs="Arial"/>
          <w:b/>
        </w:rPr>
        <w:t>two</w:t>
      </w:r>
      <w:r>
        <w:rPr>
          <w:rFonts w:ascii="Arial" w:hAnsi="Arial" w:cs="Arial"/>
        </w:rPr>
        <w:t xml:space="preserve"> reasons for the fall in blood glucose after eating a meal.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marks)</w:t>
      </w:r>
    </w:p>
    <w:p w14:paraId="7666E64D" w14:textId="77777777" w:rsidR="00254015" w:rsidRDefault="00254015" w:rsidP="00254015">
      <w:pPr>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028586CE"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649E0D4F"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E717AED"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046542FA" w14:textId="77777777" w:rsidTr="00EE4357">
        <w:tc>
          <w:tcPr>
            <w:tcW w:w="6930" w:type="dxa"/>
            <w:tcBorders>
              <w:top w:val="single" w:sz="4" w:space="0" w:color="auto"/>
              <w:left w:val="single" w:sz="4" w:space="0" w:color="auto"/>
              <w:bottom w:val="single" w:sz="4" w:space="0" w:color="auto"/>
              <w:right w:val="single" w:sz="4" w:space="0" w:color="auto"/>
            </w:tcBorders>
          </w:tcPr>
          <w:p w14:paraId="579142DC"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Any three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7ABECA56" w14:textId="77777777" w:rsidR="00254015" w:rsidRPr="00654362" w:rsidRDefault="00254015" w:rsidP="00EE4357">
            <w:pPr>
              <w:pStyle w:val="ListParagraph"/>
              <w:spacing w:line="276" w:lineRule="auto"/>
              <w:ind w:left="0"/>
              <w:jc w:val="center"/>
              <w:rPr>
                <w:rFonts w:ascii="Arial" w:hAnsi="Arial" w:cs="Arial"/>
                <w:color w:val="FF0000"/>
              </w:rPr>
            </w:pPr>
          </w:p>
        </w:tc>
      </w:tr>
      <w:tr w:rsidR="00254015" w14:paraId="091B5BA4" w14:textId="77777777" w:rsidTr="00EE4357">
        <w:trPr>
          <w:trHeight w:val="50"/>
        </w:trPr>
        <w:tc>
          <w:tcPr>
            <w:tcW w:w="6930" w:type="dxa"/>
            <w:tcBorders>
              <w:top w:val="single" w:sz="4" w:space="0" w:color="auto"/>
              <w:left w:val="single" w:sz="4" w:space="0" w:color="auto"/>
              <w:bottom w:val="single" w:sz="4" w:space="0" w:color="auto"/>
              <w:right w:val="single" w:sz="4" w:space="0" w:color="auto"/>
            </w:tcBorders>
          </w:tcPr>
          <w:p w14:paraId="3BC71C81"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Increased levels of glucose stimulate insulin release</w:t>
            </w:r>
          </w:p>
          <w:p w14:paraId="609D56BB"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 xml:space="preserve">Chemoreceptors in the Islets of Langerhans </w:t>
            </w:r>
          </w:p>
          <w:p w14:paraId="0F1523EC"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Islets of Langerhans are located in Pancreas</w:t>
            </w:r>
          </w:p>
          <w:p w14:paraId="390FBBFF"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Beta cells produce insulin</w:t>
            </w:r>
          </w:p>
          <w:p w14:paraId="2BAC065F" w14:textId="77777777" w:rsidR="00254015" w:rsidRPr="00F94308"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Causes a decrease in blood glucose</w:t>
            </w:r>
          </w:p>
        </w:tc>
        <w:tc>
          <w:tcPr>
            <w:tcW w:w="1366" w:type="dxa"/>
            <w:tcBorders>
              <w:top w:val="single" w:sz="4" w:space="0" w:color="auto"/>
              <w:left w:val="single" w:sz="4" w:space="0" w:color="auto"/>
              <w:bottom w:val="single" w:sz="4" w:space="0" w:color="auto"/>
              <w:right w:val="single" w:sz="4" w:space="0" w:color="auto"/>
            </w:tcBorders>
          </w:tcPr>
          <w:p w14:paraId="017D3119" w14:textId="77777777" w:rsidR="00254015" w:rsidRDefault="00254015" w:rsidP="00EE4357">
            <w:pPr>
              <w:pStyle w:val="ListParagraph"/>
              <w:spacing w:line="276" w:lineRule="auto"/>
              <w:ind w:left="0"/>
              <w:jc w:val="center"/>
              <w:rPr>
                <w:rFonts w:ascii="Arial" w:hAnsi="Arial" w:cs="Arial"/>
                <w:color w:val="FF0000"/>
              </w:rPr>
            </w:pPr>
          </w:p>
          <w:p w14:paraId="3AD1439B"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1-3</w:t>
            </w:r>
          </w:p>
        </w:tc>
      </w:tr>
      <w:tr w:rsidR="00254015" w14:paraId="451E72B7" w14:textId="77777777" w:rsidTr="00EE4357">
        <w:trPr>
          <w:trHeight w:val="50"/>
        </w:trPr>
        <w:tc>
          <w:tcPr>
            <w:tcW w:w="6930" w:type="dxa"/>
            <w:tcBorders>
              <w:top w:val="single" w:sz="4" w:space="0" w:color="auto"/>
              <w:left w:val="single" w:sz="4" w:space="0" w:color="auto"/>
              <w:bottom w:val="single" w:sz="4" w:space="0" w:color="auto"/>
              <w:right w:val="single" w:sz="4" w:space="0" w:color="auto"/>
            </w:tcBorders>
          </w:tcPr>
          <w:p w14:paraId="799768B5" w14:textId="77777777" w:rsidR="00254015" w:rsidRPr="00F94308" w:rsidRDefault="00254015" w:rsidP="00EE4357">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4098E88E" w14:textId="77777777" w:rsidR="00254015" w:rsidRDefault="00254015" w:rsidP="00EE4357">
            <w:pPr>
              <w:pStyle w:val="ListParagraph"/>
              <w:spacing w:line="276" w:lineRule="auto"/>
              <w:ind w:left="0"/>
              <w:jc w:val="center"/>
              <w:rPr>
                <w:rFonts w:ascii="Arial" w:hAnsi="Arial" w:cs="Arial"/>
                <w:color w:val="FF0000"/>
              </w:rPr>
            </w:pPr>
          </w:p>
        </w:tc>
      </w:tr>
      <w:tr w:rsidR="00254015" w14:paraId="6F0F38CF" w14:textId="77777777" w:rsidTr="00EE4357">
        <w:trPr>
          <w:trHeight w:val="50"/>
        </w:trPr>
        <w:tc>
          <w:tcPr>
            <w:tcW w:w="6930" w:type="dxa"/>
            <w:tcBorders>
              <w:top w:val="single" w:sz="4" w:space="0" w:color="auto"/>
              <w:left w:val="single" w:sz="4" w:space="0" w:color="auto"/>
              <w:right w:val="single" w:sz="4" w:space="0" w:color="auto"/>
            </w:tcBorders>
          </w:tcPr>
          <w:p w14:paraId="3C23BC3C"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Increases glucose uptake into body/liver cells</w:t>
            </w:r>
          </w:p>
          <w:p w14:paraId="41F916E6"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Conversion to fatty acids/promotes fat storage</w:t>
            </w:r>
          </w:p>
          <w:p w14:paraId="0BF04BE0" w14:textId="77777777" w:rsidR="00254015" w:rsidRDefault="00254015" w:rsidP="00254015">
            <w:pPr>
              <w:pStyle w:val="ListParagraph"/>
              <w:numPr>
                <w:ilvl w:val="0"/>
                <w:numId w:val="26"/>
              </w:numPr>
              <w:spacing w:line="276" w:lineRule="auto"/>
              <w:rPr>
                <w:rFonts w:ascii="Arial" w:hAnsi="Arial" w:cs="Arial"/>
                <w:color w:val="FF0000"/>
              </w:rPr>
            </w:pPr>
            <w:r>
              <w:rPr>
                <w:rFonts w:ascii="Arial" w:hAnsi="Arial" w:cs="Arial"/>
                <w:color w:val="FF0000"/>
              </w:rPr>
              <w:t>Promotes glycogenesis/conversion of glucose to glycogen</w:t>
            </w:r>
          </w:p>
          <w:p w14:paraId="1C9B8D72" w14:textId="77777777" w:rsidR="00254015" w:rsidRPr="00F94308" w:rsidRDefault="00254015" w:rsidP="00254015">
            <w:pPr>
              <w:pStyle w:val="ListParagraph"/>
              <w:numPr>
                <w:ilvl w:val="0"/>
                <w:numId w:val="26"/>
              </w:numPr>
              <w:spacing w:line="276" w:lineRule="auto"/>
              <w:rPr>
                <w:rFonts w:ascii="Arial" w:hAnsi="Arial" w:cs="Arial"/>
                <w:color w:val="FF0000"/>
              </w:rPr>
            </w:pPr>
            <w:r w:rsidRPr="00F94308">
              <w:rPr>
                <w:rFonts w:ascii="Arial" w:hAnsi="Arial" w:cs="Arial"/>
                <w:color w:val="FF0000"/>
              </w:rPr>
              <w:t>Used for respiration/glycolysis/metabolic activity</w:t>
            </w:r>
          </w:p>
        </w:tc>
        <w:tc>
          <w:tcPr>
            <w:tcW w:w="1366" w:type="dxa"/>
            <w:tcBorders>
              <w:top w:val="single" w:sz="4" w:space="0" w:color="auto"/>
              <w:left w:val="single" w:sz="4" w:space="0" w:color="auto"/>
              <w:right w:val="single" w:sz="4" w:space="0" w:color="auto"/>
            </w:tcBorders>
          </w:tcPr>
          <w:p w14:paraId="168E0351" w14:textId="77777777" w:rsidR="00254015" w:rsidRDefault="00254015" w:rsidP="00EE4357">
            <w:pPr>
              <w:pStyle w:val="ListParagraph"/>
              <w:spacing w:line="276" w:lineRule="auto"/>
              <w:ind w:left="0"/>
              <w:jc w:val="center"/>
              <w:rPr>
                <w:rFonts w:ascii="Arial" w:hAnsi="Arial" w:cs="Arial"/>
                <w:color w:val="FF0000"/>
              </w:rPr>
            </w:pPr>
          </w:p>
          <w:p w14:paraId="6121F70B"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1-2</w:t>
            </w:r>
          </w:p>
        </w:tc>
      </w:tr>
    </w:tbl>
    <w:p w14:paraId="360358E8" w14:textId="77777777" w:rsidR="00254015" w:rsidRDefault="00254015" w:rsidP="00254015">
      <w:pPr>
        <w:spacing w:after="0"/>
        <w:rPr>
          <w:rFonts w:ascii="Arial" w:hAnsi="Arial" w:cs="Arial"/>
          <w:b/>
        </w:rPr>
      </w:pPr>
    </w:p>
    <w:p w14:paraId="397691ED" w14:textId="77777777" w:rsidR="00254015" w:rsidRDefault="00254015" w:rsidP="00254015">
      <w:pPr>
        <w:spacing w:after="0"/>
        <w:rPr>
          <w:rFonts w:ascii="Arial" w:hAnsi="Arial" w:cs="Arial"/>
          <w:b/>
        </w:rPr>
      </w:pPr>
    </w:p>
    <w:p w14:paraId="14C8FC2E" w14:textId="77777777" w:rsidR="00254015" w:rsidRDefault="00254015" w:rsidP="00254015">
      <w:pPr>
        <w:spacing w:after="0"/>
        <w:rPr>
          <w:rFonts w:ascii="Arial" w:hAnsi="Arial" w:cs="Arial"/>
          <w:b/>
        </w:rPr>
      </w:pPr>
    </w:p>
    <w:p w14:paraId="7D7F2455" w14:textId="77777777" w:rsidR="00254015" w:rsidRDefault="00254015" w:rsidP="00254015">
      <w:pPr>
        <w:spacing w:after="0"/>
        <w:rPr>
          <w:rFonts w:ascii="Arial" w:hAnsi="Arial" w:cs="Arial"/>
          <w:b/>
        </w:rPr>
      </w:pPr>
    </w:p>
    <w:p w14:paraId="11A1D6DB" w14:textId="77777777" w:rsidR="00254015" w:rsidRDefault="00254015" w:rsidP="00254015">
      <w:pPr>
        <w:spacing w:after="0"/>
        <w:rPr>
          <w:rFonts w:ascii="Arial" w:hAnsi="Arial" w:cs="Arial"/>
          <w:b/>
        </w:rPr>
      </w:pPr>
    </w:p>
    <w:p w14:paraId="08BC3A59" w14:textId="77777777" w:rsidR="00254015" w:rsidRDefault="00254015" w:rsidP="00254015">
      <w:pPr>
        <w:spacing w:after="0"/>
        <w:rPr>
          <w:rFonts w:ascii="Arial" w:hAnsi="Arial" w:cs="Arial"/>
          <w:b/>
        </w:rPr>
      </w:pPr>
    </w:p>
    <w:p w14:paraId="381710F2" w14:textId="77777777" w:rsidR="00254015" w:rsidRPr="008C6CDA" w:rsidRDefault="00254015" w:rsidP="00254015">
      <w:pPr>
        <w:pStyle w:val="ListParagraph"/>
        <w:numPr>
          <w:ilvl w:val="0"/>
          <w:numId w:val="8"/>
        </w:numPr>
        <w:spacing w:after="0"/>
        <w:rPr>
          <w:rFonts w:ascii="Arial" w:hAnsi="Arial" w:cs="Arial"/>
        </w:rPr>
      </w:pPr>
      <w:r>
        <w:rPr>
          <w:rFonts w:ascii="Arial" w:hAnsi="Arial" w:cs="Arial"/>
        </w:rPr>
        <w:lastRenderedPageBreak/>
        <w:t>At approximately 10.30am, the Year 12 student went for a brisk walk. State the name of the adrenal hormone that is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1D89F" w14:textId="77777777" w:rsidR="00254015" w:rsidRDefault="00254015" w:rsidP="00254015">
      <w:pPr>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254015" w14:paraId="3FA84F31"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44103B41"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DBE113E"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2009648A" w14:textId="77777777" w:rsidTr="00EE4357">
        <w:tc>
          <w:tcPr>
            <w:tcW w:w="6930" w:type="dxa"/>
            <w:tcBorders>
              <w:top w:val="single" w:sz="4" w:space="0" w:color="auto"/>
              <w:left w:val="single" w:sz="4" w:space="0" w:color="auto"/>
              <w:bottom w:val="single" w:sz="4" w:space="0" w:color="auto"/>
              <w:right w:val="single" w:sz="4" w:space="0" w:color="auto"/>
            </w:tcBorders>
          </w:tcPr>
          <w:p w14:paraId="36F2D235"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Glucocorticoids/Cortisol</w:t>
            </w:r>
          </w:p>
        </w:tc>
        <w:tc>
          <w:tcPr>
            <w:tcW w:w="1366" w:type="dxa"/>
            <w:tcBorders>
              <w:top w:val="single" w:sz="4" w:space="0" w:color="auto"/>
              <w:left w:val="single" w:sz="4" w:space="0" w:color="auto"/>
              <w:bottom w:val="single" w:sz="4" w:space="0" w:color="auto"/>
              <w:right w:val="single" w:sz="4" w:space="0" w:color="auto"/>
            </w:tcBorders>
          </w:tcPr>
          <w:p w14:paraId="1C771911"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1555C5DA" w14:textId="77777777" w:rsidTr="00EE4357">
        <w:trPr>
          <w:trHeight w:val="50"/>
        </w:trPr>
        <w:tc>
          <w:tcPr>
            <w:tcW w:w="6930" w:type="dxa"/>
            <w:tcBorders>
              <w:top w:val="single" w:sz="4" w:space="0" w:color="auto"/>
              <w:left w:val="single" w:sz="4" w:space="0" w:color="auto"/>
              <w:bottom w:val="single" w:sz="4" w:space="0" w:color="auto"/>
              <w:right w:val="single" w:sz="4" w:space="0" w:color="auto"/>
            </w:tcBorders>
          </w:tcPr>
          <w:p w14:paraId="2362C0ED" w14:textId="77777777" w:rsidR="00254015" w:rsidRPr="008C6CDA" w:rsidRDefault="00254015" w:rsidP="00EE4357">
            <w:pPr>
              <w:spacing w:line="276" w:lineRule="auto"/>
              <w:rPr>
                <w:rFonts w:ascii="Arial" w:hAnsi="Arial" w:cs="Arial"/>
                <w:color w:val="FF0000"/>
              </w:rPr>
            </w:pPr>
            <w:r w:rsidRPr="008C6CDA">
              <w:rPr>
                <w:rFonts w:ascii="Arial" w:hAnsi="Arial" w:cs="Arial"/>
                <w:color w:val="FF0000"/>
              </w:rPr>
              <w:t>Stimulates glycogenolysis</w:t>
            </w:r>
            <w:r>
              <w:rPr>
                <w:rFonts w:ascii="Arial" w:hAnsi="Arial" w:cs="Arial"/>
                <w:color w:val="FF0000"/>
              </w:rPr>
              <w:t>/stimulate breakdown of glycogen in liver and release of glucose into blood</w:t>
            </w:r>
          </w:p>
        </w:tc>
        <w:tc>
          <w:tcPr>
            <w:tcW w:w="1366" w:type="dxa"/>
            <w:tcBorders>
              <w:top w:val="single" w:sz="4" w:space="0" w:color="auto"/>
              <w:left w:val="single" w:sz="4" w:space="0" w:color="auto"/>
              <w:bottom w:val="single" w:sz="4" w:space="0" w:color="auto"/>
              <w:right w:val="single" w:sz="4" w:space="0" w:color="auto"/>
            </w:tcBorders>
          </w:tcPr>
          <w:p w14:paraId="1E8FFFD1"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5D761D4C" w14:textId="77777777" w:rsidTr="00EE4357">
        <w:trPr>
          <w:trHeight w:val="50"/>
        </w:trPr>
        <w:tc>
          <w:tcPr>
            <w:tcW w:w="6930" w:type="dxa"/>
            <w:tcBorders>
              <w:top w:val="single" w:sz="4" w:space="0" w:color="auto"/>
              <w:left w:val="single" w:sz="4" w:space="0" w:color="auto"/>
              <w:bottom w:val="single" w:sz="4" w:space="0" w:color="auto"/>
              <w:right w:val="single" w:sz="4" w:space="0" w:color="auto"/>
            </w:tcBorders>
          </w:tcPr>
          <w:p w14:paraId="1693F645" w14:textId="77777777" w:rsidR="00254015" w:rsidRPr="008C6CDA" w:rsidRDefault="00254015" w:rsidP="00EE4357">
            <w:pPr>
              <w:spacing w:line="276" w:lineRule="auto"/>
              <w:rPr>
                <w:rFonts w:ascii="Arial" w:hAnsi="Arial" w:cs="Arial"/>
                <w:color w:val="FF0000"/>
              </w:rPr>
            </w:pPr>
            <w:r>
              <w:rPr>
                <w:rFonts w:ascii="Arial" w:hAnsi="Arial" w:cs="Arial"/>
                <w:color w:val="FF0000"/>
              </w:rPr>
              <w:t>Gluconeogenesis</w:t>
            </w:r>
          </w:p>
        </w:tc>
        <w:tc>
          <w:tcPr>
            <w:tcW w:w="1366" w:type="dxa"/>
            <w:tcBorders>
              <w:top w:val="single" w:sz="4" w:space="0" w:color="auto"/>
              <w:left w:val="single" w:sz="4" w:space="0" w:color="auto"/>
              <w:bottom w:val="single" w:sz="4" w:space="0" w:color="auto"/>
              <w:right w:val="single" w:sz="4" w:space="0" w:color="auto"/>
            </w:tcBorders>
          </w:tcPr>
          <w:p w14:paraId="455B5FC7"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5E622701" w14:textId="77777777" w:rsidTr="00EE4357">
        <w:trPr>
          <w:trHeight w:val="50"/>
        </w:trPr>
        <w:tc>
          <w:tcPr>
            <w:tcW w:w="6930" w:type="dxa"/>
            <w:tcBorders>
              <w:top w:val="single" w:sz="4" w:space="0" w:color="auto"/>
              <w:left w:val="single" w:sz="4" w:space="0" w:color="auto"/>
              <w:right w:val="single" w:sz="4" w:space="0" w:color="auto"/>
            </w:tcBorders>
          </w:tcPr>
          <w:p w14:paraId="174EDBCE"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7533697" w14:textId="77777777" w:rsidR="00254015" w:rsidRPr="00C1051B" w:rsidRDefault="00254015" w:rsidP="00EE4357">
            <w:pPr>
              <w:pStyle w:val="ListParagraph"/>
              <w:spacing w:line="276" w:lineRule="auto"/>
              <w:ind w:left="0"/>
              <w:jc w:val="center"/>
              <w:rPr>
                <w:rFonts w:ascii="Arial" w:hAnsi="Arial" w:cs="Arial"/>
                <w:b/>
                <w:color w:val="FF0000"/>
              </w:rPr>
            </w:pPr>
            <w:r w:rsidRPr="00C1051B">
              <w:rPr>
                <w:rFonts w:ascii="Arial" w:hAnsi="Arial" w:cs="Arial"/>
                <w:b/>
                <w:color w:val="FF0000"/>
              </w:rPr>
              <w:t>3</w:t>
            </w:r>
          </w:p>
        </w:tc>
      </w:tr>
    </w:tbl>
    <w:p w14:paraId="767F3DA2" w14:textId="77777777" w:rsidR="00254015" w:rsidRDefault="00254015" w:rsidP="00254015">
      <w:pPr>
        <w:spacing w:after="0"/>
        <w:rPr>
          <w:rFonts w:ascii="Arial" w:hAnsi="Arial" w:cs="Arial"/>
          <w:b/>
        </w:rPr>
      </w:pPr>
    </w:p>
    <w:p w14:paraId="0A6C5BC0" w14:textId="77777777" w:rsidR="00254015" w:rsidRDefault="00254015" w:rsidP="00254015">
      <w:pPr>
        <w:spacing w:after="0"/>
        <w:rPr>
          <w:rFonts w:ascii="Arial" w:hAnsi="Arial" w:cs="Arial"/>
          <w:b/>
        </w:rPr>
      </w:pPr>
    </w:p>
    <w:p w14:paraId="7A089DCD" w14:textId="77777777" w:rsidR="00254015" w:rsidRPr="00B42AE3" w:rsidRDefault="00254015" w:rsidP="00254015">
      <w:pPr>
        <w:pStyle w:val="ListParagraph"/>
        <w:numPr>
          <w:ilvl w:val="0"/>
          <w:numId w:val="8"/>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379AC57F" w14:textId="77777777" w:rsidR="00254015" w:rsidRPr="00B42AE3" w:rsidRDefault="00254015" w:rsidP="00254015">
      <w:pPr>
        <w:pStyle w:val="ListParagraph"/>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254015" w14:paraId="15D9FA1B"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47977513"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8732EE0"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681C4FD4" w14:textId="77777777" w:rsidTr="00EE4357">
        <w:tc>
          <w:tcPr>
            <w:tcW w:w="6930" w:type="dxa"/>
            <w:tcBorders>
              <w:top w:val="single" w:sz="4" w:space="0" w:color="auto"/>
              <w:left w:val="single" w:sz="4" w:space="0" w:color="auto"/>
              <w:bottom w:val="single" w:sz="4" w:space="0" w:color="auto"/>
              <w:right w:val="single" w:sz="4" w:space="0" w:color="auto"/>
            </w:tcBorders>
          </w:tcPr>
          <w:p w14:paraId="665C9029"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Rise in blood glucose levels is a movement away from the norm</w:t>
            </w:r>
          </w:p>
        </w:tc>
        <w:tc>
          <w:tcPr>
            <w:tcW w:w="1366" w:type="dxa"/>
            <w:tcBorders>
              <w:top w:val="single" w:sz="4" w:space="0" w:color="auto"/>
              <w:left w:val="single" w:sz="4" w:space="0" w:color="auto"/>
              <w:bottom w:val="single" w:sz="4" w:space="0" w:color="auto"/>
              <w:right w:val="single" w:sz="4" w:space="0" w:color="auto"/>
            </w:tcBorders>
          </w:tcPr>
          <w:p w14:paraId="08135123"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266025FE" w14:textId="77777777" w:rsidTr="00EE4357">
        <w:trPr>
          <w:trHeight w:val="50"/>
        </w:trPr>
        <w:tc>
          <w:tcPr>
            <w:tcW w:w="6930" w:type="dxa"/>
            <w:tcBorders>
              <w:top w:val="single" w:sz="4" w:space="0" w:color="auto"/>
              <w:left w:val="single" w:sz="4" w:space="0" w:color="auto"/>
              <w:bottom w:val="single" w:sz="4" w:space="0" w:color="auto"/>
              <w:right w:val="single" w:sz="4" w:space="0" w:color="auto"/>
            </w:tcBorders>
          </w:tcPr>
          <w:p w14:paraId="212F66FD" w14:textId="77777777" w:rsidR="00254015" w:rsidRPr="008C6CDA" w:rsidRDefault="00254015" w:rsidP="00EE4357">
            <w:pPr>
              <w:spacing w:line="276" w:lineRule="auto"/>
              <w:rPr>
                <w:rFonts w:ascii="Arial" w:hAnsi="Arial" w:cs="Arial"/>
                <w:color w:val="FF0000"/>
              </w:rPr>
            </w:pPr>
            <w:r>
              <w:rPr>
                <w:rFonts w:ascii="Arial" w:hAnsi="Arial" w:cs="Arial"/>
                <w:color w:val="FF0000"/>
              </w:rPr>
              <w:t>Release of insulin reduces/eliminates the original stimulus</w:t>
            </w:r>
          </w:p>
        </w:tc>
        <w:tc>
          <w:tcPr>
            <w:tcW w:w="1366" w:type="dxa"/>
            <w:tcBorders>
              <w:top w:val="single" w:sz="4" w:space="0" w:color="auto"/>
              <w:left w:val="single" w:sz="4" w:space="0" w:color="auto"/>
              <w:bottom w:val="single" w:sz="4" w:space="0" w:color="auto"/>
              <w:right w:val="single" w:sz="4" w:space="0" w:color="auto"/>
            </w:tcBorders>
          </w:tcPr>
          <w:p w14:paraId="328EABC3"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54C7445E" w14:textId="77777777" w:rsidTr="00EE4357">
        <w:trPr>
          <w:trHeight w:val="50"/>
        </w:trPr>
        <w:tc>
          <w:tcPr>
            <w:tcW w:w="6930" w:type="dxa"/>
            <w:tcBorders>
              <w:top w:val="single" w:sz="4" w:space="0" w:color="auto"/>
              <w:left w:val="single" w:sz="4" w:space="0" w:color="auto"/>
              <w:right w:val="single" w:sz="4" w:space="0" w:color="auto"/>
            </w:tcBorders>
          </w:tcPr>
          <w:p w14:paraId="519E460F"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3FF27D8C"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7B96A230" w14:textId="77777777" w:rsidR="00254015" w:rsidRDefault="00254015" w:rsidP="00254015">
      <w:pPr>
        <w:spacing w:after="0"/>
        <w:rPr>
          <w:rFonts w:ascii="Arial" w:hAnsi="Arial" w:cs="Arial"/>
          <w:b/>
        </w:rPr>
      </w:pPr>
    </w:p>
    <w:p w14:paraId="5CD8F5AF" w14:textId="77777777" w:rsidR="00254015" w:rsidRDefault="00254015" w:rsidP="00254015">
      <w:pPr>
        <w:spacing w:after="0"/>
        <w:rPr>
          <w:rFonts w:ascii="Arial" w:hAnsi="Arial" w:cs="Arial"/>
          <w:b/>
        </w:rPr>
      </w:pPr>
    </w:p>
    <w:p w14:paraId="0A562A4C" w14:textId="77777777" w:rsidR="00254015" w:rsidRDefault="00254015" w:rsidP="00254015">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26A1526B" w14:textId="77777777" w:rsidR="00254015" w:rsidRDefault="00254015" w:rsidP="00254015">
      <w:pPr>
        <w:spacing w:after="0"/>
        <w:rPr>
          <w:rFonts w:ascii="Arial" w:hAnsi="Arial" w:cs="Arial"/>
        </w:rPr>
      </w:pPr>
    </w:p>
    <w:p w14:paraId="15E39E2D" w14:textId="77777777" w:rsidR="00254015" w:rsidRPr="00362CCD" w:rsidRDefault="00254015" w:rsidP="00254015">
      <w:pPr>
        <w:pStyle w:val="ListParagraph"/>
        <w:numPr>
          <w:ilvl w:val="0"/>
          <w:numId w:val="8"/>
        </w:numPr>
        <w:spacing w:after="0"/>
        <w:rPr>
          <w:rFonts w:ascii="Arial" w:hAnsi="Arial" w:cs="Arial"/>
          <w:b/>
        </w:rPr>
      </w:pPr>
      <w:r w:rsidRPr="00362CCD">
        <w:rPr>
          <w:rFonts w:ascii="Arial" w:hAnsi="Arial" w:cs="Arial"/>
        </w:rPr>
        <w:t>State the effect of high blood glucose levels on osmotic pressure of the blood.</w:t>
      </w:r>
    </w:p>
    <w:p w14:paraId="5837ECE1" w14:textId="77777777" w:rsidR="00254015" w:rsidRDefault="00254015" w:rsidP="00254015">
      <w:pPr>
        <w:pStyle w:val="ListParagraph"/>
        <w:spacing w:after="0"/>
        <w:ind w:left="7920"/>
        <w:rPr>
          <w:rFonts w:ascii="Arial" w:hAnsi="Arial" w:cs="Arial"/>
        </w:rPr>
      </w:pPr>
      <w:r>
        <w:rPr>
          <w:rFonts w:ascii="Arial" w:hAnsi="Arial" w:cs="Arial"/>
        </w:rPr>
        <w:t>(1 mark)</w:t>
      </w:r>
    </w:p>
    <w:p w14:paraId="748746FB" w14:textId="77777777" w:rsidR="00254015" w:rsidRDefault="00254015" w:rsidP="00254015">
      <w:pPr>
        <w:pStyle w:val="ListParagraph"/>
        <w:spacing w:after="0"/>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10338D64"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4BB03D2"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58E53DA"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78157CD7" w14:textId="77777777" w:rsidTr="00EE4357">
        <w:tc>
          <w:tcPr>
            <w:tcW w:w="6930" w:type="dxa"/>
            <w:tcBorders>
              <w:top w:val="single" w:sz="4" w:space="0" w:color="auto"/>
              <w:left w:val="single" w:sz="4" w:space="0" w:color="auto"/>
              <w:bottom w:val="single" w:sz="4" w:space="0" w:color="auto"/>
              <w:right w:val="single" w:sz="4" w:space="0" w:color="auto"/>
            </w:tcBorders>
          </w:tcPr>
          <w:p w14:paraId="24C3FBD6"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Increases</w:t>
            </w:r>
          </w:p>
        </w:tc>
        <w:tc>
          <w:tcPr>
            <w:tcW w:w="1366" w:type="dxa"/>
            <w:tcBorders>
              <w:top w:val="single" w:sz="4" w:space="0" w:color="auto"/>
              <w:left w:val="single" w:sz="4" w:space="0" w:color="auto"/>
              <w:bottom w:val="single" w:sz="4" w:space="0" w:color="auto"/>
              <w:right w:val="single" w:sz="4" w:space="0" w:color="auto"/>
            </w:tcBorders>
          </w:tcPr>
          <w:p w14:paraId="0DA117AA"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2531E5C5" w14:textId="77777777" w:rsidTr="00EE4357">
        <w:trPr>
          <w:trHeight w:val="50"/>
        </w:trPr>
        <w:tc>
          <w:tcPr>
            <w:tcW w:w="6930" w:type="dxa"/>
            <w:tcBorders>
              <w:top w:val="single" w:sz="4" w:space="0" w:color="auto"/>
              <w:left w:val="single" w:sz="4" w:space="0" w:color="auto"/>
              <w:right w:val="single" w:sz="4" w:space="0" w:color="auto"/>
            </w:tcBorders>
          </w:tcPr>
          <w:p w14:paraId="6B634B20"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B45F0C0"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6487F40" w14:textId="77777777" w:rsidR="00254015" w:rsidRDefault="00254015" w:rsidP="00254015">
      <w:pPr>
        <w:spacing w:after="0"/>
        <w:rPr>
          <w:rFonts w:ascii="Arial" w:hAnsi="Arial" w:cs="Arial"/>
          <w:b/>
        </w:rPr>
      </w:pPr>
    </w:p>
    <w:p w14:paraId="26467512" w14:textId="77777777" w:rsidR="00254015" w:rsidRDefault="00254015" w:rsidP="00254015">
      <w:pPr>
        <w:spacing w:after="0"/>
        <w:rPr>
          <w:rFonts w:ascii="Arial" w:hAnsi="Arial" w:cs="Arial"/>
          <w:b/>
        </w:rPr>
      </w:pPr>
    </w:p>
    <w:p w14:paraId="7805FD91" w14:textId="77777777" w:rsidR="00254015" w:rsidRDefault="00254015" w:rsidP="00254015">
      <w:pPr>
        <w:pStyle w:val="ListParagraph"/>
        <w:numPr>
          <w:ilvl w:val="0"/>
          <w:numId w:val="8"/>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t>(3 marks)</w:t>
      </w:r>
    </w:p>
    <w:p w14:paraId="18DD8F33" w14:textId="77777777" w:rsidR="00254015" w:rsidRDefault="00254015" w:rsidP="0025401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78FC28EB"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6CB642F"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3CF0B95"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348AF192" w14:textId="77777777" w:rsidTr="00EE4357">
        <w:tc>
          <w:tcPr>
            <w:tcW w:w="6930" w:type="dxa"/>
            <w:tcBorders>
              <w:top w:val="single" w:sz="4" w:space="0" w:color="auto"/>
              <w:left w:val="single" w:sz="4" w:space="0" w:color="auto"/>
              <w:bottom w:val="single" w:sz="4" w:space="0" w:color="auto"/>
              <w:right w:val="single" w:sz="4" w:space="0" w:color="auto"/>
            </w:tcBorders>
          </w:tcPr>
          <w:p w14:paraId="7CBABEBF"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Osmoreceptors detect increased osmotic pressure</w:t>
            </w:r>
          </w:p>
        </w:tc>
        <w:tc>
          <w:tcPr>
            <w:tcW w:w="1366" w:type="dxa"/>
            <w:tcBorders>
              <w:top w:val="single" w:sz="4" w:space="0" w:color="auto"/>
              <w:left w:val="single" w:sz="4" w:space="0" w:color="auto"/>
              <w:bottom w:val="single" w:sz="4" w:space="0" w:color="auto"/>
              <w:right w:val="single" w:sz="4" w:space="0" w:color="auto"/>
            </w:tcBorders>
          </w:tcPr>
          <w:p w14:paraId="23349D80" w14:textId="77777777" w:rsidR="00254015" w:rsidRPr="00654362"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6AC0B453" w14:textId="77777777" w:rsidTr="00EE4357">
        <w:tc>
          <w:tcPr>
            <w:tcW w:w="6930" w:type="dxa"/>
            <w:tcBorders>
              <w:top w:val="single" w:sz="4" w:space="0" w:color="auto"/>
              <w:left w:val="single" w:sz="4" w:space="0" w:color="auto"/>
              <w:bottom w:val="single" w:sz="4" w:space="0" w:color="auto"/>
              <w:right w:val="single" w:sz="4" w:space="0" w:color="auto"/>
            </w:tcBorders>
          </w:tcPr>
          <w:p w14:paraId="51623F1C"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Stimulation of thirst centre makes the person feel thirsty</w:t>
            </w:r>
          </w:p>
        </w:tc>
        <w:tc>
          <w:tcPr>
            <w:tcW w:w="1366" w:type="dxa"/>
            <w:tcBorders>
              <w:top w:val="single" w:sz="4" w:space="0" w:color="auto"/>
              <w:left w:val="single" w:sz="4" w:space="0" w:color="auto"/>
              <w:bottom w:val="single" w:sz="4" w:space="0" w:color="auto"/>
              <w:right w:val="single" w:sz="4" w:space="0" w:color="auto"/>
            </w:tcBorders>
          </w:tcPr>
          <w:p w14:paraId="411C038B"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47532867" w14:textId="77777777" w:rsidTr="00EE4357">
        <w:tc>
          <w:tcPr>
            <w:tcW w:w="6930" w:type="dxa"/>
            <w:tcBorders>
              <w:top w:val="single" w:sz="4" w:space="0" w:color="auto"/>
              <w:left w:val="single" w:sz="4" w:space="0" w:color="auto"/>
              <w:bottom w:val="single" w:sz="4" w:space="0" w:color="auto"/>
              <w:right w:val="single" w:sz="4" w:space="0" w:color="auto"/>
            </w:tcBorders>
          </w:tcPr>
          <w:p w14:paraId="7DD2C344" w14:textId="77777777" w:rsidR="00254015" w:rsidRDefault="00254015" w:rsidP="00EE4357">
            <w:pPr>
              <w:pStyle w:val="ListParagraph"/>
              <w:spacing w:line="276" w:lineRule="auto"/>
              <w:ind w:left="0"/>
              <w:rPr>
                <w:rFonts w:ascii="Arial" w:hAnsi="Arial" w:cs="Arial"/>
                <w:color w:val="FF0000"/>
              </w:rPr>
            </w:pPr>
            <w:r>
              <w:rPr>
                <w:rFonts w:ascii="Arial" w:hAnsi="Arial" w:cs="Arial"/>
                <w:color w:val="FF0000"/>
              </w:rPr>
              <w:t>Conscious feeling of thirst stimulates person to drink</w:t>
            </w:r>
          </w:p>
        </w:tc>
        <w:tc>
          <w:tcPr>
            <w:tcW w:w="1366" w:type="dxa"/>
            <w:tcBorders>
              <w:top w:val="single" w:sz="4" w:space="0" w:color="auto"/>
              <w:left w:val="single" w:sz="4" w:space="0" w:color="auto"/>
              <w:bottom w:val="single" w:sz="4" w:space="0" w:color="auto"/>
              <w:right w:val="single" w:sz="4" w:space="0" w:color="auto"/>
            </w:tcBorders>
          </w:tcPr>
          <w:p w14:paraId="199A1638"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29DC6AFD" w14:textId="77777777" w:rsidTr="00EE4357">
        <w:trPr>
          <w:trHeight w:val="50"/>
        </w:trPr>
        <w:tc>
          <w:tcPr>
            <w:tcW w:w="6930" w:type="dxa"/>
            <w:tcBorders>
              <w:top w:val="single" w:sz="4" w:space="0" w:color="auto"/>
              <w:left w:val="single" w:sz="4" w:space="0" w:color="auto"/>
              <w:right w:val="single" w:sz="4" w:space="0" w:color="auto"/>
            </w:tcBorders>
          </w:tcPr>
          <w:p w14:paraId="5C41CAE3"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63114DA4"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080140A8" w14:textId="77777777" w:rsidR="00254015" w:rsidRPr="00362CCD" w:rsidRDefault="00254015" w:rsidP="00254015">
      <w:pPr>
        <w:pStyle w:val="ListParagraph"/>
        <w:spacing w:after="0"/>
        <w:rPr>
          <w:rFonts w:ascii="Arial" w:hAnsi="Arial" w:cs="Arial"/>
        </w:rPr>
      </w:pPr>
    </w:p>
    <w:p w14:paraId="331A3138" w14:textId="77777777" w:rsidR="00254015" w:rsidRPr="00362CCD" w:rsidRDefault="00254015" w:rsidP="00254015">
      <w:pPr>
        <w:spacing w:after="0"/>
        <w:rPr>
          <w:rFonts w:ascii="Arial" w:hAnsi="Arial" w:cs="Arial"/>
          <w:b/>
        </w:rPr>
      </w:pPr>
      <w:r>
        <w:rPr>
          <w:rFonts w:ascii="Arial" w:hAnsi="Arial" w:cs="Arial"/>
          <w:b/>
        </w:rPr>
        <w:tab/>
      </w:r>
    </w:p>
    <w:p w14:paraId="0EDEF010" w14:textId="77777777" w:rsidR="00254015" w:rsidRDefault="00254015" w:rsidP="00254015">
      <w:pPr>
        <w:spacing w:after="0"/>
        <w:rPr>
          <w:rFonts w:ascii="Arial" w:hAnsi="Arial" w:cs="Arial"/>
          <w:b/>
        </w:rPr>
      </w:pPr>
    </w:p>
    <w:p w14:paraId="19AC4A91" w14:textId="77777777" w:rsidR="00254015" w:rsidRDefault="00254015" w:rsidP="00254015">
      <w:pPr>
        <w:spacing w:after="0"/>
        <w:rPr>
          <w:rFonts w:ascii="Arial" w:hAnsi="Arial" w:cs="Arial"/>
          <w:b/>
        </w:rPr>
      </w:pPr>
    </w:p>
    <w:p w14:paraId="01B54B5C" w14:textId="77777777" w:rsidR="00254015" w:rsidRDefault="00254015" w:rsidP="00254015">
      <w:pPr>
        <w:spacing w:after="0"/>
        <w:rPr>
          <w:rFonts w:ascii="Arial" w:hAnsi="Arial" w:cs="Arial"/>
          <w:b/>
        </w:rPr>
      </w:pPr>
    </w:p>
    <w:p w14:paraId="2318C21E" w14:textId="77777777" w:rsidR="00254015" w:rsidRDefault="00254015" w:rsidP="00254015">
      <w:pPr>
        <w:spacing w:after="0"/>
        <w:rPr>
          <w:rFonts w:ascii="Arial" w:hAnsi="Arial" w:cs="Arial"/>
          <w:b/>
        </w:rPr>
      </w:pPr>
    </w:p>
    <w:p w14:paraId="07DBCD80" w14:textId="77777777" w:rsidR="00254015" w:rsidRDefault="00254015" w:rsidP="00254015">
      <w:pPr>
        <w:spacing w:after="0"/>
        <w:rPr>
          <w:rFonts w:ascii="Arial" w:hAnsi="Arial" w:cs="Arial"/>
          <w:b/>
        </w:rPr>
      </w:pPr>
    </w:p>
    <w:p w14:paraId="16674E64" w14:textId="77777777" w:rsidR="00254015" w:rsidRDefault="00254015" w:rsidP="00254015">
      <w:pPr>
        <w:spacing w:after="0"/>
        <w:rPr>
          <w:rFonts w:ascii="Arial" w:hAnsi="Arial" w:cs="Arial"/>
          <w:b/>
        </w:rPr>
      </w:pPr>
    </w:p>
    <w:p w14:paraId="5DDCCAE5" w14:textId="77777777" w:rsidR="004569A3" w:rsidRDefault="004569A3" w:rsidP="004569A3">
      <w:pPr>
        <w:pStyle w:val="ListParagraph"/>
        <w:spacing w:after="0"/>
        <w:rPr>
          <w:rFonts w:ascii="Arial" w:hAnsi="Arial" w:cs="Arial"/>
        </w:rPr>
      </w:pPr>
    </w:p>
    <w:p w14:paraId="14371039" w14:textId="77777777" w:rsidR="00254015" w:rsidRDefault="00254015" w:rsidP="00DF7F63">
      <w:pPr>
        <w:spacing w:after="0"/>
        <w:rPr>
          <w:rFonts w:ascii="Arial" w:hAnsi="Arial" w:cs="Arial"/>
        </w:rPr>
      </w:pPr>
    </w:p>
    <w:p w14:paraId="1F760F89" w14:textId="77777777" w:rsidR="00254015" w:rsidRDefault="00254015" w:rsidP="00DF7F63">
      <w:pPr>
        <w:spacing w:after="0"/>
        <w:rPr>
          <w:rFonts w:ascii="Arial" w:hAnsi="Arial" w:cs="Arial"/>
        </w:rPr>
      </w:pPr>
    </w:p>
    <w:p w14:paraId="6D6BA651" w14:textId="79D4FF5D" w:rsidR="008E3E3B" w:rsidRDefault="00BD7266" w:rsidP="00DF7F63">
      <w:pPr>
        <w:spacing w:after="0"/>
        <w:rPr>
          <w:rFonts w:ascii="Arial" w:hAnsi="Arial" w:cs="Arial"/>
          <w:b/>
        </w:rPr>
      </w:pPr>
      <w:r>
        <w:rPr>
          <w:rFonts w:ascii="Arial" w:hAnsi="Arial" w:cs="Arial"/>
          <w:b/>
        </w:rPr>
        <w:lastRenderedPageBreak/>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r w:rsidR="00275EBC">
        <w:rPr>
          <w:rFonts w:ascii="Arial" w:hAnsi="Arial" w:cs="Arial"/>
          <w:b/>
        </w:rPr>
        <w:t xml:space="preserve"> </w:t>
      </w:r>
      <w:r w:rsidR="00E72B06">
        <w:rPr>
          <w:rFonts w:ascii="Arial" w:hAnsi="Arial" w:cs="Arial"/>
          <w:b/>
        </w:rPr>
        <w:t>(</w:t>
      </w:r>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31">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5D35B35" w14:textId="77777777" w:rsidR="00254015" w:rsidRPr="00CE2DF0" w:rsidRDefault="00254015" w:rsidP="00254015">
      <w:pPr>
        <w:pStyle w:val="ListParagraph"/>
        <w:numPr>
          <w:ilvl w:val="0"/>
          <w:numId w:val="9"/>
        </w:numPr>
        <w:spacing w:after="0"/>
        <w:rPr>
          <w:rFonts w:ascii="Arial" w:hAnsi="Arial" w:cs="Arial"/>
        </w:rPr>
      </w:pPr>
      <w:r>
        <w:rPr>
          <w:rFonts w:ascii="Arial" w:hAnsi="Arial" w:cs="Arial"/>
        </w:rPr>
        <w:t xml:space="preserve">State </w:t>
      </w:r>
      <w:r>
        <w:rPr>
          <w:rFonts w:ascii="Arial" w:hAnsi="Arial" w:cs="Arial"/>
          <w:b/>
        </w:rPr>
        <w:t xml:space="preserve">one </w:t>
      </w:r>
      <w:r>
        <w:rPr>
          <w:rFonts w:ascii="Arial" w:hAnsi="Arial" w:cs="Arial"/>
        </w:rPr>
        <w:t xml:space="preserve">feature of the hand of this primate that would differ from that of a </w:t>
      </w:r>
      <w:r>
        <w:rPr>
          <w:rFonts w:ascii="Arial" w:hAnsi="Arial" w:cs="Arial"/>
          <w:i/>
        </w:rPr>
        <w:t>Homo sapiens</w:t>
      </w:r>
      <w:r>
        <w:rPr>
          <w:rFonts w:ascii="Arial" w:hAnsi="Arial" w:cs="Arial"/>
        </w:rPr>
        <w:t>, and identify the evolutionary trend within the Great Ape family that is associated with this feature.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E2DF0">
        <w:rPr>
          <w:rFonts w:ascii="Arial" w:hAnsi="Arial" w:cs="Arial"/>
        </w:rPr>
        <w:t>(2 marks)</w:t>
      </w:r>
    </w:p>
    <w:p w14:paraId="185EB05C" w14:textId="77777777" w:rsidR="00254015" w:rsidRDefault="00254015" w:rsidP="0025401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1F27BD21"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3A0846E"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0051C9E"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409BBE8F" w14:textId="77777777" w:rsidTr="00EE4357">
        <w:tc>
          <w:tcPr>
            <w:tcW w:w="6930" w:type="dxa"/>
            <w:tcBorders>
              <w:top w:val="single" w:sz="4" w:space="0" w:color="auto"/>
              <w:left w:val="single" w:sz="4" w:space="0" w:color="auto"/>
              <w:bottom w:val="single" w:sz="4" w:space="0" w:color="auto"/>
              <w:right w:val="single" w:sz="4" w:space="0" w:color="auto"/>
            </w:tcBorders>
          </w:tcPr>
          <w:p w14:paraId="528F6BC3" w14:textId="77777777" w:rsidR="00254015" w:rsidRDefault="00254015" w:rsidP="00EE4357">
            <w:pPr>
              <w:spacing w:line="276" w:lineRule="auto"/>
              <w:rPr>
                <w:rFonts w:ascii="Arial" w:hAnsi="Arial" w:cs="Arial"/>
                <w:color w:val="FF0000"/>
              </w:rPr>
            </w:pPr>
            <w:r>
              <w:rPr>
                <w:rFonts w:ascii="Arial" w:hAnsi="Arial" w:cs="Arial"/>
                <w:color w:val="FF0000"/>
              </w:rPr>
              <w:t>Any one of the following for 2 marks:</w:t>
            </w:r>
          </w:p>
        </w:tc>
        <w:tc>
          <w:tcPr>
            <w:tcW w:w="1366" w:type="dxa"/>
            <w:tcBorders>
              <w:top w:val="single" w:sz="4" w:space="0" w:color="auto"/>
              <w:left w:val="single" w:sz="4" w:space="0" w:color="auto"/>
              <w:bottom w:val="single" w:sz="4" w:space="0" w:color="auto"/>
              <w:right w:val="single" w:sz="4" w:space="0" w:color="auto"/>
            </w:tcBorders>
          </w:tcPr>
          <w:p w14:paraId="6325EA56" w14:textId="77777777" w:rsidR="00254015" w:rsidRDefault="00254015" w:rsidP="00EE4357">
            <w:pPr>
              <w:pStyle w:val="ListParagraph"/>
              <w:spacing w:line="276" w:lineRule="auto"/>
              <w:ind w:left="0"/>
              <w:jc w:val="center"/>
              <w:rPr>
                <w:rFonts w:ascii="Arial" w:hAnsi="Arial" w:cs="Arial"/>
                <w:color w:val="FF0000"/>
              </w:rPr>
            </w:pPr>
          </w:p>
        </w:tc>
      </w:tr>
      <w:tr w:rsidR="00254015" w14:paraId="48598A1B" w14:textId="77777777" w:rsidTr="00EE4357">
        <w:tc>
          <w:tcPr>
            <w:tcW w:w="6930" w:type="dxa"/>
            <w:tcBorders>
              <w:top w:val="single" w:sz="4" w:space="0" w:color="auto"/>
              <w:left w:val="single" w:sz="4" w:space="0" w:color="auto"/>
              <w:bottom w:val="single" w:sz="4" w:space="0" w:color="auto"/>
              <w:right w:val="single" w:sz="4" w:space="0" w:color="auto"/>
            </w:tcBorders>
          </w:tcPr>
          <w:p w14:paraId="31EA3B35" w14:textId="77777777" w:rsidR="00254015" w:rsidRPr="006E0F9C" w:rsidRDefault="00254015" w:rsidP="00254015">
            <w:pPr>
              <w:pStyle w:val="ListParagraph"/>
              <w:numPr>
                <w:ilvl w:val="0"/>
                <w:numId w:val="30"/>
              </w:numPr>
              <w:spacing w:line="276" w:lineRule="auto"/>
              <w:rPr>
                <w:rFonts w:ascii="Arial" w:hAnsi="Arial" w:cs="Arial"/>
                <w:color w:val="FF0000"/>
              </w:rPr>
            </w:pPr>
            <w:r w:rsidRPr="006E0F9C">
              <w:rPr>
                <w:rFonts w:ascii="Arial" w:hAnsi="Arial" w:cs="Arial"/>
                <w:color w:val="FF0000"/>
              </w:rPr>
              <w:t>Less mobility of digits</w:t>
            </w:r>
          </w:p>
          <w:p w14:paraId="01EE3022" w14:textId="77777777" w:rsidR="00254015" w:rsidRPr="006E0F9C" w:rsidRDefault="00254015" w:rsidP="00254015">
            <w:pPr>
              <w:pStyle w:val="ListParagraph"/>
              <w:numPr>
                <w:ilvl w:val="0"/>
                <w:numId w:val="30"/>
              </w:numPr>
              <w:spacing w:line="276" w:lineRule="auto"/>
              <w:rPr>
                <w:rFonts w:ascii="Arial" w:hAnsi="Arial" w:cs="Arial"/>
                <w:color w:val="FF0000"/>
              </w:rPr>
            </w:pPr>
            <w:r w:rsidRPr="006E0F9C">
              <w:rPr>
                <w:rFonts w:ascii="Arial" w:hAnsi="Arial" w:cs="Arial"/>
                <w:color w:val="FF0000"/>
              </w:rPr>
              <w:t>Increasing mobility/ability to move digits independently of one another</w:t>
            </w:r>
          </w:p>
        </w:tc>
        <w:tc>
          <w:tcPr>
            <w:tcW w:w="1366" w:type="dxa"/>
            <w:tcBorders>
              <w:top w:val="single" w:sz="4" w:space="0" w:color="auto"/>
              <w:left w:val="single" w:sz="4" w:space="0" w:color="auto"/>
              <w:bottom w:val="single" w:sz="4" w:space="0" w:color="auto"/>
              <w:right w:val="single" w:sz="4" w:space="0" w:color="auto"/>
            </w:tcBorders>
          </w:tcPr>
          <w:p w14:paraId="29B92D98" w14:textId="77777777" w:rsidR="00254015" w:rsidRDefault="00254015" w:rsidP="00EE4357">
            <w:pPr>
              <w:pStyle w:val="ListParagraph"/>
              <w:spacing w:line="276" w:lineRule="auto"/>
              <w:ind w:left="0"/>
              <w:jc w:val="center"/>
              <w:rPr>
                <w:rFonts w:ascii="Arial" w:hAnsi="Arial" w:cs="Arial"/>
                <w:color w:val="FF0000"/>
              </w:rPr>
            </w:pPr>
          </w:p>
          <w:p w14:paraId="4016DE43"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254015" w14:paraId="6A9866AF" w14:textId="77777777" w:rsidTr="00EE4357">
        <w:tc>
          <w:tcPr>
            <w:tcW w:w="6930" w:type="dxa"/>
            <w:tcBorders>
              <w:top w:val="single" w:sz="4" w:space="0" w:color="auto"/>
              <w:left w:val="single" w:sz="4" w:space="0" w:color="auto"/>
              <w:bottom w:val="single" w:sz="4" w:space="0" w:color="auto"/>
              <w:right w:val="single" w:sz="4" w:space="0" w:color="auto"/>
            </w:tcBorders>
          </w:tcPr>
          <w:p w14:paraId="2E13F883" w14:textId="77777777" w:rsidR="00254015" w:rsidRPr="006E0F9C" w:rsidRDefault="00254015" w:rsidP="00254015">
            <w:pPr>
              <w:pStyle w:val="ListParagraph"/>
              <w:numPr>
                <w:ilvl w:val="0"/>
                <w:numId w:val="30"/>
              </w:numPr>
              <w:spacing w:line="276" w:lineRule="auto"/>
              <w:rPr>
                <w:rFonts w:ascii="Arial" w:hAnsi="Arial" w:cs="Arial"/>
                <w:color w:val="FF0000"/>
              </w:rPr>
            </w:pPr>
            <w:r w:rsidRPr="006E0F9C">
              <w:rPr>
                <w:rFonts w:ascii="Arial" w:hAnsi="Arial" w:cs="Arial"/>
                <w:color w:val="FF0000"/>
              </w:rPr>
              <w:t>Less opposability of digits/Shorter thumb(or first digit)</w:t>
            </w:r>
          </w:p>
          <w:p w14:paraId="4F31971A" w14:textId="77777777" w:rsidR="00254015" w:rsidRDefault="00254015" w:rsidP="00254015">
            <w:pPr>
              <w:pStyle w:val="ListParagraph"/>
              <w:numPr>
                <w:ilvl w:val="0"/>
                <w:numId w:val="30"/>
              </w:numPr>
              <w:spacing w:line="276" w:lineRule="auto"/>
              <w:rPr>
                <w:rFonts w:ascii="Arial" w:hAnsi="Arial" w:cs="Arial"/>
                <w:color w:val="FF0000"/>
              </w:rPr>
            </w:pPr>
            <w:r>
              <w:rPr>
                <w:rFonts w:ascii="Arial" w:hAnsi="Arial" w:cs="Arial"/>
                <w:color w:val="FF0000"/>
              </w:rPr>
              <w:t xml:space="preserve">Increased opposability/increased length in thumb(or first digit)  </w:t>
            </w:r>
          </w:p>
        </w:tc>
        <w:tc>
          <w:tcPr>
            <w:tcW w:w="1366" w:type="dxa"/>
            <w:tcBorders>
              <w:top w:val="single" w:sz="4" w:space="0" w:color="auto"/>
              <w:left w:val="single" w:sz="4" w:space="0" w:color="auto"/>
              <w:bottom w:val="single" w:sz="4" w:space="0" w:color="auto"/>
              <w:right w:val="single" w:sz="4" w:space="0" w:color="auto"/>
            </w:tcBorders>
          </w:tcPr>
          <w:p w14:paraId="3C7E8E4C"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1-2</w:t>
            </w:r>
          </w:p>
          <w:p w14:paraId="5E25C8E2" w14:textId="77777777" w:rsidR="00254015" w:rsidRDefault="00254015" w:rsidP="00EE4357">
            <w:pPr>
              <w:pStyle w:val="ListParagraph"/>
              <w:spacing w:line="276" w:lineRule="auto"/>
              <w:ind w:left="0"/>
              <w:jc w:val="center"/>
              <w:rPr>
                <w:rFonts w:ascii="Arial" w:hAnsi="Arial" w:cs="Arial"/>
                <w:color w:val="FF0000"/>
              </w:rPr>
            </w:pPr>
          </w:p>
        </w:tc>
      </w:tr>
      <w:tr w:rsidR="00254015" w14:paraId="58833088" w14:textId="77777777" w:rsidTr="00EE4357">
        <w:tc>
          <w:tcPr>
            <w:tcW w:w="6930" w:type="dxa"/>
            <w:tcBorders>
              <w:top w:val="single" w:sz="4" w:space="0" w:color="auto"/>
              <w:left w:val="single" w:sz="4" w:space="0" w:color="auto"/>
              <w:bottom w:val="single" w:sz="4" w:space="0" w:color="auto"/>
              <w:right w:val="single" w:sz="4" w:space="0" w:color="auto"/>
            </w:tcBorders>
          </w:tcPr>
          <w:p w14:paraId="73A82695" w14:textId="77777777" w:rsidR="00254015" w:rsidRDefault="00254015" w:rsidP="00254015">
            <w:pPr>
              <w:pStyle w:val="ListParagraph"/>
              <w:numPr>
                <w:ilvl w:val="0"/>
                <w:numId w:val="30"/>
              </w:numPr>
              <w:spacing w:line="276" w:lineRule="auto"/>
              <w:rPr>
                <w:rFonts w:ascii="Arial" w:hAnsi="Arial" w:cs="Arial"/>
                <w:color w:val="FF0000"/>
              </w:rPr>
            </w:pPr>
            <w:r>
              <w:rPr>
                <w:rFonts w:ascii="Arial" w:hAnsi="Arial" w:cs="Arial"/>
                <w:color w:val="FF0000"/>
              </w:rPr>
              <w:t>Longer and/or curved fingers / lower second to fourth digit ratio</w:t>
            </w:r>
          </w:p>
          <w:p w14:paraId="14DD0842" w14:textId="77777777" w:rsidR="00254015" w:rsidRDefault="00254015" w:rsidP="00254015">
            <w:pPr>
              <w:pStyle w:val="ListParagraph"/>
              <w:numPr>
                <w:ilvl w:val="0"/>
                <w:numId w:val="30"/>
              </w:numPr>
              <w:spacing w:line="276" w:lineRule="auto"/>
              <w:rPr>
                <w:rFonts w:ascii="Arial" w:hAnsi="Arial" w:cs="Arial"/>
                <w:color w:val="FF0000"/>
              </w:rPr>
            </w:pPr>
            <w:r>
              <w:rPr>
                <w:rFonts w:ascii="Arial" w:hAnsi="Arial" w:cs="Arial"/>
                <w:color w:val="FF0000"/>
              </w:rPr>
              <w:t>No longer arboreal/no need to live/swing in tree canopies</w:t>
            </w:r>
          </w:p>
        </w:tc>
        <w:tc>
          <w:tcPr>
            <w:tcW w:w="1366" w:type="dxa"/>
            <w:tcBorders>
              <w:top w:val="single" w:sz="4" w:space="0" w:color="auto"/>
              <w:left w:val="single" w:sz="4" w:space="0" w:color="auto"/>
              <w:bottom w:val="single" w:sz="4" w:space="0" w:color="auto"/>
              <w:right w:val="single" w:sz="4" w:space="0" w:color="auto"/>
            </w:tcBorders>
          </w:tcPr>
          <w:p w14:paraId="7E9295A1"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254015" w14:paraId="7243201B" w14:textId="77777777" w:rsidTr="00EE4357">
        <w:tc>
          <w:tcPr>
            <w:tcW w:w="6930" w:type="dxa"/>
            <w:tcBorders>
              <w:top w:val="single" w:sz="4" w:space="0" w:color="auto"/>
              <w:left w:val="single" w:sz="4" w:space="0" w:color="auto"/>
              <w:bottom w:val="single" w:sz="4" w:space="0" w:color="auto"/>
              <w:right w:val="single" w:sz="4" w:space="0" w:color="auto"/>
            </w:tcBorders>
          </w:tcPr>
          <w:p w14:paraId="3BE9B2BD" w14:textId="77777777" w:rsidR="00254015" w:rsidRDefault="00254015" w:rsidP="00254015">
            <w:pPr>
              <w:pStyle w:val="ListParagraph"/>
              <w:numPr>
                <w:ilvl w:val="0"/>
                <w:numId w:val="30"/>
              </w:numPr>
              <w:spacing w:line="276" w:lineRule="auto"/>
              <w:rPr>
                <w:rFonts w:ascii="Arial" w:hAnsi="Arial" w:cs="Arial"/>
                <w:color w:val="FF0000"/>
              </w:rPr>
            </w:pPr>
            <w:r>
              <w:rPr>
                <w:rFonts w:ascii="Arial" w:hAnsi="Arial" w:cs="Arial"/>
                <w:color w:val="FF0000"/>
              </w:rPr>
              <w:t>Longer and/or skinnier palm</w:t>
            </w:r>
          </w:p>
          <w:p w14:paraId="0F7AD4A1" w14:textId="77777777" w:rsidR="00254015" w:rsidRDefault="00254015" w:rsidP="00254015">
            <w:pPr>
              <w:pStyle w:val="ListParagraph"/>
              <w:numPr>
                <w:ilvl w:val="0"/>
                <w:numId w:val="30"/>
              </w:numPr>
              <w:spacing w:line="276" w:lineRule="auto"/>
              <w:rPr>
                <w:rFonts w:ascii="Arial" w:hAnsi="Arial" w:cs="Arial"/>
                <w:color w:val="FF0000"/>
              </w:rPr>
            </w:pPr>
            <w:r>
              <w:rPr>
                <w:rFonts w:ascii="Arial" w:hAnsi="Arial" w:cs="Arial"/>
                <w:color w:val="FF0000"/>
              </w:rPr>
              <w:t xml:space="preserve">Increased opposability/move towards precision grip </w:t>
            </w:r>
          </w:p>
        </w:tc>
        <w:tc>
          <w:tcPr>
            <w:tcW w:w="1366" w:type="dxa"/>
            <w:tcBorders>
              <w:top w:val="single" w:sz="4" w:space="0" w:color="auto"/>
              <w:left w:val="single" w:sz="4" w:space="0" w:color="auto"/>
              <w:bottom w:val="single" w:sz="4" w:space="0" w:color="auto"/>
              <w:right w:val="single" w:sz="4" w:space="0" w:color="auto"/>
            </w:tcBorders>
          </w:tcPr>
          <w:p w14:paraId="763BE167"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254015" w14:paraId="20A0E0B7" w14:textId="77777777" w:rsidTr="00EE4357">
        <w:trPr>
          <w:trHeight w:val="50"/>
        </w:trPr>
        <w:tc>
          <w:tcPr>
            <w:tcW w:w="6930" w:type="dxa"/>
            <w:tcBorders>
              <w:top w:val="single" w:sz="4" w:space="0" w:color="auto"/>
              <w:left w:val="single" w:sz="4" w:space="0" w:color="auto"/>
              <w:right w:val="single" w:sz="4" w:space="0" w:color="auto"/>
            </w:tcBorders>
          </w:tcPr>
          <w:p w14:paraId="14339709"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1A35E50D"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6D9A0C6" w14:textId="77777777" w:rsidR="00254015" w:rsidRDefault="00254015" w:rsidP="00254015">
      <w:pPr>
        <w:pStyle w:val="ListParagraph"/>
        <w:spacing w:after="0"/>
        <w:rPr>
          <w:rFonts w:ascii="Arial" w:hAnsi="Arial" w:cs="Arial"/>
        </w:rPr>
      </w:pPr>
    </w:p>
    <w:p w14:paraId="75F9B307" w14:textId="77777777" w:rsidR="00254015" w:rsidRDefault="00254015" w:rsidP="00254015">
      <w:pPr>
        <w:spacing w:after="0"/>
      </w:pPr>
    </w:p>
    <w:p w14:paraId="0756115A" w14:textId="77777777" w:rsidR="00254015" w:rsidRDefault="00254015" w:rsidP="00254015">
      <w:pPr>
        <w:spacing w:after="0"/>
      </w:pPr>
    </w:p>
    <w:p w14:paraId="0BE45C47" w14:textId="77777777" w:rsidR="00254015" w:rsidRDefault="00254015" w:rsidP="00254015">
      <w:pPr>
        <w:spacing w:after="0"/>
      </w:pPr>
    </w:p>
    <w:p w14:paraId="52B4B435" w14:textId="77777777" w:rsidR="00254015" w:rsidRDefault="00254015" w:rsidP="00254015">
      <w:pPr>
        <w:spacing w:after="0"/>
      </w:pPr>
    </w:p>
    <w:p w14:paraId="797239BB" w14:textId="77777777" w:rsidR="00254015" w:rsidRDefault="00254015" w:rsidP="00254015">
      <w:pPr>
        <w:spacing w:after="0"/>
      </w:pPr>
    </w:p>
    <w:p w14:paraId="2E1DAB07" w14:textId="77777777" w:rsidR="00254015" w:rsidRDefault="00254015" w:rsidP="00254015">
      <w:pPr>
        <w:spacing w:after="0"/>
      </w:pPr>
    </w:p>
    <w:p w14:paraId="4336FB31" w14:textId="77777777" w:rsidR="00254015" w:rsidRDefault="00254015" w:rsidP="00254015">
      <w:pPr>
        <w:spacing w:after="0"/>
      </w:pPr>
    </w:p>
    <w:p w14:paraId="2F4F63DD" w14:textId="77777777" w:rsidR="00254015" w:rsidRDefault="00254015" w:rsidP="00254015">
      <w:pPr>
        <w:spacing w:after="0"/>
      </w:pPr>
    </w:p>
    <w:p w14:paraId="13B6DFB1" w14:textId="77777777" w:rsidR="00254015" w:rsidRDefault="00254015" w:rsidP="00254015">
      <w:pPr>
        <w:spacing w:after="0"/>
      </w:pPr>
      <w:r w:rsidRPr="00A01279">
        <w:rPr>
          <w:rFonts w:ascii="Arial" w:hAnsi="Arial" w:cs="Arial"/>
        </w:rPr>
        <w:lastRenderedPageBreak/>
        <w:t xml:space="preserve">The </w:t>
      </w:r>
      <w:r>
        <w:rPr>
          <w:rFonts w:ascii="Arial" w:hAnsi="Arial" w:cs="Arial"/>
        </w:rPr>
        <w:t xml:space="preserve">pelvis of a female </w:t>
      </w:r>
      <w:r>
        <w:rPr>
          <w:rFonts w:ascii="Arial" w:hAnsi="Arial" w:cs="Arial"/>
          <w:i/>
        </w:rPr>
        <w:t>Homo sapiens</w:t>
      </w:r>
      <w:r>
        <w:rPr>
          <w:rFonts w:ascii="Arial" w:hAnsi="Arial" w:cs="Arial"/>
        </w:rPr>
        <w:t xml:space="preserve"> is shown in the diagram below.</w:t>
      </w:r>
      <w:r w:rsidRPr="00A01279">
        <w:t xml:space="preserve"> </w:t>
      </w:r>
    </w:p>
    <w:p w14:paraId="69B04AF0" w14:textId="77777777" w:rsidR="00254015" w:rsidRDefault="00254015" w:rsidP="00254015">
      <w:pPr>
        <w:spacing w:after="0"/>
      </w:pPr>
    </w:p>
    <w:p w14:paraId="2B37B786" w14:textId="77777777" w:rsidR="00254015" w:rsidRDefault="00254015" w:rsidP="00254015">
      <w:pPr>
        <w:spacing w:after="0"/>
        <w:jc w:val="center"/>
        <w:rPr>
          <w:rFonts w:ascii="Arial" w:hAnsi="Arial" w:cs="Arial"/>
        </w:rPr>
      </w:pPr>
      <w:r>
        <w:rPr>
          <w:noProof/>
          <w:lang w:eastAsia="en-AU"/>
        </w:rPr>
        <w:drawing>
          <wp:inline distT="0" distB="0" distL="0" distR="0" wp14:anchorId="43B3A114" wp14:editId="5D374565">
            <wp:extent cx="1725172" cy="1231900"/>
            <wp:effectExtent l="0" t="0" r="8890" b="6350"/>
            <wp:docPr id="10" name="Picture 10"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13885D75" w14:textId="77777777" w:rsidR="00254015" w:rsidRPr="00A01279" w:rsidRDefault="00254015" w:rsidP="00254015">
      <w:pPr>
        <w:spacing w:after="0"/>
        <w:rPr>
          <w:rFonts w:ascii="Arial" w:hAnsi="Arial" w:cs="Arial"/>
        </w:rPr>
      </w:pPr>
    </w:p>
    <w:p w14:paraId="717619CF" w14:textId="77777777" w:rsidR="00254015" w:rsidRPr="001A7079" w:rsidRDefault="00254015" w:rsidP="00254015">
      <w:pPr>
        <w:pStyle w:val="ListParagraph"/>
        <w:numPr>
          <w:ilvl w:val="0"/>
          <w:numId w:val="9"/>
        </w:numPr>
        <w:spacing w:after="0"/>
        <w:rPr>
          <w:rFonts w:ascii="Arial" w:hAnsi="Arial" w:cs="Arial"/>
        </w:rPr>
      </w:pPr>
      <w:r w:rsidRPr="001A7079">
        <w:rPr>
          <w:rFonts w:ascii="Arial" w:hAnsi="Arial" w:cs="Arial"/>
        </w:rPr>
        <w:t xml:space="preserve">Contrast </w:t>
      </w:r>
      <w:r w:rsidRPr="004C6067">
        <w:rPr>
          <w:rFonts w:ascii="Arial" w:hAnsi="Arial" w:cs="Arial"/>
          <w:b/>
        </w:rPr>
        <w:t>three</w:t>
      </w:r>
      <w:r>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 xml:space="preserve">Homo sapiens </w:t>
      </w:r>
      <w:r w:rsidRPr="001A7079">
        <w:rPr>
          <w:rFonts w:ascii="Arial" w:hAnsi="Arial" w:cs="Arial"/>
        </w:rPr>
        <w:t xml:space="preserve">and a </w:t>
      </w:r>
      <w:r w:rsidRPr="001A7079">
        <w:rPr>
          <w:rFonts w:ascii="Arial" w:hAnsi="Arial" w:cs="Arial"/>
          <w:i/>
        </w:rPr>
        <w:t>Homo erectus.</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Pr="001A7079">
        <w:rPr>
          <w:rFonts w:ascii="Arial" w:hAnsi="Arial" w:cs="Arial"/>
        </w:rPr>
        <w:t>(3 marks)</w:t>
      </w:r>
    </w:p>
    <w:p w14:paraId="5AC8FEE7" w14:textId="77777777" w:rsidR="00254015" w:rsidRDefault="00254015" w:rsidP="00254015">
      <w:pPr>
        <w:pStyle w:val="ListParagraph"/>
        <w:spacing w:after="0"/>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15393D59"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6BE7C28D"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51F84DF"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4E467406" w14:textId="77777777" w:rsidTr="00EE4357">
        <w:tc>
          <w:tcPr>
            <w:tcW w:w="6930" w:type="dxa"/>
            <w:tcBorders>
              <w:top w:val="single" w:sz="4" w:space="0" w:color="auto"/>
              <w:left w:val="single" w:sz="4" w:space="0" w:color="auto"/>
              <w:bottom w:val="single" w:sz="4" w:space="0" w:color="auto"/>
              <w:right w:val="single" w:sz="4" w:space="0" w:color="auto"/>
            </w:tcBorders>
          </w:tcPr>
          <w:p w14:paraId="4FF34D1B" w14:textId="77777777" w:rsidR="00254015" w:rsidRPr="001A7079" w:rsidRDefault="00254015" w:rsidP="00EE4357">
            <w:pPr>
              <w:spacing w:line="276" w:lineRule="auto"/>
              <w:rPr>
                <w:rFonts w:ascii="Arial" w:hAnsi="Arial" w:cs="Arial"/>
                <w:i/>
                <w:color w:val="FF0000"/>
              </w:rPr>
            </w:pPr>
            <w:r>
              <w:rPr>
                <w:rFonts w:ascii="Arial" w:hAnsi="Arial" w:cs="Arial"/>
                <w:color w:val="FF0000"/>
              </w:rPr>
              <w:t xml:space="preserve">Pelvis is shorter in </w:t>
            </w:r>
            <w:r>
              <w:rPr>
                <w:rFonts w:ascii="Arial" w:hAnsi="Arial" w:cs="Arial"/>
                <w:i/>
                <w:color w:val="FF0000"/>
              </w:rPr>
              <w:t>sapiens</w:t>
            </w:r>
            <w:r>
              <w:rPr>
                <w:rFonts w:ascii="Arial" w:hAnsi="Arial" w:cs="Arial"/>
                <w:color w:val="FF0000"/>
              </w:rPr>
              <w:t xml:space="preserve"> and longer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43E1F37A"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56B9BEF3" w14:textId="77777777" w:rsidTr="00EE4357">
        <w:tc>
          <w:tcPr>
            <w:tcW w:w="6930" w:type="dxa"/>
            <w:tcBorders>
              <w:top w:val="single" w:sz="4" w:space="0" w:color="auto"/>
              <w:left w:val="single" w:sz="4" w:space="0" w:color="auto"/>
              <w:bottom w:val="single" w:sz="4" w:space="0" w:color="auto"/>
              <w:right w:val="single" w:sz="4" w:space="0" w:color="auto"/>
            </w:tcBorders>
          </w:tcPr>
          <w:p w14:paraId="7FDDE8D0" w14:textId="77777777" w:rsidR="00254015" w:rsidRPr="001A7079" w:rsidRDefault="00254015" w:rsidP="00EE4357">
            <w:pPr>
              <w:pStyle w:val="ListParagraph"/>
              <w:spacing w:line="276" w:lineRule="auto"/>
              <w:ind w:left="0"/>
              <w:rPr>
                <w:rFonts w:ascii="Arial" w:hAnsi="Arial" w:cs="Arial"/>
                <w:i/>
                <w:color w:val="FF0000"/>
              </w:rPr>
            </w:pPr>
            <w:r>
              <w:rPr>
                <w:rFonts w:ascii="Arial" w:hAnsi="Arial" w:cs="Arial"/>
                <w:color w:val="FF0000"/>
              </w:rPr>
              <w:t xml:space="preserve">Pelvis is broader/more bowl shaped in </w:t>
            </w:r>
            <w:r>
              <w:rPr>
                <w:rFonts w:ascii="Arial" w:hAnsi="Arial" w:cs="Arial"/>
                <w:i/>
                <w:color w:val="FF0000"/>
              </w:rPr>
              <w:t>sapiens</w:t>
            </w:r>
            <w:r>
              <w:rPr>
                <w:rFonts w:ascii="Arial" w:hAnsi="Arial" w:cs="Arial"/>
                <w:color w:val="FF0000"/>
              </w:rPr>
              <w:t xml:space="preserve"> and narrower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7F395D35"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00117DF2" w14:textId="77777777" w:rsidTr="00EE4357">
        <w:tc>
          <w:tcPr>
            <w:tcW w:w="6930" w:type="dxa"/>
            <w:tcBorders>
              <w:top w:val="single" w:sz="4" w:space="0" w:color="auto"/>
              <w:left w:val="single" w:sz="4" w:space="0" w:color="auto"/>
              <w:bottom w:val="single" w:sz="4" w:space="0" w:color="auto"/>
              <w:right w:val="single" w:sz="4" w:space="0" w:color="auto"/>
            </w:tcBorders>
          </w:tcPr>
          <w:p w14:paraId="2EDF647E" w14:textId="77777777" w:rsidR="00254015" w:rsidRPr="001A7079" w:rsidRDefault="00254015" w:rsidP="00EE4357">
            <w:pPr>
              <w:pStyle w:val="ListParagraph"/>
              <w:tabs>
                <w:tab w:val="right" w:pos="6714"/>
              </w:tabs>
              <w:spacing w:line="276" w:lineRule="auto"/>
              <w:ind w:left="0"/>
              <w:rPr>
                <w:rFonts w:ascii="Arial" w:hAnsi="Arial" w:cs="Arial"/>
                <w:color w:val="FF0000"/>
              </w:rPr>
            </w:pPr>
            <w:r>
              <w:rPr>
                <w:rFonts w:ascii="Arial" w:hAnsi="Arial" w:cs="Arial"/>
                <w:color w:val="FF0000"/>
              </w:rPr>
              <w:t xml:space="preserve">Femur attachment is more angled in </w:t>
            </w:r>
            <w:r>
              <w:rPr>
                <w:rFonts w:ascii="Arial" w:hAnsi="Arial" w:cs="Arial"/>
                <w:i/>
                <w:color w:val="FF0000"/>
              </w:rPr>
              <w:t xml:space="preserve">sapiens </w:t>
            </w:r>
            <w:r>
              <w:rPr>
                <w:rFonts w:ascii="Arial" w:hAnsi="Arial" w:cs="Arial"/>
                <w:color w:val="FF0000"/>
              </w:rPr>
              <w:t xml:space="preserve"> and more vertical in </w:t>
            </w:r>
            <w:r>
              <w:rPr>
                <w:rFonts w:ascii="Arial" w:hAnsi="Arial" w:cs="Arial"/>
                <w:i/>
                <w:color w:val="FF0000"/>
              </w:rPr>
              <w:t>erectus</w:t>
            </w:r>
          </w:p>
        </w:tc>
        <w:tc>
          <w:tcPr>
            <w:tcW w:w="1366" w:type="dxa"/>
            <w:tcBorders>
              <w:top w:val="single" w:sz="4" w:space="0" w:color="auto"/>
              <w:left w:val="single" w:sz="4" w:space="0" w:color="auto"/>
              <w:bottom w:val="single" w:sz="4" w:space="0" w:color="auto"/>
              <w:right w:val="single" w:sz="4" w:space="0" w:color="auto"/>
            </w:tcBorders>
          </w:tcPr>
          <w:p w14:paraId="4B1F050C"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4781A77B" w14:textId="77777777" w:rsidTr="00EE4357">
        <w:trPr>
          <w:trHeight w:val="50"/>
        </w:trPr>
        <w:tc>
          <w:tcPr>
            <w:tcW w:w="6930" w:type="dxa"/>
            <w:tcBorders>
              <w:top w:val="single" w:sz="4" w:space="0" w:color="auto"/>
              <w:left w:val="single" w:sz="4" w:space="0" w:color="auto"/>
              <w:right w:val="single" w:sz="4" w:space="0" w:color="auto"/>
            </w:tcBorders>
          </w:tcPr>
          <w:p w14:paraId="3A19658F"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B5A0513"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4030402" w14:textId="77777777" w:rsidR="00254015" w:rsidRPr="00483995" w:rsidRDefault="00254015" w:rsidP="00254015">
      <w:pPr>
        <w:pStyle w:val="ListParagraph"/>
        <w:spacing w:after="0"/>
        <w:rPr>
          <w:rFonts w:ascii="Arial" w:hAnsi="Arial" w:cs="Arial"/>
        </w:rPr>
      </w:pPr>
    </w:p>
    <w:p w14:paraId="12BD90E7" w14:textId="77777777" w:rsidR="00254015" w:rsidRDefault="00254015" w:rsidP="00254015">
      <w:pPr>
        <w:spacing w:after="0"/>
        <w:rPr>
          <w:rFonts w:ascii="Arial" w:hAnsi="Arial" w:cs="Arial"/>
          <w:b/>
        </w:rPr>
      </w:pPr>
    </w:p>
    <w:p w14:paraId="0D6CAF09" w14:textId="77777777" w:rsidR="00254015" w:rsidRPr="004C6067" w:rsidRDefault="00254015" w:rsidP="00254015">
      <w:pPr>
        <w:pStyle w:val="ListParagraph"/>
        <w:numPr>
          <w:ilvl w:val="0"/>
          <w:numId w:val="9"/>
        </w:numPr>
        <w:spacing w:after="0"/>
        <w:rPr>
          <w:rFonts w:ascii="Arial" w:hAnsi="Arial" w:cs="Arial"/>
          <w:b/>
        </w:rPr>
      </w:pPr>
      <w:r>
        <w:rPr>
          <w:rFonts w:ascii="Arial" w:hAnsi="Arial" w:cs="Arial"/>
        </w:rPr>
        <w:t>Describe how the features identified in part (b) are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D8399D4" w14:textId="77777777" w:rsidR="00254015" w:rsidRDefault="00254015" w:rsidP="00254015">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586CD250"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5CB11E46"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1E34F7B"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31D1A5B1" w14:textId="77777777" w:rsidTr="00EE4357">
        <w:trPr>
          <w:trHeight w:val="1790"/>
        </w:trPr>
        <w:tc>
          <w:tcPr>
            <w:tcW w:w="6930" w:type="dxa"/>
            <w:tcBorders>
              <w:top w:val="single" w:sz="4" w:space="0" w:color="auto"/>
              <w:left w:val="single" w:sz="4" w:space="0" w:color="auto"/>
              <w:right w:val="single" w:sz="4" w:space="0" w:color="auto"/>
            </w:tcBorders>
          </w:tcPr>
          <w:p w14:paraId="61CD1C7B" w14:textId="77777777" w:rsidR="00254015" w:rsidRPr="00DD1D0A" w:rsidRDefault="00254015" w:rsidP="00254015">
            <w:pPr>
              <w:pStyle w:val="ListParagraph"/>
              <w:numPr>
                <w:ilvl w:val="0"/>
                <w:numId w:val="27"/>
              </w:numPr>
              <w:spacing w:line="276" w:lineRule="auto"/>
              <w:rPr>
                <w:rFonts w:ascii="Arial" w:hAnsi="Arial" w:cs="Arial"/>
                <w:color w:val="FF0000"/>
              </w:rPr>
            </w:pPr>
            <w:r>
              <w:rPr>
                <w:rFonts w:ascii="Arial" w:hAnsi="Arial" w:cs="Arial"/>
                <w:color w:val="FF0000"/>
              </w:rPr>
              <w:t>Increased c</w:t>
            </w:r>
            <w:r w:rsidRPr="00DD1D0A">
              <w:rPr>
                <w:rFonts w:ascii="Arial" w:hAnsi="Arial" w:cs="Arial"/>
                <w:color w:val="FF0000"/>
              </w:rPr>
              <w:t>arrying angle</w:t>
            </w:r>
            <w:r>
              <w:rPr>
                <w:rFonts w:ascii="Arial" w:hAnsi="Arial" w:cs="Arial"/>
                <w:color w:val="FF0000"/>
              </w:rPr>
              <w:t>/</w:t>
            </w:r>
            <w:r w:rsidRPr="00DD1D0A">
              <w:rPr>
                <w:rFonts w:ascii="Arial" w:hAnsi="Arial" w:cs="Arial"/>
                <w:color w:val="FF0000"/>
              </w:rPr>
              <w:t>more efficient locomotion due to less sway/striding gait improved balance/increased stability when walking/weight distribution remains central</w:t>
            </w:r>
          </w:p>
          <w:p w14:paraId="14CA7739" w14:textId="77777777" w:rsidR="00254015" w:rsidRDefault="00254015" w:rsidP="00254015">
            <w:pPr>
              <w:pStyle w:val="ListParagraph"/>
              <w:numPr>
                <w:ilvl w:val="0"/>
                <w:numId w:val="28"/>
              </w:numPr>
              <w:spacing w:line="276" w:lineRule="auto"/>
              <w:rPr>
                <w:rFonts w:ascii="Arial" w:hAnsi="Arial" w:cs="Arial"/>
                <w:color w:val="FF0000"/>
              </w:rPr>
            </w:pPr>
            <w:r w:rsidRPr="00DD1D0A">
              <w:rPr>
                <w:rFonts w:ascii="Arial" w:hAnsi="Arial" w:cs="Arial"/>
                <w:color w:val="FF0000"/>
              </w:rPr>
              <w:t>Change</w:t>
            </w:r>
            <w:r>
              <w:rPr>
                <w:rFonts w:ascii="Arial" w:hAnsi="Arial" w:cs="Arial"/>
                <w:color w:val="FF0000"/>
              </w:rPr>
              <w:t>s position of muscle attachment/allows attachment of larger muscles</w:t>
            </w:r>
          </w:p>
          <w:p w14:paraId="364C85B2" w14:textId="77777777" w:rsidR="00254015" w:rsidRPr="00DD1D0A" w:rsidRDefault="00254015" w:rsidP="00254015">
            <w:pPr>
              <w:pStyle w:val="ListParagraph"/>
              <w:numPr>
                <w:ilvl w:val="0"/>
                <w:numId w:val="28"/>
              </w:numPr>
              <w:spacing w:line="276" w:lineRule="auto"/>
              <w:rPr>
                <w:rFonts w:ascii="Arial" w:hAnsi="Arial" w:cs="Arial"/>
                <w:color w:val="FF0000"/>
              </w:rPr>
            </w:pPr>
            <w:r>
              <w:rPr>
                <w:rFonts w:ascii="Arial" w:hAnsi="Arial" w:cs="Arial"/>
                <w:color w:val="FF0000"/>
              </w:rPr>
              <w:t>Supports internal organs/foetus when standing erect</w:t>
            </w:r>
          </w:p>
        </w:tc>
        <w:tc>
          <w:tcPr>
            <w:tcW w:w="1366" w:type="dxa"/>
            <w:tcBorders>
              <w:top w:val="single" w:sz="4" w:space="0" w:color="auto"/>
              <w:left w:val="single" w:sz="4" w:space="0" w:color="auto"/>
              <w:right w:val="single" w:sz="4" w:space="0" w:color="auto"/>
            </w:tcBorders>
          </w:tcPr>
          <w:p w14:paraId="30B1DC26" w14:textId="77777777" w:rsidR="00254015" w:rsidRDefault="00254015" w:rsidP="00EE4357">
            <w:pPr>
              <w:pStyle w:val="ListParagraph"/>
              <w:spacing w:line="276" w:lineRule="auto"/>
              <w:ind w:left="0"/>
              <w:jc w:val="center"/>
              <w:rPr>
                <w:rFonts w:ascii="Arial" w:hAnsi="Arial" w:cs="Arial"/>
                <w:color w:val="FF0000"/>
              </w:rPr>
            </w:pPr>
          </w:p>
          <w:p w14:paraId="32577985" w14:textId="77777777" w:rsidR="00254015" w:rsidRDefault="00254015" w:rsidP="00EE4357">
            <w:pPr>
              <w:pStyle w:val="ListParagraph"/>
              <w:spacing w:line="276" w:lineRule="auto"/>
              <w:ind w:left="0"/>
              <w:jc w:val="center"/>
              <w:rPr>
                <w:rFonts w:ascii="Arial" w:hAnsi="Arial" w:cs="Arial"/>
                <w:color w:val="FF0000"/>
              </w:rPr>
            </w:pPr>
          </w:p>
          <w:p w14:paraId="60DDA361"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1-3</w:t>
            </w:r>
          </w:p>
        </w:tc>
      </w:tr>
      <w:tr w:rsidR="00254015" w14:paraId="7D556D6B" w14:textId="77777777" w:rsidTr="00EE4357">
        <w:trPr>
          <w:trHeight w:val="50"/>
        </w:trPr>
        <w:tc>
          <w:tcPr>
            <w:tcW w:w="6930" w:type="dxa"/>
            <w:tcBorders>
              <w:top w:val="single" w:sz="4" w:space="0" w:color="auto"/>
              <w:left w:val="single" w:sz="4" w:space="0" w:color="auto"/>
              <w:right w:val="single" w:sz="4" w:space="0" w:color="auto"/>
            </w:tcBorders>
          </w:tcPr>
          <w:p w14:paraId="52CE4EE4"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FB567A1"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1538B38" w14:textId="77777777" w:rsidR="00254015" w:rsidRDefault="00254015" w:rsidP="00254015">
      <w:pPr>
        <w:pStyle w:val="ListParagraph"/>
        <w:spacing w:after="0"/>
        <w:rPr>
          <w:rFonts w:ascii="Arial" w:hAnsi="Arial" w:cs="Arial"/>
        </w:rPr>
      </w:pPr>
    </w:p>
    <w:p w14:paraId="0D10CC2C" w14:textId="77777777" w:rsidR="00254015" w:rsidRPr="004C6067" w:rsidRDefault="00254015" w:rsidP="00254015">
      <w:pPr>
        <w:pStyle w:val="ListParagraph"/>
        <w:spacing w:after="0"/>
        <w:rPr>
          <w:rFonts w:ascii="Arial" w:hAnsi="Arial" w:cs="Arial"/>
          <w:b/>
        </w:rPr>
      </w:pPr>
    </w:p>
    <w:p w14:paraId="58756BE1" w14:textId="77777777" w:rsidR="00254015" w:rsidRPr="004C6067" w:rsidRDefault="00254015" w:rsidP="00254015">
      <w:pPr>
        <w:pStyle w:val="ListParagraph"/>
        <w:numPr>
          <w:ilvl w:val="0"/>
          <w:numId w:val="9"/>
        </w:numPr>
        <w:spacing w:after="0"/>
        <w:rPr>
          <w:rFonts w:ascii="Arial" w:hAnsi="Arial" w:cs="Arial"/>
        </w:rPr>
      </w:pPr>
      <w:r>
        <w:rPr>
          <w:rFonts w:ascii="Arial" w:hAnsi="Arial" w:cs="Arial"/>
        </w:rPr>
        <w:t xml:space="preserve">Besides the ability to walk in a bipedal manner, state </w:t>
      </w:r>
      <w:r>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2BB883E9" w14:textId="77777777" w:rsidR="00254015" w:rsidRDefault="00254015" w:rsidP="00254015">
      <w:pPr>
        <w:spacing w:after="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254015" w14:paraId="559FE2CE"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60A94E12"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A24ECDE"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441BEE8C" w14:textId="77777777" w:rsidTr="00EE4357">
        <w:tc>
          <w:tcPr>
            <w:tcW w:w="6930" w:type="dxa"/>
            <w:tcBorders>
              <w:top w:val="single" w:sz="4" w:space="0" w:color="auto"/>
              <w:left w:val="single" w:sz="4" w:space="0" w:color="auto"/>
              <w:bottom w:val="single" w:sz="4" w:space="0" w:color="auto"/>
              <w:right w:val="single" w:sz="4" w:space="0" w:color="auto"/>
            </w:tcBorders>
          </w:tcPr>
          <w:p w14:paraId="71CCD0B9" w14:textId="77777777" w:rsidR="00254015" w:rsidRPr="0067707A" w:rsidRDefault="00254015" w:rsidP="00EE4357">
            <w:pPr>
              <w:spacing w:line="276" w:lineRule="auto"/>
              <w:rPr>
                <w:rFonts w:ascii="Arial" w:hAnsi="Arial" w:cs="Arial"/>
                <w:color w:val="FF0000"/>
              </w:rPr>
            </w:pPr>
            <w:r>
              <w:rPr>
                <w:rFonts w:ascii="Arial" w:hAnsi="Arial" w:cs="Arial"/>
                <w:color w:val="FF0000"/>
              </w:rPr>
              <w:t xml:space="preserve">Offspring are born with larger brains/heads </w:t>
            </w:r>
          </w:p>
        </w:tc>
        <w:tc>
          <w:tcPr>
            <w:tcW w:w="1366" w:type="dxa"/>
            <w:tcBorders>
              <w:top w:val="single" w:sz="4" w:space="0" w:color="auto"/>
              <w:left w:val="single" w:sz="4" w:space="0" w:color="auto"/>
              <w:bottom w:val="single" w:sz="4" w:space="0" w:color="auto"/>
              <w:right w:val="single" w:sz="4" w:space="0" w:color="auto"/>
            </w:tcBorders>
          </w:tcPr>
          <w:p w14:paraId="59704BE1"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66E53FAC" w14:textId="77777777" w:rsidTr="00EE4357">
        <w:trPr>
          <w:trHeight w:val="50"/>
        </w:trPr>
        <w:tc>
          <w:tcPr>
            <w:tcW w:w="6930" w:type="dxa"/>
            <w:tcBorders>
              <w:top w:val="single" w:sz="4" w:space="0" w:color="auto"/>
              <w:left w:val="single" w:sz="4" w:space="0" w:color="auto"/>
              <w:right w:val="single" w:sz="4" w:space="0" w:color="auto"/>
            </w:tcBorders>
          </w:tcPr>
          <w:p w14:paraId="7E9B5BB4"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91A0958"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3C88700" w14:textId="77777777" w:rsidR="00254015" w:rsidRDefault="00254015" w:rsidP="00254015">
      <w:pPr>
        <w:spacing w:after="0"/>
        <w:rPr>
          <w:rFonts w:ascii="Arial" w:hAnsi="Arial" w:cs="Arial"/>
          <w:b/>
        </w:rPr>
      </w:pPr>
    </w:p>
    <w:p w14:paraId="3EEFB27D" w14:textId="77777777" w:rsidR="00254015" w:rsidRDefault="00254015" w:rsidP="00254015">
      <w:pPr>
        <w:spacing w:after="0"/>
        <w:rPr>
          <w:rFonts w:ascii="Arial" w:hAnsi="Arial" w:cs="Arial"/>
          <w:b/>
        </w:rPr>
      </w:pPr>
    </w:p>
    <w:p w14:paraId="0C9F34B0" w14:textId="77777777" w:rsidR="00254015" w:rsidRDefault="00254015" w:rsidP="00254015">
      <w:pPr>
        <w:spacing w:after="0"/>
        <w:rPr>
          <w:rFonts w:ascii="Arial" w:hAnsi="Arial" w:cs="Arial"/>
          <w:b/>
        </w:rPr>
      </w:pPr>
    </w:p>
    <w:p w14:paraId="52B4FE28" w14:textId="77777777" w:rsidR="00254015" w:rsidRDefault="00254015" w:rsidP="00254015">
      <w:pPr>
        <w:spacing w:after="0"/>
        <w:rPr>
          <w:rFonts w:ascii="Arial" w:hAnsi="Arial" w:cs="Arial"/>
          <w:b/>
        </w:rPr>
      </w:pPr>
    </w:p>
    <w:p w14:paraId="0487238B" w14:textId="77777777" w:rsidR="00254015" w:rsidRDefault="00254015" w:rsidP="00254015">
      <w:pPr>
        <w:spacing w:after="0"/>
        <w:rPr>
          <w:rFonts w:ascii="Arial" w:hAnsi="Arial" w:cs="Arial"/>
          <w:b/>
        </w:rPr>
      </w:pPr>
    </w:p>
    <w:p w14:paraId="4F6B4B42" w14:textId="77777777" w:rsidR="00254015" w:rsidRDefault="00254015" w:rsidP="00254015">
      <w:pPr>
        <w:spacing w:after="0"/>
        <w:rPr>
          <w:rFonts w:ascii="Arial" w:hAnsi="Arial" w:cs="Arial"/>
          <w:b/>
        </w:rPr>
      </w:pPr>
    </w:p>
    <w:p w14:paraId="623312EB" w14:textId="77777777" w:rsidR="00254015" w:rsidRDefault="00254015" w:rsidP="00254015">
      <w:pPr>
        <w:spacing w:after="0"/>
        <w:rPr>
          <w:rFonts w:ascii="Arial" w:hAnsi="Arial" w:cs="Arial"/>
          <w:b/>
        </w:rPr>
      </w:pPr>
    </w:p>
    <w:p w14:paraId="5C69A972" w14:textId="77777777" w:rsidR="00254015" w:rsidRDefault="00254015" w:rsidP="00254015">
      <w:pPr>
        <w:pStyle w:val="ListParagraph"/>
        <w:numPr>
          <w:ilvl w:val="0"/>
          <w:numId w:val="9"/>
        </w:numPr>
        <w:spacing w:after="0"/>
        <w:rPr>
          <w:rFonts w:ascii="Arial" w:hAnsi="Arial" w:cs="Arial"/>
        </w:rPr>
      </w:pPr>
      <w:r w:rsidRPr="00A704AD">
        <w:rPr>
          <w:rFonts w:ascii="Arial" w:hAnsi="Arial" w:cs="Arial"/>
        </w:rPr>
        <w:lastRenderedPageBreak/>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state </w:t>
      </w:r>
      <w:r w:rsidRPr="007E3E6F">
        <w:rPr>
          <w:rFonts w:ascii="Arial" w:hAnsi="Arial" w:cs="Arial"/>
          <w:b/>
        </w:rPr>
        <w:t>two</w:t>
      </w:r>
      <w:r w:rsidRPr="00A704AD">
        <w:rPr>
          <w:rFonts w:ascii="Arial" w:hAnsi="Arial" w:cs="Arial"/>
        </w:rPr>
        <w:t xml:space="preserve"> anatomical features of Neanderthals and </w:t>
      </w:r>
      <w:r>
        <w:rPr>
          <w:rFonts w:ascii="Arial" w:hAnsi="Arial" w:cs="Arial"/>
        </w:rPr>
        <w:t>discuss how selection pressures have acted on the species.</w:t>
      </w:r>
    </w:p>
    <w:p w14:paraId="5C965FB7" w14:textId="77777777" w:rsidR="00254015" w:rsidRDefault="00254015" w:rsidP="00254015">
      <w:pPr>
        <w:pStyle w:val="ListParagraph"/>
        <w:spacing w:after="0"/>
        <w:ind w:left="7920"/>
        <w:rPr>
          <w:rFonts w:ascii="Arial" w:hAnsi="Arial" w:cs="Arial"/>
        </w:rPr>
      </w:pPr>
      <w:r>
        <w:rPr>
          <w:rFonts w:ascii="Arial" w:hAnsi="Arial" w:cs="Arial"/>
        </w:rPr>
        <w:t>(4 marks)</w:t>
      </w:r>
    </w:p>
    <w:p w14:paraId="0FE2DF80" w14:textId="77777777" w:rsidR="00254015" w:rsidRPr="00A704AD" w:rsidRDefault="00254015" w:rsidP="00254015">
      <w:pPr>
        <w:pStyle w:val="ListParagraph"/>
        <w:spacing w:after="0"/>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54015" w14:paraId="69B5F638"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DA4FA2F"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D1E97E5" w14:textId="77777777" w:rsidR="00254015" w:rsidRPr="00654362" w:rsidRDefault="00254015"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254015" w14:paraId="3C237EF9" w14:textId="77777777" w:rsidTr="00EE4357">
        <w:tc>
          <w:tcPr>
            <w:tcW w:w="6930" w:type="dxa"/>
            <w:tcBorders>
              <w:top w:val="single" w:sz="4" w:space="0" w:color="auto"/>
              <w:left w:val="single" w:sz="4" w:space="0" w:color="auto"/>
              <w:bottom w:val="single" w:sz="4" w:space="0" w:color="auto"/>
              <w:right w:val="single" w:sz="4" w:space="0" w:color="auto"/>
            </w:tcBorders>
          </w:tcPr>
          <w:p w14:paraId="04B3ADDF" w14:textId="77777777" w:rsidR="00254015" w:rsidRPr="0067707A" w:rsidRDefault="00254015" w:rsidP="00EE4357">
            <w:pPr>
              <w:spacing w:line="276" w:lineRule="auto"/>
              <w:rPr>
                <w:rFonts w:ascii="Arial" w:hAnsi="Arial" w:cs="Arial"/>
                <w:color w:val="FF0000"/>
              </w:rPr>
            </w:pPr>
            <w:r>
              <w:rPr>
                <w:rFonts w:ascii="Arial" w:hAnsi="Arial" w:cs="Arial"/>
                <w:color w:val="FF0000"/>
              </w:rPr>
              <w:t xml:space="preserve">Any two of the following: </w:t>
            </w:r>
          </w:p>
        </w:tc>
        <w:tc>
          <w:tcPr>
            <w:tcW w:w="1366" w:type="dxa"/>
            <w:tcBorders>
              <w:top w:val="single" w:sz="4" w:space="0" w:color="auto"/>
              <w:left w:val="single" w:sz="4" w:space="0" w:color="auto"/>
              <w:bottom w:val="single" w:sz="4" w:space="0" w:color="auto"/>
              <w:right w:val="single" w:sz="4" w:space="0" w:color="auto"/>
            </w:tcBorders>
          </w:tcPr>
          <w:p w14:paraId="7C21EA39" w14:textId="77777777" w:rsidR="00254015" w:rsidRDefault="00254015" w:rsidP="00EE4357">
            <w:pPr>
              <w:pStyle w:val="ListParagraph"/>
              <w:spacing w:line="276" w:lineRule="auto"/>
              <w:ind w:left="0"/>
              <w:jc w:val="center"/>
              <w:rPr>
                <w:rFonts w:ascii="Arial" w:hAnsi="Arial" w:cs="Arial"/>
                <w:color w:val="FF0000"/>
              </w:rPr>
            </w:pPr>
          </w:p>
        </w:tc>
      </w:tr>
      <w:tr w:rsidR="00254015" w14:paraId="514B0C01" w14:textId="77777777" w:rsidTr="00EE4357">
        <w:tc>
          <w:tcPr>
            <w:tcW w:w="6930" w:type="dxa"/>
            <w:tcBorders>
              <w:top w:val="single" w:sz="4" w:space="0" w:color="auto"/>
              <w:left w:val="single" w:sz="4" w:space="0" w:color="auto"/>
              <w:bottom w:val="single" w:sz="4" w:space="0" w:color="auto"/>
              <w:right w:val="single" w:sz="4" w:space="0" w:color="auto"/>
            </w:tcBorders>
          </w:tcPr>
          <w:p w14:paraId="38CAF072" w14:textId="77777777" w:rsidR="00254015" w:rsidRDefault="00254015" w:rsidP="00254015">
            <w:pPr>
              <w:pStyle w:val="ListParagraph"/>
              <w:numPr>
                <w:ilvl w:val="0"/>
                <w:numId w:val="29"/>
              </w:numPr>
              <w:spacing w:line="276" w:lineRule="auto"/>
              <w:rPr>
                <w:rFonts w:ascii="Arial" w:hAnsi="Arial" w:cs="Arial"/>
                <w:color w:val="FF0000"/>
              </w:rPr>
            </w:pPr>
            <w:r>
              <w:rPr>
                <w:rFonts w:ascii="Arial" w:hAnsi="Arial" w:cs="Arial"/>
                <w:color w:val="FF0000"/>
              </w:rPr>
              <w:t>Short stature</w:t>
            </w:r>
          </w:p>
          <w:p w14:paraId="5C772505" w14:textId="77777777" w:rsidR="00254015" w:rsidRDefault="00254015" w:rsidP="00254015">
            <w:pPr>
              <w:pStyle w:val="ListParagraph"/>
              <w:numPr>
                <w:ilvl w:val="0"/>
                <w:numId w:val="29"/>
              </w:numPr>
              <w:spacing w:line="276" w:lineRule="auto"/>
              <w:rPr>
                <w:rFonts w:ascii="Arial" w:hAnsi="Arial" w:cs="Arial"/>
                <w:color w:val="FF0000"/>
              </w:rPr>
            </w:pPr>
            <w:r>
              <w:rPr>
                <w:rFonts w:ascii="Arial" w:hAnsi="Arial" w:cs="Arial"/>
                <w:color w:val="FF0000"/>
              </w:rPr>
              <w:t>Thick necks</w:t>
            </w:r>
          </w:p>
          <w:p w14:paraId="61D42853" w14:textId="77777777" w:rsidR="00254015" w:rsidRDefault="00254015" w:rsidP="00254015">
            <w:pPr>
              <w:pStyle w:val="ListParagraph"/>
              <w:numPr>
                <w:ilvl w:val="0"/>
                <w:numId w:val="29"/>
              </w:numPr>
              <w:spacing w:line="276" w:lineRule="auto"/>
              <w:rPr>
                <w:rFonts w:ascii="Arial" w:hAnsi="Arial" w:cs="Arial"/>
                <w:color w:val="FF0000"/>
              </w:rPr>
            </w:pPr>
            <w:r>
              <w:rPr>
                <w:rFonts w:ascii="Arial" w:hAnsi="Arial" w:cs="Arial"/>
                <w:color w:val="FF0000"/>
              </w:rPr>
              <w:t>Short limbs</w:t>
            </w:r>
          </w:p>
          <w:p w14:paraId="231BED7E" w14:textId="77777777" w:rsidR="00254015" w:rsidRDefault="00254015" w:rsidP="00254015">
            <w:pPr>
              <w:pStyle w:val="ListParagraph"/>
              <w:numPr>
                <w:ilvl w:val="0"/>
                <w:numId w:val="29"/>
              </w:numPr>
              <w:spacing w:line="276" w:lineRule="auto"/>
              <w:rPr>
                <w:rFonts w:ascii="Arial" w:hAnsi="Arial" w:cs="Arial"/>
                <w:color w:val="FF0000"/>
              </w:rPr>
            </w:pPr>
            <w:r>
              <w:rPr>
                <w:rFonts w:ascii="Arial" w:hAnsi="Arial" w:cs="Arial"/>
                <w:color w:val="FF0000"/>
              </w:rPr>
              <w:t>Powerful muscles</w:t>
            </w:r>
          </w:p>
          <w:p w14:paraId="55B144CA" w14:textId="77777777" w:rsidR="00254015" w:rsidRDefault="00254015" w:rsidP="00254015">
            <w:pPr>
              <w:pStyle w:val="ListParagraph"/>
              <w:numPr>
                <w:ilvl w:val="0"/>
                <w:numId w:val="29"/>
              </w:numPr>
              <w:spacing w:line="276" w:lineRule="auto"/>
              <w:rPr>
                <w:rFonts w:ascii="Arial" w:hAnsi="Arial" w:cs="Arial"/>
                <w:color w:val="FF0000"/>
              </w:rPr>
            </w:pPr>
            <w:r>
              <w:rPr>
                <w:rFonts w:ascii="Arial" w:hAnsi="Arial" w:cs="Arial"/>
                <w:color w:val="FF0000"/>
              </w:rPr>
              <w:t>Barrel shaped chest</w:t>
            </w:r>
          </w:p>
          <w:p w14:paraId="0172BF7D" w14:textId="1AF85A06" w:rsidR="00845955" w:rsidRPr="00A704AD" w:rsidRDefault="00845955" w:rsidP="00254015">
            <w:pPr>
              <w:pStyle w:val="ListParagraph"/>
              <w:numPr>
                <w:ilvl w:val="0"/>
                <w:numId w:val="29"/>
              </w:numPr>
              <w:spacing w:line="276" w:lineRule="auto"/>
              <w:rPr>
                <w:rFonts w:ascii="Arial" w:hAnsi="Arial" w:cs="Arial"/>
                <w:color w:val="FF0000"/>
              </w:rPr>
            </w:pPr>
            <w:r>
              <w:rPr>
                <w:rFonts w:ascii="Arial" w:hAnsi="Arial" w:cs="Arial"/>
                <w:color w:val="FF0000"/>
              </w:rPr>
              <w:t>Alignment of 1</w:t>
            </w:r>
            <w:r w:rsidRPr="00845955">
              <w:rPr>
                <w:rFonts w:ascii="Arial" w:hAnsi="Arial" w:cs="Arial"/>
                <w:color w:val="FF0000"/>
                <w:vertAlign w:val="superscript"/>
              </w:rPr>
              <w:t>st</w:t>
            </w:r>
            <w:r>
              <w:rPr>
                <w:rFonts w:ascii="Arial" w:hAnsi="Arial" w:cs="Arial"/>
                <w:color w:val="FF0000"/>
              </w:rPr>
              <w:t xml:space="preserve"> digit on foot</w:t>
            </w:r>
          </w:p>
        </w:tc>
        <w:tc>
          <w:tcPr>
            <w:tcW w:w="1366" w:type="dxa"/>
            <w:tcBorders>
              <w:top w:val="single" w:sz="4" w:space="0" w:color="auto"/>
              <w:left w:val="single" w:sz="4" w:space="0" w:color="auto"/>
              <w:bottom w:val="single" w:sz="4" w:space="0" w:color="auto"/>
              <w:right w:val="single" w:sz="4" w:space="0" w:color="auto"/>
            </w:tcBorders>
          </w:tcPr>
          <w:p w14:paraId="2A28C12E" w14:textId="77777777" w:rsidR="00254015" w:rsidRDefault="00254015" w:rsidP="00EE4357">
            <w:pPr>
              <w:pStyle w:val="ListParagraph"/>
              <w:spacing w:line="276" w:lineRule="auto"/>
              <w:ind w:left="0"/>
              <w:jc w:val="center"/>
              <w:rPr>
                <w:rFonts w:ascii="Arial" w:hAnsi="Arial" w:cs="Arial"/>
                <w:color w:val="FF0000"/>
              </w:rPr>
            </w:pPr>
          </w:p>
          <w:p w14:paraId="7887BFF9" w14:textId="77777777" w:rsidR="00254015" w:rsidRDefault="00254015" w:rsidP="00EE4357">
            <w:pPr>
              <w:pStyle w:val="ListParagraph"/>
              <w:spacing w:line="276" w:lineRule="auto"/>
              <w:ind w:left="0"/>
              <w:jc w:val="center"/>
              <w:rPr>
                <w:rFonts w:ascii="Arial" w:hAnsi="Arial" w:cs="Arial"/>
                <w:color w:val="FF0000"/>
              </w:rPr>
            </w:pPr>
          </w:p>
          <w:p w14:paraId="0ADCBCFE"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254015" w14:paraId="674AE036" w14:textId="77777777" w:rsidTr="00EE4357">
        <w:tc>
          <w:tcPr>
            <w:tcW w:w="6930" w:type="dxa"/>
            <w:tcBorders>
              <w:top w:val="single" w:sz="4" w:space="0" w:color="auto"/>
              <w:left w:val="single" w:sz="4" w:space="0" w:color="auto"/>
              <w:bottom w:val="single" w:sz="4" w:space="0" w:color="auto"/>
              <w:right w:val="single" w:sz="4" w:space="0" w:color="auto"/>
            </w:tcBorders>
          </w:tcPr>
          <w:p w14:paraId="471850E3" w14:textId="77777777" w:rsidR="00254015" w:rsidRPr="00A704AD" w:rsidRDefault="00254015" w:rsidP="00EE4357">
            <w:pPr>
              <w:spacing w:line="276" w:lineRule="auto"/>
              <w:rPr>
                <w:rFonts w:ascii="Arial" w:hAnsi="Arial" w:cs="Arial"/>
                <w:color w:val="FF0000"/>
              </w:rPr>
            </w:pPr>
            <w:r w:rsidRPr="00A704AD">
              <w:rPr>
                <w:rFonts w:ascii="Arial" w:hAnsi="Arial" w:cs="Arial"/>
                <w:color w:val="FF0000"/>
              </w:rPr>
              <w:t>assisted in hunting big game</w:t>
            </w:r>
          </w:p>
        </w:tc>
        <w:tc>
          <w:tcPr>
            <w:tcW w:w="1366" w:type="dxa"/>
            <w:tcBorders>
              <w:top w:val="single" w:sz="4" w:space="0" w:color="auto"/>
              <w:left w:val="single" w:sz="4" w:space="0" w:color="auto"/>
              <w:bottom w:val="single" w:sz="4" w:space="0" w:color="auto"/>
              <w:right w:val="single" w:sz="4" w:space="0" w:color="auto"/>
            </w:tcBorders>
          </w:tcPr>
          <w:p w14:paraId="0AE3FC18"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3DA60A46" w14:textId="77777777" w:rsidTr="00EE4357">
        <w:tc>
          <w:tcPr>
            <w:tcW w:w="6930" w:type="dxa"/>
            <w:tcBorders>
              <w:top w:val="single" w:sz="4" w:space="0" w:color="auto"/>
              <w:left w:val="single" w:sz="4" w:space="0" w:color="auto"/>
              <w:bottom w:val="single" w:sz="4" w:space="0" w:color="auto"/>
              <w:right w:val="single" w:sz="4" w:space="0" w:color="auto"/>
            </w:tcBorders>
          </w:tcPr>
          <w:p w14:paraId="3E885A00" w14:textId="77777777" w:rsidR="00254015" w:rsidRPr="00A704AD" w:rsidRDefault="00254015" w:rsidP="00EE4357">
            <w:pPr>
              <w:spacing w:line="276" w:lineRule="auto"/>
              <w:rPr>
                <w:rFonts w:ascii="Arial" w:hAnsi="Arial" w:cs="Arial"/>
                <w:color w:val="FF0000"/>
              </w:rPr>
            </w:pPr>
            <w:r w:rsidRPr="00A704AD">
              <w:rPr>
                <w:rFonts w:ascii="Arial" w:hAnsi="Arial" w:cs="Arial"/>
                <w:color w:val="FF0000"/>
              </w:rPr>
              <w:t>survival in the harsh conditions/ice ages of Europe</w:t>
            </w:r>
          </w:p>
        </w:tc>
        <w:tc>
          <w:tcPr>
            <w:tcW w:w="1366" w:type="dxa"/>
            <w:tcBorders>
              <w:top w:val="single" w:sz="4" w:space="0" w:color="auto"/>
              <w:left w:val="single" w:sz="4" w:space="0" w:color="auto"/>
              <w:bottom w:val="single" w:sz="4" w:space="0" w:color="auto"/>
              <w:right w:val="single" w:sz="4" w:space="0" w:color="auto"/>
            </w:tcBorders>
          </w:tcPr>
          <w:p w14:paraId="0FF17870" w14:textId="77777777" w:rsidR="00254015" w:rsidRDefault="00254015"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254015" w14:paraId="2D7115A8" w14:textId="77777777" w:rsidTr="00EE4357">
        <w:trPr>
          <w:trHeight w:val="50"/>
        </w:trPr>
        <w:tc>
          <w:tcPr>
            <w:tcW w:w="6930" w:type="dxa"/>
            <w:tcBorders>
              <w:top w:val="single" w:sz="4" w:space="0" w:color="auto"/>
              <w:left w:val="single" w:sz="4" w:space="0" w:color="auto"/>
              <w:right w:val="single" w:sz="4" w:space="0" w:color="auto"/>
            </w:tcBorders>
          </w:tcPr>
          <w:p w14:paraId="25E4F201" w14:textId="77777777" w:rsidR="00254015" w:rsidRPr="00C1051B" w:rsidRDefault="00254015"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B24CA48" w14:textId="77777777" w:rsidR="00254015" w:rsidRPr="00C1051B" w:rsidRDefault="00254015" w:rsidP="00EE4357">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6589E47" w14:textId="77777777" w:rsidR="00254015" w:rsidRDefault="00254015" w:rsidP="00254015">
      <w:pPr>
        <w:spacing w:after="0"/>
        <w:rPr>
          <w:rFonts w:ascii="Arial" w:hAnsi="Arial" w:cs="Arial"/>
          <w:b/>
        </w:rPr>
      </w:pPr>
    </w:p>
    <w:p w14:paraId="70BCF83C" w14:textId="77777777" w:rsidR="00254015" w:rsidRDefault="00254015" w:rsidP="00254015">
      <w:pPr>
        <w:spacing w:after="0"/>
        <w:rPr>
          <w:rFonts w:ascii="Arial" w:hAnsi="Arial" w:cs="Arial"/>
          <w:b/>
        </w:rPr>
      </w:pPr>
    </w:p>
    <w:p w14:paraId="1C8C0BF6" w14:textId="77777777" w:rsidR="00254015" w:rsidRDefault="00254015" w:rsidP="00254015">
      <w:pPr>
        <w:spacing w:after="0"/>
        <w:rPr>
          <w:rFonts w:ascii="Arial" w:hAnsi="Arial" w:cs="Arial"/>
          <w:b/>
        </w:rPr>
      </w:pPr>
    </w:p>
    <w:p w14:paraId="4703B0E6" w14:textId="390ABB71" w:rsidR="00A01279" w:rsidRDefault="00A01279" w:rsidP="00A01279">
      <w:pPr>
        <w:spacing w:after="0"/>
      </w:pPr>
    </w:p>
    <w:p w14:paraId="6BC5AD3F" w14:textId="124AEE11" w:rsidR="004569A3" w:rsidRDefault="004569A3" w:rsidP="00A01279">
      <w:pPr>
        <w:spacing w:after="0"/>
      </w:pPr>
    </w:p>
    <w:p w14:paraId="5F9BBF64" w14:textId="77DEDF26" w:rsidR="004569A3" w:rsidRDefault="004569A3" w:rsidP="00A01279">
      <w:pPr>
        <w:spacing w:after="0"/>
      </w:pPr>
    </w:p>
    <w:p w14:paraId="3C23A51F" w14:textId="18988639" w:rsidR="004569A3" w:rsidRDefault="004569A3" w:rsidP="00A01279">
      <w:pPr>
        <w:spacing w:after="0"/>
      </w:pPr>
    </w:p>
    <w:p w14:paraId="2E61E969" w14:textId="657CE3EA" w:rsidR="004569A3" w:rsidRDefault="004569A3" w:rsidP="00A01279">
      <w:pPr>
        <w:spacing w:after="0"/>
      </w:pPr>
    </w:p>
    <w:p w14:paraId="03406200" w14:textId="5C270A7E" w:rsidR="004569A3" w:rsidRDefault="004569A3" w:rsidP="00A01279">
      <w:pPr>
        <w:spacing w:after="0"/>
      </w:pPr>
    </w:p>
    <w:p w14:paraId="60CA5F7C" w14:textId="7936C17B" w:rsidR="004569A3" w:rsidRDefault="004569A3" w:rsidP="00A01279">
      <w:pPr>
        <w:spacing w:after="0"/>
      </w:pPr>
    </w:p>
    <w:p w14:paraId="44A9775B" w14:textId="1C5524CB" w:rsidR="004569A3" w:rsidRDefault="004569A3" w:rsidP="00A01279">
      <w:pPr>
        <w:spacing w:after="0"/>
      </w:pPr>
    </w:p>
    <w:p w14:paraId="0971328D" w14:textId="63A2B264" w:rsidR="004569A3" w:rsidRDefault="004569A3" w:rsidP="00A01279">
      <w:pPr>
        <w:spacing w:after="0"/>
      </w:pPr>
    </w:p>
    <w:p w14:paraId="73A28662" w14:textId="73AC743C" w:rsidR="004569A3" w:rsidRDefault="004569A3" w:rsidP="00A01279">
      <w:pPr>
        <w:spacing w:after="0"/>
      </w:pPr>
    </w:p>
    <w:p w14:paraId="39F40766" w14:textId="2AB661E8" w:rsidR="004569A3" w:rsidRDefault="004569A3" w:rsidP="00A01279">
      <w:pPr>
        <w:spacing w:after="0"/>
      </w:pPr>
    </w:p>
    <w:p w14:paraId="31D6CFA8" w14:textId="50598613" w:rsidR="004569A3" w:rsidRDefault="004569A3" w:rsidP="00A01279">
      <w:pPr>
        <w:spacing w:after="0"/>
      </w:pPr>
    </w:p>
    <w:p w14:paraId="157965B1" w14:textId="6BCF9312" w:rsidR="004569A3" w:rsidRDefault="004569A3" w:rsidP="00A01279">
      <w:pPr>
        <w:spacing w:after="0"/>
      </w:pPr>
    </w:p>
    <w:p w14:paraId="154A19BF" w14:textId="701ACA97" w:rsidR="004569A3" w:rsidRDefault="004569A3" w:rsidP="00A01279">
      <w:pPr>
        <w:spacing w:after="0"/>
      </w:pPr>
    </w:p>
    <w:p w14:paraId="4EDAF56C" w14:textId="77777777" w:rsidR="004569A3" w:rsidRDefault="004569A3" w:rsidP="00A01279">
      <w:pPr>
        <w:spacing w:after="0"/>
      </w:pPr>
    </w:p>
    <w:p w14:paraId="45221F68" w14:textId="77777777" w:rsidR="004569A3" w:rsidRDefault="004569A3" w:rsidP="00A01279">
      <w:pPr>
        <w:spacing w:after="0"/>
      </w:pPr>
    </w:p>
    <w:p w14:paraId="079724C9" w14:textId="77777777" w:rsidR="004569A3" w:rsidRPr="004569A3" w:rsidRDefault="004569A3" w:rsidP="004569A3">
      <w:pPr>
        <w:pStyle w:val="ListParagraph"/>
        <w:spacing w:after="0"/>
        <w:rPr>
          <w:rFonts w:ascii="Arial" w:hAnsi="Arial" w:cs="Arial"/>
          <w:b/>
        </w:rPr>
      </w:pPr>
    </w:p>
    <w:p w14:paraId="251A6E10" w14:textId="77777777" w:rsidR="004C6067" w:rsidRPr="004C6067" w:rsidRDefault="004C6067" w:rsidP="004C6067">
      <w:pPr>
        <w:pStyle w:val="ListParagraph"/>
        <w:spacing w:after="0"/>
        <w:rPr>
          <w:rFonts w:ascii="Arial" w:hAnsi="Arial" w:cs="Arial"/>
          <w:b/>
        </w:rPr>
      </w:pPr>
    </w:p>
    <w:p w14:paraId="40450E3B" w14:textId="7E5C74C2" w:rsidR="00181613" w:rsidRDefault="00181613" w:rsidP="00181613">
      <w:pPr>
        <w:spacing w:after="0" w:line="480" w:lineRule="auto"/>
        <w:ind w:left="720"/>
        <w:rPr>
          <w:rFonts w:ascii="Arial" w:hAnsi="Arial" w:cs="Arial"/>
          <w:b/>
        </w:rPr>
      </w:pP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3FF96F45" w:rsidR="002F631B" w:rsidRDefault="002F631B" w:rsidP="00DF7F63">
      <w:pPr>
        <w:spacing w:after="0"/>
        <w:rPr>
          <w:rFonts w:ascii="Arial" w:hAnsi="Arial" w:cs="Arial"/>
          <w:b/>
        </w:rPr>
      </w:pPr>
      <w:r>
        <w:rPr>
          <w:rFonts w:ascii="Arial" w:hAnsi="Arial" w:cs="Arial"/>
          <w:b/>
        </w:rPr>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4CAA37B0" w14:textId="77777777" w:rsidR="008D2EE8" w:rsidRDefault="008D2EE8" w:rsidP="008D2EE8">
      <w:pPr>
        <w:pStyle w:val="ListParagraph"/>
        <w:numPr>
          <w:ilvl w:val="0"/>
          <w:numId w:val="10"/>
        </w:numPr>
        <w:spacing w:after="0"/>
        <w:rPr>
          <w:rFonts w:ascii="Arial" w:hAnsi="Arial" w:cs="Arial"/>
        </w:rPr>
      </w:pPr>
      <w:r>
        <w:rPr>
          <w:rFonts w:ascii="Arial" w:hAnsi="Arial" w:cs="Arial"/>
        </w:rPr>
        <w:t>State the relationship between cranial capacity and evolution of tools as seen in hominins.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39273FA4" w14:textId="77777777" w:rsidR="008D2EE8" w:rsidRDefault="008D2EE8" w:rsidP="008D2EE8">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D2EE8" w14:paraId="476B28E3"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31C15537"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0EEE244"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51ACB626" w14:textId="77777777" w:rsidTr="00EE4357">
        <w:tc>
          <w:tcPr>
            <w:tcW w:w="6930" w:type="dxa"/>
            <w:tcBorders>
              <w:top w:val="single" w:sz="4" w:space="0" w:color="auto"/>
              <w:left w:val="single" w:sz="4" w:space="0" w:color="auto"/>
              <w:bottom w:val="single" w:sz="4" w:space="0" w:color="auto"/>
              <w:right w:val="single" w:sz="4" w:space="0" w:color="auto"/>
            </w:tcBorders>
          </w:tcPr>
          <w:p w14:paraId="750C72AA" w14:textId="77777777" w:rsidR="008D2EE8" w:rsidRDefault="008D2EE8" w:rsidP="00EE4357">
            <w:pPr>
              <w:spacing w:line="276" w:lineRule="auto"/>
              <w:rPr>
                <w:rFonts w:ascii="Arial" w:hAnsi="Arial" w:cs="Arial"/>
                <w:color w:val="FF0000"/>
              </w:rPr>
            </w:pPr>
            <w:r w:rsidRPr="002472D1">
              <w:rPr>
                <w:rFonts w:ascii="Arial" w:hAnsi="Arial" w:cs="Arial"/>
                <w:color w:val="FF0000"/>
              </w:rPr>
              <w:t>Tool development is associated with increased cranial capacity/intellect</w:t>
            </w:r>
          </w:p>
        </w:tc>
        <w:tc>
          <w:tcPr>
            <w:tcW w:w="1366" w:type="dxa"/>
            <w:tcBorders>
              <w:top w:val="single" w:sz="4" w:space="0" w:color="auto"/>
              <w:left w:val="single" w:sz="4" w:space="0" w:color="auto"/>
              <w:bottom w:val="single" w:sz="4" w:space="0" w:color="auto"/>
              <w:right w:val="single" w:sz="4" w:space="0" w:color="auto"/>
            </w:tcBorders>
          </w:tcPr>
          <w:p w14:paraId="7997DAA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4777CCDF" w14:textId="77777777" w:rsidTr="00EE4357">
        <w:trPr>
          <w:trHeight w:val="50"/>
        </w:trPr>
        <w:tc>
          <w:tcPr>
            <w:tcW w:w="6930" w:type="dxa"/>
            <w:tcBorders>
              <w:top w:val="single" w:sz="4" w:space="0" w:color="auto"/>
              <w:left w:val="single" w:sz="4" w:space="0" w:color="auto"/>
              <w:right w:val="single" w:sz="4" w:space="0" w:color="auto"/>
            </w:tcBorders>
          </w:tcPr>
          <w:p w14:paraId="69D4BC86"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1515006"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9FB66EB" w14:textId="77777777" w:rsidR="008D2EE8" w:rsidRDefault="008D2EE8" w:rsidP="008D2EE8">
      <w:pPr>
        <w:pStyle w:val="ListParagraph"/>
        <w:spacing w:after="0" w:line="276" w:lineRule="auto"/>
      </w:pPr>
    </w:p>
    <w:p w14:paraId="1CA83265" w14:textId="77777777" w:rsidR="008D2EE8" w:rsidRPr="009D0245" w:rsidRDefault="008D2EE8" w:rsidP="008D2EE8">
      <w:pPr>
        <w:spacing w:after="0"/>
        <w:rPr>
          <w:rFonts w:ascii="Arial" w:hAnsi="Arial" w:cs="Arial"/>
        </w:rPr>
      </w:pPr>
      <w:r w:rsidRPr="009D0245">
        <w:rPr>
          <w:rFonts w:ascii="Arial" w:hAnsi="Arial" w:cs="Arial"/>
        </w:rPr>
        <w:t>Four of the</w:t>
      </w:r>
      <w:r>
        <w:rPr>
          <w:rFonts w:ascii="Arial" w:hAnsi="Arial" w:cs="Arial"/>
        </w:rPr>
        <w:t xml:space="preserve"> main hominin tool cultures are, Cro-Magnon, Acheulean, Oldowan, and Mousterian.</w:t>
      </w:r>
    </w:p>
    <w:p w14:paraId="7BA20B2E" w14:textId="77777777" w:rsidR="008D2EE8" w:rsidRDefault="008D2EE8" w:rsidP="008D2EE8">
      <w:pPr>
        <w:pStyle w:val="ListParagraph"/>
        <w:spacing w:after="0" w:line="276" w:lineRule="auto"/>
      </w:pPr>
    </w:p>
    <w:p w14:paraId="1293D049" w14:textId="77777777" w:rsidR="008D2EE8" w:rsidRDefault="008D2EE8" w:rsidP="008D2EE8">
      <w:pPr>
        <w:pStyle w:val="ListParagraph"/>
        <w:numPr>
          <w:ilvl w:val="0"/>
          <w:numId w:val="10"/>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that depicts the four hominin species associated with the tool cultures above, and suggest why the phylogenetic tree you created only depicts one possible evolutionary pathway.</w:t>
      </w:r>
      <w:r>
        <w:rPr>
          <w:rFonts w:ascii="Arial" w:hAnsi="Arial" w:cs="Arial"/>
        </w:rPr>
        <w:tab/>
      </w:r>
      <w:r>
        <w:rPr>
          <w:rFonts w:ascii="Arial" w:hAnsi="Arial" w:cs="Arial"/>
        </w:rPr>
        <w:tab/>
      </w:r>
      <w:r>
        <w:rPr>
          <w:rFonts w:ascii="Arial" w:hAnsi="Arial" w:cs="Arial"/>
        </w:rPr>
        <w:tab/>
        <w:t>(3 marks)</w:t>
      </w:r>
    </w:p>
    <w:p w14:paraId="4BAA3BA3" w14:textId="77777777" w:rsidR="008D2EE8" w:rsidRDefault="008D2EE8" w:rsidP="008D2EE8">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D2EE8" w14:paraId="68B46C43"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5CBEC21E"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D29D3F0"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3BAB220E" w14:textId="77777777" w:rsidTr="00EE4357">
        <w:tc>
          <w:tcPr>
            <w:tcW w:w="6930" w:type="dxa"/>
            <w:tcBorders>
              <w:top w:val="single" w:sz="4" w:space="0" w:color="auto"/>
              <w:left w:val="single" w:sz="4" w:space="0" w:color="auto"/>
              <w:bottom w:val="single" w:sz="4" w:space="0" w:color="auto"/>
              <w:right w:val="single" w:sz="4" w:space="0" w:color="auto"/>
            </w:tcBorders>
          </w:tcPr>
          <w:p w14:paraId="6CAA2A84" w14:textId="77777777" w:rsidR="008D2EE8" w:rsidRDefault="008D2EE8" w:rsidP="00EE4357">
            <w:pPr>
              <w:spacing w:line="276" w:lineRule="auto"/>
              <w:rPr>
                <w:rFonts w:ascii="Arial" w:hAnsi="Arial" w:cs="Arial"/>
                <w:color w:val="FF0000"/>
              </w:rPr>
            </w:pPr>
            <w:r>
              <w:rPr>
                <w:rFonts w:ascii="Arial" w:hAnsi="Arial" w:cs="Arial"/>
                <w:color w:val="FF0000"/>
              </w:rPr>
              <w:t>Must include:</w:t>
            </w:r>
          </w:p>
          <w:p w14:paraId="572E0489" w14:textId="77777777" w:rsidR="008D2EE8" w:rsidRDefault="008D2EE8" w:rsidP="008D2EE8">
            <w:pPr>
              <w:pStyle w:val="ListParagraph"/>
              <w:numPr>
                <w:ilvl w:val="0"/>
                <w:numId w:val="34"/>
              </w:numPr>
              <w:spacing w:line="276" w:lineRule="auto"/>
              <w:rPr>
                <w:rFonts w:ascii="Arial" w:hAnsi="Arial" w:cs="Arial"/>
                <w:color w:val="FF0000"/>
              </w:rPr>
            </w:pPr>
            <w:r>
              <w:rPr>
                <w:rFonts w:ascii="Arial" w:hAnsi="Arial" w:cs="Arial"/>
                <w:color w:val="FF0000"/>
              </w:rPr>
              <w:t>Branches representative of evolutionary time/or time scale included</w:t>
            </w:r>
          </w:p>
          <w:p w14:paraId="1B70DBE8" w14:textId="77777777" w:rsidR="008D2EE8" w:rsidRPr="00B83FD4" w:rsidRDefault="008D2EE8" w:rsidP="008D2EE8">
            <w:pPr>
              <w:pStyle w:val="ListParagraph"/>
              <w:numPr>
                <w:ilvl w:val="0"/>
                <w:numId w:val="34"/>
              </w:numPr>
              <w:spacing w:line="276" w:lineRule="auto"/>
              <w:rPr>
                <w:rFonts w:ascii="Arial" w:hAnsi="Arial" w:cs="Arial"/>
                <w:color w:val="FF0000"/>
              </w:rPr>
            </w:pPr>
            <w:r>
              <w:rPr>
                <w:rFonts w:ascii="Arial" w:hAnsi="Arial" w:cs="Arial"/>
                <w:i/>
                <w:color w:val="FF0000"/>
              </w:rPr>
              <w:t xml:space="preserve">H. habilis, H. erectus, H. Neanderthalensis </w:t>
            </w:r>
            <w:r>
              <w:rPr>
                <w:rFonts w:ascii="Arial" w:hAnsi="Arial" w:cs="Arial"/>
                <w:color w:val="FF0000"/>
              </w:rPr>
              <w:t xml:space="preserve">and </w:t>
            </w:r>
            <w:r>
              <w:rPr>
                <w:rFonts w:ascii="Arial" w:hAnsi="Arial" w:cs="Arial"/>
                <w:i/>
                <w:color w:val="FF0000"/>
              </w:rPr>
              <w:t xml:space="preserve">H. sapien </w:t>
            </w:r>
            <w:r>
              <w:rPr>
                <w:rFonts w:ascii="Arial" w:hAnsi="Arial" w:cs="Arial"/>
                <w:color w:val="FF0000"/>
              </w:rPr>
              <w:t>in order</w:t>
            </w:r>
          </w:p>
        </w:tc>
        <w:tc>
          <w:tcPr>
            <w:tcW w:w="1366" w:type="dxa"/>
            <w:tcBorders>
              <w:top w:val="single" w:sz="4" w:space="0" w:color="auto"/>
              <w:left w:val="single" w:sz="4" w:space="0" w:color="auto"/>
              <w:bottom w:val="single" w:sz="4" w:space="0" w:color="auto"/>
              <w:right w:val="single" w:sz="4" w:space="0" w:color="auto"/>
            </w:tcBorders>
          </w:tcPr>
          <w:p w14:paraId="53B1087B" w14:textId="77777777" w:rsidR="008D2EE8" w:rsidRDefault="008D2EE8" w:rsidP="00EE4357">
            <w:pPr>
              <w:pStyle w:val="ListParagraph"/>
              <w:spacing w:line="276" w:lineRule="auto"/>
              <w:ind w:left="0"/>
              <w:jc w:val="center"/>
              <w:rPr>
                <w:rFonts w:ascii="Arial" w:hAnsi="Arial" w:cs="Arial"/>
                <w:color w:val="FF0000"/>
              </w:rPr>
            </w:pPr>
          </w:p>
          <w:p w14:paraId="499F2F2C" w14:textId="77777777" w:rsidR="008D2EE8" w:rsidRDefault="008D2EE8" w:rsidP="00EE4357">
            <w:pPr>
              <w:pStyle w:val="ListParagraph"/>
              <w:spacing w:line="276" w:lineRule="auto"/>
              <w:ind w:left="0"/>
              <w:jc w:val="center"/>
              <w:rPr>
                <w:rFonts w:ascii="Arial" w:hAnsi="Arial" w:cs="Arial"/>
                <w:color w:val="FF0000"/>
              </w:rPr>
            </w:pPr>
          </w:p>
          <w:p w14:paraId="7AE198AD"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0D4072C2" w14:textId="77777777" w:rsidTr="00EE4357">
        <w:tc>
          <w:tcPr>
            <w:tcW w:w="6930" w:type="dxa"/>
            <w:tcBorders>
              <w:top w:val="single" w:sz="4" w:space="0" w:color="auto"/>
              <w:left w:val="single" w:sz="4" w:space="0" w:color="auto"/>
              <w:bottom w:val="single" w:sz="4" w:space="0" w:color="auto"/>
              <w:right w:val="single" w:sz="4" w:space="0" w:color="auto"/>
            </w:tcBorders>
          </w:tcPr>
          <w:p w14:paraId="2F463AA5" w14:textId="36C7484A" w:rsidR="008D2EE8" w:rsidRDefault="008D2EE8" w:rsidP="00EE4357">
            <w:pPr>
              <w:spacing w:line="276" w:lineRule="auto"/>
              <w:rPr>
                <w:rFonts w:ascii="Arial" w:hAnsi="Arial" w:cs="Arial"/>
                <w:color w:val="FF0000"/>
              </w:rPr>
            </w:pPr>
            <w:r>
              <w:rPr>
                <w:rFonts w:ascii="Arial" w:hAnsi="Arial" w:cs="Arial"/>
                <w:color w:val="FF0000"/>
              </w:rPr>
              <w:t>Suggested phylogenetic tree:</w:t>
            </w:r>
            <w:r>
              <w:rPr>
                <w:rFonts w:ascii="Arial" w:hAnsi="Arial" w:cs="Arial"/>
                <w:color w:val="FF0000"/>
              </w:rPr>
              <w:t xml:space="preserve"> accepted other reasonable trees</w:t>
            </w:r>
          </w:p>
          <w:p w14:paraId="34449153" w14:textId="77777777" w:rsidR="008D2EE8" w:rsidRDefault="008D2EE8" w:rsidP="00EE4357">
            <w:pPr>
              <w:spacing w:line="276" w:lineRule="auto"/>
              <w:jc w:val="center"/>
              <w:rPr>
                <w:rFonts w:ascii="Arial" w:hAnsi="Arial" w:cs="Arial"/>
                <w:color w:val="FF0000"/>
              </w:rPr>
            </w:pPr>
            <w:r>
              <w:object w:dxaOrig="6130" w:dyaOrig="4000" w14:anchorId="0FF532CA">
                <v:shape id="_x0000_i1027" type="#_x0000_t75" style="width:231.9pt;height:152.35pt" o:ole="">
                  <v:imagedata r:id="rId33" o:title=""/>
                </v:shape>
                <o:OLEObject Type="Embed" ProgID="PBrush" ShapeID="_x0000_i1027" DrawAspect="Content" ObjectID="_1600017088" r:id="rId34"/>
              </w:object>
            </w:r>
          </w:p>
        </w:tc>
        <w:tc>
          <w:tcPr>
            <w:tcW w:w="1366" w:type="dxa"/>
            <w:tcBorders>
              <w:top w:val="single" w:sz="4" w:space="0" w:color="auto"/>
              <w:left w:val="single" w:sz="4" w:space="0" w:color="auto"/>
              <w:bottom w:val="single" w:sz="4" w:space="0" w:color="auto"/>
              <w:right w:val="single" w:sz="4" w:space="0" w:color="auto"/>
            </w:tcBorders>
          </w:tcPr>
          <w:p w14:paraId="4587FEA2" w14:textId="77777777" w:rsidR="008D2EE8" w:rsidRDefault="008D2EE8" w:rsidP="00EE4357">
            <w:pPr>
              <w:pStyle w:val="ListParagraph"/>
              <w:spacing w:line="276" w:lineRule="auto"/>
              <w:ind w:left="0"/>
              <w:jc w:val="center"/>
              <w:rPr>
                <w:rFonts w:ascii="Arial" w:hAnsi="Arial" w:cs="Arial"/>
                <w:color w:val="FF0000"/>
              </w:rPr>
            </w:pPr>
          </w:p>
        </w:tc>
      </w:tr>
      <w:tr w:rsidR="008D2EE8" w14:paraId="6B8AF5DA" w14:textId="77777777" w:rsidTr="00EE4357">
        <w:tc>
          <w:tcPr>
            <w:tcW w:w="6930" w:type="dxa"/>
            <w:tcBorders>
              <w:top w:val="single" w:sz="4" w:space="0" w:color="auto"/>
              <w:left w:val="single" w:sz="4" w:space="0" w:color="auto"/>
              <w:bottom w:val="single" w:sz="4" w:space="0" w:color="auto"/>
              <w:right w:val="single" w:sz="4" w:space="0" w:color="auto"/>
            </w:tcBorders>
          </w:tcPr>
          <w:p w14:paraId="7C7F3126" w14:textId="77777777" w:rsidR="008D2EE8" w:rsidRPr="00B83FD4" w:rsidRDefault="008D2EE8" w:rsidP="00EE4357">
            <w:pPr>
              <w:spacing w:line="276" w:lineRule="auto"/>
              <w:rPr>
                <w:rFonts w:ascii="Arial" w:hAnsi="Arial" w:cs="Arial"/>
                <w:color w:val="FF0000"/>
              </w:rPr>
            </w:pPr>
            <w:r>
              <w:rPr>
                <w:rFonts w:ascii="Arial" w:hAnsi="Arial" w:cs="Arial"/>
                <w:color w:val="FF0000"/>
              </w:rPr>
              <w:t>One of the following for 1 mark:</w:t>
            </w:r>
          </w:p>
        </w:tc>
        <w:tc>
          <w:tcPr>
            <w:tcW w:w="1366" w:type="dxa"/>
            <w:tcBorders>
              <w:top w:val="single" w:sz="4" w:space="0" w:color="auto"/>
              <w:left w:val="single" w:sz="4" w:space="0" w:color="auto"/>
              <w:bottom w:val="single" w:sz="4" w:space="0" w:color="auto"/>
              <w:right w:val="single" w:sz="4" w:space="0" w:color="auto"/>
            </w:tcBorders>
          </w:tcPr>
          <w:p w14:paraId="368D733F" w14:textId="77777777" w:rsidR="008D2EE8" w:rsidRDefault="008D2EE8" w:rsidP="00EE4357">
            <w:pPr>
              <w:pStyle w:val="ListParagraph"/>
              <w:spacing w:line="276" w:lineRule="auto"/>
              <w:ind w:left="0"/>
              <w:jc w:val="center"/>
              <w:rPr>
                <w:rFonts w:ascii="Arial" w:hAnsi="Arial" w:cs="Arial"/>
                <w:color w:val="FF0000"/>
              </w:rPr>
            </w:pPr>
          </w:p>
        </w:tc>
      </w:tr>
      <w:tr w:rsidR="008D2EE8" w14:paraId="20137C11" w14:textId="77777777" w:rsidTr="00EE4357">
        <w:tc>
          <w:tcPr>
            <w:tcW w:w="6930" w:type="dxa"/>
            <w:tcBorders>
              <w:top w:val="single" w:sz="4" w:space="0" w:color="auto"/>
              <w:left w:val="single" w:sz="4" w:space="0" w:color="auto"/>
              <w:bottom w:val="single" w:sz="4" w:space="0" w:color="auto"/>
              <w:right w:val="single" w:sz="4" w:space="0" w:color="auto"/>
            </w:tcBorders>
          </w:tcPr>
          <w:p w14:paraId="4D068E5A" w14:textId="77777777" w:rsidR="008D2EE8" w:rsidRDefault="008D2EE8" w:rsidP="008D2EE8">
            <w:pPr>
              <w:pStyle w:val="ListParagraph"/>
              <w:numPr>
                <w:ilvl w:val="0"/>
                <w:numId w:val="35"/>
              </w:numPr>
              <w:spacing w:line="276" w:lineRule="auto"/>
              <w:rPr>
                <w:rFonts w:ascii="Arial" w:hAnsi="Arial" w:cs="Arial"/>
                <w:color w:val="FF0000"/>
              </w:rPr>
            </w:pPr>
            <w:r>
              <w:rPr>
                <w:rFonts w:ascii="Arial" w:hAnsi="Arial" w:cs="Arial"/>
                <w:color w:val="FF0000"/>
              </w:rPr>
              <w:t>Inferred relationships</w:t>
            </w:r>
          </w:p>
          <w:p w14:paraId="0F8FEABD" w14:textId="77777777" w:rsidR="008D2EE8" w:rsidRPr="00AC6324" w:rsidRDefault="008D2EE8" w:rsidP="008D2EE8">
            <w:pPr>
              <w:pStyle w:val="ListParagraph"/>
              <w:numPr>
                <w:ilvl w:val="0"/>
                <w:numId w:val="35"/>
              </w:numPr>
              <w:spacing w:line="276" w:lineRule="auto"/>
              <w:rPr>
                <w:rFonts w:ascii="Arial" w:hAnsi="Arial" w:cs="Arial"/>
                <w:color w:val="FF0000"/>
              </w:rPr>
            </w:pPr>
            <w:r>
              <w:rPr>
                <w:rFonts w:ascii="Arial" w:hAnsi="Arial" w:cs="Arial"/>
                <w:color w:val="FF0000"/>
              </w:rPr>
              <w:t>Different interpretations of data</w:t>
            </w:r>
          </w:p>
        </w:tc>
        <w:tc>
          <w:tcPr>
            <w:tcW w:w="1366" w:type="dxa"/>
            <w:tcBorders>
              <w:top w:val="single" w:sz="4" w:space="0" w:color="auto"/>
              <w:left w:val="single" w:sz="4" w:space="0" w:color="auto"/>
              <w:bottom w:val="single" w:sz="4" w:space="0" w:color="auto"/>
              <w:right w:val="single" w:sz="4" w:space="0" w:color="auto"/>
            </w:tcBorders>
          </w:tcPr>
          <w:p w14:paraId="1F2D188C"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3BD64615" w14:textId="77777777" w:rsidTr="00EE4357">
        <w:trPr>
          <w:trHeight w:val="50"/>
        </w:trPr>
        <w:tc>
          <w:tcPr>
            <w:tcW w:w="6930" w:type="dxa"/>
            <w:tcBorders>
              <w:top w:val="single" w:sz="4" w:space="0" w:color="auto"/>
              <w:left w:val="single" w:sz="4" w:space="0" w:color="auto"/>
              <w:right w:val="single" w:sz="4" w:space="0" w:color="auto"/>
            </w:tcBorders>
          </w:tcPr>
          <w:p w14:paraId="268B5D69"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B8B58B0"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264B6DEB" w14:textId="77777777" w:rsidR="008D2EE8" w:rsidRDefault="008D2EE8" w:rsidP="008D2EE8">
      <w:pPr>
        <w:pStyle w:val="ListParagraph"/>
        <w:spacing w:after="0" w:line="276" w:lineRule="auto"/>
        <w:rPr>
          <w:rFonts w:ascii="Arial" w:hAnsi="Arial" w:cs="Arial"/>
        </w:rPr>
      </w:pPr>
    </w:p>
    <w:p w14:paraId="36C4A57E" w14:textId="77777777" w:rsidR="008D2EE8" w:rsidRDefault="008D2EE8" w:rsidP="008D2EE8">
      <w:pPr>
        <w:pStyle w:val="ListParagraph"/>
        <w:spacing w:after="0" w:line="276" w:lineRule="auto"/>
        <w:rPr>
          <w:rFonts w:ascii="Arial" w:hAnsi="Arial" w:cs="Arial"/>
        </w:rPr>
      </w:pPr>
    </w:p>
    <w:p w14:paraId="310D9370" w14:textId="77777777" w:rsidR="008D2EE8" w:rsidRDefault="008D2EE8" w:rsidP="008D2EE8">
      <w:pPr>
        <w:pStyle w:val="ListParagraph"/>
        <w:spacing w:after="0" w:line="276" w:lineRule="auto"/>
        <w:rPr>
          <w:rFonts w:ascii="Arial" w:hAnsi="Arial" w:cs="Arial"/>
        </w:rPr>
      </w:pPr>
    </w:p>
    <w:p w14:paraId="70DE0028" w14:textId="77777777" w:rsidR="008D2EE8" w:rsidRDefault="008D2EE8" w:rsidP="008D2EE8">
      <w:pPr>
        <w:pStyle w:val="ListParagraph"/>
        <w:spacing w:after="0" w:line="276" w:lineRule="auto"/>
        <w:rPr>
          <w:rFonts w:ascii="Arial" w:hAnsi="Arial" w:cs="Arial"/>
        </w:rPr>
      </w:pPr>
    </w:p>
    <w:p w14:paraId="0FB901E2" w14:textId="77777777" w:rsidR="008D2EE8" w:rsidRDefault="008D2EE8" w:rsidP="008D2EE8">
      <w:pPr>
        <w:pStyle w:val="ListParagraph"/>
        <w:spacing w:after="0" w:line="276" w:lineRule="auto"/>
        <w:rPr>
          <w:rFonts w:ascii="Arial" w:hAnsi="Arial" w:cs="Arial"/>
        </w:rPr>
      </w:pPr>
    </w:p>
    <w:p w14:paraId="4789FE9D" w14:textId="77777777" w:rsidR="008D2EE8" w:rsidRDefault="008D2EE8" w:rsidP="008D2EE8">
      <w:pPr>
        <w:pStyle w:val="ListParagraph"/>
        <w:spacing w:after="0" w:line="276" w:lineRule="auto"/>
        <w:rPr>
          <w:rFonts w:ascii="Arial" w:hAnsi="Arial" w:cs="Arial"/>
        </w:rPr>
      </w:pPr>
    </w:p>
    <w:p w14:paraId="13F999C4" w14:textId="77777777" w:rsidR="008D2EE8" w:rsidRDefault="008D2EE8" w:rsidP="008D2EE8">
      <w:pPr>
        <w:pStyle w:val="ListParagraph"/>
        <w:spacing w:after="0" w:line="276" w:lineRule="auto"/>
        <w:rPr>
          <w:rFonts w:ascii="Arial" w:hAnsi="Arial" w:cs="Arial"/>
        </w:rPr>
      </w:pPr>
    </w:p>
    <w:p w14:paraId="698CA7AD" w14:textId="77777777" w:rsidR="008D2EE8" w:rsidRDefault="008D2EE8" w:rsidP="008D2EE8">
      <w:pPr>
        <w:pStyle w:val="ListParagraph"/>
        <w:spacing w:after="0" w:line="276" w:lineRule="auto"/>
        <w:rPr>
          <w:rFonts w:ascii="Arial" w:hAnsi="Arial" w:cs="Arial"/>
        </w:rPr>
      </w:pPr>
    </w:p>
    <w:p w14:paraId="54098FE2" w14:textId="77777777" w:rsidR="008D2EE8" w:rsidRDefault="008D2EE8" w:rsidP="008D2EE8">
      <w:pPr>
        <w:pStyle w:val="ListParagraph"/>
        <w:spacing w:after="0" w:line="276" w:lineRule="auto"/>
        <w:rPr>
          <w:rFonts w:ascii="Arial" w:hAnsi="Arial" w:cs="Arial"/>
        </w:rPr>
      </w:pPr>
    </w:p>
    <w:p w14:paraId="0DE1AA7F" w14:textId="77777777" w:rsidR="008D2EE8" w:rsidRDefault="008D2EE8" w:rsidP="008D2EE8">
      <w:pPr>
        <w:pStyle w:val="ListParagraph"/>
        <w:numPr>
          <w:ilvl w:val="0"/>
          <w:numId w:val="10"/>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25567200" w14:textId="77777777" w:rsidR="008D2EE8" w:rsidRDefault="008D2EE8" w:rsidP="008D2EE8">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D2EE8" w14:paraId="0832C83E"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06035C2"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5FAF918"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10778DCD" w14:textId="77777777" w:rsidTr="00EE4357">
        <w:tc>
          <w:tcPr>
            <w:tcW w:w="6930" w:type="dxa"/>
            <w:tcBorders>
              <w:top w:val="single" w:sz="4" w:space="0" w:color="auto"/>
              <w:left w:val="single" w:sz="4" w:space="0" w:color="auto"/>
              <w:bottom w:val="single" w:sz="4" w:space="0" w:color="auto"/>
              <w:right w:val="single" w:sz="4" w:space="0" w:color="auto"/>
            </w:tcBorders>
          </w:tcPr>
          <w:p w14:paraId="1F38AF0E" w14:textId="77777777" w:rsidR="008D2EE8" w:rsidRDefault="008D2EE8" w:rsidP="00EE4357">
            <w:pPr>
              <w:spacing w:line="276" w:lineRule="auto"/>
              <w:rPr>
                <w:rFonts w:ascii="Arial" w:hAnsi="Arial" w:cs="Arial"/>
                <w:color w:val="FF0000"/>
              </w:rPr>
            </w:pPr>
            <w:r>
              <w:rPr>
                <w:rFonts w:ascii="Arial" w:hAnsi="Arial" w:cs="Arial"/>
                <w:color w:val="FF0000"/>
              </w:rPr>
              <w:t>Two of the following for 1 marks each:</w:t>
            </w:r>
          </w:p>
        </w:tc>
        <w:tc>
          <w:tcPr>
            <w:tcW w:w="1366" w:type="dxa"/>
            <w:tcBorders>
              <w:top w:val="single" w:sz="4" w:space="0" w:color="auto"/>
              <w:left w:val="single" w:sz="4" w:space="0" w:color="auto"/>
              <w:bottom w:val="single" w:sz="4" w:space="0" w:color="auto"/>
              <w:right w:val="single" w:sz="4" w:space="0" w:color="auto"/>
            </w:tcBorders>
          </w:tcPr>
          <w:p w14:paraId="5CA0660B" w14:textId="77777777" w:rsidR="008D2EE8" w:rsidRDefault="008D2EE8" w:rsidP="00EE4357">
            <w:pPr>
              <w:pStyle w:val="ListParagraph"/>
              <w:spacing w:line="276" w:lineRule="auto"/>
              <w:ind w:left="0"/>
              <w:jc w:val="center"/>
              <w:rPr>
                <w:rFonts w:ascii="Arial" w:hAnsi="Arial" w:cs="Arial"/>
                <w:color w:val="FF0000"/>
              </w:rPr>
            </w:pPr>
          </w:p>
        </w:tc>
      </w:tr>
      <w:tr w:rsidR="008D2EE8" w14:paraId="14490A34" w14:textId="77777777" w:rsidTr="00EE4357">
        <w:tc>
          <w:tcPr>
            <w:tcW w:w="6930" w:type="dxa"/>
            <w:tcBorders>
              <w:top w:val="single" w:sz="4" w:space="0" w:color="auto"/>
              <w:left w:val="single" w:sz="4" w:space="0" w:color="auto"/>
              <w:bottom w:val="single" w:sz="4" w:space="0" w:color="auto"/>
              <w:right w:val="single" w:sz="4" w:space="0" w:color="auto"/>
            </w:tcBorders>
          </w:tcPr>
          <w:p w14:paraId="5587AC84" w14:textId="77777777" w:rsidR="008D2EE8"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increasing refinement/more finely worked/more delicate objects made</w:t>
            </w:r>
          </w:p>
          <w:p w14:paraId="50F222E3" w14:textId="77777777" w:rsidR="008D2EE8"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 xml:space="preserve">increased </w:t>
            </w:r>
            <w:r w:rsidRPr="00E65410">
              <w:rPr>
                <w:rFonts w:ascii="Arial" w:hAnsi="Arial" w:cs="Arial"/>
                <w:color w:val="FF0000"/>
              </w:rPr>
              <w:t>number of blows</w:t>
            </w:r>
            <w:r>
              <w:rPr>
                <w:rFonts w:ascii="Arial" w:hAnsi="Arial" w:cs="Arial"/>
                <w:color w:val="FF0000"/>
              </w:rPr>
              <w:t>/flakes</w:t>
            </w:r>
          </w:p>
          <w:p w14:paraId="74313D9F" w14:textId="77777777" w:rsidR="008D2EE8"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 xml:space="preserve">increase in the variety of </w:t>
            </w:r>
            <w:r w:rsidRPr="00E65410">
              <w:rPr>
                <w:rFonts w:ascii="Arial" w:hAnsi="Arial" w:cs="Arial"/>
                <w:color w:val="FF0000"/>
              </w:rPr>
              <w:t xml:space="preserve">materials </w:t>
            </w:r>
            <w:r>
              <w:rPr>
                <w:rFonts w:ascii="Arial" w:hAnsi="Arial" w:cs="Arial"/>
                <w:color w:val="FF0000"/>
              </w:rPr>
              <w:t>used</w:t>
            </w:r>
          </w:p>
          <w:p w14:paraId="2015F0D4" w14:textId="77777777" w:rsidR="008D2EE8"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tools became more specific for their use</w:t>
            </w:r>
          </w:p>
          <w:p w14:paraId="04C4B66F" w14:textId="77777777" w:rsidR="008D2EE8" w:rsidRPr="00E65410"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increased time taken to make the tools</w:t>
            </w:r>
          </w:p>
        </w:tc>
        <w:tc>
          <w:tcPr>
            <w:tcW w:w="1366" w:type="dxa"/>
            <w:tcBorders>
              <w:top w:val="single" w:sz="4" w:space="0" w:color="auto"/>
              <w:left w:val="single" w:sz="4" w:space="0" w:color="auto"/>
              <w:bottom w:val="single" w:sz="4" w:space="0" w:color="auto"/>
              <w:right w:val="single" w:sz="4" w:space="0" w:color="auto"/>
            </w:tcBorders>
          </w:tcPr>
          <w:p w14:paraId="09976365" w14:textId="77777777" w:rsidR="008D2EE8" w:rsidRDefault="008D2EE8" w:rsidP="00EE4357">
            <w:pPr>
              <w:pStyle w:val="ListParagraph"/>
              <w:spacing w:line="276" w:lineRule="auto"/>
              <w:ind w:left="0"/>
              <w:jc w:val="center"/>
              <w:rPr>
                <w:rFonts w:ascii="Arial" w:hAnsi="Arial" w:cs="Arial"/>
                <w:color w:val="FF0000"/>
              </w:rPr>
            </w:pPr>
          </w:p>
          <w:p w14:paraId="0FCCCD78" w14:textId="77777777" w:rsidR="008D2EE8" w:rsidRDefault="008D2EE8" w:rsidP="00EE4357">
            <w:pPr>
              <w:pStyle w:val="ListParagraph"/>
              <w:spacing w:line="276" w:lineRule="auto"/>
              <w:ind w:left="0"/>
              <w:jc w:val="center"/>
              <w:rPr>
                <w:rFonts w:ascii="Arial" w:hAnsi="Arial" w:cs="Arial"/>
                <w:color w:val="FF0000"/>
              </w:rPr>
            </w:pPr>
          </w:p>
          <w:p w14:paraId="3EF33BC7"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64748570" w14:textId="77777777" w:rsidTr="00EE4357">
        <w:trPr>
          <w:trHeight w:val="50"/>
        </w:trPr>
        <w:tc>
          <w:tcPr>
            <w:tcW w:w="6930" w:type="dxa"/>
            <w:tcBorders>
              <w:top w:val="single" w:sz="4" w:space="0" w:color="auto"/>
              <w:left w:val="single" w:sz="4" w:space="0" w:color="auto"/>
              <w:right w:val="single" w:sz="4" w:space="0" w:color="auto"/>
            </w:tcBorders>
          </w:tcPr>
          <w:p w14:paraId="51191640"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A777947"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65300210" w14:textId="77777777" w:rsidR="008D2EE8" w:rsidRDefault="008D2EE8" w:rsidP="008D2EE8">
      <w:pPr>
        <w:pStyle w:val="ListParagraph"/>
        <w:spacing w:after="0" w:line="276" w:lineRule="auto"/>
        <w:rPr>
          <w:rFonts w:ascii="Arial" w:hAnsi="Arial" w:cs="Arial"/>
        </w:rPr>
      </w:pPr>
    </w:p>
    <w:p w14:paraId="7DCBFA9F" w14:textId="77777777" w:rsidR="008D2EE8" w:rsidRDefault="008D2EE8" w:rsidP="008D2EE8">
      <w:pPr>
        <w:pStyle w:val="ListParagraph"/>
        <w:spacing w:after="0" w:line="276" w:lineRule="auto"/>
        <w:rPr>
          <w:rFonts w:ascii="Arial" w:hAnsi="Arial" w:cs="Arial"/>
        </w:rPr>
      </w:pPr>
    </w:p>
    <w:p w14:paraId="155AABA9" w14:textId="77777777" w:rsidR="008D2EE8" w:rsidRDefault="008D2EE8" w:rsidP="008D2EE8">
      <w:pPr>
        <w:pStyle w:val="ListParagraph"/>
        <w:numPr>
          <w:ilvl w:val="0"/>
          <w:numId w:val="10"/>
        </w:numPr>
        <w:spacing w:after="0" w:line="276" w:lineRule="auto"/>
        <w:rPr>
          <w:rFonts w:ascii="Arial" w:hAnsi="Arial" w:cs="Arial"/>
        </w:rPr>
      </w:pPr>
      <w:r w:rsidRPr="002E6353">
        <w:rPr>
          <w:rFonts w:ascii="Arial" w:hAnsi="Arial" w:cs="Arial"/>
        </w:rPr>
        <w:t xml:space="preserve">State the hominin associated with the Acheulean tool culture and describe how the </w:t>
      </w:r>
      <w:r>
        <w:rPr>
          <w:rFonts w:ascii="Arial" w:hAnsi="Arial" w:cs="Arial"/>
        </w:rPr>
        <w:t>manufacturing of these tools may have influenced the social structure of the species.</w:t>
      </w:r>
    </w:p>
    <w:p w14:paraId="52783CA6" w14:textId="77777777" w:rsidR="008D2EE8" w:rsidRDefault="008D2EE8" w:rsidP="008D2EE8">
      <w:pPr>
        <w:pStyle w:val="ListParagraph"/>
        <w:spacing w:after="0" w:line="276" w:lineRule="auto"/>
        <w:ind w:left="7920"/>
        <w:rPr>
          <w:rFonts w:ascii="Arial" w:hAnsi="Arial" w:cs="Arial"/>
        </w:rPr>
      </w:pPr>
      <w:r>
        <w:rPr>
          <w:rFonts w:ascii="Arial" w:hAnsi="Arial" w:cs="Arial"/>
        </w:rPr>
        <w:t>(3 marks)</w:t>
      </w:r>
    </w:p>
    <w:p w14:paraId="69BB865E" w14:textId="77777777" w:rsidR="008D2EE8" w:rsidRDefault="008D2EE8" w:rsidP="008D2EE8">
      <w:pPr>
        <w:spacing w:after="0" w:line="276" w:lineRule="auto"/>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8D2EE8" w14:paraId="3E07B2EE"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5A1EAAB9"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5886E98"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7A987252" w14:textId="77777777" w:rsidTr="00EE4357">
        <w:tc>
          <w:tcPr>
            <w:tcW w:w="6930" w:type="dxa"/>
            <w:tcBorders>
              <w:top w:val="single" w:sz="4" w:space="0" w:color="auto"/>
              <w:left w:val="single" w:sz="4" w:space="0" w:color="auto"/>
              <w:bottom w:val="single" w:sz="4" w:space="0" w:color="auto"/>
              <w:right w:val="single" w:sz="4" w:space="0" w:color="auto"/>
            </w:tcBorders>
          </w:tcPr>
          <w:p w14:paraId="48683C03" w14:textId="77777777" w:rsidR="008D2EE8" w:rsidRDefault="008D2EE8" w:rsidP="00EE4357">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61D319FA" w14:textId="77777777" w:rsidR="008D2EE8" w:rsidRDefault="008D2EE8" w:rsidP="00EE4357">
            <w:pPr>
              <w:pStyle w:val="ListParagraph"/>
              <w:spacing w:line="276" w:lineRule="auto"/>
              <w:ind w:left="0"/>
              <w:jc w:val="center"/>
              <w:rPr>
                <w:rFonts w:ascii="Arial" w:hAnsi="Arial" w:cs="Arial"/>
                <w:color w:val="FF0000"/>
              </w:rPr>
            </w:pPr>
          </w:p>
        </w:tc>
      </w:tr>
      <w:tr w:rsidR="008D2EE8" w14:paraId="2E42120A" w14:textId="77777777" w:rsidTr="00EE4357">
        <w:tc>
          <w:tcPr>
            <w:tcW w:w="6930" w:type="dxa"/>
            <w:tcBorders>
              <w:top w:val="single" w:sz="4" w:space="0" w:color="auto"/>
              <w:left w:val="single" w:sz="4" w:space="0" w:color="auto"/>
              <w:bottom w:val="single" w:sz="4" w:space="0" w:color="auto"/>
              <w:right w:val="single" w:sz="4" w:space="0" w:color="auto"/>
            </w:tcBorders>
          </w:tcPr>
          <w:p w14:paraId="4566A036" w14:textId="77777777" w:rsidR="008D2EE8" w:rsidRPr="002E6353" w:rsidRDefault="008D2EE8" w:rsidP="008D2EE8">
            <w:pPr>
              <w:pStyle w:val="ListParagraph"/>
              <w:numPr>
                <w:ilvl w:val="0"/>
                <w:numId w:val="33"/>
              </w:numPr>
              <w:spacing w:line="276" w:lineRule="auto"/>
              <w:rPr>
                <w:rFonts w:ascii="Arial" w:hAnsi="Arial" w:cs="Arial"/>
                <w:color w:val="FF0000"/>
              </w:rPr>
            </w:pPr>
            <w:r>
              <w:rPr>
                <w:rFonts w:ascii="Arial" w:hAnsi="Arial" w:cs="Arial"/>
                <w:i/>
                <w:color w:val="FF0000"/>
              </w:rPr>
              <w:t>Homo erectus</w:t>
            </w:r>
          </w:p>
        </w:tc>
        <w:tc>
          <w:tcPr>
            <w:tcW w:w="1366" w:type="dxa"/>
            <w:tcBorders>
              <w:top w:val="single" w:sz="4" w:space="0" w:color="auto"/>
              <w:left w:val="single" w:sz="4" w:space="0" w:color="auto"/>
              <w:bottom w:val="single" w:sz="4" w:space="0" w:color="auto"/>
              <w:right w:val="single" w:sz="4" w:space="0" w:color="auto"/>
            </w:tcBorders>
          </w:tcPr>
          <w:p w14:paraId="0D1D0B2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3B6EF739" w14:textId="77777777" w:rsidTr="00EE4357">
        <w:tc>
          <w:tcPr>
            <w:tcW w:w="6930" w:type="dxa"/>
            <w:tcBorders>
              <w:top w:val="single" w:sz="4" w:space="0" w:color="auto"/>
              <w:left w:val="single" w:sz="4" w:space="0" w:color="auto"/>
              <w:bottom w:val="single" w:sz="4" w:space="0" w:color="auto"/>
              <w:right w:val="single" w:sz="4" w:space="0" w:color="auto"/>
            </w:tcBorders>
          </w:tcPr>
          <w:p w14:paraId="37BAE3EC" w14:textId="77777777" w:rsidR="008D2EE8" w:rsidRPr="002E6353" w:rsidRDefault="008D2EE8" w:rsidP="00EE4357">
            <w:pPr>
              <w:spacing w:line="276" w:lineRule="auto"/>
              <w:rPr>
                <w:rFonts w:ascii="Arial" w:hAnsi="Arial" w:cs="Arial"/>
                <w:color w:val="FF0000"/>
              </w:rPr>
            </w:pPr>
            <w:r>
              <w:rPr>
                <w:rFonts w:ascii="Arial" w:hAnsi="Arial" w:cs="Arial"/>
                <w:color w:val="FF0000"/>
              </w:rPr>
              <w:t>Any 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17C6A9DB" w14:textId="77777777" w:rsidR="008D2EE8" w:rsidRDefault="008D2EE8" w:rsidP="00EE4357">
            <w:pPr>
              <w:pStyle w:val="ListParagraph"/>
              <w:spacing w:line="276" w:lineRule="auto"/>
              <w:ind w:left="0"/>
              <w:jc w:val="center"/>
              <w:rPr>
                <w:rFonts w:ascii="Arial" w:hAnsi="Arial" w:cs="Arial"/>
                <w:color w:val="FF0000"/>
              </w:rPr>
            </w:pPr>
          </w:p>
        </w:tc>
      </w:tr>
      <w:tr w:rsidR="008D2EE8" w14:paraId="78C04E75" w14:textId="77777777" w:rsidTr="00EE4357">
        <w:tc>
          <w:tcPr>
            <w:tcW w:w="6930" w:type="dxa"/>
            <w:tcBorders>
              <w:top w:val="single" w:sz="4" w:space="0" w:color="auto"/>
              <w:left w:val="single" w:sz="4" w:space="0" w:color="auto"/>
              <w:bottom w:val="single" w:sz="4" w:space="0" w:color="auto"/>
              <w:right w:val="single" w:sz="4" w:space="0" w:color="auto"/>
            </w:tcBorders>
          </w:tcPr>
          <w:p w14:paraId="2B0F162E" w14:textId="77777777" w:rsidR="008D2EE8" w:rsidRDefault="008D2EE8" w:rsidP="008D2EE8">
            <w:pPr>
              <w:pStyle w:val="ListParagraph"/>
              <w:numPr>
                <w:ilvl w:val="0"/>
                <w:numId w:val="33"/>
              </w:numPr>
              <w:spacing w:line="276" w:lineRule="auto"/>
              <w:rPr>
                <w:rFonts w:ascii="Arial" w:hAnsi="Arial" w:cs="Arial"/>
                <w:color w:val="FF0000"/>
              </w:rPr>
            </w:pPr>
            <w:r>
              <w:rPr>
                <w:rFonts w:ascii="Arial" w:hAnsi="Arial" w:cs="Arial"/>
                <w:color w:val="FF0000"/>
              </w:rPr>
              <w:t>Mutual cooperation/cooperative group activities</w:t>
            </w:r>
          </w:p>
          <w:p w14:paraId="7CD2BFB2" w14:textId="77777777" w:rsidR="008D2EE8" w:rsidRDefault="008D2EE8" w:rsidP="008D2EE8">
            <w:pPr>
              <w:pStyle w:val="ListParagraph"/>
              <w:numPr>
                <w:ilvl w:val="0"/>
                <w:numId w:val="33"/>
              </w:numPr>
              <w:spacing w:line="276" w:lineRule="auto"/>
              <w:rPr>
                <w:rFonts w:ascii="Arial" w:hAnsi="Arial" w:cs="Arial"/>
                <w:color w:val="FF0000"/>
              </w:rPr>
            </w:pPr>
            <w:r>
              <w:rPr>
                <w:rFonts w:ascii="Arial" w:hAnsi="Arial" w:cs="Arial"/>
                <w:color w:val="FF0000"/>
              </w:rPr>
              <w:t>Men hunted and women gathered</w:t>
            </w:r>
          </w:p>
          <w:p w14:paraId="3C10F977" w14:textId="77777777" w:rsidR="008D2EE8" w:rsidRDefault="008D2EE8" w:rsidP="008D2EE8">
            <w:pPr>
              <w:pStyle w:val="ListParagraph"/>
              <w:numPr>
                <w:ilvl w:val="0"/>
                <w:numId w:val="33"/>
              </w:numPr>
              <w:spacing w:line="276" w:lineRule="auto"/>
              <w:rPr>
                <w:rFonts w:ascii="Arial" w:hAnsi="Arial" w:cs="Arial"/>
                <w:color w:val="FF0000"/>
              </w:rPr>
            </w:pPr>
            <w:r>
              <w:rPr>
                <w:rFonts w:ascii="Arial" w:hAnsi="Arial" w:cs="Arial"/>
                <w:color w:val="FF0000"/>
              </w:rPr>
              <w:t>Spoken languages may have been present/improved communication</w:t>
            </w:r>
          </w:p>
          <w:p w14:paraId="723F0FFC" w14:textId="77777777" w:rsidR="008D2EE8" w:rsidRPr="002E6353" w:rsidRDefault="008D2EE8" w:rsidP="008D2EE8">
            <w:pPr>
              <w:pStyle w:val="ListParagraph"/>
              <w:numPr>
                <w:ilvl w:val="0"/>
                <w:numId w:val="33"/>
              </w:numPr>
              <w:spacing w:line="276" w:lineRule="auto"/>
              <w:rPr>
                <w:rFonts w:ascii="Arial" w:hAnsi="Arial" w:cs="Arial"/>
                <w:color w:val="FF0000"/>
              </w:rPr>
            </w:pPr>
            <w:r>
              <w:rPr>
                <w:rFonts w:ascii="Arial" w:hAnsi="Arial" w:cs="Arial"/>
                <w:color w:val="FF0000"/>
              </w:rPr>
              <w:t>Use of a home base</w:t>
            </w:r>
          </w:p>
        </w:tc>
        <w:tc>
          <w:tcPr>
            <w:tcW w:w="1366" w:type="dxa"/>
            <w:tcBorders>
              <w:top w:val="single" w:sz="4" w:space="0" w:color="auto"/>
              <w:left w:val="single" w:sz="4" w:space="0" w:color="auto"/>
              <w:bottom w:val="single" w:sz="4" w:space="0" w:color="auto"/>
              <w:right w:val="single" w:sz="4" w:space="0" w:color="auto"/>
            </w:tcBorders>
          </w:tcPr>
          <w:p w14:paraId="78553ADE"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405D70E9" w14:textId="77777777" w:rsidTr="00EE4357">
        <w:trPr>
          <w:trHeight w:val="50"/>
        </w:trPr>
        <w:tc>
          <w:tcPr>
            <w:tcW w:w="6930" w:type="dxa"/>
            <w:tcBorders>
              <w:top w:val="single" w:sz="4" w:space="0" w:color="auto"/>
              <w:left w:val="single" w:sz="4" w:space="0" w:color="auto"/>
              <w:right w:val="single" w:sz="4" w:space="0" w:color="auto"/>
            </w:tcBorders>
          </w:tcPr>
          <w:p w14:paraId="048EC96E"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4D23C3A"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5BC16D97" w14:textId="77777777" w:rsidR="008D2EE8" w:rsidRDefault="008D2EE8" w:rsidP="008D2EE8">
      <w:pPr>
        <w:spacing w:after="0" w:line="276" w:lineRule="auto"/>
        <w:rPr>
          <w:rFonts w:ascii="Arial" w:hAnsi="Arial" w:cs="Arial"/>
        </w:rPr>
      </w:pPr>
    </w:p>
    <w:p w14:paraId="2696169E" w14:textId="77777777" w:rsidR="008D2EE8" w:rsidRPr="002E6353" w:rsidRDefault="008D2EE8" w:rsidP="008D2EE8">
      <w:pPr>
        <w:spacing w:after="0" w:line="276" w:lineRule="auto"/>
        <w:rPr>
          <w:rFonts w:ascii="Arial" w:hAnsi="Arial" w:cs="Arial"/>
        </w:rPr>
      </w:pPr>
      <w:r>
        <w:rPr>
          <w:rFonts w:ascii="Arial" w:hAnsi="Arial" w:cs="Arial"/>
        </w:rPr>
        <w:tab/>
      </w:r>
    </w:p>
    <w:p w14:paraId="66EE804A" w14:textId="77777777" w:rsidR="008D2EE8" w:rsidRPr="00E65410" w:rsidRDefault="008D2EE8" w:rsidP="008D2EE8">
      <w:pPr>
        <w:pStyle w:val="ListParagraph"/>
        <w:numPr>
          <w:ilvl w:val="0"/>
          <w:numId w:val="10"/>
        </w:numPr>
        <w:spacing w:after="0" w:line="276" w:lineRule="auto"/>
        <w:rPr>
          <w:rFonts w:ascii="Arial" w:hAnsi="Arial" w:cs="Arial"/>
        </w:rPr>
      </w:pPr>
      <w:r>
        <w:rPr>
          <w:rFonts w:ascii="Arial" w:hAnsi="Arial" w:cs="Arial"/>
        </w:rPr>
        <w:t xml:space="preserve">Explain </w:t>
      </w:r>
      <w:r>
        <w:rPr>
          <w:rFonts w:ascii="Arial" w:hAnsi="Arial" w:cs="Arial"/>
          <w:b/>
        </w:rPr>
        <w:t xml:space="preserve">one </w:t>
      </w:r>
      <w:r>
        <w:rPr>
          <w:rFonts w:ascii="Arial" w:hAnsi="Arial" w:cs="Arial"/>
        </w:rPr>
        <w:t xml:space="preserve">adaptive advantage to the hominins way of life by using tools of the Cro-Magnon culture over the tools of the Oldowan culture. </w:t>
      </w:r>
      <w:r>
        <w:rPr>
          <w:rFonts w:ascii="Arial" w:hAnsi="Arial" w:cs="Arial"/>
        </w:rPr>
        <w:tab/>
      </w:r>
      <w:r>
        <w:rPr>
          <w:rFonts w:ascii="Arial" w:hAnsi="Arial" w:cs="Arial"/>
        </w:rPr>
        <w:tab/>
      </w:r>
      <w:r>
        <w:rPr>
          <w:rFonts w:ascii="Arial" w:hAnsi="Arial" w:cs="Arial"/>
        </w:rPr>
        <w:tab/>
      </w:r>
      <w:r w:rsidRPr="00E65410">
        <w:rPr>
          <w:rFonts w:ascii="Arial" w:hAnsi="Arial" w:cs="Arial"/>
        </w:rPr>
        <w:t>(</w:t>
      </w:r>
      <w:r>
        <w:rPr>
          <w:rFonts w:ascii="Arial" w:hAnsi="Arial" w:cs="Arial"/>
        </w:rPr>
        <w:t>2</w:t>
      </w:r>
      <w:r w:rsidRPr="00E65410">
        <w:rPr>
          <w:rFonts w:ascii="Arial" w:hAnsi="Arial" w:cs="Arial"/>
        </w:rPr>
        <w:t xml:space="preserve"> marks)</w:t>
      </w:r>
    </w:p>
    <w:p w14:paraId="66BC8F5E" w14:textId="77777777" w:rsidR="008D2EE8" w:rsidRDefault="008D2EE8" w:rsidP="008D2EE8">
      <w:pPr>
        <w:spacing w:after="0" w:line="276" w:lineRule="auto"/>
        <w:rPr>
          <w:rFonts w:ascii="Arial" w:hAnsi="Arial" w:cs="Arial"/>
        </w:rPr>
      </w:pPr>
    </w:p>
    <w:p w14:paraId="6AD4E5FB" w14:textId="77777777" w:rsidR="008D2EE8" w:rsidRPr="00E65410" w:rsidRDefault="008D2EE8" w:rsidP="008D2EE8">
      <w:pPr>
        <w:spacing w:after="0" w:line="276" w:lineRule="auto"/>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8D2EE8" w14:paraId="34249A65"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487D06A"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9531A4B"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64FB77DE" w14:textId="77777777" w:rsidTr="00EE4357">
        <w:tc>
          <w:tcPr>
            <w:tcW w:w="6930" w:type="dxa"/>
            <w:tcBorders>
              <w:top w:val="single" w:sz="4" w:space="0" w:color="auto"/>
              <w:left w:val="single" w:sz="4" w:space="0" w:color="auto"/>
              <w:bottom w:val="single" w:sz="4" w:space="0" w:color="auto"/>
              <w:right w:val="single" w:sz="4" w:space="0" w:color="auto"/>
            </w:tcBorders>
          </w:tcPr>
          <w:p w14:paraId="7B43E4C9" w14:textId="77777777" w:rsidR="008D2EE8" w:rsidRDefault="008D2EE8" w:rsidP="00EE4357">
            <w:pPr>
              <w:spacing w:line="276" w:lineRule="auto"/>
              <w:rPr>
                <w:rFonts w:ascii="Arial" w:hAnsi="Arial" w:cs="Arial"/>
                <w:color w:val="FF0000"/>
              </w:rPr>
            </w:pPr>
            <w:r>
              <w:rPr>
                <w:rFonts w:ascii="Arial" w:hAnsi="Arial" w:cs="Arial"/>
                <w:color w:val="FF0000"/>
              </w:rPr>
              <w:t>One of the following for 2 marks:</w:t>
            </w:r>
          </w:p>
        </w:tc>
        <w:tc>
          <w:tcPr>
            <w:tcW w:w="1366" w:type="dxa"/>
            <w:tcBorders>
              <w:top w:val="single" w:sz="4" w:space="0" w:color="auto"/>
              <w:left w:val="single" w:sz="4" w:space="0" w:color="auto"/>
              <w:bottom w:val="single" w:sz="4" w:space="0" w:color="auto"/>
              <w:right w:val="single" w:sz="4" w:space="0" w:color="auto"/>
            </w:tcBorders>
          </w:tcPr>
          <w:p w14:paraId="76ACF9E3" w14:textId="77777777" w:rsidR="008D2EE8" w:rsidRDefault="008D2EE8" w:rsidP="00EE4357">
            <w:pPr>
              <w:pStyle w:val="ListParagraph"/>
              <w:spacing w:line="276" w:lineRule="auto"/>
              <w:ind w:left="0"/>
              <w:jc w:val="center"/>
              <w:rPr>
                <w:rFonts w:ascii="Arial" w:hAnsi="Arial" w:cs="Arial"/>
                <w:color w:val="FF0000"/>
              </w:rPr>
            </w:pPr>
          </w:p>
        </w:tc>
      </w:tr>
      <w:tr w:rsidR="008D2EE8" w14:paraId="36AE8FA7" w14:textId="77777777" w:rsidTr="00EE4357">
        <w:tc>
          <w:tcPr>
            <w:tcW w:w="6930" w:type="dxa"/>
            <w:tcBorders>
              <w:top w:val="single" w:sz="4" w:space="0" w:color="auto"/>
              <w:left w:val="single" w:sz="4" w:space="0" w:color="auto"/>
              <w:bottom w:val="single" w:sz="4" w:space="0" w:color="auto"/>
              <w:right w:val="single" w:sz="4" w:space="0" w:color="auto"/>
            </w:tcBorders>
          </w:tcPr>
          <w:p w14:paraId="1E3269F9" w14:textId="77777777" w:rsidR="008D2EE8"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Production of needles / evidence of stitching</w:t>
            </w:r>
          </w:p>
          <w:p w14:paraId="0F1845A2" w14:textId="77777777" w:rsidR="008D2EE8" w:rsidRPr="006156FD" w:rsidRDefault="008D2EE8" w:rsidP="008D2EE8">
            <w:pPr>
              <w:pStyle w:val="ListParagraph"/>
              <w:numPr>
                <w:ilvl w:val="0"/>
                <w:numId w:val="31"/>
              </w:numPr>
              <w:spacing w:line="276" w:lineRule="auto"/>
              <w:rPr>
                <w:rFonts w:ascii="Arial" w:hAnsi="Arial" w:cs="Arial"/>
                <w:color w:val="FF0000"/>
              </w:rPr>
            </w:pPr>
            <w:r>
              <w:rPr>
                <w:rFonts w:ascii="Arial" w:hAnsi="Arial" w:cs="Arial"/>
                <w:color w:val="FF0000"/>
              </w:rPr>
              <w:t>Improved protection through clothing</w:t>
            </w:r>
          </w:p>
        </w:tc>
        <w:tc>
          <w:tcPr>
            <w:tcW w:w="1366" w:type="dxa"/>
            <w:tcBorders>
              <w:top w:val="single" w:sz="4" w:space="0" w:color="auto"/>
              <w:left w:val="single" w:sz="4" w:space="0" w:color="auto"/>
              <w:bottom w:val="single" w:sz="4" w:space="0" w:color="auto"/>
              <w:right w:val="single" w:sz="4" w:space="0" w:color="auto"/>
            </w:tcBorders>
          </w:tcPr>
          <w:p w14:paraId="313418F7"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22A7B2BF" w14:textId="77777777" w:rsidTr="00EE4357">
        <w:tc>
          <w:tcPr>
            <w:tcW w:w="6930" w:type="dxa"/>
            <w:tcBorders>
              <w:top w:val="single" w:sz="4" w:space="0" w:color="auto"/>
              <w:left w:val="single" w:sz="4" w:space="0" w:color="auto"/>
              <w:bottom w:val="single" w:sz="4" w:space="0" w:color="auto"/>
              <w:right w:val="single" w:sz="4" w:space="0" w:color="auto"/>
            </w:tcBorders>
          </w:tcPr>
          <w:p w14:paraId="61C9BDED" w14:textId="77777777" w:rsidR="008D2EE8" w:rsidRDefault="008D2EE8" w:rsidP="008D2EE8">
            <w:pPr>
              <w:pStyle w:val="ListParagraph"/>
              <w:numPr>
                <w:ilvl w:val="0"/>
                <w:numId w:val="32"/>
              </w:numPr>
              <w:spacing w:line="276" w:lineRule="auto"/>
              <w:rPr>
                <w:rFonts w:ascii="Arial" w:hAnsi="Arial" w:cs="Arial"/>
                <w:color w:val="FF0000"/>
              </w:rPr>
            </w:pPr>
            <w:r>
              <w:rPr>
                <w:rFonts w:ascii="Arial" w:hAnsi="Arial" w:cs="Arial"/>
                <w:color w:val="FF0000"/>
              </w:rPr>
              <w:t>Production of varied hunting tools</w:t>
            </w:r>
            <w:r w:rsidRPr="00E65410">
              <w:rPr>
                <w:rFonts w:ascii="Arial" w:hAnsi="Arial" w:cs="Arial"/>
                <w:color w:val="FF0000"/>
              </w:rPr>
              <w:t xml:space="preserve"> </w:t>
            </w:r>
          </w:p>
          <w:p w14:paraId="13881926" w14:textId="77777777" w:rsidR="008D2EE8" w:rsidRPr="00E65410" w:rsidRDefault="008D2EE8" w:rsidP="008D2EE8">
            <w:pPr>
              <w:pStyle w:val="ListParagraph"/>
              <w:numPr>
                <w:ilvl w:val="0"/>
                <w:numId w:val="32"/>
              </w:numPr>
              <w:spacing w:line="276" w:lineRule="auto"/>
              <w:rPr>
                <w:rFonts w:ascii="Arial" w:hAnsi="Arial" w:cs="Arial"/>
                <w:color w:val="FF0000"/>
              </w:rPr>
            </w:pPr>
            <w:r w:rsidRPr="00E65410">
              <w:rPr>
                <w:rFonts w:ascii="Arial" w:hAnsi="Arial" w:cs="Arial"/>
                <w:color w:val="FF0000"/>
              </w:rPr>
              <w:t>Wider diet</w:t>
            </w:r>
          </w:p>
        </w:tc>
        <w:tc>
          <w:tcPr>
            <w:tcW w:w="1366" w:type="dxa"/>
            <w:tcBorders>
              <w:top w:val="single" w:sz="4" w:space="0" w:color="auto"/>
              <w:left w:val="single" w:sz="4" w:space="0" w:color="auto"/>
              <w:bottom w:val="single" w:sz="4" w:space="0" w:color="auto"/>
              <w:right w:val="single" w:sz="4" w:space="0" w:color="auto"/>
            </w:tcBorders>
          </w:tcPr>
          <w:p w14:paraId="6739776E"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49211B4A" w14:textId="77777777" w:rsidTr="00EE4357">
        <w:tc>
          <w:tcPr>
            <w:tcW w:w="6930" w:type="dxa"/>
            <w:tcBorders>
              <w:top w:val="single" w:sz="4" w:space="0" w:color="auto"/>
              <w:left w:val="single" w:sz="4" w:space="0" w:color="auto"/>
              <w:bottom w:val="single" w:sz="4" w:space="0" w:color="auto"/>
              <w:right w:val="single" w:sz="4" w:space="0" w:color="auto"/>
            </w:tcBorders>
          </w:tcPr>
          <w:p w14:paraId="1680FF90" w14:textId="77777777" w:rsidR="008D2EE8" w:rsidRDefault="008D2EE8" w:rsidP="008D2EE8">
            <w:pPr>
              <w:pStyle w:val="ListParagraph"/>
              <w:numPr>
                <w:ilvl w:val="0"/>
                <w:numId w:val="32"/>
              </w:numPr>
              <w:spacing w:line="276" w:lineRule="auto"/>
              <w:rPr>
                <w:rFonts w:ascii="Arial" w:hAnsi="Arial" w:cs="Arial"/>
                <w:color w:val="FF0000"/>
              </w:rPr>
            </w:pPr>
            <w:r>
              <w:rPr>
                <w:rFonts w:ascii="Arial" w:hAnsi="Arial" w:cs="Arial"/>
                <w:color w:val="FF0000"/>
              </w:rPr>
              <w:t>Production of tools for fishing</w:t>
            </w:r>
          </w:p>
          <w:p w14:paraId="6DD8F74C" w14:textId="77777777" w:rsidR="008D2EE8" w:rsidRPr="00E65410" w:rsidRDefault="008D2EE8" w:rsidP="008D2EE8">
            <w:pPr>
              <w:pStyle w:val="ListParagraph"/>
              <w:numPr>
                <w:ilvl w:val="0"/>
                <w:numId w:val="32"/>
              </w:numPr>
              <w:spacing w:line="276" w:lineRule="auto"/>
              <w:rPr>
                <w:rFonts w:ascii="Arial" w:hAnsi="Arial" w:cs="Arial"/>
                <w:color w:val="FF0000"/>
              </w:rPr>
            </w:pPr>
            <w:r w:rsidRPr="00E65410">
              <w:rPr>
                <w:rFonts w:ascii="Arial" w:hAnsi="Arial" w:cs="Arial"/>
                <w:color w:val="FF0000"/>
              </w:rPr>
              <w:t>Exploitation of coastal areas</w:t>
            </w:r>
            <w:r>
              <w:rPr>
                <w:rFonts w:ascii="Arial" w:hAnsi="Arial" w:cs="Arial"/>
                <w:color w:val="FF0000"/>
              </w:rPr>
              <w:t xml:space="preserve">/waterways </w:t>
            </w:r>
          </w:p>
        </w:tc>
        <w:tc>
          <w:tcPr>
            <w:tcW w:w="1366" w:type="dxa"/>
            <w:tcBorders>
              <w:top w:val="single" w:sz="4" w:space="0" w:color="auto"/>
              <w:left w:val="single" w:sz="4" w:space="0" w:color="auto"/>
              <w:bottom w:val="single" w:sz="4" w:space="0" w:color="auto"/>
              <w:right w:val="single" w:sz="4" w:space="0" w:color="auto"/>
            </w:tcBorders>
          </w:tcPr>
          <w:p w14:paraId="37942375"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78E79F96" w14:textId="77777777" w:rsidTr="00EE4357">
        <w:trPr>
          <w:trHeight w:val="50"/>
        </w:trPr>
        <w:tc>
          <w:tcPr>
            <w:tcW w:w="6930" w:type="dxa"/>
            <w:tcBorders>
              <w:top w:val="single" w:sz="4" w:space="0" w:color="auto"/>
              <w:left w:val="single" w:sz="4" w:space="0" w:color="auto"/>
              <w:right w:val="single" w:sz="4" w:space="0" w:color="auto"/>
            </w:tcBorders>
          </w:tcPr>
          <w:p w14:paraId="1620D348"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04562C21"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68E24722" w14:textId="77777777" w:rsidR="008D2EE8" w:rsidRDefault="008D2EE8" w:rsidP="008D2EE8">
      <w:pPr>
        <w:spacing w:after="0" w:line="276" w:lineRule="auto"/>
        <w:rPr>
          <w:rFonts w:ascii="Arial" w:hAnsi="Arial" w:cs="Arial"/>
        </w:rPr>
      </w:pPr>
    </w:p>
    <w:p w14:paraId="4BCFD71E" w14:textId="77777777" w:rsidR="008D2EE8" w:rsidRDefault="008D2EE8" w:rsidP="008D2EE8">
      <w:pPr>
        <w:spacing w:after="0" w:line="276" w:lineRule="auto"/>
        <w:rPr>
          <w:rFonts w:ascii="Arial" w:hAnsi="Arial" w:cs="Arial"/>
        </w:rPr>
      </w:pPr>
    </w:p>
    <w:p w14:paraId="7F7C65B9" w14:textId="77777777" w:rsidR="008D2EE8" w:rsidRPr="00B928FC" w:rsidRDefault="008D2EE8" w:rsidP="008D2EE8">
      <w:pPr>
        <w:pStyle w:val="ListParagraph"/>
        <w:spacing w:after="0" w:line="276" w:lineRule="auto"/>
        <w:rPr>
          <w:rFonts w:ascii="Arial" w:hAnsi="Arial" w:cs="Arial"/>
        </w:rPr>
      </w:pPr>
    </w:p>
    <w:p w14:paraId="62576384" w14:textId="77777777" w:rsidR="008D2EE8" w:rsidRDefault="008D2EE8" w:rsidP="008D2EE8">
      <w:pPr>
        <w:spacing w:after="0" w:line="276" w:lineRule="auto"/>
        <w:rPr>
          <w:rFonts w:ascii="Arial" w:hAnsi="Arial" w:cs="Arial"/>
        </w:rPr>
      </w:pPr>
    </w:p>
    <w:p w14:paraId="4D919BCA" w14:textId="77777777" w:rsidR="008D2EE8" w:rsidRPr="00781A9E" w:rsidRDefault="008D2EE8" w:rsidP="008D2EE8">
      <w:pPr>
        <w:spacing w:after="0" w:line="276" w:lineRule="auto"/>
        <w:rPr>
          <w:rFonts w:ascii="Arial" w:hAnsi="Arial" w:cs="Arial"/>
          <w:b/>
        </w:rPr>
      </w:pPr>
      <w:r w:rsidRPr="00781A9E">
        <w:rPr>
          <w:rFonts w:ascii="Arial" w:hAnsi="Arial" w:cs="Arial"/>
          <w:b/>
        </w:rPr>
        <w:t>Question 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(18 marks)</w:t>
      </w:r>
    </w:p>
    <w:p w14:paraId="6612703E" w14:textId="77777777" w:rsidR="008D2EE8" w:rsidRDefault="008D2EE8" w:rsidP="008D2EE8">
      <w:pPr>
        <w:spacing w:after="0" w:line="276" w:lineRule="auto"/>
        <w:rPr>
          <w:rFonts w:ascii="Arial" w:hAnsi="Arial" w:cs="Arial"/>
        </w:rPr>
      </w:pPr>
    </w:p>
    <w:p w14:paraId="6C68EEE2" w14:textId="77777777" w:rsidR="008D2EE8" w:rsidRDefault="008D2EE8" w:rsidP="008D2EE8">
      <w:pPr>
        <w:spacing w:after="0" w:line="276" w:lineRule="auto"/>
        <w:rPr>
          <w:rFonts w:ascii="Arial" w:hAnsi="Arial" w:cs="Arial"/>
        </w:rPr>
      </w:pPr>
      <w:r>
        <w:rPr>
          <w:rFonts w:ascii="Arial" w:hAnsi="Arial" w:cs="Arial"/>
        </w:rPr>
        <w:t>Respiratory infections are a leading cause of seeking medical care in returning travellers. Due to enclosed spaces on aeroplanes, close proximity to contagious people is common.</w:t>
      </w:r>
    </w:p>
    <w:p w14:paraId="10A157AE" w14:textId="77777777" w:rsidR="008D2EE8" w:rsidRDefault="008D2EE8" w:rsidP="008D2EE8">
      <w:pPr>
        <w:spacing w:after="0" w:line="276" w:lineRule="auto"/>
        <w:rPr>
          <w:rFonts w:ascii="Arial" w:hAnsi="Arial" w:cs="Arial"/>
        </w:rPr>
      </w:pPr>
    </w:p>
    <w:p w14:paraId="18AD6031" w14:textId="77777777" w:rsidR="008D2EE8" w:rsidRPr="005A55F9" w:rsidRDefault="008D2EE8" w:rsidP="008D2EE8">
      <w:pPr>
        <w:pStyle w:val="ListParagraph"/>
        <w:numPr>
          <w:ilvl w:val="0"/>
          <w:numId w:val="11"/>
        </w:numPr>
        <w:spacing w:after="0" w:line="276" w:lineRule="auto"/>
        <w:rPr>
          <w:rFonts w:ascii="Arial" w:hAnsi="Arial" w:cs="Arial"/>
        </w:rPr>
      </w:pPr>
      <w:r>
        <w:rPr>
          <w:rFonts w:ascii="Arial" w:hAnsi="Arial" w:cs="Arial"/>
        </w:rPr>
        <w:t>Explain how droplets can spread respiratory infections.</w:t>
      </w:r>
      <w:r>
        <w:rPr>
          <w:rFonts w:ascii="Arial" w:hAnsi="Arial" w:cs="Arial"/>
        </w:rPr>
        <w:tab/>
      </w:r>
      <w:r>
        <w:rPr>
          <w:rFonts w:ascii="Arial" w:hAnsi="Arial" w:cs="Arial"/>
        </w:rPr>
        <w:tab/>
      </w:r>
      <w:r>
        <w:rPr>
          <w:rFonts w:ascii="Arial" w:hAnsi="Arial" w:cs="Arial"/>
        </w:rPr>
        <w:tab/>
      </w:r>
      <w:r w:rsidRPr="005A55F9">
        <w:rPr>
          <w:rFonts w:ascii="Arial" w:hAnsi="Arial" w:cs="Arial"/>
        </w:rPr>
        <w:t>(</w:t>
      </w:r>
      <w:r>
        <w:rPr>
          <w:rFonts w:ascii="Arial" w:hAnsi="Arial" w:cs="Arial"/>
        </w:rPr>
        <w:t>3</w:t>
      </w:r>
      <w:r w:rsidRPr="005A55F9">
        <w:rPr>
          <w:rFonts w:ascii="Arial" w:hAnsi="Arial" w:cs="Arial"/>
        </w:rPr>
        <w:t xml:space="preserve"> marks)</w:t>
      </w:r>
    </w:p>
    <w:p w14:paraId="4E4FF132" w14:textId="77777777" w:rsidR="008D2EE8" w:rsidRDefault="008D2EE8" w:rsidP="008D2EE8">
      <w:pPr>
        <w:spacing w:after="0" w:line="276" w:lineRule="auto"/>
      </w:pPr>
      <w:r>
        <w:rPr>
          <w:rFonts w:ascii="Arial" w:hAnsi="Arial" w:cs="Arial"/>
        </w:rPr>
        <w:tab/>
      </w:r>
    </w:p>
    <w:tbl>
      <w:tblPr>
        <w:tblStyle w:val="TableGrid"/>
        <w:tblW w:w="0" w:type="auto"/>
        <w:tblInd w:w="720" w:type="dxa"/>
        <w:tblLook w:val="04A0" w:firstRow="1" w:lastRow="0" w:firstColumn="1" w:lastColumn="0" w:noHBand="0" w:noVBand="1"/>
      </w:tblPr>
      <w:tblGrid>
        <w:gridCol w:w="6930"/>
        <w:gridCol w:w="1366"/>
      </w:tblGrid>
      <w:tr w:rsidR="008D2EE8" w14:paraId="119E0C02"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6BE4EA3F"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7FB5FFB"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0C14FE76" w14:textId="77777777" w:rsidTr="00EE4357">
        <w:tc>
          <w:tcPr>
            <w:tcW w:w="6930" w:type="dxa"/>
            <w:tcBorders>
              <w:top w:val="single" w:sz="4" w:space="0" w:color="auto"/>
              <w:left w:val="single" w:sz="4" w:space="0" w:color="auto"/>
              <w:bottom w:val="single" w:sz="4" w:space="0" w:color="auto"/>
              <w:right w:val="single" w:sz="4" w:space="0" w:color="auto"/>
            </w:tcBorders>
          </w:tcPr>
          <w:p w14:paraId="773F6ACF" w14:textId="77777777" w:rsidR="008D2EE8" w:rsidRDefault="008D2EE8" w:rsidP="00EE4357">
            <w:pPr>
              <w:spacing w:line="276" w:lineRule="auto"/>
              <w:rPr>
                <w:rFonts w:ascii="Arial" w:hAnsi="Arial" w:cs="Arial"/>
                <w:color w:val="FF0000"/>
              </w:rPr>
            </w:pPr>
            <w:r>
              <w:rPr>
                <w:rFonts w:ascii="Arial" w:hAnsi="Arial" w:cs="Arial"/>
                <w:color w:val="FF0000"/>
              </w:rPr>
              <w:t>Pathogen is housed within droplet</w:t>
            </w:r>
          </w:p>
        </w:tc>
        <w:tc>
          <w:tcPr>
            <w:tcW w:w="1366" w:type="dxa"/>
            <w:tcBorders>
              <w:top w:val="single" w:sz="4" w:space="0" w:color="auto"/>
              <w:left w:val="single" w:sz="4" w:space="0" w:color="auto"/>
              <w:bottom w:val="single" w:sz="4" w:space="0" w:color="auto"/>
              <w:right w:val="single" w:sz="4" w:space="0" w:color="auto"/>
            </w:tcBorders>
          </w:tcPr>
          <w:p w14:paraId="56F18F58"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5343C81A" w14:textId="77777777" w:rsidTr="00EE4357">
        <w:tc>
          <w:tcPr>
            <w:tcW w:w="6930" w:type="dxa"/>
            <w:tcBorders>
              <w:top w:val="single" w:sz="4" w:space="0" w:color="auto"/>
              <w:left w:val="single" w:sz="4" w:space="0" w:color="auto"/>
              <w:bottom w:val="single" w:sz="4" w:space="0" w:color="auto"/>
              <w:right w:val="single" w:sz="4" w:space="0" w:color="auto"/>
            </w:tcBorders>
          </w:tcPr>
          <w:p w14:paraId="1C72A007" w14:textId="77777777" w:rsidR="008D2EE8" w:rsidRDefault="008D2EE8" w:rsidP="00EE4357">
            <w:pPr>
              <w:spacing w:line="276" w:lineRule="auto"/>
              <w:rPr>
                <w:rFonts w:ascii="Arial" w:hAnsi="Arial" w:cs="Arial"/>
                <w:color w:val="FF0000"/>
              </w:rPr>
            </w:pPr>
            <w:r>
              <w:rPr>
                <w:rFonts w:ascii="Arial" w:hAnsi="Arial" w:cs="Arial"/>
                <w:color w:val="FF0000"/>
              </w:rPr>
              <w:t>Droplets are emitted when breathing/talking/sneezing/coughing</w:t>
            </w:r>
          </w:p>
        </w:tc>
        <w:tc>
          <w:tcPr>
            <w:tcW w:w="1366" w:type="dxa"/>
            <w:tcBorders>
              <w:top w:val="single" w:sz="4" w:space="0" w:color="auto"/>
              <w:left w:val="single" w:sz="4" w:space="0" w:color="auto"/>
              <w:bottom w:val="single" w:sz="4" w:space="0" w:color="auto"/>
              <w:right w:val="single" w:sz="4" w:space="0" w:color="auto"/>
            </w:tcBorders>
          </w:tcPr>
          <w:p w14:paraId="7471F7FE"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23283FA4" w14:textId="77777777" w:rsidTr="00EE4357">
        <w:tc>
          <w:tcPr>
            <w:tcW w:w="6930" w:type="dxa"/>
            <w:tcBorders>
              <w:top w:val="single" w:sz="4" w:space="0" w:color="auto"/>
              <w:left w:val="single" w:sz="4" w:space="0" w:color="auto"/>
              <w:bottom w:val="single" w:sz="4" w:space="0" w:color="auto"/>
              <w:right w:val="single" w:sz="4" w:space="0" w:color="auto"/>
            </w:tcBorders>
          </w:tcPr>
          <w:p w14:paraId="6A607EF6" w14:textId="77777777" w:rsidR="008D2EE8" w:rsidRDefault="008D2EE8" w:rsidP="00EE4357">
            <w:pPr>
              <w:spacing w:line="276" w:lineRule="auto"/>
              <w:rPr>
                <w:rFonts w:ascii="Arial" w:hAnsi="Arial" w:cs="Arial"/>
                <w:color w:val="FF0000"/>
              </w:rPr>
            </w:pPr>
            <w:r>
              <w:rPr>
                <w:rFonts w:ascii="Arial" w:hAnsi="Arial" w:cs="Arial"/>
                <w:color w:val="FF0000"/>
              </w:rPr>
              <w:t>Droplet comes is breathed in/droplet is ingested</w:t>
            </w:r>
          </w:p>
        </w:tc>
        <w:tc>
          <w:tcPr>
            <w:tcW w:w="1366" w:type="dxa"/>
            <w:tcBorders>
              <w:top w:val="single" w:sz="4" w:space="0" w:color="auto"/>
              <w:left w:val="single" w:sz="4" w:space="0" w:color="auto"/>
              <w:bottom w:val="single" w:sz="4" w:space="0" w:color="auto"/>
              <w:right w:val="single" w:sz="4" w:space="0" w:color="auto"/>
            </w:tcBorders>
          </w:tcPr>
          <w:p w14:paraId="12F38454"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3F4DC606" w14:textId="77777777" w:rsidTr="00EE4357">
        <w:trPr>
          <w:trHeight w:val="50"/>
        </w:trPr>
        <w:tc>
          <w:tcPr>
            <w:tcW w:w="6930" w:type="dxa"/>
            <w:tcBorders>
              <w:top w:val="single" w:sz="4" w:space="0" w:color="auto"/>
              <w:left w:val="single" w:sz="4" w:space="0" w:color="auto"/>
              <w:right w:val="single" w:sz="4" w:space="0" w:color="auto"/>
            </w:tcBorders>
          </w:tcPr>
          <w:p w14:paraId="5A1E4819"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56C0D8E6"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25B29F2F" w14:textId="77777777" w:rsidR="008D2EE8" w:rsidRPr="005A55F9" w:rsidRDefault="008D2EE8" w:rsidP="008D2EE8">
      <w:pPr>
        <w:spacing w:after="0" w:line="276" w:lineRule="auto"/>
        <w:rPr>
          <w:rFonts w:ascii="Arial" w:hAnsi="Arial" w:cs="Arial"/>
        </w:rPr>
      </w:pPr>
    </w:p>
    <w:p w14:paraId="5091A118" w14:textId="77777777" w:rsidR="008D2EE8" w:rsidRDefault="008D2EE8" w:rsidP="008D2EE8">
      <w:pPr>
        <w:pStyle w:val="ListParagraph"/>
        <w:spacing w:after="0" w:line="276" w:lineRule="auto"/>
        <w:rPr>
          <w:rFonts w:ascii="Arial" w:hAnsi="Arial" w:cs="Arial"/>
        </w:rPr>
      </w:pPr>
    </w:p>
    <w:p w14:paraId="7DDDF972" w14:textId="77777777" w:rsidR="008D2EE8" w:rsidRDefault="008D2EE8" w:rsidP="008D2EE8">
      <w:pPr>
        <w:pStyle w:val="ListParagraph"/>
        <w:numPr>
          <w:ilvl w:val="0"/>
          <w:numId w:val="11"/>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t>(4 marks)</w:t>
      </w:r>
    </w:p>
    <w:p w14:paraId="47B7818D" w14:textId="77777777" w:rsidR="008D2EE8" w:rsidRDefault="008D2EE8" w:rsidP="008D2EE8">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D2EE8" w14:paraId="16C34BEF"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65F1D0DE"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8E6BBE7"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1D73A4CD" w14:textId="77777777" w:rsidTr="00EE4357">
        <w:tc>
          <w:tcPr>
            <w:tcW w:w="6930" w:type="dxa"/>
            <w:tcBorders>
              <w:top w:val="single" w:sz="4" w:space="0" w:color="auto"/>
              <w:left w:val="single" w:sz="4" w:space="0" w:color="auto"/>
              <w:bottom w:val="single" w:sz="4" w:space="0" w:color="auto"/>
              <w:right w:val="single" w:sz="4" w:space="0" w:color="auto"/>
            </w:tcBorders>
          </w:tcPr>
          <w:p w14:paraId="5D44E072" w14:textId="77777777" w:rsidR="008D2EE8" w:rsidRDefault="008D2EE8" w:rsidP="00EE4357">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36636056" w14:textId="77777777" w:rsidR="008D2EE8" w:rsidRDefault="008D2EE8" w:rsidP="00EE4357">
            <w:pPr>
              <w:pStyle w:val="ListParagraph"/>
              <w:spacing w:line="276" w:lineRule="auto"/>
              <w:ind w:left="0"/>
              <w:jc w:val="center"/>
              <w:rPr>
                <w:rFonts w:ascii="Arial" w:hAnsi="Arial" w:cs="Arial"/>
                <w:color w:val="FF0000"/>
              </w:rPr>
            </w:pPr>
          </w:p>
        </w:tc>
      </w:tr>
      <w:tr w:rsidR="008D2EE8" w14:paraId="7FC1A6D8" w14:textId="77777777" w:rsidTr="00EE4357">
        <w:tc>
          <w:tcPr>
            <w:tcW w:w="6930" w:type="dxa"/>
            <w:tcBorders>
              <w:top w:val="single" w:sz="4" w:space="0" w:color="auto"/>
              <w:left w:val="single" w:sz="4" w:space="0" w:color="auto"/>
              <w:bottom w:val="single" w:sz="4" w:space="0" w:color="auto"/>
              <w:right w:val="single" w:sz="4" w:space="0" w:color="auto"/>
            </w:tcBorders>
          </w:tcPr>
          <w:p w14:paraId="788612FA" w14:textId="77777777" w:rsidR="008D2EE8" w:rsidRDefault="008D2EE8" w:rsidP="008D2EE8">
            <w:pPr>
              <w:pStyle w:val="ListParagraph"/>
              <w:numPr>
                <w:ilvl w:val="0"/>
                <w:numId w:val="36"/>
              </w:numPr>
              <w:spacing w:line="276" w:lineRule="auto"/>
              <w:rPr>
                <w:rFonts w:ascii="Arial" w:hAnsi="Arial" w:cs="Arial"/>
                <w:color w:val="FF0000"/>
              </w:rPr>
            </w:pPr>
            <w:r>
              <w:rPr>
                <w:rFonts w:ascii="Arial" w:hAnsi="Arial" w:cs="Arial"/>
                <w:color w:val="FF0000"/>
              </w:rPr>
              <w:t>Hairs within the nose cavity</w:t>
            </w:r>
          </w:p>
          <w:p w14:paraId="4A92FE1A" w14:textId="77777777" w:rsidR="008D2EE8" w:rsidRPr="00117A13" w:rsidRDefault="008D2EE8" w:rsidP="008D2EE8">
            <w:pPr>
              <w:pStyle w:val="ListParagraph"/>
              <w:numPr>
                <w:ilvl w:val="0"/>
                <w:numId w:val="36"/>
              </w:numPr>
              <w:spacing w:line="276" w:lineRule="auto"/>
              <w:rPr>
                <w:rFonts w:ascii="Arial" w:hAnsi="Arial" w:cs="Arial"/>
                <w:color w:val="FF0000"/>
              </w:rPr>
            </w:pPr>
            <w:r>
              <w:rPr>
                <w:rFonts w:ascii="Arial" w:hAnsi="Arial" w:cs="Arial"/>
                <w:color w:val="FF0000"/>
              </w:rPr>
              <w:t xml:space="preserve">Trap pathogens </w:t>
            </w:r>
          </w:p>
        </w:tc>
        <w:tc>
          <w:tcPr>
            <w:tcW w:w="1366" w:type="dxa"/>
            <w:tcBorders>
              <w:top w:val="single" w:sz="4" w:space="0" w:color="auto"/>
              <w:left w:val="single" w:sz="4" w:space="0" w:color="auto"/>
              <w:bottom w:val="single" w:sz="4" w:space="0" w:color="auto"/>
              <w:right w:val="single" w:sz="4" w:space="0" w:color="auto"/>
            </w:tcBorders>
          </w:tcPr>
          <w:p w14:paraId="042AF9E6"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633E25B2" w14:textId="77777777" w:rsidTr="00EE4357">
        <w:tc>
          <w:tcPr>
            <w:tcW w:w="6930" w:type="dxa"/>
            <w:tcBorders>
              <w:top w:val="single" w:sz="4" w:space="0" w:color="auto"/>
              <w:left w:val="single" w:sz="4" w:space="0" w:color="auto"/>
              <w:bottom w:val="single" w:sz="4" w:space="0" w:color="auto"/>
              <w:right w:val="single" w:sz="4" w:space="0" w:color="auto"/>
            </w:tcBorders>
          </w:tcPr>
          <w:p w14:paraId="432AB8CF" w14:textId="77777777" w:rsidR="008D2EE8" w:rsidRDefault="008D2EE8" w:rsidP="008D2EE8">
            <w:pPr>
              <w:pStyle w:val="ListParagraph"/>
              <w:numPr>
                <w:ilvl w:val="0"/>
                <w:numId w:val="37"/>
              </w:numPr>
              <w:spacing w:line="276" w:lineRule="auto"/>
              <w:rPr>
                <w:rFonts w:ascii="Arial" w:hAnsi="Arial" w:cs="Arial"/>
                <w:color w:val="FF0000"/>
              </w:rPr>
            </w:pPr>
            <w:r>
              <w:rPr>
                <w:rFonts w:ascii="Arial" w:hAnsi="Arial" w:cs="Arial"/>
                <w:color w:val="FF0000"/>
              </w:rPr>
              <w:t>Cilia/tiny hair-like projections from cells line airways</w:t>
            </w:r>
          </w:p>
          <w:p w14:paraId="5900BF47" w14:textId="77777777" w:rsidR="008D2EE8" w:rsidRPr="00117A13" w:rsidRDefault="008D2EE8" w:rsidP="008D2EE8">
            <w:pPr>
              <w:pStyle w:val="ListParagraph"/>
              <w:numPr>
                <w:ilvl w:val="0"/>
                <w:numId w:val="37"/>
              </w:numPr>
              <w:spacing w:line="276" w:lineRule="auto"/>
              <w:rPr>
                <w:rFonts w:ascii="Arial" w:hAnsi="Arial" w:cs="Arial"/>
                <w:color w:val="FF0000"/>
              </w:rPr>
            </w:pPr>
            <w:r>
              <w:rPr>
                <w:rFonts w:ascii="Arial" w:hAnsi="Arial" w:cs="Arial"/>
                <w:color w:val="FF0000"/>
              </w:rPr>
              <w:t>Movement of cilia moves pathogens towards throat</w:t>
            </w:r>
          </w:p>
        </w:tc>
        <w:tc>
          <w:tcPr>
            <w:tcW w:w="1366" w:type="dxa"/>
            <w:tcBorders>
              <w:top w:val="single" w:sz="4" w:space="0" w:color="auto"/>
              <w:left w:val="single" w:sz="4" w:space="0" w:color="auto"/>
              <w:bottom w:val="single" w:sz="4" w:space="0" w:color="auto"/>
              <w:right w:val="single" w:sz="4" w:space="0" w:color="auto"/>
            </w:tcBorders>
          </w:tcPr>
          <w:p w14:paraId="0CB6FE15"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64B99936" w14:textId="77777777" w:rsidTr="00EE4357">
        <w:tc>
          <w:tcPr>
            <w:tcW w:w="6930" w:type="dxa"/>
            <w:tcBorders>
              <w:top w:val="single" w:sz="4" w:space="0" w:color="auto"/>
              <w:left w:val="single" w:sz="4" w:space="0" w:color="auto"/>
              <w:bottom w:val="single" w:sz="4" w:space="0" w:color="auto"/>
              <w:right w:val="single" w:sz="4" w:space="0" w:color="auto"/>
            </w:tcBorders>
          </w:tcPr>
          <w:p w14:paraId="62391519" w14:textId="77777777" w:rsidR="008D2EE8" w:rsidRDefault="008D2EE8" w:rsidP="008D2EE8">
            <w:pPr>
              <w:pStyle w:val="ListParagraph"/>
              <w:numPr>
                <w:ilvl w:val="0"/>
                <w:numId w:val="37"/>
              </w:numPr>
              <w:spacing w:line="276" w:lineRule="auto"/>
              <w:rPr>
                <w:rFonts w:ascii="Arial" w:hAnsi="Arial" w:cs="Arial"/>
                <w:color w:val="FF0000"/>
              </w:rPr>
            </w:pPr>
            <w:r>
              <w:rPr>
                <w:rFonts w:ascii="Arial" w:hAnsi="Arial" w:cs="Arial"/>
                <w:color w:val="FF0000"/>
              </w:rPr>
              <w:t>Lysozyme found in nose secretions</w:t>
            </w:r>
          </w:p>
          <w:p w14:paraId="42EB4E74" w14:textId="77777777" w:rsidR="008D2EE8" w:rsidRDefault="008D2EE8" w:rsidP="008D2EE8">
            <w:pPr>
              <w:pStyle w:val="ListParagraph"/>
              <w:numPr>
                <w:ilvl w:val="0"/>
                <w:numId w:val="37"/>
              </w:numPr>
              <w:spacing w:line="276" w:lineRule="auto"/>
              <w:rPr>
                <w:rFonts w:ascii="Arial" w:hAnsi="Arial" w:cs="Arial"/>
                <w:color w:val="FF0000"/>
              </w:rPr>
            </w:pPr>
            <w:r>
              <w:rPr>
                <w:rFonts w:ascii="Arial" w:hAnsi="Arial" w:cs="Arial"/>
                <w:color w:val="FF0000"/>
              </w:rPr>
              <w:t>Kill bacteria</w:t>
            </w:r>
          </w:p>
        </w:tc>
        <w:tc>
          <w:tcPr>
            <w:tcW w:w="1366" w:type="dxa"/>
            <w:tcBorders>
              <w:top w:val="single" w:sz="4" w:space="0" w:color="auto"/>
              <w:left w:val="single" w:sz="4" w:space="0" w:color="auto"/>
              <w:bottom w:val="single" w:sz="4" w:space="0" w:color="auto"/>
              <w:right w:val="single" w:sz="4" w:space="0" w:color="auto"/>
            </w:tcBorders>
          </w:tcPr>
          <w:p w14:paraId="582D80F8"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37AD1A9D" w14:textId="77777777" w:rsidTr="00EE4357">
        <w:tc>
          <w:tcPr>
            <w:tcW w:w="6930" w:type="dxa"/>
            <w:tcBorders>
              <w:top w:val="single" w:sz="4" w:space="0" w:color="auto"/>
              <w:left w:val="single" w:sz="4" w:space="0" w:color="auto"/>
              <w:bottom w:val="single" w:sz="4" w:space="0" w:color="auto"/>
              <w:right w:val="single" w:sz="4" w:space="0" w:color="auto"/>
            </w:tcBorders>
          </w:tcPr>
          <w:p w14:paraId="3F3794C5" w14:textId="77777777" w:rsidR="008D2EE8" w:rsidRDefault="008D2EE8" w:rsidP="008D2EE8">
            <w:pPr>
              <w:pStyle w:val="ListParagraph"/>
              <w:numPr>
                <w:ilvl w:val="0"/>
                <w:numId w:val="37"/>
              </w:numPr>
              <w:spacing w:line="276" w:lineRule="auto"/>
              <w:rPr>
                <w:rFonts w:ascii="Arial" w:hAnsi="Arial" w:cs="Arial"/>
                <w:color w:val="FF0000"/>
              </w:rPr>
            </w:pPr>
            <w:r>
              <w:rPr>
                <w:rFonts w:ascii="Arial" w:hAnsi="Arial" w:cs="Arial"/>
                <w:color w:val="FF0000"/>
              </w:rPr>
              <w:t>Mucous membranes</w:t>
            </w:r>
          </w:p>
          <w:p w14:paraId="52530F79" w14:textId="77777777" w:rsidR="008D2EE8" w:rsidRDefault="008D2EE8" w:rsidP="008D2EE8">
            <w:pPr>
              <w:pStyle w:val="ListParagraph"/>
              <w:numPr>
                <w:ilvl w:val="0"/>
                <w:numId w:val="37"/>
              </w:numPr>
              <w:spacing w:line="276" w:lineRule="auto"/>
              <w:rPr>
                <w:rFonts w:ascii="Arial" w:hAnsi="Arial" w:cs="Arial"/>
                <w:color w:val="FF0000"/>
              </w:rPr>
            </w:pPr>
            <w:r>
              <w:rPr>
                <w:rFonts w:ascii="Arial" w:hAnsi="Arial" w:cs="Arial"/>
                <w:color w:val="FF0000"/>
              </w:rPr>
              <w:t>Secrete mucus that traps pathogens</w:t>
            </w:r>
          </w:p>
        </w:tc>
        <w:tc>
          <w:tcPr>
            <w:tcW w:w="1366" w:type="dxa"/>
            <w:tcBorders>
              <w:top w:val="single" w:sz="4" w:space="0" w:color="auto"/>
              <w:left w:val="single" w:sz="4" w:space="0" w:color="auto"/>
              <w:bottom w:val="single" w:sz="4" w:space="0" w:color="auto"/>
              <w:right w:val="single" w:sz="4" w:space="0" w:color="auto"/>
            </w:tcBorders>
          </w:tcPr>
          <w:p w14:paraId="578580D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60C2972C" w14:textId="77777777" w:rsidTr="00EE4357">
        <w:trPr>
          <w:trHeight w:val="50"/>
        </w:trPr>
        <w:tc>
          <w:tcPr>
            <w:tcW w:w="6930" w:type="dxa"/>
            <w:tcBorders>
              <w:top w:val="single" w:sz="4" w:space="0" w:color="auto"/>
              <w:left w:val="single" w:sz="4" w:space="0" w:color="auto"/>
              <w:right w:val="single" w:sz="4" w:space="0" w:color="auto"/>
            </w:tcBorders>
          </w:tcPr>
          <w:p w14:paraId="06E2D6B3"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47534673"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242E5451" w14:textId="77777777" w:rsidR="008D2EE8" w:rsidRDefault="008D2EE8" w:rsidP="008D2EE8">
      <w:pPr>
        <w:pStyle w:val="ListParagraph"/>
        <w:spacing w:after="0" w:line="276" w:lineRule="auto"/>
        <w:rPr>
          <w:rFonts w:ascii="Arial" w:hAnsi="Arial" w:cs="Arial"/>
        </w:rPr>
      </w:pPr>
    </w:p>
    <w:p w14:paraId="20657F65" w14:textId="77777777" w:rsidR="008D2EE8" w:rsidRDefault="008D2EE8" w:rsidP="008D2EE8">
      <w:pPr>
        <w:pStyle w:val="ListParagraph"/>
        <w:spacing w:after="0" w:line="276" w:lineRule="auto"/>
        <w:rPr>
          <w:noProof/>
          <w:lang w:eastAsia="en-AU"/>
        </w:rPr>
      </w:pPr>
    </w:p>
    <w:p w14:paraId="70D5029B" w14:textId="77777777" w:rsidR="008D2EE8" w:rsidRDefault="008D2EE8" w:rsidP="008D2EE8">
      <w:pPr>
        <w:pStyle w:val="ListParagraph"/>
        <w:spacing w:after="0" w:line="276" w:lineRule="auto"/>
        <w:rPr>
          <w:noProof/>
          <w:lang w:eastAsia="en-AU"/>
        </w:rPr>
      </w:pPr>
    </w:p>
    <w:p w14:paraId="36D1E800" w14:textId="77777777" w:rsidR="008D2EE8" w:rsidRDefault="008D2EE8" w:rsidP="008D2EE8">
      <w:pPr>
        <w:pStyle w:val="ListParagraph"/>
        <w:spacing w:after="0" w:line="276" w:lineRule="auto"/>
        <w:rPr>
          <w:noProof/>
          <w:lang w:eastAsia="en-AU"/>
        </w:rPr>
      </w:pPr>
    </w:p>
    <w:p w14:paraId="2DBE0CDC" w14:textId="77777777" w:rsidR="008D2EE8" w:rsidRDefault="008D2EE8" w:rsidP="008D2EE8">
      <w:pPr>
        <w:pStyle w:val="ListParagraph"/>
        <w:spacing w:after="0" w:line="276" w:lineRule="auto"/>
        <w:rPr>
          <w:noProof/>
          <w:lang w:eastAsia="en-AU"/>
        </w:rPr>
      </w:pPr>
    </w:p>
    <w:p w14:paraId="6F002AFC" w14:textId="77777777" w:rsidR="008D2EE8" w:rsidRDefault="008D2EE8" w:rsidP="008D2EE8">
      <w:pPr>
        <w:pStyle w:val="ListParagraph"/>
        <w:spacing w:after="0" w:line="276" w:lineRule="auto"/>
        <w:rPr>
          <w:noProof/>
          <w:lang w:eastAsia="en-AU"/>
        </w:rPr>
      </w:pPr>
    </w:p>
    <w:p w14:paraId="747E084B" w14:textId="77777777" w:rsidR="008D2EE8" w:rsidRDefault="008D2EE8" w:rsidP="008D2EE8">
      <w:pPr>
        <w:pStyle w:val="ListParagraph"/>
        <w:spacing w:after="0" w:line="276" w:lineRule="auto"/>
        <w:rPr>
          <w:noProof/>
          <w:lang w:eastAsia="en-AU"/>
        </w:rPr>
      </w:pPr>
    </w:p>
    <w:p w14:paraId="2211241A" w14:textId="77777777" w:rsidR="008D2EE8" w:rsidRDefault="008D2EE8" w:rsidP="008D2EE8">
      <w:pPr>
        <w:pStyle w:val="ListParagraph"/>
        <w:spacing w:after="0" w:line="276" w:lineRule="auto"/>
        <w:rPr>
          <w:noProof/>
          <w:lang w:eastAsia="en-AU"/>
        </w:rPr>
      </w:pPr>
    </w:p>
    <w:p w14:paraId="06A2C0DB" w14:textId="77777777" w:rsidR="008D2EE8" w:rsidRDefault="008D2EE8" w:rsidP="008D2EE8">
      <w:pPr>
        <w:pStyle w:val="ListParagraph"/>
        <w:spacing w:after="0" w:line="276" w:lineRule="auto"/>
        <w:rPr>
          <w:noProof/>
          <w:lang w:eastAsia="en-AU"/>
        </w:rPr>
      </w:pPr>
    </w:p>
    <w:p w14:paraId="2CCD4902" w14:textId="77777777" w:rsidR="008D2EE8" w:rsidRDefault="008D2EE8" w:rsidP="008D2EE8">
      <w:pPr>
        <w:pStyle w:val="ListParagraph"/>
        <w:spacing w:after="0" w:line="276" w:lineRule="auto"/>
        <w:rPr>
          <w:noProof/>
          <w:lang w:eastAsia="en-AU"/>
        </w:rPr>
      </w:pPr>
    </w:p>
    <w:p w14:paraId="5A769516" w14:textId="77777777" w:rsidR="008D2EE8" w:rsidRDefault="008D2EE8" w:rsidP="008D2EE8">
      <w:pPr>
        <w:pStyle w:val="ListParagraph"/>
        <w:spacing w:after="0" w:line="276" w:lineRule="auto"/>
        <w:rPr>
          <w:noProof/>
          <w:lang w:eastAsia="en-AU"/>
        </w:rPr>
      </w:pPr>
    </w:p>
    <w:p w14:paraId="12425226" w14:textId="77777777" w:rsidR="008D2EE8" w:rsidRDefault="008D2EE8" w:rsidP="008D2EE8">
      <w:pPr>
        <w:pStyle w:val="ListParagraph"/>
        <w:spacing w:after="0" w:line="276" w:lineRule="auto"/>
        <w:rPr>
          <w:noProof/>
          <w:lang w:eastAsia="en-AU"/>
        </w:rPr>
      </w:pPr>
    </w:p>
    <w:p w14:paraId="15563787" w14:textId="77777777" w:rsidR="008D2EE8" w:rsidRDefault="008D2EE8" w:rsidP="008D2EE8">
      <w:pPr>
        <w:pStyle w:val="ListParagraph"/>
        <w:spacing w:after="0" w:line="276" w:lineRule="auto"/>
        <w:rPr>
          <w:noProof/>
          <w:lang w:eastAsia="en-AU"/>
        </w:rPr>
      </w:pPr>
    </w:p>
    <w:p w14:paraId="279CE09B" w14:textId="77777777" w:rsidR="008D2EE8" w:rsidRDefault="008D2EE8" w:rsidP="008D2EE8">
      <w:pPr>
        <w:pStyle w:val="ListParagraph"/>
        <w:spacing w:after="0" w:line="276" w:lineRule="auto"/>
        <w:rPr>
          <w:noProof/>
          <w:lang w:eastAsia="en-AU"/>
        </w:rPr>
      </w:pPr>
    </w:p>
    <w:p w14:paraId="48615461" w14:textId="77777777" w:rsidR="008D2EE8" w:rsidRDefault="008D2EE8" w:rsidP="008D2EE8">
      <w:pPr>
        <w:pStyle w:val="ListParagraph"/>
        <w:spacing w:after="0" w:line="276" w:lineRule="auto"/>
        <w:rPr>
          <w:noProof/>
          <w:lang w:eastAsia="en-AU"/>
        </w:rPr>
      </w:pPr>
    </w:p>
    <w:p w14:paraId="58EEDE4F" w14:textId="77777777" w:rsidR="008D2EE8" w:rsidRDefault="008D2EE8" w:rsidP="008D2EE8">
      <w:pPr>
        <w:pStyle w:val="ListParagraph"/>
        <w:spacing w:after="0" w:line="276" w:lineRule="auto"/>
        <w:rPr>
          <w:noProof/>
          <w:lang w:eastAsia="en-AU"/>
        </w:rPr>
      </w:pPr>
    </w:p>
    <w:p w14:paraId="5ED36B11" w14:textId="77777777" w:rsidR="008D2EE8" w:rsidRDefault="008D2EE8" w:rsidP="008D2EE8">
      <w:pPr>
        <w:pStyle w:val="ListParagraph"/>
        <w:spacing w:after="0" w:line="276" w:lineRule="auto"/>
        <w:rPr>
          <w:rFonts w:ascii="Arial" w:hAnsi="Arial" w:cs="Arial"/>
        </w:rPr>
      </w:pPr>
    </w:p>
    <w:p w14:paraId="6FBF5A5E" w14:textId="77777777" w:rsidR="008D2EE8" w:rsidRDefault="008D2EE8" w:rsidP="008D2EE8">
      <w:pPr>
        <w:pStyle w:val="ListParagraph"/>
        <w:spacing w:after="0" w:line="276" w:lineRule="auto"/>
        <w:rPr>
          <w:rFonts w:ascii="Arial" w:hAnsi="Arial" w:cs="Arial"/>
        </w:rPr>
      </w:pPr>
    </w:p>
    <w:p w14:paraId="1AFAB745" w14:textId="77777777" w:rsidR="008D2EE8" w:rsidRPr="007518B5" w:rsidRDefault="008D2EE8" w:rsidP="008D2EE8">
      <w:pPr>
        <w:spacing w:after="0" w:line="276" w:lineRule="auto"/>
        <w:rPr>
          <w:rFonts w:ascii="Arial" w:hAnsi="Arial" w:cs="Arial"/>
        </w:rPr>
      </w:pPr>
      <w:r w:rsidRPr="007518B5">
        <w:rPr>
          <w:rFonts w:ascii="Arial" w:hAnsi="Arial" w:cs="Arial"/>
        </w:rPr>
        <w:t>Upon seeking medical assistance, the doctor undertook a reflex test as demonstrated in the diagram below.</w:t>
      </w:r>
    </w:p>
    <w:p w14:paraId="1F5593EE" w14:textId="77777777" w:rsidR="008D2EE8" w:rsidRDefault="008D2EE8" w:rsidP="008D2EE8">
      <w:pPr>
        <w:pStyle w:val="ListParagraph"/>
        <w:spacing w:after="0" w:line="276" w:lineRule="auto"/>
        <w:jc w:val="center"/>
        <w:rPr>
          <w:rFonts w:ascii="Arial" w:hAnsi="Arial" w:cs="Arial"/>
        </w:rPr>
      </w:pPr>
      <w:r>
        <w:rPr>
          <w:noProof/>
          <w:lang w:eastAsia="en-AU"/>
        </w:rPr>
        <w:drawing>
          <wp:inline distT="0" distB="0" distL="0" distR="0" wp14:anchorId="626EB10D" wp14:editId="4B8B36EF">
            <wp:extent cx="1878330" cy="2209800"/>
            <wp:effectExtent l="0" t="0" r="7620" b="0"/>
            <wp:docPr id="14" name="Picture 14"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3118DE57" w14:textId="77777777" w:rsidR="008D2EE8" w:rsidRDefault="008D2EE8" w:rsidP="008D2EE8">
      <w:pPr>
        <w:spacing w:after="0" w:line="276" w:lineRule="auto"/>
        <w:rPr>
          <w:rFonts w:ascii="Arial" w:hAnsi="Arial" w:cs="Arial"/>
        </w:rPr>
      </w:pPr>
    </w:p>
    <w:p w14:paraId="22167105" w14:textId="77777777" w:rsidR="008D2EE8" w:rsidRDefault="008D2EE8" w:rsidP="008D2EE8">
      <w:pPr>
        <w:pStyle w:val="ListParagraph"/>
        <w:numPr>
          <w:ilvl w:val="0"/>
          <w:numId w:val="11"/>
        </w:numPr>
        <w:spacing w:after="0" w:line="276" w:lineRule="auto"/>
        <w:rPr>
          <w:rFonts w:ascii="Arial" w:hAnsi="Arial" w:cs="Arial"/>
        </w:rPr>
      </w:pPr>
      <w:r>
        <w:rPr>
          <w:rFonts w:ascii="Arial" w:hAnsi="Arial" w:cs="Arial"/>
        </w:rPr>
        <w:t>Explain the pathway of a spinal reflex. Ensure your answer refers to the neurons involved in the pathway.</w:t>
      </w:r>
    </w:p>
    <w:p w14:paraId="51FA963F" w14:textId="77777777" w:rsidR="008D2EE8" w:rsidRDefault="008D2EE8" w:rsidP="008D2EE8">
      <w:pPr>
        <w:pStyle w:val="ListParagraph"/>
        <w:spacing w:after="0" w:line="276" w:lineRule="auto"/>
        <w:ind w:left="7920"/>
        <w:rPr>
          <w:rFonts w:ascii="Arial" w:hAnsi="Arial" w:cs="Arial"/>
        </w:rPr>
      </w:pPr>
      <w:r>
        <w:rPr>
          <w:rFonts w:ascii="Arial" w:hAnsi="Arial" w:cs="Arial"/>
        </w:rPr>
        <w:t>(5 marks)</w:t>
      </w:r>
    </w:p>
    <w:p w14:paraId="1562C907" w14:textId="77777777" w:rsidR="008D2EE8" w:rsidRDefault="008D2EE8" w:rsidP="008D2EE8">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D2EE8" w14:paraId="246BB80C"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9C6D8BA" w14:textId="77777777" w:rsidR="008D2EE8" w:rsidRPr="00654362" w:rsidRDefault="008D2EE8" w:rsidP="00EE4357">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C75207A"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7284C306" w14:textId="77777777" w:rsidTr="00EE4357">
        <w:tc>
          <w:tcPr>
            <w:tcW w:w="6930" w:type="dxa"/>
            <w:tcBorders>
              <w:top w:val="single" w:sz="4" w:space="0" w:color="auto"/>
              <w:left w:val="single" w:sz="4" w:space="0" w:color="auto"/>
              <w:bottom w:val="single" w:sz="4" w:space="0" w:color="auto"/>
              <w:right w:val="single" w:sz="4" w:space="0" w:color="auto"/>
            </w:tcBorders>
          </w:tcPr>
          <w:p w14:paraId="53806206" w14:textId="77777777" w:rsidR="008D2EE8" w:rsidRDefault="008D2EE8" w:rsidP="00EE4357">
            <w:pPr>
              <w:spacing w:line="276" w:lineRule="auto"/>
              <w:rPr>
                <w:rFonts w:ascii="Arial" w:hAnsi="Arial" w:cs="Arial"/>
                <w:color w:val="FF0000"/>
              </w:rPr>
            </w:pPr>
            <w:r>
              <w:rPr>
                <w:rFonts w:ascii="Arial" w:hAnsi="Arial" w:cs="Arial"/>
                <w:color w:val="FF0000"/>
              </w:rPr>
              <w:t>Receptors detect the stimulus</w:t>
            </w:r>
          </w:p>
        </w:tc>
        <w:tc>
          <w:tcPr>
            <w:tcW w:w="1366" w:type="dxa"/>
            <w:tcBorders>
              <w:top w:val="single" w:sz="4" w:space="0" w:color="auto"/>
              <w:left w:val="single" w:sz="4" w:space="0" w:color="auto"/>
              <w:bottom w:val="single" w:sz="4" w:space="0" w:color="auto"/>
              <w:right w:val="single" w:sz="4" w:space="0" w:color="auto"/>
            </w:tcBorders>
          </w:tcPr>
          <w:p w14:paraId="7F3D6CD2"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59BF4328" w14:textId="77777777" w:rsidTr="00EE4357">
        <w:tc>
          <w:tcPr>
            <w:tcW w:w="6930" w:type="dxa"/>
            <w:tcBorders>
              <w:top w:val="single" w:sz="4" w:space="0" w:color="auto"/>
              <w:left w:val="single" w:sz="4" w:space="0" w:color="auto"/>
              <w:bottom w:val="single" w:sz="4" w:space="0" w:color="auto"/>
              <w:right w:val="single" w:sz="4" w:space="0" w:color="auto"/>
            </w:tcBorders>
          </w:tcPr>
          <w:p w14:paraId="6A3ABE6E" w14:textId="77777777" w:rsidR="008D2EE8" w:rsidRPr="007518B5" w:rsidRDefault="008D2EE8" w:rsidP="00EE4357">
            <w:pPr>
              <w:spacing w:line="276" w:lineRule="auto"/>
              <w:rPr>
                <w:rFonts w:ascii="Arial" w:hAnsi="Arial" w:cs="Arial"/>
                <w:color w:val="FF0000"/>
              </w:rPr>
            </w:pPr>
            <w:r>
              <w:rPr>
                <w:rFonts w:ascii="Arial" w:hAnsi="Arial" w:cs="Arial"/>
                <w:color w:val="FF0000"/>
              </w:rPr>
              <w:t>Sensory neuron conducts nerve impulse/message from receptor to spinal cord</w:t>
            </w:r>
          </w:p>
        </w:tc>
        <w:tc>
          <w:tcPr>
            <w:tcW w:w="1366" w:type="dxa"/>
            <w:tcBorders>
              <w:top w:val="single" w:sz="4" w:space="0" w:color="auto"/>
              <w:left w:val="single" w:sz="4" w:space="0" w:color="auto"/>
              <w:bottom w:val="single" w:sz="4" w:space="0" w:color="auto"/>
              <w:right w:val="single" w:sz="4" w:space="0" w:color="auto"/>
            </w:tcBorders>
          </w:tcPr>
          <w:p w14:paraId="6AA86889"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6FA5C0CA" w14:textId="77777777" w:rsidTr="00EE4357">
        <w:tc>
          <w:tcPr>
            <w:tcW w:w="6930" w:type="dxa"/>
            <w:tcBorders>
              <w:top w:val="single" w:sz="4" w:space="0" w:color="auto"/>
              <w:left w:val="single" w:sz="4" w:space="0" w:color="auto"/>
              <w:bottom w:val="single" w:sz="4" w:space="0" w:color="auto"/>
              <w:right w:val="single" w:sz="4" w:space="0" w:color="auto"/>
            </w:tcBorders>
          </w:tcPr>
          <w:p w14:paraId="19804B3F" w14:textId="77777777" w:rsidR="008D2EE8" w:rsidRPr="007518B5" w:rsidRDefault="008D2EE8" w:rsidP="00EE4357">
            <w:pPr>
              <w:spacing w:line="276" w:lineRule="auto"/>
              <w:rPr>
                <w:rFonts w:ascii="Arial" w:hAnsi="Arial" w:cs="Arial"/>
                <w:color w:val="FF0000"/>
              </w:rPr>
            </w:pPr>
            <w:r>
              <w:rPr>
                <w:rFonts w:ascii="Arial" w:hAnsi="Arial" w:cs="Arial"/>
                <w:color w:val="FF0000"/>
              </w:rPr>
              <w:t>Information is processed in the CNS/One or more interneurons pass impulse/message to motor neurons</w:t>
            </w:r>
          </w:p>
        </w:tc>
        <w:tc>
          <w:tcPr>
            <w:tcW w:w="1366" w:type="dxa"/>
            <w:tcBorders>
              <w:top w:val="single" w:sz="4" w:space="0" w:color="auto"/>
              <w:left w:val="single" w:sz="4" w:space="0" w:color="auto"/>
              <w:bottom w:val="single" w:sz="4" w:space="0" w:color="auto"/>
              <w:right w:val="single" w:sz="4" w:space="0" w:color="auto"/>
            </w:tcBorders>
          </w:tcPr>
          <w:p w14:paraId="69D37112"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21FCCD27" w14:textId="77777777" w:rsidTr="00EE4357">
        <w:tc>
          <w:tcPr>
            <w:tcW w:w="6930" w:type="dxa"/>
            <w:tcBorders>
              <w:top w:val="single" w:sz="4" w:space="0" w:color="auto"/>
              <w:left w:val="single" w:sz="4" w:space="0" w:color="auto"/>
              <w:bottom w:val="single" w:sz="4" w:space="0" w:color="auto"/>
              <w:right w:val="single" w:sz="4" w:space="0" w:color="auto"/>
            </w:tcBorders>
          </w:tcPr>
          <w:p w14:paraId="44E1EBE2" w14:textId="77777777" w:rsidR="008D2EE8" w:rsidRPr="007518B5" w:rsidRDefault="008D2EE8" w:rsidP="00EE4357">
            <w:pPr>
              <w:spacing w:line="276" w:lineRule="auto"/>
              <w:rPr>
                <w:rFonts w:ascii="Arial" w:hAnsi="Arial" w:cs="Arial"/>
                <w:color w:val="FF0000"/>
              </w:rPr>
            </w:pPr>
            <w:r>
              <w:rPr>
                <w:rFonts w:ascii="Arial" w:hAnsi="Arial" w:cs="Arial"/>
                <w:color w:val="FF0000"/>
              </w:rPr>
              <w:t>Motor neuron carries message/impulse to effector</w:t>
            </w:r>
          </w:p>
        </w:tc>
        <w:tc>
          <w:tcPr>
            <w:tcW w:w="1366" w:type="dxa"/>
            <w:tcBorders>
              <w:top w:val="single" w:sz="4" w:space="0" w:color="auto"/>
              <w:left w:val="single" w:sz="4" w:space="0" w:color="auto"/>
              <w:bottom w:val="single" w:sz="4" w:space="0" w:color="auto"/>
              <w:right w:val="single" w:sz="4" w:space="0" w:color="auto"/>
            </w:tcBorders>
          </w:tcPr>
          <w:p w14:paraId="2A232986"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7FA5A3F6" w14:textId="77777777" w:rsidTr="00EE4357">
        <w:tc>
          <w:tcPr>
            <w:tcW w:w="6930" w:type="dxa"/>
            <w:tcBorders>
              <w:top w:val="single" w:sz="4" w:space="0" w:color="auto"/>
              <w:left w:val="single" w:sz="4" w:space="0" w:color="auto"/>
              <w:bottom w:val="single" w:sz="4" w:space="0" w:color="auto"/>
              <w:right w:val="single" w:sz="4" w:space="0" w:color="auto"/>
            </w:tcBorders>
          </w:tcPr>
          <w:p w14:paraId="7A5711FA" w14:textId="77777777" w:rsidR="008D2EE8" w:rsidRPr="007518B5" w:rsidRDefault="008D2EE8" w:rsidP="00EE4357">
            <w:pPr>
              <w:spacing w:line="276" w:lineRule="auto"/>
              <w:rPr>
                <w:rFonts w:ascii="Arial" w:hAnsi="Arial" w:cs="Arial"/>
                <w:color w:val="FF0000"/>
              </w:rPr>
            </w:pPr>
            <w:r>
              <w:rPr>
                <w:rFonts w:ascii="Arial" w:hAnsi="Arial" w:cs="Arial"/>
                <w:color w:val="FF0000"/>
              </w:rPr>
              <w:t>Effector carries out appropriate response</w:t>
            </w:r>
          </w:p>
        </w:tc>
        <w:tc>
          <w:tcPr>
            <w:tcW w:w="1366" w:type="dxa"/>
            <w:tcBorders>
              <w:top w:val="single" w:sz="4" w:space="0" w:color="auto"/>
              <w:left w:val="single" w:sz="4" w:space="0" w:color="auto"/>
              <w:bottom w:val="single" w:sz="4" w:space="0" w:color="auto"/>
              <w:right w:val="single" w:sz="4" w:space="0" w:color="auto"/>
            </w:tcBorders>
          </w:tcPr>
          <w:p w14:paraId="7959A897"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59DE3CDD" w14:textId="77777777" w:rsidTr="00EE4357">
        <w:trPr>
          <w:trHeight w:val="50"/>
        </w:trPr>
        <w:tc>
          <w:tcPr>
            <w:tcW w:w="6930" w:type="dxa"/>
            <w:tcBorders>
              <w:top w:val="single" w:sz="4" w:space="0" w:color="auto"/>
              <w:left w:val="single" w:sz="4" w:space="0" w:color="auto"/>
              <w:right w:val="single" w:sz="4" w:space="0" w:color="auto"/>
            </w:tcBorders>
          </w:tcPr>
          <w:p w14:paraId="108FFEFE"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7F361C07"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3DD1E219" w14:textId="77777777" w:rsidR="008D2EE8" w:rsidRPr="007518B5" w:rsidRDefault="008D2EE8" w:rsidP="008D2EE8">
      <w:pPr>
        <w:spacing w:after="0" w:line="276" w:lineRule="auto"/>
        <w:rPr>
          <w:rFonts w:ascii="Arial" w:hAnsi="Arial" w:cs="Arial"/>
        </w:rPr>
      </w:pPr>
    </w:p>
    <w:p w14:paraId="37DB9D91" w14:textId="77777777" w:rsidR="008D2EE8" w:rsidRDefault="008D2EE8" w:rsidP="008D2EE8">
      <w:pPr>
        <w:spacing w:after="0" w:line="276" w:lineRule="auto"/>
        <w:rPr>
          <w:rFonts w:ascii="Arial" w:hAnsi="Arial" w:cs="Arial"/>
        </w:rPr>
      </w:pPr>
    </w:p>
    <w:p w14:paraId="7F389E43" w14:textId="77777777" w:rsidR="008D2EE8" w:rsidRDefault="008D2EE8" w:rsidP="008D2EE8">
      <w:pPr>
        <w:spacing w:after="0" w:line="276" w:lineRule="auto"/>
        <w:rPr>
          <w:rFonts w:ascii="Arial" w:hAnsi="Arial" w:cs="Arial"/>
        </w:rPr>
      </w:pPr>
    </w:p>
    <w:p w14:paraId="3A1C6155" w14:textId="77777777" w:rsidR="008D2EE8" w:rsidRDefault="008D2EE8" w:rsidP="008D2EE8">
      <w:pPr>
        <w:spacing w:after="0" w:line="276" w:lineRule="auto"/>
        <w:rPr>
          <w:rFonts w:ascii="Arial" w:hAnsi="Arial" w:cs="Arial"/>
        </w:rPr>
      </w:pPr>
    </w:p>
    <w:p w14:paraId="6DCED06B" w14:textId="77777777" w:rsidR="008D2EE8" w:rsidRDefault="008D2EE8" w:rsidP="008D2EE8">
      <w:pPr>
        <w:spacing w:after="0" w:line="276" w:lineRule="auto"/>
        <w:rPr>
          <w:rFonts w:ascii="Arial" w:hAnsi="Arial" w:cs="Arial"/>
        </w:rPr>
      </w:pPr>
    </w:p>
    <w:p w14:paraId="321E9135" w14:textId="77777777" w:rsidR="008D2EE8" w:rsidRDefault="008D2EE8" w:rsidP="008D2EE8">
      <w:pPr>
        <w:spacing w:after="0" w:line="276" w:lineRule="auto"/>
        <w:rPr>
          <w:rFonts w:ascii="Arial" w:hAnsi="Arial" w:cs="Arial"/>
        </w:rPr>
      </w:pPr>
    </w:p>
    <w:p w14:paraId="59B56D4D" w14:textId="77777777" w:rsidR="008D2EE8" w:rsidRDefault="008D2EE8" w:rsidP="008D2EE8">
      <w:pPr>
        <w:spacing w:after="0" w:line="276" w:lineRule="auto"/>
        <w:rPr>
          <w:rFonts w:ascii="Arial" w:hAnsi="Arial" w:cs="Arial"/>
        </w:rPr>
      </w:pPr>
    </w:p>
    <w:p w14:paraId="202F1504" w14:textId="77777777" w:rsidR="008D2EE8" w:rsidRDefault="008D2EE8" w:rsidP="008D2EE8">
      <w:pPr>
        <w:spacing w:after="0" w:line="276" w:lineRule="auto"/>
        <w:rPr>
          <w:rFonts w:ascii="Arial" w:hAnsi="Arial" w:cs="Arial"/>
        </w:rPr>
      </w:pPr>
    </w:p>
    <w:p w14:paraId="4945FF76" w14:textId="77777777" w:rsidR="008D2EE8" w:rsidRDefault="008D2EE8" w:rsidP="008D2EE8">
      <w:pPr>
        <w:spacing w:after="0" w:line="276" w:lineRule="auto"/>
        <w:rPr>
          <w:rFonts w:ascii="Arial" w:hAnsi="Arial" w:cs="Arial"/>
        </w:rPr>
      </w:pPr>
    </w:p>
    <w:p w14:paraId="1D6636DF" w14:textId="77777777" w:rsidR="008D2EE8" w:rsidRDefault="008D2EE8" w:rsidP="008D2EE8">
      <w:pPr>
        <w:spacing w:after="0" w:line="276" w:lineRule="auto"/>
        <w:rPr>
          <w:rFonts w:ascii="Arial" w:hAnsi="Arial" w:cs="Arial"/>
        </w:rPr>
      </w:pPr>
    </w:p>
    <w:p w14:paraId="7553DD27" w14:textId="77777777" w:rsidR="008D2EE8" w:rsidRDefault="008D2EE8" w:rsidP="008D2EE8">
      <w:pPr>
        <w:spacing w:after="0" w:line="276" w:lineRule="auto"/>
        <w:rPr>
          <w:rFonts w:ascii="Arial" w:hAnsi="Arial" w:cs="Arial"/>
        </w:rPr>
      </w:pPr>
    </w:p>
    <w:p w14:paraId="2D5820B3" w14:textId="77777777" w:rsidR="008D2EE8" w:rsidRDefault="008D2EE8" w:rsidP="008D2EE8">
      <w:pPr>
        <w:spacing w:after="0" w:line="276" w:lineRule="auto"/>
        <w:rPr>
          <w:rFonts w:ascii="Arial" w:hAnsi="Arial" w:cs="Arial"/>
        </w:rPr>
      </w:pPr>
    </w:p>
    <w:p w14:paraId="28EB2C80" w14:textId="77777777" w:rsidR="008D2EE8" w:rsidRDefault="008D2EE8" w:rsidP="008D2EE8">
      <w:pPr>
        <w:spacing w:after="0" w:line="276" w:lineRule="auto"/>
        <w:rPr>
          <w:rFonts w:ascii="Arial" w:hAnsi="Arial" w:cs="Arial"/>
        </w:rPr>
      </w:pPr>
    </w:p>
    <w:p w14:paraId="6116EA30" w14:textId="77777777" w:rsidR="008D2EE8" w:rsidRDefault="008D2EE8" w:rsidP="008D2EE8">
      <w:pPr>
        <w:spacing w:after="0" w:line="276" w:lineRule="auto"/>
        <w:rPr>
          <w:rFonts w:ascii="Arial" w:hAnsi="Arial" w:cs="Arial"/>
        </w:rPr>
      </w:pPr>
    </w:p>
    <w:p w14:paraId="47231C69" w14:textId="77777777" w:rsidR="008D2EE8" w:rsidRDefault="008D2EE8" w:rsidP="008D2EE8">
      <w:pPr>
        <w:spacing w:after="0" w:line="276" w:lineRule="auto"/>
        <w:rPr>
          <w:rFonts w:ascii="Arial" w:hAnsi="Arial" w:cs="Arial"/>
        </w:rPr>
      </w:pPr>
    </w:p>
    <w:p w14:paraId="2905D458" w14:textId="77777777" w:rsidR="008D2EE8" w:rsidRDefault="008D2EE8" w:rsidP="008D2EE8">
      <w:pPr>
        <w:spacing w:after="0" w:line="276" w:lineRule="auto"/>
        <w:rPr>
          <w:rFonts w:ascii="Arial" w:hAnsi="Arial" w:cs="Arial"/>
        </w:rPr>
      </w:pPr>
    </w:p>
    <w:p w14:paraId="5FAFF288" w14:textId="77777777" w:rsidR="008D2EE8" w:rsidRDefault="008D2EE8" w:rsidP="008D2EE8">
      <w:pPr>
        <w:spacing w:after="0" w:line="276" w:lineRule="auto"/>
        <w:rPr>
          <w:rFonts w:ascii="Arial" w:hAnsi="Arial" w:cs="Arial"/>
        </w:rPr>
      </w:pPr>
    </w:p>
    <w:p w14:paraId="7BF83EF1" w14:textId="77777777" w:rsidR="008D2EE8" w:rsidRDefault="008D2EE8" w:rsidP="008D2EE8">
      <w:pPr>
        <w:spacing w:after="0" w:line="276" w:lineRule="auto"/>
        <w:rPr>
          <w:rFonts w:ascii="Arial" w:hAnsi="Arial" w:cs="Arial"/>
        </w:rPr>
      </w:pPr>
    </w:p>
    <w:p w14:paraId="7D93A732" w14:textId="77777777" w:rsidR="008D2EE8" w:rsidRPr="00203769" w:rsidRDefault="008D2EE8" w:rsidP="008D2EE8">
      <w:pPr>
        <w:spacing w:after="0" w:line="276" w:lineRule="auto"/>
        <w:rPr>
          <w:rFonts w:ascii="Arial" w:hAnsi="Arial" w:cs="Arial"/>
        </w:rPr>
      </w:pPr>
      <w:r w:rsidRPr="00203769">
        <w:rPr>
          <w:rFonts w:ascii="Arial" w:hAnsi="Arial" w:cs="Arial"/>
        </w:rPr>
        <w:t>Whilst undertaking a medical assessment, the doctor noticed the patient had low concentrations of hormones and diagnosed hypopituitarism, or partial loss of the anterior pituitary.</w:t>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4822EEA" w14:textId="77777777" w:rsidR="008D2EE8" w:rsidRDefault="008D2EE8" w:rsidP="008D2EE8">
      <w:pPr>
        <w:spacing w:after="0" w:line="276" w:lineRule="auto"/>
        <w:ind w:left="720"/>
        <w:rPr>
          <w:rFonts w:ascii="Arial" w:hAnsi="Arial" w:cs="Arial"/>
          <w:b/>
        </w:rPr>
      </w:pPr>
    </w:p>
    <w:p w14:paraId="314E8354" w14:textId="77777777" w:rsidR="008D2EE8" w:rsidRPr="00203769" w:rsidRDefault="008D2EE8" w:rsidP="008D2EE8">
      <w:pPr>
        <w:pStyle w:val="ListParagraph"/>
        <w:numPr>
          <w:ilvl w:val="0"/>
          <w:numId w:val="11"/>
        </w:numPr>
        <w:spacing w:after="0" w:line="276" w:lineRule="auto"/>
        <w:rPr>
          <w:rFonts w:ascii="Arial" w:hAnsi="Arial" w:cs="Arial"/>
        </w:rPr>
      </w:pPr>
      <w:r w:rsidRPr="00203769">
        <w:rPr>
          <w:rFonts w:ascii="Arial" w:hAnsi="Arial" w:cs="Arial"/>
        </w:rPr>
        <w:t>Stat</w:t>
      </w:r>
      <w:r>
        <w:rPr>
          <w:rFonts w:ascii="Arial" w:hAnsi="Arial" w:cs="Arial"/>
        </w:rPr>
        <w:t xml:space="preserve">e and describe the effect of </w:t>
      </w:r>
      <w:r>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2C10E976" w14:textId="77777777" w:rsidR="008D2EE8" w:rsidRDefault="008D2EE8" w:rsidP="008D2EE8">
      <w:pPr>
        <w:spacing w:after="0" w:line="276" w:lineRule="auto"/>
        <w:ind w:left="720"/>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8D2EE8" w14:paraId="3051777A"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1FD91355" w14:textId="77777777" w:rsidR="008D2EE8" w:rsidRPr="00654362" w:rsidRDefault="008D2EE8" w:rsidP="00EE4357">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5C777F2"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50663281" w14:textId="77777777" w:rsidTr="00EE4357">
        <w:tc>
          <w:tcPr>
            <w:tcW w:w="6930" w:type="dxa"/>
            <w:tcBorders>
              <w:top w:val="single" w:sz="4" w:space="0" w:color="auto"/>
              <w:left w:val="single" w:sz="4" w:space="0" w:color="auto"/>
              <w:bottom w:val="single" w:sz="4" w:space="0" w:color="auto"/>
              <w:right w:val="single" w:sz="4" w:space="0" w:color="auto"/>
            </w:tcBorders>
          </w:tcPr>
          <w:p w14:paraId="406140C3" w14:textId="77777777" w:rsidR="008D2EE8" w:rsidRDefault="008D2EE8" w:rsidP="00EE4357">
            <w:pPr>
              <w:spacing w:line="276" w:lineRule="auto"/>
              <w:rPr>
                <w:rFonts w:ascii="Arial" w:hAnsi="Arial" w:cs="Arial"/>
                <w:color w:val="FF0000"/>
              </w:rPr>
            </w:pPr>
            <w:r>
              <w:rPr>
                <w:rFonts w:ascii="Arial" w:hAnsi="Arial" w:cs="Arial"/>
                <w:color w:val="FF0000"/>
              </w:rPr>
              <w:t>Any two of the following for 2 marks each:</w:t>
            </w:r>
          </w:p>
        </w:tc>
        <w:tc>
          <w:tcPr>
            <w:tcW w:w="1366" w:type="dxa"/>
            <w:tcBorders>
              <w:top w:val="single" w:sz="4" w:space="0" w:color="auto"/>
              <w:left w:val="single" w:sz="4" w:space="0" w:color="auto"/>
              <w:bottom w:val="single" w:sz="4" w:space="0" w:color="auto"/>
              <w:right w:val="single" w:sz="4" w:space="0" w:color="auto"/>
            </w:tcBorders>
          </w:tcPr>
          <w:p w14:paraId="6DFE5094" w14:textId="77777777" w:rsidR="008D2EE8" w:rsidRDefault="008D2EE8" w:rsidP="00EE4357">
            <w:pPr>
              <w:pStyle w:val="ListParagraph"/>
              <w:spacing w:line="276" w:lineRule="auto"/>
              <w:ind w:left="0"/>
              <w:jc w:val="center"/>
              <w:rPr>
                <w:rFonts w:ascii="Arial" w:hAnsi="Arial" w:cs="Arial"/>
                <w:color w:val="FF0000"/>
              </w:rPr>
            </w:pPr>
          </w:p>
        </w:tc>
      </w:tr>
      <w:tr w:rsidR="008D2EE8" w14:paraId="723956DB" w14:textId="77777777" w:rsidTr="00EE4357">
        <w:tc>
          <w:tcPr>
            <w:tcW w:w="6930" w:type="dxa"/>
            <w:tcBorders>
              <w:top w:val="single" w:sz="4" w:space="0" w:color="auto"/>
              <w:left w:val="single" w:sz="4" w:space="0" w:color="auto"/>
              <w:bottom w:val="single" w:sz="4" w:space="0" w:color="auto"/>
              <w:right w:val="single" w:sz="4" w:space="0" w:color="auto"/>
            </w:tcBorders>
          </w:tcPr>
          <w:p w14:paraId="7BAC58B3" w14:textId="77777777" w:rsidR="008D2EE8" w:rsidRDefault="008D2EE8" w:rsidP="008D2EE8">
            <w:pPr>
              <w:pStyle w:val="ListParagraph"/>
              <w:numPr>
                <w:ilvl w:val="0"/>
                <w:numId w:val="38"/>
              </w:numPr>
              <w:spacing w:line="276" w:lineRule="auto"/>
              <w:rPr>
                <w:rFonts w:ascii="Arial" w:hAnsi="Arial" w:cs="Arial"/>
                <w:color w:val="FF0000"/>
              </w:rPr>
            </w:pPr>
            <w:r>
              <w:rPr>
                <w:rFonts w:ascii="Arial" w:hAnsi="Arial" w:cs="Arial"/>
                <w:color w:val="FF0000"/>
              </w:rPr>
              <w:t>FSH/Follicle Stimulating Hormone</w:t>
            </w:r>
          </w:p>
          <w:p w14:paraId="1DD3C311" w14:textId="77777777" w:rsidR="008D2EE8" w:rsidRPr="00203769" w:rsidRDefault="008D2EE8" w:rsidP="008D2EE8">
            <w:pPr>
              <w:pStyle w:val="ListParagraph"/>
              <w:numPr>
                <w:ilvl w:val="0"/>
                <w:numId w:val="38"/>
              </w:numPr>
              <w:spacing w:line="276" w:lineRule="auto"/>
              <w:rPr>
                <w:rFonts w:ascii="Arial" w:hAnsi="Arial" w:cs="Arial"/>
                <w:color w:val="FF0000"/>
              </w:rPr>
            </w:pPr>
            <w:r>
              <w:rPr>
                <w:rFonts w:ascii="Arial" w:hAnsi="Arial" w:cs="Arial"/>
                <w:color w:val="FF0000"/>
              </w:rPr>
              <w:t>Stimulates development of the follicles</w:t>
            </w:r>
          </w:p>
        </w:tc>
        <w:tc>
          <w:tcPr>
            <w:tcW w:w="1366" w:type="dxa"/>
            <w:tcBorders>
              <w:top w:val="single" w:sz="4" w:space="0" w:color="auto"/>
              <w:left w:val="single" w:sz="4" w:space="0" w:color="auto"/>
              <w:bottom w:val="single" w:sz="4" w:space="0" w:color="auto"/>
              <w:right w:val="single" w:sz="4" w:space="0" w:color="auto"/>
            </w:tcBorders>
          </w:tcPr>
          <w:p w14:paraId="5FEF165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5B85EFE0" w14:textId="77777777" w:rsidTr="00EE4357">
        <w:tc>
          <w:tcPr>
            <w:tcW w:w="6930" w:type="dxa"/>
            <w:tcBorders>
              <w:top w:val="single" w:sz="4" w:space="0" w:color="auto"/>
              <w:left w:val="single" w:sz="4" w:space="0" w:color="auto"/>
              <w:bottom w:val="single" w:sz="4" w:space="0" w:color="auto"/>
              <w:right w:val="single" w:sz="4" w:space="0" w:color="auto"/>
            </w:tcBorders>
          </w:tcPr>
          <w:p w14:paraId="1CC5F96F" w14:textId="77777777" w:rsidR="008D2EE8" w:rsidRDefault="008D2EE8" w:rsidP="008D2EE8">
            <w:pPr>
              <w:pStyle w:val="ListParagraph"/>
              <w:numPr>
                <w:ilvl w:val="0"/>
                <w:numId w:val="39"/>
              </w:numPr>
              <w:spacing w:line="276" w:lineRule="auto"/>
              <w:rPr>
                <w:rFonts w:ascii="Arial" w:hAnsi="Arial" w:cs="Arial"/>
                <w:color w:val="FF0000"/>
              </w:rPr>
            </w:pPr>
            <w:r>
              <w:rPr>
                <w:rFonts w:ascii="Arial" w:hAnsi="Arial" w:cs="Arial"/>
                <w:color w:val="FF0000"/>
              </w:rPr>
              <w:t>Luteinising hormone/LH</w:t>
            </w:r>
          </w:p>
          <w:p w14:paraId="71FEE41F" w14:textId="77777777" w:rsidR="008D2EE8" w:rsidRPr="00203769" w:rsidRDefault="008D2EE8" w:rsidP="008D2EE8">
            <w:pPr>
              <w:pStyle w:val="ListParagraph"/>
              <w:numPr>
                <w:ilvl w:val="0"/>
                <w:numId w:val="39"/>
              </w:numPr>
              <w:spacing w:line="276" w:lineRule="auto"/>
              <w:rPr>
                <w:rFonts w:ascii="Arial" w:hAnsi="Arial" w:cs="Arial"/>
                <w:color w:val="FF0000"/>
              </w:rPr>
            </w:pPr>
            <w:r>
              <w:rPr>
                <w:rFonts w:ascii="Arial" w:hAnsi="Arial" w:cs="Arial"/>
                <w:color w:val="FF0000"/>
              </w:rPr>
              <w:t>Brings about ovulation/forms corpus luteum/stimulates interstitial cells in the testes</w:t>
            </w:r>
          </w:p>
        </w:tc>
        <w:tc>
          <w:tcPr>
            <w:tcW w:w="1366" w:type="dxa"/>
            <w:tcBorders>
              <w:top w:val="single" w:sz="4" w:space="0" w:color="auto"/>
              <w:left w:val="single" w:sz="4" w:space="0" w:color="auto"/>
              <w:bottom w:val="single" w:sz="4" w:space="0" w:color="auto"/>
              <w:right w:val="single" w:sz="4" w:space="0" w:color="auto"/>
            </w:tcBorders>
          </w:tcPr>
          <w:p w14:paraId="5A82806E"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0C621A7A" w14:textId="77777777" w:rsidTr="00EE4357">
        <w:tc>
          <w:tcPr>
            <w:tcW w:w="6930" w:type="dxa"/>
            <w:tcBorders>
              <w:top w:val="single" w:sz="4" w:space="0" w:color="auto"/>
              <w:left w:val="single" w:sz="4" w:space="0" w:color="auto"/>
              <w:bottom w:val="single" w:sz="4" w:space="0" w:color="auto"/>
              <w:right w:val="single" w:sz="4" w:space="0" w:color="auto"/>
            </w:tcBorders>
          </w:tcPr>
          <w:p w14:paraId="3C503E24"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Growth hormone</w:t>
            </w:r>
          </w:p>
          <w:p w14:paraId="6D6CB5C7" w14:textId="77777777" w:rsidR="008D2EE8" w:rsidRPr="00203769"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Stimulates body growth/increases rate at which amino acids are taken up by cells/maintains size of organs once mature</w:t>
            </w:r>
          </w:p>
        </w:tc>
        <w:tc>
          <w:tcPr>
            <w:tcW w:w="1366" w:type="dxa"/>
            <w:tcBorders>
              <w:top w:val="single" w:sz="4" w:space="0" w:color="auto"/>
              <w:left w:val="single" w:sz="4" w:space="0" w:color="auto"/>
              <w:bottom w:val="single" w:sz="4" w:space="0" w:color="auto"/>
              <w:right w:val="single" w:sz="4" w:space="0" w:color="auto"/>
            </w:tcBorders>
          </w:tcPr>
          <w:p w14:paraId="7E86972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3274E433" w14:textId="77777777" w:rsidTr="00EE4357">
        <w:tc>
          <w:tcPr>
            <w:tcW w:w="6930" w:type="dxa"/>
            <w:tcBorders>
              <w:top w:val="single" w:sz="4" w:space="0" w:color="auto"/>
              <w:left w:val="single" w:sz="4" w:space="0" w:color="auto"/>
              <w:bottom w:val="single" w:sz="4" w:space="0" w:color="auto"/>
              <w:right w:val="single" w:sz="4" w:space="0" w:color="auto"/>
            </w:tcBorders>
          </w:tcPr>
          <w:p w14:paraId="2A9E634F"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Thyroid-stimulation hormone</w:t>
            </w:r>
          </w:p>
          <w:p w14:paraId="19548EE4"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 xml:space="preserve">Stimulates production AND release of hormones from thyroid </w:t>
            </w:r>
          </w:p>
        </w:tc>
        <w:tc>
          <w:tcPr>
            <w:tcW w:w="1366" w:type="dxa"/>
            <w:tcBorders>
              <w:top w:val="single" w:sz="4" w:space="0" w:color="auto"/>
              <w:left w:val="single" w:sz="4" w:space="0" w:color="auto"/>
              <w:bottom w:val="single" w:sz="4" w:space="0" w:color="auto"/>
              <w:right w:val="single" w:sz="4" w:space="0" w:color="auto"/>
            </w:tcBorders>
          </w:tcPr>
          <w:p w14:paraId="5BFA755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423E91FB" w14:textId="77777777" w:rsidTr="00EE4357">
        <w:tc>
          <w:tcPr>
            <w:tcW w:w="6930" w:type="dxa"/>
            <w:tcBorders>
              <w:top w:val="single" w:sz="4" w:space="0" w:color="auto"/>
              <w:left w:val="single" w:sz="4" w:space="0" w:color="auto"/>
              <w:bottom w:val="single" w:sz="4" w:space="0" w:color="auto"/>
              <w:right w:val="single" w:sz="4" w:space="0" w:color="auto"/>
            </w:tcBorders>
          </w:tcPr>
          <w:p w14:paraId="49633E96"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Adrenocorticotropic hormone/ACTH/Adrenocorticotropin</w:t>
            </w:r>
          </w:p>
          <w:p w14:paraId="7F64D3F5"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Controls production AND release of hormones from cortex of adrenal glands</w:t>
            </w:r>
          </w:p>
        </w:tc>
        <w:tc>
          <w:tcPr>
            <w:tcW w:w="1366" w:type="dxa"/>
            <w:tcBorders>
              <w:top w:val="single" w:sz="4" w:space="0" w:color="auto"/>
              <w:left w:val="single" w:sz="4" w:space="0" w:color="auto"/>
              <w:bottom w:val="single" w:sz="4" w:space="0" w:color="auto"/>
              <w:right w:val="single" w:sz="4" w:space="0" w:color="auto"/>
            </w:tcBorders>
          </w:tcPr>
          <w:p w14:paraId="5A246B8B"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60FA54A8" w14:textId="77777777" w:rsidTr="00EE4357">
        <w:tc>
          <w:tcPr>
            <w:tcW w:w="6930" w:type="dxa"/>
            <w:tcBorders>
              <w:top w:val="single" w:sz="4" w:space="0" w:color="auto"/>
              <w:left w:val="single" w:sz="4" w:space="0" w:color="auto"/>
              <w:bottom w:val="single" w:sz="4" w:space="0" w:color="auto"/>
              <w:right w:val="single" w:sz="4" w:space="0" w:color="auto"/>
            </w:tcBorders>
          </w:tcPr>
          <w:p w14:paraId="757325E5"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Prolactin/PRL/lactogenic hormone</w:t>
            </w:r>
          </w:p>
          <w:p w14:paraId="5D81A89E" w14:textId="77777777" w:rsidR="008D2EE8" w:rsidRDefault="008D2EE8" w:rsidP="008D2EE8">
            <w:pPr>
              <w:pStyle w:val="ListParagraph"/>
              <w:numPr>
                <w:ilvl w:val="0"/>
                <w:numId w:val="40"/>
              </w:numPr>
              <w:spacing w:line="276" w:lineRule="auto"/>
              <w:rPr>
                <w:rFonts w:ascii="Arial" w:hAnsi="Arial" w:cs="Arial"/>
                <w:color w:val="FF0000"/>
              </w:rPr>
            </w:pPr>
            <w:r>
              <w:rPr>
                <w:rFonts w:ascii="Arial" w:hAnsi="Arial" w:cs="Arial"/>
                <w:color w:val="FF0000"/>
              </w:rPr>
              <w:t>Initiate and maintain milk secretion</w:t>
            </w:r>
          </w:p>
        </w:tc>
        <w:tc>
          <w:tcPr>
            <w:tcW w:w="1366" w:type="dxa"/>
            <w:tcBorders>
              <w:top w:val="single" w:sz="4" w:space="0" w:color="auto"/>
              <w:left w:val="single" w:sz="4" w:space="0" w:color="auto"/>
              <w:bottom w:val="single" w:sz="4" w:space="0" w:color="auto"/>
              <w:right w:val="single" w:sz="4" w:space="0" w:color="auto"/>
            </w:tcBorders>
          </w:tcPr>
          <w:p w14:paraId="522E9AED"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8D2EE8" w14:paraId="3C1C0810" w14:textId="77777777" w:rsidTr="00EE4357">
        <w:trPr>
          <w:trHeight w:val="50"/>
        </w:trPr>
        <w:tc>
          <w:tcPr>
            <w:tcW w:w="6930" w:type="dxa"/>
            <w:tcBorders>
              <w:top w:val="single" w:sz="4" w:space="0" w:color="auto"/>
              <w:left w:val="single" w:sz="4" w:space="0" w:color="auto"/>
              <w:right w:val="single" w:sz="4" w:space="0" w:color="auto"/>
            </w:tcBorders>
          </w:tcPr>
          <w:p w14:paraId="7E8E93B5"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3EC58F6C"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1A6E21E2" w14:textId="77777777" w:rsidR="008D2EE8" w:rsidRDefault="008D2EE8" w:rsidP="008D2EE8">
      <w:pPr>
        <w:spacing w:after="0" w:line="276" w:lineRule="auto"/>
        <w:rPr>
          <w:rFonts w:ascii="Arial" w:hAnsi="Arial" w:cs="Arial"/>
          <w:b/>
        </w:rPr>
      </w:pPr>
    </w:p>
    <w:p w14:paraId="0E16AD4D" w14:textId="77777777" w:rsidR="008D2EE8" w:rsidRDefault="008D2EE8" w:rsidP="008D2EE8">
      <w:pPr>
        <w:spacing w:after="0" w:line="276" w:lineRule="auto"/>
        <w:rPr>
          <w:rFonts w:ascii="Arial" w:hAnsi="Arial" w:cs="Arial"/>
          <w:b/>
        </w:rPr>
      </w:pPr>
    </w:p>
    <w:p w14:paraId="1703206B" w14:textId="77777777" w:rsidR="008D2EE8" w:rsidRPr="0039754E" w:rsidRDefault="008D2EE8" w:rsidP="008D2EE8">
      <w:pPr>
        <w:pStyle w:val="ListParagraph"/>
        <w:numPr>
          <w:ilvl w:val="0"/>
          <w:numId w:val="11"/>
        </w:numPr>
        <w:spacing w:after="0" w:line="276" w:lineRule="auto"/>
        <w:rPr>
          <w:rFonts w:ascii="Arial" w:hAnsi="Arial" w:cs="Arial"/>
        </w:rPr>
      </w:pPr>
      <w:r>
        <w:rPr>
          <w:rFonts w:ascii="Arial" w:hAnsi="Arial" w:cs="Arial"/>
        </w:rPr>
        <w:t>Describe why releasing and inhibiting factors from the hypothalamus are classified as 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DFF5A3F" w14:textId="77777777" w:rsidR="008D2EE8" w:rsidRDefault="008D2EE8" w:rsidP="008D2EE8">
      <w:pPr>
        <w:spacing w:after="0" w:line="276" w:lineRule="auto"/>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8D2EE8" w14:paraId="69578B7A"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7836179F" w14:textId="77777777" w:rsidR="008D2EE8" w:rsidRPr="00654362" w:rsidRDefault="008D2EE8" w:rsidP="00EE4357">
            <w:pPr>
              <w:pStyle w:val="ListParagraph"/>
              <w:spacing w:line="276" w:lineRule="auto"/>
              <w:ind w:left="0"/>
              <w:jc w:val="center"/>
              <w:rPr>
                <w:rFonts w:ascii="Arial" w:hAnsi="Arial" w:cs="Arial"/>
                <w:b/>
                <w:color w:val="FF0000"/>
              </w:rPr>
            </w:pPr>
            <w:r>
              <w:rPr>
                <w:rFonts w:ascii="Arial" w:hAnsi="Arial" w:cs="Arial"/>
              </w:rPr>
              <w:tab/>
            </w: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E352EF7"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6551578D" w14:textId="77777777" w:rsidTr="00EE4357">
        <w:tc>
          <w:tcPr>
            <w:tcW w:w="6930" w:type="dxa"/>
            <w:tcBorders>
              <w:top w:val="single" w:sz="4" w:space="0" w:color="auto"/>
              <w:left w:val="single" w:sz="4" w:space="0" w:color="auto"/>
              <w:bottom w:val="single" w:sz="4" w:space="0" w:color="auto"/>
              <w:right w:val="single" w:sz="4" w:space="0" w:color="auto"/>
            </w:tcBorders>
          </w:tcPr>
          <w:p w14:paraId="5E8EA7AD" w14:textId="77777777" w:rsidR="008D2EE8" w:rsidRDefault="008D2EE8" w:rsidP="00EE4357">
            <w:pPr>
              <w:spacing w:line="276" w:lineRule="auto"/>
              <w:rPr>
                <w:rFonts w:ascii="Arial" w:hAnsi="Arial" w:cs="Arial"/>
                <w:color w:val="FF0000"/>
              </w:rPr>
            </w:pPr>
            <w:r>
              <w:rPr>
                <w:rFonts w:ascii="Arial" w:hAnsi="Arial" w:cs="Arial"/>
                <w:color w:val="FF0000"/>
              </w:rPr>
              <w:t>Secreted into extracellular fluid (surrounding hypothalamus)</w:t>
            </w:r>
          </w:p>
        </w:tc>
        <w:tc>
          <w:tcPr>
            <w:tcW w:w="1366" w:type="dxa"/>
            <w:tcBorders>
              <w:top w:val="single" w:sz="4" w:space="0" w:color="auto"/>
              <w:left w:val="single" w:sz="4" w:space="0" w:color="auto"/>
              <w:bottom w:val="single" w:sz="4" w:space="0" w:color="auto"/>
              <w:right w:val="single" w:sz="4" w:space="0" w:color="auto"/>
            </w:tcBorders>
          </w:tcPr>
          <w:p w14:paraId="21C38851"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336000F9" w14:textId="77777777" w:rsidTr="00EE4357">
        <w:tc>
          <w:tcPr>
            <w:tcW w:w="6930" w:type="dxa"/>
            <w:tcBorders>
              <w:top w:val="single" w:sz="4" w:space="0" w:color="auto"/>
              <w:left w:val="single" w:sz="4" w:space="0" w:color="auto"/>
              <w:bottom w:val="single" w:sz="4" w:space="0" w:color="auto"/>
              <w:right w:val="single" w:sz="4" w:space="0" w:color="auto"/>
            </w:tcBorders>
          </w:tcPr>
          <w:p w14:paraId="7C98AB0A" w14:textId="77777777" w:rsidR="008D2EE8" w:rsidRPr="007518B5" w:rsidRDefault="008D2EE8" w:rsidP="00EE4357">
            <w:pPr>
              <w:spacing w:line="276" w:lineRule="auto"/>
              <w:rPr>
                <w:rFonts w:ascii="Arial" w:hAnsi="Arial" w:cs="Arial"/>
                <w:color w:val="FF0000"/>
              </w:rPr>
            </w:pPr>
            <w:r>
              <w:rPr>
                <w:rFonts w:ascii="Arial" w:hAnsi="Arial" w:cs="Arial"/>
                <w:color w:val="FF0000"/>
              </w:rPr>
              <w:t>Transported by the blood</w:t>
            </w:r>
          </w:p>
        </w:tc>
        <w:tc>
          <w:tcPr>
            <w:tcW w:w="1366" w:type="dxa"/>
            <w:tcBorders>
              <w:top w:val="single" w:sz="4" w:space="0" w:color="auto"/>
              <w:left w:val="single" w:sz="4" w:space="0" w:color="auto"/>
              <w:bottom w:val="single" w:sz="4" w:space="0" w:color="auto"/>
              <w:right w:val="single" w:sz="4" w:space="0" w:color="auto"/>
            </w:tcBorders>
          </w:tcPr>
          <w:p w14:paraId="07E69147"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8D2EE8" w14:paraId="0A247008" w14:textId="77777777" w:rsidTr="00EE4357">
        <w:trPr>
          <w:trHeight w:val="50"/>
        </w:trPr>
        <w:tc>
          <w:tcPr>
            <w:tcW w:w="6930" w:type="dxa"/>
            <w:tcBorders>
              <w:top w:val="single" w:sz="4" w:space="0" w:color="auto"/>
              <w:left w:val="single" w:sz="4" w:space="0" w:color="auto"/>
              <w:right w:val="single" w:sz="4" w:space="0" w:color="auto"/>
            </w:tcBorders>
          </w:tcPr>
          <w:p w14:paraId="0512226F" w14:textId="77777777" w:rsidR="008D2EE8" w:rsidRPr="00C1051B" w:rsidRDefault="008D2EE8" w:rsidP="00EE4357">
            <w:pPr>
              <w:spacing w:line="276" w:lineRule="auto"/>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right w:val="single" w:sz="4" w:space="0" w:color="auto"/>
            </w:tcBorders>
          </w:tcPr>
          <w:p w14:paraId="23BFA4DD" w14:textId="77777777" w:rsidR="008D2EE8" w:rsidRPr="00C1051B"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32EA89CC" w14:textId="77777777" w:rsidR="008D2EE8" w:rsidRDefault="008D2EE8" w:rsidP="008D2EE8">
      <w:pPr>
        <w:spacing w:after="0" w:line="276" w:lineRule="auto"/>
        <w:rPr>
          <w:rFonts w:ascii="Arial" w:hAnsi="Arial" w:cs="Arial"/>
          <w:b/>
        </w:rPr>
      </w:pPr>
    </w:p>
    <w:p w14:paraId="6AB514FF" w14:textId="77777777" w:rsidR="008D2EE8" w:rsidRDefault="008D2EE8" w:rsidP="008D2EE8">
      <w:pPr>
        <w:spacing w:after="0" w:line="276" w:lineRule="auto"/>
        <w:rPr>
          <w:rFonts w:ascii="Arial" w:hAnsi="Arial" w:cs="Arial"/>
          <w:b/>
        </w:rPr>
      </w:pPr>
    </w:p>
    <w:p w14:paraId="3FF37C30" w14:textId="77777777" w:rsidR="008D2EE8" w:rsidRDefault="008D2EE8" w:rsidP="008D2EE8">
      <w:pPr>
        <w:spacing w:after="0" w:line="276" w:lineRule="auto"/>
        <w:rPr>
          <w:rFonts w:ascii="Arial" w:hAnsi="Arial" w:cs="Arial"/>
          <w:b/>
        </w:rPr>
      </w:pPr>
    </w:p>
    <w:p w14:paraId="7AF01972" w14:textId="77777777" w:rsidR="008D2EE8" w:rsidRDefault="008D2EE8" w:rsidP="008D2EE8">
      <w:pPr>
        <w:spacing w:after="0" w:line="276" w:lineRule="auto"/>
        <w:rPr>
          <w:rFonts w:ascii="Arial" w:hAnsi="Arial" w:cs="Arial"/>
          <w:b/>
        </w:rPr>
      </w:pPr>
    </w:p>
    <w:p w14:paraId="680D2CB6" w14:textId="77777777" w:rsidR="008D2EE8" w:rsidRDefault="008D2EE8" w:rsidP="008D2EE8">
      <w:pPr>
        <w:spacing w:after="0" w:line="276" w:lineRule="auto"/>
        <w:rPr>
          <w:rFonts w:ascii="Arial" w:hAnsi="Arial" w:cs="Arial"/>
          <w:b/>
        </w:rPr>
      </w:pPr>
    </w:p>
    <w:p w14:paraId="5C793D86" w14:textId="77777777" w:rsidR="008D2EE8" w:rsidRDefault="008D2EE8" w:rsidP="008D2EE8">
      <w:pPr>
        <w:spacing w:after="0" w:line="276" w:lineRule="auto"/>
        <w:rPr>
          <w:rFonts w:ascii="Arial" w:hAnsi="Arial" w:cs="Arial"/>
          <w:b/>
        </w:rPr>
      </w:pPr>
    </w:p>
    <w:p w14:paraId="323A1DBD" w14:textId="77777777" w:rsidR="008D2EE8" w:rsidRDefault="008D2EE8" w:rsidP="008D2EE8">
      <w:pPr>
        <w:spacing w:after="0" w:line="276" w:lineRule="auto"/>
        <w:rPr>
          <w:rFonts w:ascii="Arial" w:hAnsi="Arial" w:cs="Arial"/>
          <w:b/>
        </w:rPr>
      </w:pPr>
    </w:p>
    <w:p w14:paraId="7A93B040" w14:textId="77777777" w:rsidR="008D2EE8" w:rsidRDefault="008D2EE8" w:rsidP="008D2EE8">
      <w:pPr>
        <w:spacing w:after="0" w:line="276" w:lineRule="auto"/>
        <w:rPr>
          <w:rFonts w:ascii="Arial" w:hAnsi="Arial" w:cs="Arial"/>
          <w:b/>
        </w:rPr>
      </w:pPr>
    </w:p>
    <w:p w14:paraId="0EDD8A3A" w14:textId="77777777" w:rsidR="008D2EE8" w:rsidRDefault="008D2EE8" w:rsidP="008D2EE8">
      <w:pPr>
        <w:spacing w:after="0" w:line="276" w:lineRule="auto"/>
        <w:rPr>
          <w:rFonts w:ascii="Arial" w:hAnsi="Arial" w:cs="Arial"/>
          <w:b/>
        </w:rPr>
      </w:pPr>
    </w:p>
    <w:p w14:paraId="640C9A07" w14:textId="77777777" w:rsidR="008D2EE8" w:rsidRDefault="008D2EE8" w:rsidP="008D2EE8">
      <w:pPr>
        <w:spacing w:after="0" w:line="276" w:lineRule="auto"/>
        <w:rPr>
          <w:rFonts w:ascii="Arial" w:hAnsi="Arial" w:cs="Arial"/>
          <w:b/>
        </w:rPr>
      </w:pPr>
    </w:p>
    <w:p w14:paraId="405ED2A4" w14:textId="77777777" w:rsidR="008D2EE8" w:rsidRDefault="008D2EE8" w:rsidP="008D2EE8">
      <w:pPr>
        <w:spacing w:after="0" w:line="276" w:lineRule="auto"/>
        <w:rPr>
          <w:rFonts w:ascii="Arial" w:hAnsi="Arial" w:cs="Arial"/>
          <w:b/>
        </w:rPr>
      </w:pPr>
    </w:p>
    <w:p w14:paraId="6632FE79" w14:textId="6476E5E8" w:rsidR="001B5650" w:rsidRPr="008D2EE8" w:rsidRDefault="001B5650" w:rsidP="008D2EE8">
      <w:pPr>
        <w:spacing w:after="0" w:line="276" w:lineRule="auto"/>
        <w:rPr>
          <w:rFonts w:ascii="Arial" w:hAnsi="Arial" w:cs="Arial"/>
        </w:rPr>
      </w:pPr>
      <w:r>
        <w:rPr>
          <w:rFonts w:ascii="Arial" w:hAnsi="Arial" w:cs="Arial"/>
          <w:b/>
          <w:color w:val="000000"/>
        </w:rPr>
        <w:lastRenderedPageBreak/>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0ACA9C54"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17619">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E453B5F"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7F15CC0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06463E">
      <w:pPr>
        <w:pStyle w:val="ListParagraph"/>
        <w:numPr>
          <w:ilvl w:val="0"/>
          <w:numId w:val="6"/>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60DEACBB" w14:textId="77777777" w:rsidR="008D2EE8" w:rsidRDefault="008D2EE8" w:rsidP="00194CAC">
      <w:pPr>
        <w:pStyle w:val="ListParagraph"/>
        <w:tabs>
          <w:tab w:val="left" w:pos="851"/>
        </w:tabs>
        <w:spacing w:after="0" w:line="276" w:lineRule="auto"/>
        <w:ind w:left="1211"/>
        <w:jc w:val="right"/>
        <w:rPr>
          <w:rFonts w:ascii="Arial" w:hAnsi="Arial" w:cs="Arial"/>
        </w:rPr>
      </w:pPr>
    </w:p>
    <w:p w14:paraId="7E786FB0" w14:textId="77777777" w:rsidR="008D2EE8" w:rsidRDefault="008D2EE8" w:rsidP="008D2EE8">
      <w:pPr>
        <w:pStyle w:val="ListParagraph"/>
        <w:tabs>
          <w:tab w:val="left" w:pos="851"/>
        </w:tabs>
        <w:spacing w:after="0" w:line="276" w:lineRule="auto"/>
        <w:ind w:left="1211"/>
        <w:rPr>
          <w:rFonts w:ascii="Arial" w:hAnsi="Arial" w:cs="Arial"/>
        </w:rPr>
      </w:pPr>
    </w:p>
    <w:tbl>
      <w:tblPr>
        <w:tblStyle w:val="TableGrid"/>
        <w:tblW w:w="0" w:type="auto"/>
        <w:tblInd w:w="720" w:type="dxa"/>
        <w:tblLook w:val="04A0" w:firstRow="1" w:lastRow="0" w:firstColumn="1" w:lastColumn="0" w:noHBand="0" w:noVBand="1"/>
      </w:tblPr>
      <w:tblGrid>
        <w:gridCol w:w="3465"/>
        <w:gridCol w:w="3465"/>
        <w:gridCol w:w="1366"/>
      </w:tblGrid>
      <w:tr w:rsidR="008D2EE8" w14:paraId="2B666DFB" w14:textId="77777777" w:rsidTr="00EE4357">
        <w:trPr>
          <w:trHeight w:val="177"/>
        </w:trPr>
        <w:tc>
          <w:tcPr>
            <w:tcW w:w="6930" w:type="dxa"/>
            <w:gridSpan w:val="2"/>
            <w:tcBorders>
              <w:top w:val="single" w:sz="4" w:space="0" w:color="auto"/>
              <w:left w:val="single" w:sz="4" w:space="0" w:color="auto"/>
              <w:bottom w:val="single" w:sz="4" w:space="0" w:color="auto"/>
              <w:right w:val="single" w:sz="4" w:space="0" w:color="auto"/>
            </w:tcBorders>
            <w:hideMark/>
          </w:tcPr>
          <w:p w14:paraId="6D619BE9"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4A725EA" w14:textId="77777777" w:rsidR="008D2EE8" w:rsidRPr="00654362" w:rsidRDefault="008D2EE8"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8D2EE8" w14:paraId="4185314E"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13960636" w14:textId="77777777" w:rsidR="008D2EE8"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Australopithecus</w:t>
            </w:r>
          </w:p>
        </w:tc>
        <w:tc>
          <w:tcPr>
            <w:tcW w:w="3465" w:type="dxa"/>
            <w:tcBorders>
              <w:top w:val="single" w:sz="4" w:space="0" w:color="auto"/>
              <w:left w:val="single" w:sz="4" w:space="0" w:color="auto"/>
              <w:bottom w:val="single" w:sz="4" w:space="0" w:color="auto"/>
              <w:right w:val="single" w:sz="4" w:space="0" w:color="auto"/>
            </w:tcBorders>
          </w:tcPr>
          <w:p w14:paraId="7D78F8CA" w14:textId="77777777" w:rsidR="008D2EE8"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Homo</w:t>
            </w:r>
          </w:p>
        </w:tc>
        <w:tc>
          <w:tcPr>
            <w:tcW w:w="1366" w:type="dxa"/>
            <w:tcBorders>
              <w:top w:val="single" w:sz="4" w:space="0" w:color="auto"/>
              <w:left w:val="single" w:sz="4" w:space="0" w:color="auto"/>
              <w:bottom w:val="single" w:sz="4" w:space="0" w:color="auto"/>
              <w:right w:val="single" w:sz="4" w:space="0" w:color="auto"/>
            </w:tcBorders>
          </w:tcPr>
          <w:p w14:paraId="24ED5FE9" w14:textId="77777777" w:rsidR="008D2EE8" w:rsidRDefault="008D2EE8" w:rsidP="00EE4357">
            <w:pPr>
              <w:pStyle w:val="ListParagraph"/>
              <w:spacing w:line="276" w:lineRule="auto"/>
              <w:ind w:left="0"/>
              <w:jc w:val="center"/>
              <w:rPr>
                <w:rFonts w:ascii="Arial" w:hAnsi="Arial" w:cs="Arial"/>
                <w:b/>
                <w:color w:val="FF0000"/>
              </w:rPr>
            </w:pPr>
          </w:p>
        </w:tc>
      </w:tr>
      <w:tr w:rsidR="008D2EE8" w14:paraId="016966E2"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2DC15800" w14:textId="77777777" w:rsidR="008D2EE8" w:rsidRPr="00DF4E4A" w:rsidRDefault="008D2EE8" w:rsidP="00EE4357">
            <w:pPr>
              <w:pStyle w:val="ListParagraph"/>
              <w:spacing w:line="276" w:lineRule="auto"/>
              <w:ind w:left="0"/>
              <w:jc w:val="center"/>
              <w:rPr>
                <w:rFonts w:ascii="Arial" w:hAnsi="Arial" w:cs="Arial"/>
                <w:color w:val="FF0000"/>
              </w:rPr>
            </w:pPr>
            <w:r w:rsidRPr="00DF4E4A">
              <w:rPr>
                <w:rFonts w:ascii="Arial" w:hAnsi="Arial" w:cs="Arial"/>
                <w:color w:val="FF0000"/>
              </w:rPr>
              <w:t>Narrow hips</w:t>
            </w:r>
            <w:r>
              <w:rPr>
                <w:rFonts w:ascii="Arial" w:hAnsi="Arial" w:cs="Arial"/>
                <w:color w:val="FF0000"/>
              </w:rPr>
              <w:t xml:space="preserve"> (pelvis)</w:t>
            </w:r>
          </w:p>
        </w:tc>
        <w:tc>
          <w:tcPr>
            <w:tcW w:w="3465" w:type="dxa"/>
            <w:tcBorders>
              <w:top w:val="single" w:sz="4" w:space="0" w:color="auto"/>
              <w:left w:val="single" w:sz="4" w:space="0" w:color="auto"/>
              <w:bottom w:val="single" w:sz="4" w:space="0" w:color="auto"/>
              <w:right w:val="single" w:sz="4" w:space="0" w:color="auto"/>
            </w:tcBorders>
          </w:tcPr>
          <w:p w14:paraId="6D59C998" w14:textId="77777777" w:rsidR="008D2EE8" w:rsidRPr="00DF4E4A" w:rsidRDefault="008D2EE8" w:rsidP="00EE4357">
            <w:pPr>
              <w:pStyle w:val="ListParagraph"/>
              <w:spacing w:line="276" w:lineRule="auto"/>
              <w:ind w:left="0"/>
              <w:jc w:val="center"/>
              <w:rPr>
                <w:rFonts w:ascii="Arial" w:hAnsi="Arial" w:cs="Arial"/>
                <w:color w:val="FF0000"/>
              </w:rPr>
            </w:pPr>
            <w:r>
              <w:rPr>
                <w:rFonts w:ascii="Arial" w:hAnsi="Arial" w:cs="Arial"/>
                <w:color w:val="FF0000"/>
              </w:rPr>
              <w:t>Broader hips (pelvis)</w:t>
            </w:r>
          </w:p>
        </w:tc>
        <w:tc>
          <w:tcPr>
            <w:tcW w:w="1366" w:type="dxa"/>
            <w:vMerge w:val="restart"/>
            <w:tcBorders>
              <w:top w:val="single" w:sz="4" w:space="0" w:color="auto"/>
              <w:left w:val="single" w:sz="4" w:space="0" w:color="auto"/>
              <w:right w:val="single" w:sz="4" w:space="0" w:color="auto"/>
            </w:tcBorders>
          </w:tcPr>
          <w:p w14:paraId="2897C501" w14:textId="77777777" w:rsidR="008D2EE8" w:rsidRDefault="008D2EE8" w:rsidP="00EE4357">
            <w:pPr>
              <w:pStyle w:val="ListParagraph"/>
              <w:spacing w:line="276" w:lineRule="auto"/>
              <w:ind w:left="0"/>
              <w:jc w:val="center"/>
              <w:rPr>
                <w:rFonts w:ascii="Arial" w:hAnsi="Arial" w:cs="Arial"/>
                <w:b/>
                <w:color w:val="FF0000"/>
              </w:rPr>
            </w:pPr>
          </w:p>
          <w:p w14:paraId="616D89B5" w14:textId="77777777" w:rsidR="008D2EE8" w:rsidRDefault="008D2EE8" w:rsidP="00EE4357">
            <w:pPr>
              <w:pStyle w:val="ListParagraph"/>
              <w:spacing w:line="276" w:lineRule="auto"/>
              <w:ind w:left="0"/>
              <w:jc w:val="center"/>
              <w:rPr>
                <w:rFonts w:ascii="Arial" w:hAnsi="Arial" w:cs="Arial"/>
                <w:b/>
                <w:color w:val="FF0000"/>
              </w:rPr>
            </w:pPr>
          </w:p>
          <w:p w14:paraId="4248D67F" w14:textId="77777777" w:rsidR="008D2EE8" w:rsidRDefault="008D2EE8" w:rsidP="00EE4357">
            <w:pPr>
              <w:pStyle w:val="ListParagraph"/>
              <w:spacing w:line="276" w:lineRule="auto"/>
              <w:ind w:left="0"/>
              <w:jc w:val="center"/>
              <w:rPr>
                <w:rFonts w:ascii="Arial" w:hAnsi="Arial" w:cs="Arial"/>
                <w:b/>
                <w:color w:val="FF0000"/>
              </w:rPr>
            </w:pPr>
          </w:p>
          <w:p w14:paraId="7F5995A2" w14:textId="77777777" w:rsidR="008D2EE8" w:rsidRPr="00E830CE" w:rsidRDefault="008D2EE8" w:rsidP="00EE4357">
            <w:pPr>
              <w:pStyle w:val="ListParagraph"/>
              <w:spacing w:line="276" w:lineRule="auto"/>
              <w:ind w:left="0"/>
              <w:jc w:val="center"/>
              <w:rPr>
                <w:rFonts w:ascii="Arial" w:hAnsi="Arial" w:cs="Arial"/>
                <w:color w:val="FF0000"/>
              </w:rPr>
            </w:pPr>
            <w:r w:rsidRPr="00E830CE">
              <w:rPr>
                <w:rFonts w:ascii="Arial" w:hAnsi="Arial" w:cs="Arial"/>
                <w:color w:val="FF0000"/>
              </w:rPr>
              <w:t>1-6</w:t>
            </w:r>
          </w:p>
          <w:p w14:paraId="2ACE5D57" w14:textId="77777777" w:rsidR="008D2EE8" w:rsidRDefault="008D2EE8" w:rsidP="00EE4357">
            <w:pPr>
              <w:pStyle w:val="ListParagraph"/>
              <w:spacing w:line="276" w:lineRule="auto"/>
              <w:ind w:left="0"/>
              <w:jc w:val="center"/>
              <w:rPr>
                <w:rFonts w:ascii="Arial" w:hAnsi="Arial" w:cs="Arial"/>
                <w:b/>
                <w:color w:val="FF0000"/>
              </w:rPr>
            </w:pPr>
          </w:p>
          <w:p w14:paraId="49DFA540" w14:textId="77777777" w:rsidR="008D2EE8" w:rsidRDefault="008D2EE8" w:rsidP="00EE4357">
            <w:pPr>
              <w:pStyle w:val="ListParagraph"/>
              <w:spacing w:line="276" w:lineRule="auto"/>
              <w:ind w:left="0"/>
              <w:jc w:val="center"/>
              <w:rPr>
                <w:rFonts w:ascii="Arial" w:hAnsi="Arial" w:cs="Arial"/>
                <w:b/>
                <w:color w:val="FF0000"/>
              </w:rPr>
            </w:pPr>
          </w:p>
          <w:p w14:paraId="23D36F81" w14:textId="77777777" w:rsidR="008D2EE8" w:rsidRDefault="008D2EE8" w:rsidP="00EE4357">
            <w:pPr>
              <w:pStyle w:val="ListParagraph"/>
              <w:spacing w:line="276" w:lineRule="auto"/>
              <w:ind w:left="0"/>
              <w:jc w:val="center"/>
              <w:rPr>
                <w:rFonts w:ascii="Arial" w:hAnsi="Arial" w:cs="Arial"/>
                <w:b/>
                <w:color w:val="FF0000"/>
              </w:rPr>
            </w:pPr>
          </w:p>
        </w:tc>
      </w:tr>
      <w:tr w:rsidR="008D2EE8" w14:paraId="2CB4F16A"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439C965C"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 xml:space="preserve">Femurs more parallel / </w:t>
            </w:r>
          </w:p>
          <w:p w14:paraId="69413258" w14:textId="77777777" w:rsidR="008D2EE8" w:rsidRPr="00DF4E4A" w:rsidRDefault="008D2EE8" w:rsidP="00EE4357">
            <w:pPr>
              <w:pStyle w:val="ListParagraph"/>
              <w:spacing w:line="276" w:lineRule="auto"/>
              <w:ind w:left="0"/>
              <w:jc w:val="center"/>
              <w:rPr>
                <w:rFonts w:ascii="Arial" w:hAnsi="Arial" w:cs="Arial"/>
                <w:color w:val="FF0000"/>
              </w:rPr>
            </w:pPr>
            <w:r>
              <w:rPr>
                <w:rFonts w:ascii="Arial" w:hAnsi="Arial" w:cs="Arial"/>
                <w:color w:val="FF0000"/>
              </w:rPr>
              <w:t xml:space="preserve">smaller carrying angle </w:t>
            </w:r>
          </w:p>
        </w:tc>
        <w:tc>
          <w:tcPr>
            <w:tcW w:w="3465" w:type="dxa"/>
            <w:tcBorders>
              <w:top w:val="single" w:sz="4" w:space="0" w:color="auto"/>
              <w:left w:val="single" w:sz="4" w:space="0" w:color="auto"/>
              <w:bottom w:val="single" w:sz="4" w:space="0" w:color="auto"/>
              <w:right w:val="single" w:sz="4" w:space="0" w:color="auto"/>
            </w:tcBorders>
          </w:tcPr>
          <w:p w14:paraId="053546FE" w14:textId="77777777" w:rsidR="008D2EE8" w:rsidRPr="00DF4E4A" w:rsidRDefault="008D2EE8" w:rsidP="00EE4357">
            <w:pPr>
              <w:pStyle w:val="ListParagraph"/>
              <w:spacing w:line="276" w:lineRule="auto"/>
              <w:ind w:left="0"/>
              <w:jc w:val="center"/>
              <w:rPr>
                <w:rFonts w:ascii="Arial" w:hAnsi="Arial" w:cs="Arial"/>
                <w:color w:val="FF0000"/>
              </w:rPr>
            </w:pPr>
            <w:r>
              <w:rPr>
                <w:rFonts w:ascii="Arial" w:hAnsi="Arial" w:cs="Arial"/>
                <w:color w:val="FF0000"/>
              </w:rPr>
              <w:t>Femurs slope in towards knee / larger carrying angle</w:t>
            </w:r>
          </w:p>
        </w:tc>
        <w:tc>
          <w:tcPr>
            <w:tcW w:w="1366" w:type="dxa"/>
            <w:vMerge/>
            <w:tcBorders>
              <w:left w:val="single" w:sz="4" w:space="0" w:color="auto"/>
              <w:right w:val="single" w:sz="4" w:space="0" w:color="auto"/>
            </w:tcBorders>
          </w:tcPr>
          <w:p w14:paraId="67F13CC3" w14:textId="77777777" w:rsidR="008D2EE8" w:rsidRDefault="008D2EE8" w:rsidP="00EE4357">
            <w:pPr>
              <w:pStyle w:val="ListParagraph"/>
              <w:spacing w:line="276" w:lineRule="auto"/>
              <w:ind w:left="0"/>
              <w:jc w:val="center"/>
              <w:rPr>
                <w:rFonts w:ascii="Arial" w:hAnsi="Arial" w:cs="Arial"/>
                <w:b/>
                <w:color w:val="FF0000"/>
              </w:rPr>
            </w:pPr>
          </w:p>
        </w:tc>
      </w:tr>
      <w:tr w:rsidR="008D2EE8" w14:paraId="5B686F00"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349E2A8D" w14:textId="77777777" w:rsidR="008D2EE8" w:rsidRPr="00DF4E4A" w:rsidRDefault="008D2EE8" w:rsidP="00EE4357">
            <w:pPr>
              <w:pStyle w:val="ListParagraph"/>
              <w:spacing w:line="276" w:lineRule="auto"/>
              <w:ind w:left="0"/>
              <w:jc w:val="center"/>
              <w:rPr>
                <w:rFonts w:ascii="Arial" w:hAnsi="Arial" w:cs="Arial"/>
                <w:color w:val="FF0000"/>
              </w:rPr>
            </w:pPr>
            <w:r>
              <w:rPr>
                <w:rFonts w:ascii="Arial" w:hAnsi="Arial" w:cs="Arial"/>
                <w:color w:val="FF0000"/>
              </w:rPr>
              <w:t>Arms are longer than legs</w:t>
            </w:r>
          </w:p>
        </w:tc>
        <w:tc>
          <w:tcPr>
            <w:tcW w:w="3465" w:type="dxa"/>
            <w:tcBorders>
              <w:top w:val="single" w:sz="4" w:space="0" w:color="auto"/>
              <w:left w:val="single" w:sz="4" w:space="0" w:color="auto"/>
              <w:bottom w:val="single" w:sz="4" w:space="0" w:color="auto"/>
              <w:right w:val="single" w:sz="4" w:space="0" w:color="auto"/>
            </w:tcBorders>
          </w:tcPr>
          <w:p w14:paraId="32D34228"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Legs are longer than arms</w:t>
            </w:r>
          </w:p>
        </w:tc>
        <w:tc>
          <w:tcPr>
            <w:tcW w:w="1366" w:type="dxa"/>
            <w:vMerge/>
            <w:tcBorders>
              <w:left w:val="single" w:sz="4" w:space="0" w:color="auto"/>
              <w:right w:val="single" w:sz="4" w:space="0" w:color="auto"/>
            </w:tcBorders>
          </w:tcPr>
          <w:p w14:paraId="6D9DD7B0" w14:textId="77777777" w:rsidR="008D2EE8" w:rsidRDefault="008D2EE8" w:rsidP="00EE4357">
            <w:pPr>
              <w:pStyle w:val="ListParagraph"/>
              <w:spacing w:line="276" w:lineRule="auto"/>
              <w:ind w:left="0"/>
              <w:jc w:val="center"/>
              <w:rPr>
                <w:rFonts w:ascii="Arial" w:hAnsi="Arial" w:cs="Arial"/>
                <w:b/>
                <w:color w:val="FF0000"/>
              </w:rPr>
            </w:pPr>
          </w:p>
        </w:tc>
      </w:tr>
      <w:tr w:rsidR="008D2EE8" w14:paraId="72305983"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50773AC6"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Vertebrae less wedge shaped</w:t>
            </w:r>
          </w:p>
        </w:tc>
        <w:tc>
          <w:tcPr>
            <w:tcW w:w="3465" w:type="dxa"/>
            <w:tcBorders>
              <w:top w:val="single" w:sz="4" w:space="0" w:color="auto"/>
              <w:left w:val="single" w:sz="4" w:space="0" w:color="auto"/>
              <w:bottom w:val="single" w:sz="4" w:space="0" w:color="auto"/>
              <w:right w:val="single" w:sz="4" w:space="0" w:color="auto"/>
            </w:tcBorders>
          </w:tcPr>
          <w:p w14:paraId="0916ADBA"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Vertebrae more wedged shaped</w:t>
            </w:r>
          </w:p>
        </w:tc>
        <w:tc>
          <w:tcPr>
            <w:tcW w:w="1366" w:type="dxa"/>
            <w:vMerge/>
            <w:tcBorders>
              <w:left w:val="single" w:sz="4" w:space="0" w:color="auto"/>
              <w:right w:val="single" w:sz="4" w:space="0" w:color="auto"/>
            </w:tcBorders>
          </w:tcPr>
          <w:p w14:paraId="46136C59" w14:textId="77777777" w:rsidR="008D2EE8" w:rsidRDefault="008D2EE8" w:rsidP="00EE4357">
            <w:pPr>
              <w:pStyle w:val="ListParagraph"/>
              <w:spacing w:line="276" w:lineRule="auto"/>
              <w:ind w:left="0"/>
              <w:jc w:val="center"/>
              <w:rPr>
                <w:rFonts w:ascii="Arial" w:hAnsi="Arial" w:cs="Arial"/>
                <w:b/>
                <w:color w:val="FF0000"/>
              </w:rPr>
            </w:pPr>
          </w:p>
        </w:tc>
      </w:tr>
      <w:tr w:rsidR="008D2EE8" w14:paraId="0CB741A2"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43E6E5DC"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Shorter thumb</w:t>
            </w:r>
          </w:p>
        </w:tc>
        <w:tc>
          <w:tcPr>
            <w:tcW w:w="3465" w:type="dxa"/>
            <w:tcBorders>
              <w:top w:val="single" w:sz="4" w:space="0" w:color="auto"/>
              <w:left w:val="single" w:sz="4" w:space="0" w:color="auto"/>
              <w:bottom w:val="single" w:sz="4" w:space="0" w:color="auto"/>
              <w:right w:val="single" w:sz="4" w:space="0" w:color="auto"/>
            </w:tcBorders>
          </w:tcPr>
          <w:p w14:paraId="0C0CF8B9"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Longer thumb</w:t>
            </w:r>
          </w:p>
        </w:tc>
        <w:tc>
          <w:tcPr>
            <w:tcW w:w="1366" w:type="dxa"/>
            <w:vMerge/>
            <w:tcBorders>
              <w:left w:val="single" w:sz="4" w:space="0" w:color="auto"/>
              <w:right w:val="single" w:sz="4" w:space="0" w:color="auto"/>
            </w:tcBorders>
          </w:tcPr>
          <w:p w14:paraId="68AE95D7" w14:textId="77777777" w:rsidR="008D2EE8" w:rsidRDefault="008D2EE8" w:rsidP="00EE4357">
            <w:pPr>
              <w:pStyle w:val="ListParagraph"/>
              <w:spacing w:line="276" w:lineRule="auto"/>
              <w:ind w:left="0"/>
              <w:jc w:val="center"/>
              <w:rPr>
                <w:rFonts w:ascii="Arial" w:hAnsi="Arial" w:cs="Arial"/>
                <w:b/>
                <w:color w:val="FF0000"/>
              </w:rPr>
            </w:pPr>
          </w:p>
        </w:tc>
      </w:tr>
      <w:tr w:rsidR="008D2EE8" w14:paraId="62893632"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09EE375D" w14:textId="44F10404"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Fingers heavier</w:t>
            </w:r>
          </w:p>
        </w:tc>
        <w:tc>
          <w:tcPr>
            <w:tcW w:w="3465" w:type="dxa"/>
            <w:tcBorders>
              <w:top w:val="single" w:sz="4" w:space="0" w:color="auto"/>
              <w:left w:val="single" w:sz="4" w:space="0" w:color="auto"/>
              <w:bottom w:val="single" w:sz="4" w:space="0" w:color="auto"/>
              <w:right w:val="single" w:sz="4" w:space="0" w:color="auto"/>
            </w:tcBorders>
          </w:tcPr>
          <w:p w14:paraId="12CE9BB7" w14:textId="6D33DDD9"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Not heavy fingers</w:t>
            </w:r>
          </w:p>
        </w:tc>
        <w:tc>
          <w:tcPr>
            <w:tcW w:w="1366" w:type="dxa"/>
            <w:vMerge/>
            <w:tcBorders>
              <w:left w:val="single" w:sz="4" w:space="0" w:color="auto"/>
              <w:right w:val="single" w:sz="4" w:space="0" w:color="auto"/>
            </w:tcBorders>
          </w:tcPr>
          <w:p w14:paraId="1B388669" w14:textId="77777777" w:rsidR="008D2EE8" w:rsidRDefault="008D2EE8" w:rsidP="00EE4357">
            <w:pPr>
              <w:pStyle w:val="ListParagraph"/>
              <w:spacing w:line="276" w:lineRule="auto"/>
              <w:ind w:left="0"/>
              <w:jc w:val="center"/>
              <w:rPr>
                <w:rFonts w:ascii="Arial" w:hAnsi="Arial" w:cs="Arial"/>
                <w:b/>
                <w:color w:val="FF0000"/>
              </w:rPr>
            </w:pPr>
          </w:p>
        </w:tc>
      </w:tr>
      <w:tr w:rsidR="008D2EE8" w14:paraId="457638C1"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5EDE4B62" w14:textId="51C66938"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Longer forearm</w:t>
            </w:r>
          </w:p>
        </w:tc>
        <w:tc>
          <w:tcPr>
            <w:tcW w:w="3465" w:type="dxa"/>
            <w:tcBorders>
              <w:top w:val="single" w:sz="4" w:space="0" w:color="auto"/>
              <w:left w:val="single" w:sz="4" w:space="0" w:color="auto"/>
              <w:bottom w:val="single" w:sz="4" w:space="0" w:color="auto"/>
              <w:right w:val="single" w:sz="4" w:space="0" w:color="auto"/>
            </w:tcBorders>
          </w:tcPr>
          <w:p w14:paraId="10FEE67D" w14:textId="43BF5BD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Shorter forearm</w:t>
            </w:r>
          </w:p>
        </w:tc>
        <w:tc>
          <w:tcPr>
            <w:tcW w:w="1366" w:type="dxa"/>
            <w:vMerge/>
            <w:tcBorders>
              <w:left w:val="single" w:sz="4" w:space="0" w:color="auto"/>
              <w:right w:val="single" w:sz="4" w:space="0" w:color="auto"/>
            </w:tcBorders>
          </w:tcPr>
          <w:p w14:paraId="1DDD14DE" w14:textId="77777777" w:rsidR="008D2EE8" w:rsidRDefault="008D2EE8" w:rsidP="00EE4357">
            <w:pPr>
              <w:pStyle w:val="ListParagraph"/>
              <w:spacing w:line="276" w:lineRule="auto"/>
              <w:ind w:left="0"/>
              <w:jc w:val="center"/>
              <w:rPr>
                <w:rFonts w:ascii="Arial" w:hAnsi="Arial" w:cs="Arial"/>
                <w:b/>
                <w:color w:val="FF0000"/>
              </w:rPr>
            </w:pPr>
          </w:p>
        </w:tc>
      </w:tr>
      <w:tr w:rsidR="008D2EE8" w14:paraId="4BDA7BCB"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598DDAFE" w14:textId="79D2CA36"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Generally smaller body</w:t>
            </w:r>
          </w:p>
        </w:tc>
        <w:tc>
          <w:tcPr>
            <w:tcW w:w="3465" w:type="dxa"/>
            <w:tcBorders>
              <w:top w:val="single" w:sz="4" w:space="0" w:color="auto"/>
              <w:left w:val="single" w:sz="4" w:space="0" w:color="auto"/>
              <w:bottom w:val="single" w:sz="4" w:space="0" w:color="auto"/>
              <w:right w:val="single" w:sz="4" w:space="0" w:color="auto"/>
            </w:tcBorders>
          </w:tcPr>
          <w:p w14:paraId="32172BC6" w14:textId="26A4678A"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Larger body</w:t>
            </w:r>
          </w:p>
        </w:tc>
        <w:tc>
          <w:tcPr>
            <w:tcW w:w="1366" w:type="dxa"/>
            <w:vMerge/>
            <w:tcBorders>
              <w:left w:val="single" w:sz="4" w:space="0" w:color="auto"/>
              <w:right w:val="single" w:sz="4" w:space="0" w:color="auto"/>
            </w:tcBorders>
          </w:tcPr>
          <w:p w14:paraId="3DF71B2E" w14:textId="77777777" w:rsidR="008D2EE8" w:rsidRDefault="008D2EE8" w:rsidP="00EE4357">
            <w:pPr>
              <w:pStyle w:val="ListParagraph"/>
              <w:spacing w:line="276" w:lineRule="auto"/>
              <w:ind w:left="0"/>
              <w:jc w:val="center"/>
              <w:rPr>
                <w:rFonts w:ascii="Arial" w:hAnsi="Arial" w:cs="Arial"/>
                <w:b/>
                <w:color w:val="FF0000"/>
              </w:rPr>
            </w:pPr>
          </w:p>
        </w:tc>
      </w:tr>
      <w:tr w:rsidR="008D2EE8" w14:paraId="51CC0876" w14:textId="77777777" w:rsidTr="00EE4357">
        <w:trPr>
          <w:trHeight w:val="177"/>
        </w:trPr>
        <w:tc>
          <w:tcPr>
            <w:tcW w:w="3465" w:type="dxa"/>
            <w:tcBorders>
              <w:top w:val="single" w:sz="4" w:space="0" w:color="auto"/>
              <w:left w:val="single" w:sz="4" w:space="0" w:color="auto"/>
              <w:bottom w:val="single" w:sz="4" w:space="0" w:color="auto"/>
              <w:right w:val="single" w:sz="4" w:space="0" w:color="auto"/>
            </w:tcBorders>
          </w:tcPr>
          <w:p w14:paraId="6D5DA63C"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Fingers are curved</w:t>
            </w:r>
          </w:p>
        </w:tc>
        <w:tc>
          <w:tcPr>
            <w:tcW w:w="3465" w:type="dxa"/>
            <w:tcBorders>
              <w:top w:val="single" w:sz="4" w:space="0" w:color="auto"/>
              <w:left w:val="single" w:sz="4" w:space="0" w:color="auto"/>
              <w:bottom w:val="single" w:sz="4" w:space="0" w:color="auto"/>
              <w:right w:val="single" w:sz="4" w:space="0" w:color="auto"/>
            </w:tcBorders>
          </w:tcPr>
          <w:p w14:paraId="3CBF4974" w14:textId="77777777" w:rsidR="008D2EE8" w:rsidRDefault="008D2EE8" w:rsidP="00EE4357">
            <w:pPr>
              <w:pStyle w:val="ListParagraph"/>
              <w:spacing w:line="276" w:lineRule="auto"/>
              <w:ind w:left="0"/>
              <w:jc w:val="center"/>
              <w:rPr>
                <w:rFonts w:ascii="Arial" w:hAnsi="Arial" w:cs="Arial"/>
                <w:color w:val="FF0000"/>
              </w:rPr>
            </w:pPr>
            <w:r>
              <w:rPr>
                <w:rFonts w:ascii="Arial" w:hAnsi="Arial" w:cs="Arial"/>
                <w:color w:val="FF0000"/>
              </w:rPr>
              <w:t>Fingers are straighter</w:t>
            </w:r>
          </w:p>
        </w:tc>
        <w:tc>
          <w:tcPr>
            <w:tcW w:w="1366" w:type="dxa"/>
            <w:vMerge/>
            <w:tcBorders>
              <w:left w:val="single" w:sz="4" w:space="0" w:color="auto"/>
              <w:right w:val="single" w:sz="4" w:space="0" w:color="auto"/>
            </w:tcBorders>
          </w:tcPr>
          <w:p w14:paraId="1171B226" w14:textId="77777777" w:rsidR="008D2EE8" w:rsidRDefault="008D2EE8" w:rsidP="00EE4357">
            <w:pPr>
              <w:pStyle w:val="ListParagraph"/>
              <w:spacing w:line="276" w:lineRule="auto"/>
              <w:ind w:left="0"/>
              <w:jc w:val="center"/>
              <w:rPr>
                <w:rFonts w:ascii="Arial" w:hAnsi="Arial" w:cs="Arial"/>
                <w:b/>
                <w:color w:val="FF0000"/>
              </w:rPr>
            </w:pPr>
          </w:p>
        </w:tc>
      </w:tr>
      <w:tr w:rsidR="008D2EE8" w14:paraId="2751458E" w14:textId="77777777" w:rsidTr="00EE4357">
        <w:tc>
          <w:tcPr>
            <w:tcW w:w="6930" w:type="dxa"/>
            <w:gridSpan w:val="2"/>
            <w:tcBorders>
              <w:top w:val="single" w:sz="4" w:space="0" w:color="auto"/>
              <w:left w:val="single" w:sz="4" w:space="0" w:color="auto"/>
              <w:bottom w:val="single" w:sz="4" w:space="0" w:color="auto"/>
              <w:right w:val="single" w:sz="4" w:space="0" w:color="auto"/>
            </w:tcBorders>
            <w:hideMark/>
          </w:tcPr>
          <w:p w14:paraId="1B6D7A99" w14:textId="77777777" w:rsidR="008D2EE8" w:rsidRPr="00654362" w:rsidRDefault="008D2EE8" w:rsidP="00EE4357">
            <w:pPr>
              <w:pStyle w:val="ListParagraph"/>
              <w:spacing w:line="276" w:lineRule="auto"/>
              <w:ind w:left="0"/>
              <w:jc w:val="right"/>
              <w:rPr>
                <w:rFonts w:ascii="Arial" w:hAnsi="Arial" w:cs="Arial"/>
                <w:b/>
                <w:color w:val="FF0000"/>
              </w:rPr>
            </w:pPr>
            <w:r w:rsidRPr="00654362">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205105B" w14:textId="77777777" w:rsidR="008D2EE8" w:rsidRPr="00654362" w:rsidRDefault="008D2EE8" w:rsidP="00EE4357">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73E631E6" w14:textId="77777777" w:rsidR="008D2EE8" w:rsidRDefault="008D2EE8" w:rsidP="008D2EE8">
      <w:pPr>
        <w:tabs>
          <w:tab w:val="left" w:pos="851"/>
        </w:tabs>
        <w:spacing w:after="0" w:line="276" w:lineRule="auto"/>
        <w:rPr>
          <w:rFonts w:ascii="Arial" w:hAnsi="Arial" w:cs="Arial"/>
        </w:rPr>
      </w:pPr>
    </w:p>
    <w:p w14:paraId="3D614274" w14:textId="162E7381" w:rsidR="008E3E3B" w:rsidRDefault="008E3E3B" w:rsidP="008E3E3B">
      <w:pPr>
        <w:tabs>
          <w:tab w:val="left" w:pos="851"/>
        </w:tabs>
        <w:spacing w:after="0" w:line="276" w:lineRule="auto"/>
        <w:rPr>
          <w:rFonts w:ascii="Arial" w:hAnsi="Arial" w:cs="Arial"/>
        </w:rPr>
      </w:pPr>
    </w:p>
    <w:p w14:paraId="526CBDBB" w14:textId="77777777" w:rsidR="009E1D4F" w:rsidRDefault="009E1D4F" w:rsidP="008E3E3B">
      <w:pPr>
        <w:tabs>
          <w:tab w:val="left" w:pos="851"/>
        </w:tabs>
        <w:spacing w:after="0" w:line="276" w:lineRule="auto"/>
        <w:rPr>
          <w:rFonts w:ascii="Arial" w:hAnsi="Arial" w:cs="Arial"/>
        </w:rPr>
      </w:pPr>
    </w:p>
    <w:p w14:paraId="30B78FBE" w14:textId="77777777" w:rsidR="009E1D4F" w:rsidRDefault="009E1D4F" w:rsidP="008E3E3B">
      <w:pPr>
        <w:tabs>
          <w:tab w:val="left" w:pos="851"/>
        </w:tabs>
        <w:spacing w:after="0" w:line="276" w:lineRule="auto"/>
        <w:rPr>
          <w:rFonts w:ascii="Arial" w:hAnsi="Arial" w:cs="Arial"/>
        </w:rPr>
      </w:pPr>
    </w:p>
    <w:p w14:paraId="0D123994" w14:textId="77777777" w:rsidR="009E1D4F" w:rsidRDefault="009E1D4F"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lastRenderedPageBreak/>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06463E">
      <w:pPr>
        <w:pStyle w:val="ListParagraph"/>
        <w:numPr>
          <w:ilvl w:val="0"/>
          <w:numId w:val="6"/>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tbl>
      <w:tblPr>
        <w:tblStyle w:val="TableGrid"/>
        <w:tblW w:w="0" w:type="auto"/>
        <w:tblInd w:w="720" w:type="dxa"/>
        <w:tblLook w:val="04A0" w:firstRow="1" w:lastRow="0" w:firstColumn="1" w:lastColumn="0" w:noHBand="0" w:noVBand="1"/>
      </w:tblPr>
      <w:tblGrid>
        <w:gridCol w:w="6930"/>
        <w:gridCol w:w="1366"/>
      </w:tblGrid>
      <w:tr w:rsidR="009E1D4F" w:rsidRPr="00654362" w14:paraId="1A4811F3"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3260DFAA" w14:textId="77777777" w:rsidR="009E1D4F" w:rsidRPr="00654362" w:rsidRDefault="009E1D4F"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9714A9C" w14:textId="77777777" w:rsidR="009E1D4F" w:rsidRPr="00654362" w:rsidRDefault="009E1D4F"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9E1D4F" w:rsidRPr="00EE53D3" w14:paraId="02CCF593" w14:textId="77777777" w:rsidTr="00EE4357">
        <w:tc>
          <w:tcPr>
            <w:tcW w:w="6930" w:type="dxa"/>
            <w:tcBorders>
              <w:top w:val="single" w:sz="4" w:space="0" w:color="auto"/>
              <w:left w:val="single" w:sz="4" w:space="0" w:color="auto"/>
              <w:bottom w:val="single" w:sz="4" w:space="0" w:color="auto"/>
              <w:right w:val="single" w:sz="4" w:space="0" w:color="auto"/>
            </w:tcBorders>
          </w:tcPr>
          <w:p w14:paraId="59E5517F" w14:textId="77777777" w:rsidR="009E1D4F" w:rsidRPr="00EE53D3" w:rsidRDefault="009E1D4F" w:rsidP="00EE4357">
            <w:pPr>
              <w:pStyle w:val="ListParagraph"/>
              <w:spacing w:line="276" w:lineRule="auto"/>
              <w:ind w:left="0"/>
              <w:rPr>
                <w:rFonts w:ascii="Arial" w:hAnsi="Arial" w:cs="Arial"/>
                <w:color w:val="FF0000"/>
              </w:rPr>
            </w:pPr>
            <w:r>
              <w:rPr>
                <w:rFonts w:ascii="Arial" w:hAnsi="Arial" w:cs="Arial"/>
                <w:color w:val="FF0000"/>
              </w:rPr>
              <w:t>(Conditions) Any four for up to 2 marks each:</w:t>
            </w:r>
          </w:p>
        </w:tc>
        <w:tc>
          <w:tcPr>
            <w:tcW w:w="1366" w:type="dxa"/>
            <w:tcBorders>
              <w:top w:val="single" w:sz="4" w:space="0" w:color="auto"/>
              <w:left w:val="single" w:sz="4" w:space="0" w:color="auto"/>
              <w:bottom w:val="single" w:sz="4" w:space="0" w:color="auto"/>
              <w:right w:val="single" w:sz="4" w:space="0" w:color="auto"/>
            </w:tcBorders>
          </w:tcPr>
          <w:p w14:paraId="4D745425" w14:textId="77777777" w:rsidR="009E1D4F" w:rsidRPr="00EE53D3" w:rsidRDefault="009E1D4F" w:rsidP="00EE4357">
            <w:pPr>
              <w:pStyle w:val="ListParagraph"/>
              <w:spacing w:line="276" w:lineRule="auto"/>
              <w:ind w:left="0"/>
              <w:jc w:val="center"/>
              <w:rPr>
                <w:rFonts w:ascii="Arial" w:hAnsi="Arial" w:cs="Arial"/>
                <w:color w:val="FF0000"/>
              </w:rPr>
            </w:pPr>
          </w:p>
        </w:tc>
      </w:tr>
      <w:tr w:rsidR="009E1D4F" w:rsidRPr="00EE53D3" w14:paraId="2AF6CF5B" w14:textId="77777777" w:rsidTr="00EE4357">
        <w:tc>
          <w:tcPr>
            <w:tcW w:w="6930" w:type="dxa"/>
            <w:tcBorders>
              <w:top w:val="single" w:sz="4" w:space="0" w:color="auto"/>
              <w:left w:val="single" w:sz="4" w:space="0" w:color="auto"/>
              <w:bottom w:val="single" w:sz="4" w:space="0" w:color="auto"/>
              <w:right w:val="single" w:sz="4" w:space="0" w:color="auto"/>
            </w:tcBorders>
          </w:tcPr>
          <w:p w14:paraId="0BF5AB9F" w14:textId="77777777"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Alkaline soils / not acidic soils</w:t>
            </w:r>
          </w:p>
          <w:p w14:paraId="6AC5B479" w14:textId="77777777"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Bones are not dissolved</w:t>
            </w:r>
          </w:p>
        </w:tc>
        <w:tc>
          <w:tcPr>
            <w:tcW w:w="1366" w:type="dxa"/>
            <w:tcBorders>
              <w:top w:val="single" w:sz="4" w:space="0" w:color="auto"/>
              <w:left w:val="single" w:sz="4" w:space="0" w:color="auto"/>
              <w:bottom w:val="single" w:sz="4" w:space="0" w:color="auto"/>
              <w:right w:val="single" w:sz="4" w:space="0" w:color="auto"/>
            </w:tcBorders>
          </w:tcPr>
          <w:p w14:paraId="3DA98241" w14:textId="77777777" w:rsidR="009E1D4F" w:rsidRPr="00EE53D3" w:rsidRDefault="009E1D4F" w:rsidP="00EE4357">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9E1D4F" w:rsidRPr="00EE53D3" w14:paraId="11036C12"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597DA46F" w14:textId="77777777"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Geologically stable area over a long period of time</w:t>
            </w:r>
          </w:p>
          <w:p w14:paraId="441A1003" w14:textId="77777777" w:rsidR="009E1D4F" w:rsidRPr="00EE53D3"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hideMark/>
          </w:tcPr>
          <w:p w14:paraId="36E52D30" w14:textId="77777777" w:rsidR="009E1D4F" w:rsidRPr="00EE53D3" w:rsidRDefault="009E1D4F" w:rsidP="00EE4357">
            <w:pPr>
              <w:pStyle w:val="ListParagraph"/>
              <w:spacing w:line="276" w:lineRule="auto"/>
              <w:ind w:left="0"/>
              <w:jc w:val="center"/>
              <w:rPr>
                <w:rFonts w:ascii="Arial" w:hAnsi="Arial" w:cs="Arial"/>
                <w:color w:val="FF0000"/>
              </w:rPr>
            </w:pPr>
            <w:r w:rsidRPr="00EE53D3">
              <w:rPr>
                <w:rFonts w:ascii="Arial" w:hAnsi="Arial" w:cs="Arial"/>
                <w:color w:val="FF0000"/>
              </w:rPr>
              <w:t>1-2</w:t>
            </w:r>
          </w:p>
        </w:tc>
      </w:tr>
      <w:tr w:rsidR="009E1D4F" w:rsidRPr="00130168" w14:paraId="33F11D02" w14:textId="77777777" w:rsidTr="00EE4357">
        <w:tc>
          <w:tcPr>
            <w:tcW w:w="6930" w:type="dxa"/>
            <w:tcBorders>
              <w:top w:val="single" w:sz="4" w:space="0" w:color="auto"/>
              <w:left w:val="single" w:sz="4" w:space="0" w:color="auto"/>
              <w:bottom w:val="single" w:sz="4" w:space="0" w:color="auto"/>
              <w:right w:val="single" w:sz="4" w:space="0" w:color="auto"/>
            </w:tcBorders>
          </w:tcPr>
          <w:p w14:paraId="4B55BC04" w14:textId="77777777" w:rsidR="009E1D4F" w:rsidRDefault="009E1D4F" w:rsidP="009E1D4F">
            <w:pPr>
              <w:pStyle w:val="ListParagraph"/>
              <w:numPr>
                <w:ilvl w:val="0"/>
                <w:numId w:val="41"/>
              </w:numPr>
              <w:spacing w:line="276" w:lineRule="auto"/>
              <w:rPr>
                <w:rFonts w:ascii="Arial" w:hAnsi="Arial" w:cs="Arial"/>
                <w:color w:val="FF0000"/>
              </w:rPr>
            </w:pPr>
            <w:r w:rsidRPr="00EE53D3">
              <w:rPr>
                <w:rFonts w:ascii="Arial" w:hAnsi="Arial" w:cs="Arial"/>
                <w:color w:val="FF0000"/>
              </w:rPr>
              <w:t>Rapid burial</w:t>
            </w:r>
          </w:p>
          <w:p w14:paraId="331AB840" w14:textId="77777777"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 xml:space="preserve">Lack of oxygen </w:t>
            </w:r>
          </w:p>
          <w:p w14:paraId="231B3E14" w14:textId="77777777" w:rsidR="009E1D4F" w:rsidRPr="00EE53D3"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To stop decomposition</w:t>
            </w:r>
          </w:p>
        </w:tc>
        <w:tc>
          <w:tcPr>
            <w:tcW w:w="1366" w:type="dxa"/>
            <w:tcBorders>
              <w:top w:val="single" w:sz="4" w:space="0" w:color="auto"/>
              <w:left w:val="single" w:sz="4" w:space="0" w:color="auto"/>
              <w:bottom w:val="single" w:sz="4" w:space="0" w:color="auto"/>
              <w:right w:val="single" w:sz="4" w:space="0" w:color="auto"/>
            </w:tcBorders>
          </w:tcPr>
          <w:p w14:paraId="67293C09" w14:textId="77777777" w:rsidR="009E1D4F" w:rsidRPr="00130168" w:rsidRDefault="009E1D4F"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9E1D4F" w:rsidRPr="00654362" w14:paraId="64E884C9" w14:textId="77777777" w:rsidTr="00EE4357">
        <w:tc>
          <w:tcPr>
            <w:tcW w:w="6930" w:type="dxa"/>
            <w:tcBorders>
              <w:top w:val="single" w:sz="4" w:space="0" w:color="auto"/>
              <w:left w:val="single" w:sz="4" w:space="0" w:color="auto"/>
              <w:bottom w:val="single" w:sz="4" w:space="0" w:color="auto"/>
              <w:right w:val="single" w:sz="4" w:space="0" w:color="auto"/>
            </w:tcBorders>
          </w:tcPr>
          <w:p w14:paraId="43F2933E" w14:textId="10A439AC" w:rsidR="009E1D4F" w:rsidRDefault="009E1D4F" w:rsidP="009E1D4F">
            <w:pPr>
              <w:pStyle w:val="ListParagraph"/>
              <w:numPr>
                <w:ilvl w:val="0"/>
                <w:numId w:val="41"/>
              </w:numPr>
              <w:spacing w:line="276" w:lineRule="auto"/>
              <w:rPr>
                <w:rFonts w:ascii="Arial" w:hAnsi="Arial" w:cs="Arial"/>
                <w:color w:val="FF0000"/>
              </w:rPr>
            </w:pPr>
            <w:r w:rsidRPr="00EE53D3">
              <w:rPr>
                <w:rFonts w:ascii="Arial" w:hAnsi="Arial" w:cs="Arial"/>
                <w:color w:val="FF0000"/>
              </w:rPr>
              <w:t>Undisturbed by animals / humans</w:t>
            </w:r>
            <w:r>
              <w:rPr>
                <w:rFonts w:ascii="Arial" w:hAnsi="Arial" w:cs="Arial"/>
                <w:color w:val="FF0000"/>
              </w:rPr>
              <w:t>/absence of scavenging animals</w:t>
            </w:r>
          </w:p>
          <w:p w14:paraId="4C07903B" w14:textId="77777777" w:rsidR="009E1D4F" w:rsidRPr="00320B5A"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Lower chance of fossil being destroyed</w:t>
            </w:r>
          </w:p>
        </w:tc>
        <w:tc>
          <w:tcPr>
            <w:tcW w:w="1366" w:type="dxa"/>
            <w:tcBorders>
              <w:top w:val="single" w:sz="4" w:space="0" w:color="auto"/>
              <w:left w:val="single" w:sz="4" w:space="0" w:color="auto"/>
              <w:bottom w:val="single" w:sz="4" w:space="0" w:color="auto"/>
              <w:right w:val="single" w:sz="4" w:space="0" w:color="auto"/>
            </w:tcBorders>
          </w:tcPr>
          <w:p w14:paraId="5935180D" w14:textId="77777777" w:rsidR="009E1D4F" w:rsidRPr="00654362" w:rsidRDefault="009E1D4F" w:rsidP="00EE4357">
            <w:pPr>
              <w:pStyle w:val="ListParagraph"/>
              <w:spacing w:line="276" w:lineRule="auto"/>
              <w:ind w:left="0"/>
              <w:jc w:val="center"/>
              <w:rPr>
                <w:rFonts w:ascii="Arial" w:hAnsi="Arial" w:cs="Arial"/>
                <w:b/>
                <w:color w:val="FF0000"/>
              </w:rPr>
            </w:pPr>
            <w:r>
              <w:rPr>
                <w:rFonts w:ascii="Arial" w:hAnsi="Arial" w:cs="Arial"/>
                <w:color w:val="FF0000"/>
              </w:rPr>
              <w:t>1-2</w:t>
            </w:r>
          </w:p>
        </w:tc>
      </w:tr>
      <w:tr w:rsidR="009E1D4F" w:rsidRPr="00320B5A" w14:paraId="7D60FE5D" w14:textId="77777777" w:rsidTr="00EE4357">
        <w:tc>
          <w:tcPr>
            <w:tcW w:w="6930" w:type="dxa"/>
            <w:tcBorders>
              <w:top w:val="single" w:sz="4" w:space="0" w:color="auto"/>
              <w:left w:val="single" w:sz="4" w:space="0" w:color="auto"/>
              <w:bottom w:val="single" w:sz="4" w:space="0" w:color="auto"/>
              <w:right w:val="single" w:sz="4" w:space="0" w:color="auto"/>
            </w:tcBorders>
          </w:tcPr>
          <w:p w14:paraId="473AF999" w14:textId="77777777"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Water based environment</w:t>
            </w:r>
          </w:p>
          <w:p w14:paraId="3C862F9C" w14:textId="77777777" w:rsidR="009E1D4F" w:rsidRPr="00EE53D3"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Quick deposition of sediments</w:t>
            </w:r>
          </w:p>
        </w:tc>
        <w:tc>
          <w:tcPr>
            <w:tcW w:w="1366" w:type="dxa"/>
            <w:tcBorders>
              <w:top w:val="single" w:sz="4" w:space="0" w:color="auto"/>
              <w:left w:val="single" w:sz="4" w:space="0" w:color="auto"/>
              <w:bottom w:val="single" w:sz="4" w:space="0" w:color="auto"/>
              <w:right w:val="single" w:sz="4" w:space="0" w:color="auto"/>
            </w:tcBorders>
          </w:tcPr>
          <w:p w14:paraId="02DD4306" w14:textId="77777777" w:rsidR="009E1D4F" w:rsidRPr="00320B5A" w:rsidRDefault="009E1D4F" w:rsidP="00EE4357">
            <w:pPr>
              <w:pStyle w:val="ListParagraph"/>
              <w:spacing w:line="276" w:lineRule="auto"/>
              <w:ind w:left="0"/>
              <w:jc w:val="center"/>
              <w:rPr>
                <w:rFonts w:ascii="Arial" w:hAnsi="Arial" w:cs="Arial"/>
                <w:color w:val="FF0000"/>
              </w:rPr>
            </w:pPr>
            <w:r w:rsidRPr="00320B5A">
              <w:rPr>
                <w:rFonts w:ascii="Arial" w:hAnsi="Arial" w:cs="Arial"/>
                <w:color w:val="FF0000"/>
              </w:rPr>
              <w:t>1-2</w:t>
            </w:r>
          </w:p>
        </w:tc>
      </w:tr>
      <w:tr w:rsidR="009E1D4F" w:rsidRPr="00320B5A" w14:paraId="5953FF14" w14:textId="77777777" w:rsidTr="00EE4357">
        <w:tc>
          <w:tcPr>
            <w:tcW w:w="6930" w:type="dxa"/>
            <w:tcBorders>
              <w:top w:val="single" w:sz="4" w:space="0" w:color="auto"/>
              <w:left w:val="single" w:sz="4" w:space="0" w:color="auto"/>
              <w:bottom w:val="single" w:sz="4" w:space="0" w:color="auto"/>
              <w:right w:val="single" w:sz="4" w:space="0" w:color="auto"/>
            </w:tcBorders>
          </w:tcPr>
          <w:p w14:paraId="610FCC59" w14:textId="361F5A55"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Lack of soil moisture</w:t>
            </w:r>
          </w:p>
          <w:p w14:paraId="0E46C0C1" w14:textId="07CBF31B" w:rsidR="009E1D4F" w:rsidRDefault="009E1D4F" w:rsidP="009E1D4F">
            <w:pPr>
              <w:pStyle w:val="ListParagraph"/>
              <w:numPr>
                <w:ilvl w:val="0"/>
                <w:numId w:val="41"/>
              </w:numPr>
              <w:spacing w:line="276" w:lineRule="auto"/>
              <w:rPr>
                <w:rFonts w:ascii="Arial" w:hAnsi="Arial" w:cs="Arial"/>
                <w:color w:val="FF0000"/>
              </w:rPr>
            </w:pPr>
            <w:r>
              <w:rPr>
                <w:rFonts w:ascii="Arial" w:hAnsi="Arial" w:cs="Arial"/>
                <w:color w:val="FF0000"/>
              </w:rPr>
              <w:t>Low environmental temperatures</w:t>
            </w:r>
          </w:p>
        </w:tc>
        <w:tc>
          <w:tcPr>
            <w:tcW w:w="1366" w:type="dxa"/>
            <w:tcBorders>
              <w:top w:val="single" w:sz="4" w:space="0" w:color="auto"/>
              <w:left w:val="single" w:sz="4" w:space="0" w:color="auto"/>
              <w:bottom w:val="single" w:sz="4" w:space="0" w:color="auto"/>
              <w:right w:val="single" w:sz="4" w:space="0" w:color="auto"/>
            </w:tcBorders>
          </w:tcPr>
          <w:p w14:paraId="4B5D6762" w14:textId="363A02D7" w:rsidR="009E1D4F" w:rsidRPr="00320B5A" w:rsidRDefault="009E1D4F"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9E1D4F" w:rsidRPr="00654362" w14:paraId="1E8CFC49" w14:textId="77777777" w:rsidTr="00EE4357">
        <w:tc>
          <w:tcPr>
            <w:tcW w:w="6930" w:type="dxa"/>
            <w:tcBorders>
              <w:top w:val="single" w:sz="4" w:space="0" w:color="auto"/>
              <w:left w:val="single" w:sz="4" w:space="0" w:color="auto"/>
              <w:bottom w:val="single" w:sz="4" w:space="0" w:color="auto"/>
              <w:right w:val="single" w:sz="4" w:space="0" w:color="auto"/>
            </w:tcBorders>
          </w:tcPr>
          <w:p w14:paraId="0D0B370B" w14:textId="77777777" w:rsidR="009E1D4F" w:rsidRPr="00654362" w:rsidRDefault="009E1D4F" w:rsidP="00EE4357">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24B51C7" w14:textId="77777777" w:rsidR="009E1D4F" w:rsidRPr="00654362" w:rsidRDefault="009E1D4F" w:rsidP="00EE4357">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06463E">
      <w:pPr>
        <w:pStyle w:val="ListParagraph"/>
        <w:numPr>
          <w:ilvl w:val="0"/>
          <w:numId w:val="6"/>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2F297134" w14:textId="77777777" w:rsidR="00181613" w:rsidRDefault="00181613" w:rsidP="00776E6E">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9E1D4F" w:rsidRPr="00776E6E" w14:paraId="67F9F450" w14:textId="77777777" w:rsidTr="00EE4357">
        <w:tc>
          <w:tcPr>
            <w:tcW w:w="6930" w:type="dxa"/>
            <w:tcBorders>
              <w:top w:val="single" w:sz="4" w:space="0" w:color="auto"/>
              <w:left w:val="single" w:sz="4" w:space="0" w:color="auto"/>
              <w:bottom w:val="single" w:sz="4" w:space="0" w:color="auto"/>
              <w:right w:val="single" w:sz="4" w:space="0" w:color="auto"/>
            </w:tcBorders>
          </w:tcPr>
          <w:p w14:paraId="58BDEBD7" w14:textId="77777777" w:rsidR="009E1D4F" w:rsidRPr="00776E6E" w:rsidRDefault="009E1D4F" w:rsidP="00EE4357">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tcPr>
          <w:p w14:paraId="090D8D7F" w14:textId="77777777" w:rsidR="009E1D4F" w:rsidRPr="00776E6E" w:rsidRDefault="009E1D4F" w:rsidP="00EE4357">
            <w:pPr>
              <w:pStyle w:val="ListParagraph"/>
              <w:spacing w:line="276" w:lineRule="auto"/>
              <w:ind w:left="0"/>
              <w:jc w:val="center"/>
              <w:rPr>
                <w:rFonts w:ascii="Arial" w:hAnsi="Arial" w:cs="Arial"/>
                <w:b/>
                <w:color w:val="FF0000"/>
              </w:rPr>
            </w:pPr>
            <w:r w:rsidRPr="00776E6E">
              <w:rPr>
                <w:rFonts w:ascii="Arial" w:hAnsi="Arial" w:cs="Arial"/>
                <w:b/>
                <w:color w:val="FF0000"/>
              </w:rPr>
              <w:t>Mark</w:t>
            </w:r>
          </w:p>
        </w:tc>
      </w:tr>
      <w:tr w:rsidR="009E1D4F" w14:paraId="115F69EF" w14:textId="77777777" w:rsidTr="00EE4357">
        <w:tc>
          <w:tcPr>
            <w:tcW w:w="6930" w:type="dxa"/>
            <w:tcBorders>
              <w:top w:val="single" w:sz="4" w:space="0" w:color="auto"/>
              <w:left w:val="single" w:sz="4" w:space="0" w:color="auto"/>
              <w:bottom w:val="single" w:sz="4" w:space="0" w:color="auto"/>
              <w:right w:val="single" w:sz="4" w:space="0" w:color="auto"/>
            </w:tcBorders>
          </w:tcPr>
          <w:p w14:paraId="7B1E7D39" w14:textId="77777777" w:rsidR="009E1D4F" w:rsidRPr="00776E6E" w:rsidRDefault="009E1D4F" w:rsidP="00EE4357">
            <w:pPr>
              <w:spacing w:line="276" w:lineRule="auto"/>
              <w:rPr>
                <w:rFonts w:ascii="Arial" w:hAnsi="Arial" w:cs="Arial"/>
                <w:color w:val="FF0000"/>
              </w:rPr>
            </w:pPr>
            <w:r>
              <w:rPr>
                <w:rFonts w:ascii="Arial" w:hAnsi="Arial" w:cs="Arial"/>
                <w:color w:val="FF0000"/>
              </w:rPr>
              <w:t>Absolute – Potassium-Argon dating</w:t>
            </w:r>
          </w:p>
        </w:tc>
        <w:tc>
          <w:tcPr>
            <w:tcW w:w="1366" w:type="dxa"/>
            <w:tcBorders>
              <w:top w:val="single" w:sz="4" w:space="0" w:color="auto"/>
              <w:left w:val="single" w:sz="4" w:space="0" w:color="auto"/>
              <w:bottom w:val="single" w:sz="4" w:space="0" w:color="auto"/>
              <w:right w:val="single" w:sz="4" w:space="0" w:color="auto"/>
            </w:tcBorders>
          </w:tcPr>
          <w:p w14:paraId="5BB6DD94" w14:textId="77777777" w:rsidR="009E1D4F" w:rsidRDefault="009E1D4F"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9E1D4F" w14:paraId="07A1B120" w14:textId="77777777" w:rsidTr="00EE4357">
        <w:tc>
          <w:tcPr>
            <w:tcW w:w="6930" w:type="dxa"/>
            <w:tcBorders>
              <w:top w:val="single" w:sz="4" w:space="0" w:color="auto"/>
              <w:left w:val="single" w:sz="4" w:space="0" w:color="auto"/>
              <w:bottom w:val="single" w:sz="4" w:space="0" w:color="auto"/>
              <w:right w:val="single" w:sz="4" w:space="0" w:color="auto"/>
            </w:tcBorders>
          </w:tcPr>
          <w:p w14:paraId="146FB045" w14:textId="77777777" w:rsidR="009E1D4F" w:rsidRDefault="009E1D4F" w:rsidP="009E1D4F">
            <w:pPr>
              <w:pStyle w:val="ListParagraph"/>
              <w:numPr>
                <w:ilvl w:val="0"/>
                <w:numId w:val="42"/>
              </w:numPr>
              <w:spacing w:line="276" w:lineRule="auto"/>
              <w:rPr>
                <w:rFonts w:ascii="Arial" w:hAnsi="Arial" w:cs="Arial"/>
                <w:color w:val="FF0000"/>
              </w:rPr>
            </w:pPr>
            <w:r>
              <w:rPr>
                <w:rFonts w:ascii="Arial" w:hAnsi="Arial" w:cs="Arial"/>
                <w:color w:val="FF0000"/>
              </w:rPr>
              <w:t>Potassium-Argon dating</w:t>
            </w:r>
          </w:p>
          <w:p w14:paraId="1BCA149F" w14:textId="1724CB8A" w:rsidR="009E1D4F" w:rsidRDefault="009E1D4F" w:rsidP="009E1D4F">
            <w:pPr>
              <w:pStyle w:val="ListParagraph"/>
              <w:numPr>
                <w:ilvl w:val="0"/>
                <w:numId w:val="42"/>
              </w:numPr>
              <w:spacing w:line="276" w:lineRule="auto"/>
              <w:rPr>
                <w:rFonts w:ascii="Arial" w:hAnsi="Arial" w:cs="Arial"/>
                <w:color w:val="FF0000"/>
              </w:rPr>
            </w:pPr>
            <w:r>
              <w:rPr>
                <w:rFonts w:ascii="Arial" w:hAnsi="Arial" w:cs="Arial"/>
                <w:color w:val="FF0000"/>
              </w:rPr>
              <w:t>Dates beyond 100 000 – 200 000 years old</w:t>
            </w:r>
            <w:r>
              <w:rPr>
                <w:rFonts w:ascii="Arial" w:hAnsi="Arial" w:cs="Arial"/>
                <w:color w:val="FF0000"/>
              </w:rPr>
              <w:t xml:space="preserve"> to billions</w:t>
            </w:r>
          </w:p>
          <w:p w14:paraId="3285CB2A" w14:textId="77777777" w:rsidR="009E1D4F" w:rsidRDefault="009E1D4F" w:rsidP="009E1D4F">
            <w:pPr>
              <w:pStyle w:val="ListParagraph"/>
              <w:numPr>
                <w:ilvl w:val="0"/>
                <w:numId w:val="42"/>
              </w:numPr>
              <w:spacing w:line="276" w:lineRule="auto"/>
              <w:rPr>
                <w:rFonts w:ascii="Arial" w:hAnsi="Arial" w:cs="Arial"/>
                <w:color w:val="FF0000"/>
              </w:rPr>
            </w:pPr>
            <w:r>
              <w:rPr>
                <w:rFonts w:ascii="Arial" w:hAnsi="Arial" w:cs="Arial"/>
                <w:color w:val="FF0000"/>
              </w:rPr>
              <w:t>Dates the rock/volcanic rock not the bone</w:t>
            </w:r>
          </w:p>
          <w:p w14:paraId="51CFD4F6" w14:textId="77777777" w:rsidR="009E1D4F" w:rsidRDefault="009E1D4F" w:rsidP="009E1D4F">
            <w:pPr>
              <w:pStyle w:val="ListParagraph"/>
              <w:numPr>
                <w:ilvl w:val="0"/>
                <w:numId w:val="42"/>
              </w:numPr>
              <w:spacing w:line="276" w:lineRule="auto"/>
              <w:rPr>
                <w:rFonts w:ascii="Arial" w:hAnsi="Arial" w:cs="Arial"/>
                <w:color w:val="FF0000"/>
              </w:rPr>
            </w:pPr>
            <w:r>
              <w:rPr>
                <w:rFonts w:ascii="Arial" w:hAnsi="Arial" w:cs="Arial"/>
                <w:color w:val="FF0000"/>
              </w:rPr>
              <w:t>Based on ratio of Potassium-40 to Argon-40</w:t>
            </w:r>
          </w:p>
          <w:p w14:paraId="2D29BEE1" w14:textId="77777777" w:rsidR="009E1D4F" w:rsidRPr="00776E6E" w:rsidRDefault="009E1D4F" w:rsidP="009E1D4F">
            <w:pPr>
              <w:pStyle w:val="ListParagraph"/>
              <w:numPr>
                <w:ilvl w:val="0"/>
                <w:numId w:val="42"/>
              </w:numPr>
              <w:spacing w:line="276" w:lineRule="auto"/>
              <w:rPr>
                <w:rFonts w:ascii="Arial" w:hAnsi="Arial" w:cs="Arial"/>
                <w:color w:val="FF0000"/>
              </w:rPr>
            </w:pPr>
            <w:r>
              <w:rPr>
                <w:rFonts w:ascii="Arial" w:hAnsi="Arial" w:cs="Arial"/>
                <w:color w:val="FF0000"/>
              </w:rPr>
              <w:t>Half-life of 1.25-1.3 billion years</w:t>
            </w:r>
          </w:p>
        </w:tc>
        <w:tc>
          <w:tcPr>
            <w:tcW w:w="1366" w:type="dxa"/>
            <w:tcBorders>
              <w:top w:val="single" w:sz="4" w:space="0" w:color="auto"/>
              <w:left w:val="single" w:sz="4" w:space="0" w:color="auto"/>
              <w:bottom w:val="single" w:sz="4" w:space="0" w:color="auto"/>
              <w:right w:val="single" w:sz="4" w:space="0" w:color="auto"/>
            </w:tcBorders>
          </w:tcPr>
          <w:p w14:paraId="358C8B97" w14:textId="77777777" w:rsidR="009E1D4F" w:rsidRDefault="009E1D4F" w:rsidP="00EE4357">
            <w:pPr>
              <w:pStyle w:val="ListParagraph"/>
              <w:spacing w:line="276" w:lineRule="auto"/>
              <w:ind w:left="0"/>
              <w:jc w:val="center"/>
              <w:rPr>
                <w:rFonts w:ascii="Arial" w:hAnsi="Arial" w:cs="Arial"/>
                <w:color w:val="FF0000"/>
              </w:rPr>
            </w:pPr>
          </w:p>
          <w:p w14:paraId="6BD3EF21" w14:textId="77777777" w:rsidR="009E1D4F" w:rsidRDefault="009E1D4F" w:rsidP="00EE4357">
            <w:pPr>
              <w:pStyle w:val="ListParagraph"/>
              <w:spacing w:line="276" w:lineRule="auto"/>
              <w:ind w:left="0"/>
              <w:jc w:val="center"/>
              <w:rPr>
                <w:rFonts w:ascii="Arial" w:hAnsi="Arial" w:cs="Arial"/>
                <w:color w:val="FF0000"/>
              </w:rPr>
            </w:pPr>
          </w:p>
          <w:p w14:paraId="3C89A592" w14:textId="77777777" w:rsidR="009E1D4F" w:rsidRDefault="009E1D4F"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9E1D4F" w14:paraId="67EE4D30" w14:textId="77777777" w:rsidTr="00EE4357">
        <w:tc>
          <w:tcPr>
            <w:tcW w:w="6930" w:type="dxa"/>
            <w:tcBorders>
              <w:top w:val="single" w:sz="4" w:space="0" w:color="auto"/>
              <w:left w:val="single" w:sz="4" w:space="0" w:color="auto"/>
              <w:bottom w:val="single" w:sz="4" w:space="0" w:color="auto"/>
              <w:right w:val="single" w:sz="4" w:space="0" w:color="auto"/>
            </w:tcBorders>
          </w:tcPr>
          <w:p w14:paraId="6114DF5B" w14:textId="77777777" w:rsidR="009E1D4F" w:rsidRPr="00776E6E" w:rsidRDefault="009E1D4F" w:rsidP="00EE4357">
            <w:pPr>
              <w:spacing w:line="276" w:lineRule="auto"/>
              <w:rPr>
                <w:rFonts w:ascii="Arial" w:hAnsi="Arial" w:cs="Arial"/>
                <w:color w:val="FF0000"/>
              </w:rPr>
            </w:pPr>
            <w:r>
              <w:rPr>
                <w:rFonts w:ascii="Arial" w:hAnsi="Arial" w:cs="Arial"/>
                <w:color w:val="FF0000"/>
              </w:rPr>
              <w:t>(Relative) Any one of the following:</w:t>
            </w:r>
          </w:p>
        </w:tc>
        <w:tc>
          <w:tcPr>
            <w:tcW w:w="1366" w:type="dxa"/>
            <w:tcBorders>
              <w:top w:val="single" w:sz="4" w:space="0" w:color="auto"/>
              <w:left w:val="single" w:sz="4" w:space="0" w:color="auto"/>
              <w:bottom w:val="single" w:sz="4" w:space="0" w:color="auto"/>
              <w:right w:val="single" w:sz="4" w:space="0" w:color="auto"/>
            </w:tcBorders>
          </w:tcPr>
          <w:p w14:paraId="78C991E1" w14:textId="77777777" w:rsidR="009E1D4F" w:rsidRDefault="009E1D4F" w:rsidP="00EE4357">
            <w:pPr>
              <w:pStyle w:val="ListParagraph"/>
              <w:spacing w:line="276" w:lineRule="auto"/>
              <w:ind w:left="0"/>
              <w:jc w:val="center"/>
              <w:rPr>
                <w:rFonts w:ascii="Arial" w:hAnsi="Arial" w:cs="Arial"/>
                <w:color w:val="FF0000"/>
              </w:rPr>
            </w:pPr>
          </w:p>
        </w:tc>
      </w:tr>
      <w:tr w:rsidR="009E1D4F" w14:paraId="5A9F3983" w14:textId="77777777" w:rsidTr="00EE4357">
        <w:trPr>
          <w:trHeight w:val="60"/>
        </w:trPr>
        <w:tc>
          <w:tcPr>
            <w:tcW w:w="6930" w:type="dxa"/>
            <w:vMerge w:val="restart"/>
            <w:tcBorders>
              <w:top w:val="single" w:sz="4" w:space="0" w:color="auto"/>
              <w:left w:val="single" w:sz="4" w:space="0" w:color="auto"/>
              <w:right w:val="single" w:sz="4" w:space="0" w:color="auto"/>
            </w:tcBorders>
          </w:tcPr>
          <w:p w14:paraId="3C140C5F" w14:textId="77777777" w:rsidR="009E1D4F" w:rsidRDefault="009E1D4F" w:rsidP="009E1D4F">
            <w:pPr>
              <w:pStyle w:val="ListParagraph"/>
              <w:numPr>
                <w:ilvl w:val="0"/>
                <w:numId w:val="43"/>
              </w:numPr>
              <w:spacing w:line="276" w:lineRule="auto"/>
              <w:rPr>
                <w:rFonts w:ascii="Arial" w:hAnsi="Arial" w:cs="Arial"/>
                <w:color w:val="FF0000"/>
              </w:rPr>
            </w:pPr>
            <w:r>
              <w:rPr>
                <w:rFonts w:ascii="Arial" w:hAnsi="Arial" w:cs="Arial"/>
                <w:color w:val="FF0000"/>
              </w:rPr>
              <w:t>Stratigraphy</w:t>
            </w:r>
          </w:p>
          <w:p w14:paraId="682B5B7F" w14:textId="77777777" w:rsidR="009E1D4F" w:rsidRDefault="009E1D4F" w:rsidP="009E1D4F">
            <w:pPr>
              <w:pStyle w:val="ListParagraph"/>
              <w:numPr>
                <w:ilvl w:val="0"/>
                <w:numId w:val="43"/>
              </w:numPr>
              <w:spacing w:line="276" w:lineRule="auto"/>
              <w:rPr>
                <w:rFonts w:ascii="Arial" w:hAnsi="Arial" w:cs="Arial"/>
                <w:color w:val="FF0000"/>
              </w:rPr>
            </w:pPr>
            <w:r>
              <w:rPr>
                <w:rFonts w:ascii="Arial" w:hAnsi="Arial" w:cs="Arial"/>
                <w:color w:val="FF0000"/>
              </w:rPr>
              <w:t>Principle of superposition</w:t>
            </w:r>
          </w:p>
          <w:p w14:paraId="6261FFCF" w14:textId="77777777" w:rsidR="009E1D4F" w:rsidRPr="00776E6E" w:rsidRDefault="009E1D4F" w:rsidP="009E1D4F">
            <w:pPr>
              <w:pStyle w:val="ListParagraph"/>
              <w:numPr>
                <w:ilvl w:val="0"/>
                <w:numId w:val="43"/>
              </w:numPr>
              <w:spacing w:line="276" w:lineRule="auto"/>
              <w:rPr>
                <w:rFonts w:ascii="Arial" w:hAnsi="Arial" w:cs="Arial"/>
                <w:color w:val="FF0000"/>
              </w:rPr>
            </w:pPr>
            <w:r>
              <w:rPr>
                <w:rFonts w:ascii="Arial" w:hAnsi="Arial" w:cs="Arial"/>
                <w:color w:val="FF0000"/>
              </w:rPr>
              <w:t>Layers of rock at the top are younger than those at the bottom</w:t>
            </w:r>
          </w:p>
        </w:tc>
        <w:tc>
          <w:tcPr>
            <w:tcW w:w="1366" w:type="dxa"/>
            <w:tcBorders>
              <w:top w:val="single" w:sz="4" w:space="0" w:color="auto"/>
              <w:left w:val="single" w:sz="4" w:space="0" w:color="auto"/>
              <w:bottom w:val="single" w:sz="4" w:space="0" w:color="auto"/>
              <w:right w:val="single" w:sz="4" w:space="0" w:color="auto"/>
            </w:tcBorders>
          </w:tcPr>
          <w:p w14:paraId="649F9EE2" w14:textId="77777777" w:rsidR="009E1D4F" w:rsidRDefault="009E1D4F"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9E1D4F" w14:paraId="771D4F3D" w14:textId="77777777" w:rsidTr="00EE4357">
        <w:trPr>
          <w:trHeight w:val="375"/>
        </w:trPr>
        <w:tc>
          <w:tcPr>
            <w:tcW w:w="6930" w:type="dxa"/>
            <w:vMerge/>
            <w:tcBorders>
              <w:left w:val="single" w:sz="4" w:space="0" w:color="auto"/>
              <w:bottom w:val="single" w:sz="4" w:space="0" w:color="auto"/>
              <w:right w:val="single" w:sz="4" w:space="0" w:color="auto"/>
            </w:tcBorders>
          </w:tcPr>
          <w:p w14:paraId="296E48A2" w14:textId="77777777" w:rsidR="009E1D4F" w:rsidRDefault="009E1D4F" w:rsidP="009E1D4F">
            <w:pPr>
              <w:pStyle w:val="ListParagraph"/>
              <w:numPr>
                <w:ilvl w:val="0"/>
                <w:numId w:val="43"/>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06E533DD" w14:textId="77777777" w:rsidR="009E1D4F" w:rsidRDefault="009E1D4F" w:rsidP="00EE4357">
            <w:pPr>
              <w:pStyle w:val="ListParagraph"/>
              <w:spacing w:line="276" w:lineRule="auto"/>
              <w:ind w:left="0"/>
              <w:jc w:val="center"/>
              <w:rPr>
                <w:rFonts w:ascii="Arial" w:hAnsi="Arial" w:cs="Arial"/>
                <w:color w:val="FF0000"/>
              </w:rPr>
            </w:pPr>
          </w:p>
          <w:p w14:paraId="220363ED" w14:textId="77777777" w:rsidR="009E1D4F" w:rsidRDefault="009E1D4F"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9E1D4F" w14:paraId="61409AB5" w14:textId="77777777" w:rsidTr="00EE4357">
        <w:trPr>
          <w:trHeight w:val="149"/>
        </w:trPr>
        <w:tc>
          <w:tcPr>
            <w:tcW w:w="6930" w:type="dxa"/>
            <w:vMerge w:val="restart"/>
            <w:tcBorders>
              <w:top w:val="single" w:sz="4" w:space="0" w:color="auto"/>
              <w:left w:val="single" w:sz="4" w:space="0" w:color="auto"/>
              <w:right w:val="single" w:sz="4" w:space="0" w:color="auto"/>
            </w:tcBorders>
          </w:tcPr>
          <w:p w14:paraId="3A75D6B0" w14:textId="77777777" w:rsidR="009E1D4F" w:rsidRDefault="009E1D4F" w:rsidP="009E1D4F">
            <w:pPr>
              <w:pStyle w:val="ListParagraph"/>
              <w:numPr>
                <w:ilvl w:val="0"/>
                <w:numId w:val="43"/>
              </w:numPr>
              <w:spacing w:line="276" w:lineRule="auto"/>
              <w:rPr>
                <w:rFonts w:ascii="Arial" w:hAnsi="Arial" w:cs="Arial"/>
                <w:color w:val="FF0000"/>
              </w:rPr>
            </w:pPr>
            <w:r>
              <w:rPr>
                <w:rFonts w:ascii="Arial" w:hAnsi="Arial" w:cs="Arial"/>
                <w:color w:val="FF0000"/>
              </w:rPr>
              <w:t>Stratigraphy</w:t>
            </w:r>
          </w:p>
          <w:p w14:paraId="55B9FDC5" w14:textId="77777777" w:rsidR="009E1D4F" w:rsidRDefault="009E1D4F" w:rsidP="009E1D4F">
            <w:pPr>
              <w:pStyle w:val="ListParagraph"/>
              <w:numPr>
                <w:ilvl w:val="0"/>
                <w:numId w:val="43"/>
              </w:numPr>
              <w:spacing w:line="276" w:lineRule="auto"/>
              <w:rPr>
                <w:rFonts w:ascii="Arial" w:hAnsi="Arial" w:cs="Arial"/>
                <w:color w:val="FF0000"/>
              </w:rPr>
            </w:pPr>
            <w:r>
              <w:rPr>
                <w:rFonts w:ascii="Arial" w:hAnsi="Arial" w:cs="Arial"/>
                <w:color w:val="FF0000"/>
              </w:rPr>
              <w:t>Correlation of rock strata</w:t>
            </w:r>
          </w:p>
          <w:p w14:paraId="5B49549E" w14:textId="77777777" w:rsidR="009E1D4F" w:rsidRPr="00776E6E" w:rsidRDefault="009E1D4F" w:rsidP="009E1D4F">
            <w:pPr>
              <w:pStyle w:val="ListParagraph"/>
              <w:numPr>
                <w:ilvl w:val="0"/>
                <w:numId w:val="43"/>
              </w:numPr>
              <w:spacing w:line="276" w:lineRule="auto"/>
              <w:rPr>
                <w:rFonts w:ascii="Arial" w:hAnsi="Arial" w:cs="Arial"/>
                <w:color w:val="FF0000"/>
              </w:rPr>
            </w:pPr>
            <w:r>
              <w:rPr>
                <w:rFonts w:ascii="Arial" w:hAnsi="Arial" w:cs="Arial"/>
                <w:color w:val="FF0000"/>
              </w:rPr>
              <w:t>Use of index fossils to compare/correlate strata from different locations</w:t>
            </w:r>
          </w:p>
        </w:tc>
        <w:tc>
          <w:tcPr>
            <w:tcW w:w="1366" w:type="dxa"/>
            <w:tcBorders>
              <w:top w:val="single" w:sz="4" w:space="0" w:color="auto"/>
              <w:left w:val="single" w:sz="4" w:space="0" w:color="auto"/>
              <w:bottom w:val="single" w:sz="4" w:space="0" w:color="auto"/>
              <w:right w:val="single" w:sz="4" w:space="0" w:color="auto"/>
            </w:tcBorders>
          </w:tcPr>
          <w:p w14:paraId="27401A60" w14:textId="77777777" w:rsidR="009E1D4F" w:rsidRDefault="009E1D4F"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9E1D4F" w14:paraId="7D0DF393" w14:textId="77777777" w:rsidTr="00EE4357">
        <w:trPr>
          <w:trHeight w:val="757"/>
        </w:trPr>
        <w:tc>
          <w:tcPr>
            <w:tcW w:w="6930" w:type="dxa"/>
            <w:vMerge/>
            <w:tcBorders>
              <w:left w:val="single" w:sz="4" w:space="0" w:color="auto"/>
              <w:bottom w:val="single" w:sz="4" w:space="0" w:color="auto"/>
              <w:right w:val="single" w:sz="4" w:space="0" w:color="auto"/>
            </w:tcBorders>
          </w:tcPr>
          <w:p w14:paraId="067BF6B0" w14:textId="77777777" w:rsidR="009E1D4F" w:rsidRDefault="009E1D4F" w:rsidP="009E1D4F">
            <w:pPr>
              <w:pStyle w:val="ListParagraph"/>
              <w:numPr>
                <w:ilvl w:val="0"/>
                <w:numId w:val="43"/>
              </w:numPr>
              <w:spacing w:line="276" w:lineRule="auto"/>
              <w:rPr>
                <w:rFonts w:ascii="Arial" w:hAnsi="Arial" w:cs="Arial"/>
                <w:color w:val="FF0000"/>
              </w:rPr>
            </w:pPr>
          </w:p>
        </w:tc>
        <w:tc>
          <w:tcPr>
            <w:tcW w:w="1366" w:type="dxa"/>
            <w:tcBorders>
              <w:top w:val="single" w:sz="4" w:space="0" w:color="auto"/>
              <w:left w:val="single" w:sz="4" w:space="0" w:color="auto"/>
              <w:bottom w:val="single" w:sz="4" w:space="0" w:color="auto"/>
              <w:right w:val="single" w:sz="4" w:space="0" w:color="auto"/>
            </w:tcBorders>
          </w:tcPr>
          <w:p w14:paraId="5CB364C0" w14:textId="77777777" w:rsidR="009E1D4F" w:rsidRDefault="009E1D4F" w:rsidP="00EE4357">
            <w:pPr>
              <w:pStyle w:val="ListParagraph"/>
              <w:spacing w:line="276" w:lineRule="auto"/>
              <w:ind w:left="0"/>
              <w:jc w:val="center"/>
              <w:rPr>
                <w:rFonts w:ascii="Arial" w:hAnsi="Arial" w:cs="Arial"/>
                <w:color w:val="FF0000"/>
              </w:rPr>
            </w:pPr>
          </w:p>
          <w:p w14:paraId="692CF709" w14:textId="77777777" w:rsidR="009E1D4F" w:rsidRDefault="009E1D4F"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9E1D4F" w:rsidRPr="00776E6E" w14:paraId="2B5280D2" w14:textId="77777777" w:rsidTr="00EE4357">
        <w:tc>
          <w:tcPr>
            <w:tcW w:w="6930" w:type="dxa"/>
            <w:tcBorders>
              <w:top w:val="single" w:sz="4" w:space="0" w:color="auto"/>
              <w:left w:val="single" w:sz="4" w:space="0" w:color="auto"/>
              <w:bottom w:val="single" w:sz="4" w:space="0" w:color="auto"/>
              <w:right w:val="single" w:sz="4" w:space="0" w:color="auto"/>
            </w:tcBorders>
          </w:tcPr>
          <w:p w14:paraId="1B465068" w14:textId="77777777" w:rsidR="009E1D4F" w:rsidRPr="00776E6E" w:rsidRDefault="009E1D4F" w:rsidP="00EE4357">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73875EF3" w14:textId="77777777" w:rsidR="009E1D4F" w:rsidRPr="00776E6E" w:rsidRDefault="009E1D4F" w:rsidP="00EE4357">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2B461DAA" w14:textId="77777777" w:rsidR="00E5255A" w:rsidRDefault="00E5255A" w:rsidP="000D29F4">
      <w:pPr>
        <w:spacing w:after="0" w:line="276" w:lineRule="auto"/>
        <w:rPr>
          <w:rFonts w:ascii="Arial" w:hAnsi="Arial" w:cs="Arial"/>
          <w:b/>
        </w:rPr>
      </w:pPr>
    </w:p>
    <w:p w14:paraId="3BECD4BB" w14:textId="77777777" w:rsidR="00E5255A" w:rsidRDefault="00E5255A" w:rsidP="000D29F4">
      <w:pPr>
        <w:spacing w:after="0" w:line="276" w:lineRule="auto"/>
        <w:rPr>
          <w:rFonts w:ascii="Arial" w:hAnsi="Arial" w:cs="Arial"/>
          <w:b/>
        </w:rPr>
      </w:pPr>
    </w:p>
    <w:p w14:paraId="07A9D8D6" w14:textId="77777777" w:rsidR="00E5255A" w:rsidRDefault="00E5255A" w:rsidP="000D29F4">
      <w:pPr>
        <w:spacing w:after="0" w:line="276" w:lineRule="auto"/>
        <w:rPr>
          <w:rFonts w:ascii="Arial" w:hAnsi="Arial" w:cs="Arial"/>
          <w:b/>
        </w:rPr>
      </w:pPr>
    </w:p>
    <w:p w14:paraId="13C8D213" w14:textId="77777777" w:rsidR="00E5255A" w:rsidRDefault="00E5255A" w:rsidP="000D29F4">
      <w:pPr>
        <w:spacing w:after="0" w:line="276" w:lineRule="auto"/>
        <w:rPr>
          <w:rFonts w:ascii="Arial" w:hAnsi="Arial" w:cs="Arial"/>
          <w:b/>
        </w:rPr>
      </w:pPr>
    </w:p>
    <w:p w14:paraId="1A2FE7B0" w14:textId="77777777" w:rsidR="00E5255A" w:rsidRDefault="00E5255A" w:rsidP="000D29F4">
      <w:pPr>
        <w:spacing w:after="0" w:line="276" w:lineRule="auto"/>
        <w:rPr>
          <w:rFonts w:ascii="Arial" w:hAnsi="Arial" w:cs="Arial"/>
          <w:b/>
        </w:rPr>
      </w:pPr>
    </w:p>
    <w:p w14:paraId="6069ED27" w14:textId="77777777" w:rsidR="00D1120D" w:rsidRDefault="000D29F4" w:rsidP="000D29F4">
      <w:pPr>
        <w:spacing w:after="0" w:line="276" w:lineRule="auto"/>
        <w:rPr>
          <w:rFonts w:ascii="Arial" w:hAnsi="Arial" w:cs="Arial"/>
          <w:b/>
        </w:rPr>
      </w:pPr>
      <w:r>
        <w:rPr>
          <w:noProof/>
          <w:lang w:eastAsia="en-AU"/>
        </w:rPr>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7CA28785"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1CB8F82E"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E18114B" w14:textId="77777777" w:rsidR="00CA5F66" w:rsidRPr="004F5441" w:rsidRDefault="00CA5F66" w:rsidP="00CA5F66">
      <w:pPr>
        <w:spacing w:before="240" w:line="240" w:lineRule="auto"/>
        <w:rPr>
          <w:rFonts w:ascii="Arial" w:hAnsi="Arial" w:cs="Arial"/>
        </w:rPr>
      </w:pPr>
      <w:r w:rsidRPr="004F5441">
        <w:rPr>
          <w:rFonts w:ascii="Arial" w:hAnsi="Arial" w:cs="Arial"/>
        </w:rPr>
        <w:t xml:space="preserve">Darwin voyaged on the </w:t>
      </w:r>
      <w:r w:rsidRPr="004F5441">
        <w:rPr>
          <w:rFonts w:ascii="Arial" w:hAnsi="Arial" w:cs="Arial"/>
          <w:i/>
        </w:rPr>
        <w:t>HMS Beagle</w:t>
      </w:r>
      <w:r w:rsidRPr="004F5441">
        <w:rPr>
          <w:rFonts w:ascii="Arial" w:hAnsi="Arial" w:cs="Arial"/>
        </w:rPr>
        <w:t xml:space="preserve"> visiting Australia, New Zealand and the Galapagos Islands, amongst many others. He observed similarities and differences in species separated by both time and space.</w:t>
      </w:r>
    </w:p>
    <w:p w14:paraId="1C5C2358" w14:textId="77777777" w:rsidR="00CA5F66" w:rsidRDefault="00CA5F66" w:rsidP="0006463E">
      <w:pPr>
        <w:pStyle w:val="ListParagraph"/>
        <w:numPr>
          <w:ilvl w:val="0"/>
          <w:numId w:val="16"/>
        </w:numPr>
        <w:spacing w:before="240" w:line="240" w:lineRule="auto"/>
        <w:ind w:left="709"/>
        <w:rPr>
          <w:rFonts w:ascii="Arial" w:hAnsi="Arial" w:cs="Arial"/>
        </w:rPr>
      </w:pPr>
      <w:r w:rsidRPr="004F5441">
        <w:rPr>
          <w:rFonts w:ascii="Arial" w:hAnsi="Arial" w:cs="Arial"/>
        </w:rPr>
        <w:t>Explain why unique species are found on remote islands, like the Galapagos, compared to islands found closer to the mainland.</w:t>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t>(8 marks)</w:t>
      </w:r>
    </w:p>
    <w:p w14:paraId="2DDE76AE" w14:textId="0C0E5693" w:rsidR="00335F45" w:rsidRPr="005476B2" w:rsidRDefault="00335F45" w:rsidP="00335F45">
      <w:pPr>
        <w:pStyle w:val="ListParagraph"/>
        <w:spacing w:before="240" w:line="240" w:lineRule="auto"/>
        <w:ind w:left="709"/>
        <w:rPr>
          <w:rFonts w:ascii="Arial" w:hAnsi="Arial" w:cs="Arial"/>
          <w:color w:val="FF0000"/>
        </w:rPr>
      </w:pPr>
      <w:r w:rsidRPr="005476B2">
        <w:rPr>
          <w:rFonts w:ascii="Arial" w:hAnsi="Arial" w:cs="Arial"/>
          <w:color w:val="FF0000"/>
        </w:rPr>
        <w:t>1</w:t>
      </w:r>
      <w:r w:rsidR="005476B2">
        <w:rPr>
          <w:rFonts w:ascii="Arial" w:hAnsi="Arial" w:cs="Arial"/>
          <w:color w:val="FF0000"/>
        </w:rPr>
        <w:t xml:space="preserve"> </w:t>
      </w:r>
      <w:r w:rsidRPr="005476B2">
        <w:rPr>
          <w:rFonts w:ascii="Arial" w:hAnsi="Arial" w:cs="Arial"/>
          <w:color w:val="FF0000"/>
        </w:rPr>
        <w:t>mark for each point</w:t>
      </w:r>
      <w:r w:rsidR="005476B2" w:rsidRPr="005476B2">
        <w:rPr>
          <w:rFonts w:ascii="Arial" w:hAnsi="Arial" w:cs="Arial"/>
          <w:color w:val="FF0000"/>
        </w:rPr>
        <w:t xml:space="preserve"> total of 4</w:t>
      </w:r>
      <w:r w:rsidR="005476B2">
        <w:rPr>
          <w:rFonts w:ascii="Arial" w:hAnsi="Arial" w:cs="Arial"/>
          <w:color w:val="FF0000"/>
        </w:rPr>
        <w:t xml:space="preserve"> marks</w:t>
      </w:r>
    </w:p>
    <w:p w14:paraId="4A7BAD87" w14:textId="2AABD7EE"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Remote islands are isolated/geographic isolation</w:t>
      </w:r>
    </w:p>
    <w:p w14:paraId="3D439A29" w14:textId="2D614CA2"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Resulting in strong selection pressures to adapt to environment</w:t>
      </w:r>
    </w:p>
    <w:p w14:paraId="4D64C188" w14:textId="37E19EF0"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No gene flow</w:t>
      </w:r>
      <w:r w:rsidR="005476B2">
        <w:rPr>
          <w:rFonts w:ascii="Arial" w:hAnsi="Arial" w:cs="Arial"/>
          <w:color w:val="FF0000"/>
        </w:rPr>
        <w:t>/ small gene pool</w:t>
      </w:r>
    </w:p>
    <w:p w14:paraId="08C5AE9C" w14:textId="612A287E" w:rsid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Small population subject to founder effect and random genetic drift</w:t>
      </w:r>
    </w:p>
    <w:p w14:paraId="666B27C5" w14:textId="77777777" w:rsidR="005476B2" w:rsidRDefault="005476B2" w:rsidP="00335F45">
      <w:pPr>
        <w:pStyle w:val="ListParagraph"/>
        <w:spacing w:before="240" w:line="240" w:lineRule="auto"/>
        <w:ind w:left="709"/>
        <w:rPr>
          <w:rFonts w:ascii="Arial" w:hAnsi="Arial" w:cs="Arial"/>
          <w:color w:val="FF0000"/>
        </w:rPr>
      </w:pPr>
    </w:p>
    <w:p w14:paraId="06D24BA5" w14:textId="4E74804F" w:rsidR="005476B2" w:rsidRPr="00335F45" w:rsidRDefault="005476B2" w:rsidP="00335F45">
      <w:pPr>
        <w:pStyle w:val="ListParagraph"/>
        <w:spacing w:before="240" w:line="240" w:lineRule="auto"/>
        <w:ind w:left="709"/>
        <w:rPr>
          <w:rFonts w:ascii="Arial" w:hAnsi="Arial" w:cs="Arial"/>
          <w:color w:val="FF0000"/>
        </w:rPr>
      </w:pPr>
      <w:r>
        <w:rPr>
          <w:rFonts w:ascii="Arial" w:hAnsi="Arial" w:cs="Arial"/>
          <w:color w:val="FF0000"/>
        </w:rPr>
        <w:t>1 mark for each point maximum 4 marks</w:t>
      </w:r>
    </w:p>
    <w:p w14:paraId="39327E75" w14:textId="6FA3D1F6"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Individuals located on nearby islands can migrate from one island to another</w:t>
      </w:r>
    </w:p>
    <w:p w14:paraId="296054D9" w14:textId="66D84460"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Gene flow therefore larger gene pool</w:t>
      </w:r>
    </w:p>
    <w:p w14:paraId="7ABAAEFE" w14:textId="13CB71B9"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 xml:space="preserve">Reduce impact of genetic drift </w:t>
      </w:r>
    </w:p>
    <w:p w14:paraId="17B848BE" w14:textId="2BB786E9"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Similar environment to mainland</w:t>
      </w:r>
    </w:p>
    <w:p w14:paraId="015EC4FB" w14:textId="1CED04BA"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Minimal selection pressure</w:t>
      </w:r>
    </w:p>
    <w:p w14:paraId="4F3AC6E4" w14:textId="4BDB1CA0" w:rsidR="00335F45" w:rsidRPr="00335F45" w:rsidRDefault="00335F45" w:rsidP="00335F45">
      <w:pPr>
        <w:pStyle w:val="ListParagraph"/>
        <w:spacing w:before="240" w:line="240" w:lineRule="auto"/>
        <w:ind w:left="709"/>
        <w:rPr>
          <w:rFonts w:ascii="Arial" w:hAnsi="Arial" w:cs="Arial"/>
          <w:color w:val="FF0000"/>
        </w:rPr>
      </w:pPr>
      <w:r w:rsidRPr="00335F45">
        <w:rPr>
          <w:rFonts w:ascii="Arial" w:hAnsi="Arial" w:cs="Arial"/>
          <w:color w:val="FF0000"/>
        </w:rPr>
        <w:t>Reduce rate of evolution</w:t>
      </w:r>
    </w:p>
    <w:p w14:paraId="15C4AA2F" w14:textId="77777777" w:rsidR="00CA5F66" w:rsidRPr="004F5441" w:rsidRDefault="00CA5F66" w:rsidP="00CA5F66">
      <w:pPr>
        <w:pStyle w:val="ListParagraph"/>
        <w:spacing w:before="240" w:line="240" w:lineRule="auto"/>
        <w:rPr>
          <w:rFonts w:ascii="Arial" w:hAnsi="Arial" w:cs="Arial"/>
        </w:rPr>
      </w:pPr>
    </w:p>
    <w:p w14:paraId="34C17DEE" w14:textId="77777777" w:rsidR="00CA5F66" w:rsidRPr="004F5441" w:rsidRDefault="00CA5F66" w:rsidP="0006463E">
      <w:pPr>
        <w:pStyle w:val="ListParagraph"/>
        <w:numPr>
          <w:ilvl w:val="0"/>
          <w:numId w:val="15"/>
        </w:numPr>
        <w:spacing w:before="240" w:line="240" w:lineRule="auto"/>
        <w:rPr>
          <w:rFonts w:ascii="Arial" w:hAnsi="Arial" w:cs="Arial"/>
        </w:rPr>
      </w:pPr>
      <w:r w:rsidRPr="004F5441">
        <w:rPr>
          <w:rFonts w:ascii="Arial" w:hAnsi="Arial" w:cs="Arial"/>
        </w:rPr>
        <w:t xml:space="preserve">Biotechnological techniques have enabled more accurate evidence for the theory of evolution. </w:t>
      </w:r>
    </w:p>
    <w:p w14:paraId="7E08D76B" w14:textId="77777777" w:rsidR="00CA5F66" w:rsidRPr="004F5441" w:rsidRDefault="00CA5F66" w:rsidP="00CA5F66">
      <w:pPr>
        <w:pStyle w:val="ListParagraph"/>
        <w:spacing w:before="240" w:line="240" w:lineRule="auto"/>
        <w:rPr>
          <w:rFonts w:ascii="Arial" w:hAnsi="Arial" w:cs="Arial"/>
        </w:rPr>
      </w:pPr>
    </w:p>
    <w:p w14:paraId="343D1A69" w14:textId="0F9208C8"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explain the importance of PCR, bacterial enzymes and gel electrophoresis in regards to evidence of evolution.</w:t>
      </w:r>
      <w:r w:rsidR="00E5255A">
        <w:rPr>
          <w:rFonts w:ascii="Arial" w:hAnsi="Arial" w:cs="Arial"/>
        </w:rPr>
        <w:tab/>
      </w:r>
      <w:r w:rsidR="00E5255A">
        <w:rPr>
          <w:rFonts w:ascii="Arial" w:hAnsi="Arial" w:cs="Arial"/>
        </w:rPr>
        <w:tab/>
      </w:r>
      <w:r w:rsidRPr="004F5441">
        <w:rPr>
          <w:rFonts w:ascii="Arial" w:hAnsi="Arial" w:cs="Arial"/>
        </w:rPr>
        <w:t>(4 marks)</w:t>
      </w:r>
    </w:p>
    <w:p w14:paraId="272AEF69" w14:textId="5E394150" w:rsidR="00CA5F66" w:rsidRDefault="00CA5F66" w:rsidP="005476B2">
      <w:pPr>
        <w:pStyle w:val="ListParagraph"/>
        <w:spacing w:before="240" w:line="240" w:lineRule="auto"/>
        <w:ind w:left="1980"/>
        <w:rPr>
          <w:rFonts w:ascii="Arial" w:hAnsi="Arial" w:cs="Arial"/>
        </w:rPr>
      </w:pPr>
    </w:p>
    <w:p w14:paraId="1D1C0731" w14:textId="3784703A" w:rsidR="005476B2" w:rsidRPr="005476B2" w:rsidRDefault="005476B2" w:rsidP="005476B2">
      <w:pPr>
        <w:pStyle w:val="ListParagraph"/>
        <w:spacing w:before="240" w:line="240" w:lineRule="auto"/>
        <w:ind w:left="1980"/>
        <w:rPr>
          <w:rFonts w:ascii="Arial" w:hAnsi="Arial" w:cs="Arial"/>
          <w:color w:val="FF0000"/>
        </w:rPr>
      </w:pPr>
      <w:r w:rsidRPr="005476B2">
        <w:rPr>
          <w:rFonts w:ascii="Arial" w:hAnsi="Arial" w:cs="Arial"/>
          <w:color w:val="FF0000"/>
        </w:rPr>
        <w:t xml:space="preserve">PCR amplifies small amounts of DNA </w:t>
      </w:r>
      <w:r w:rsidR="007D003A">
        <w:rPr>
          <w:rFonts w:ascii="Arial" w:hAnsi="Arial" w:cs="Arial"/>
          <w:color w:val="FF0000"/>
        </w:rPr>
        <w:t>e</w:t>
      </w:r>
      <w:r w:rsidRPr="005476B2">
        <w:rPr>
          <w:rFonts w:ascii="Arial" w:hAnsi="Arial" w:cs="Arial"/>
          <w:color w:val="FF0000"/>
        </w:rPr>
        <w:t>nables comparison studies</w:t>
      </w:r>
      <w:r w:rsidRPr="005476B2">
        <w:rPr>
          <w:rFonts w:ascii="Arial" w:hAnsi="Arial" w:cs="Arial"/>
          <w:color w:val="FF0000"/>
        </w:rPr>
        <w:t>(1)</w:t>
      </w:r>
    </w:p>
    <w:p w14:paraId="55DBD668" w14:textId="31338EC4" w:rsidR="005476B2" w:rsidRPr="005476B2" w:rsidRDefault="005476B2" w:rsidP="005476B2">
      <w:pPr>
        <w:pStyle w:val="ListParagraph"/>
        <w:spacing w:before="240" w:line="240" w:lineRule="auto"/>
        <w:ind w:left="1980"/>
        <w:rPr>
          <w:rFonts w:ascii="Arial" w:hAnsi="Arial" w:cs="Arial"/>
          <w:color w:val="FF0000"/>
        </w:rPr>
      </w:pPr>
      <w:r w:rsidRPr="005476B2">
        <w:rPr>
          <w:rFonts w:ascii="Arial" w:hAnsi="Arial" w:cs="Arial"/>
          <w:color w:val="FF0000"/>
        </w:rPr>
        <w:t>Bacterial enzymes cut DNA when there is specific sequences of bases</w:t>
      </w:r>
    </w:p>
    <w:p w14:paraId="462FC208" w14:textId="763DC15B" w:rsidR="005476B2" w:rsidRPr="005476B2" w:rsidRDefault="005476B2" w:rsidP="005476B2">
      <w:pPr>
        <w:pStyle w:val="ListParagraph"/>
        <w:spacing w:before="240" w:line="240" w:lineRule="auto"/>
        <w:ind w:left="1980"/>
        <w:rPr>
          <w:rFonts w:ascii="Arial" w:hAnsi="Arial" w:cs="Arial"/>
          <w:color w:val="FF0000"/>
        </w:rPr>
      </w:pPr>
      <w:r w:rsidRPr="005476B2">
        <w:rPr>
          <w:rFonts w:ascii="Arial" w:hAnsi="Arial" w:cs="Arial"/>
          <w:color w:val="FF0000"/>
        </w:rPr>
        <w:t>Cuts DNA into fragments of different sizes</w:t>
      </w:r>
      <w:r>
        <w:rPr>
          <w:rFonts w:ascii="Arial" w:hAnsi="Arial" w:cs="Arial"/>
          <w:color w:val="FF0000"/>
        </w:rPr>
        <w:t>(1)</w:t>
      </w:r>
    </w:p>
    <w:p w14:paraId="21F8B139" w14:textId="13869EAC" w:rsidR="005476B2" w:rsidRPr="005476B2" w:rsidRDefault="005476B2" w:rsidP="005476B2">
      <w:pPr>
        <w:pStyle w:val="ListParagraph"/>
        <w:spacing w:before="240" w:line="240" w:lineRule="auto"/>
        <w:ind w:left="1980"/>
        <w:rPr>
          <w:rFonts w:ascii="Arial" w:hAnsi="Arial" w:cs="Arial"/>
          <w:color w:val="FF0000"/>
        </w:rPr>
      </w:pPr>
      <w:r w:rsidRPr="005476B2">
        <w:rPr>
          <w:rFonts w:ascii="Arial" w:hAnsi="Arial" w:cs="Arial"/>
          <w:color w:val="FF0000"/>
        </w:rPr>
        <w:t>Gel electrophoresis fragments move</w:t>
      </w:r>
      <w:r w:rsidR="007D003A">
        <w:rPr>
          <w:rFonts w:ascii="Arial" w:hAnsi="Arial" w:cs="Arial"/>
          <w:color w:val="FF0000"/>
        </w:rPr>
        <w:t xml:space="preserve"> DNA fragments</w:t>
      </w:r>
      <w:r w:rsidRPr="005476B2">
        <w:rPr>
          <w:rFonts w:ascii="Arial" w:hAnsi="Arial" w:cs="Arial"/>
          <w:color w:val="FF0000"/>
        </w:rPr>
        <w:t xml:space="preserve"> through gel towards negative termin</w:t>
      </w:r>
      <w:r>
        <w:rPr>
          <w:rFonts w:ascii="Arial" w:hAnsi="Arial" w:cs="Arial"/>
          <w:color w:val="FF0000"/>
        </w:rPr>
        <w:t xml:space="preserve">al </w:t>
      </w:r>
      <w:r w:rsidR="007D003A">
        <w:rPr>
          <w:rFonts w:ascii="Arial" w:hAnsi="Arial" w:cs="Arial"/>
          <w:color w:val="FF0000"/>
        </w:rPr>
        <w:t>-</w:t>
      </w:r>
      <w:r>
        <w:rPr>
          <w:rFonts w:ascii="Arial" w:hAnsi="Arial" w:cs="Arial"/>
          <w:color w:val="FF0000"/>
        </w:rPr>
        <w:t>facilitates DNA sequencing of</w:t>
      </w:r>
      <w:r w:rsidRPr="005476B2">
        <w:rPr>
          <w:rFonts w:ascii="Arial" w:hAnsi="Arial" w:cs="Arial"/>
          <w:color w:val="FF0000"/>
        </w:rPr>
        <w:t xml:space="preserve"> genomes</w:t>
      </w:r>
      <w:r>
        <w:rPr>
          <w:rFonts w:ascii="Arial" w:hAnsi="Arial" w:cs="Arial"/>
          <w:color w:val="FF0000"/>
        </w:rPr>
        <w:t>(1)</w:t>
      </w:r>
    </w:p>
    <w:p w14:paraId="71C69B06" w14:textId="476E328E" w:rsidR="005476B2" w:rsidRPr="005476B2" w:rsidRDefault="005476B2" w:rsidP="005476B2">
      <w:pPr>
        <w:pStyle w:val="ListParagraph"/>
        <w:spacing w:before="240" w:line="240" w:lineRule="auto"/>
        <w:ind w:left="1980"/>
        <w:rPr>
          <w:rFonts w:ascii="Arial" w:hAnsi="Arial" w:cs="Arial"/>
          <w:color w:val="FF0000"/>
        </w:rPr>
      </w:pPr>
      <w:r w:rsidRPr="005476B2">
        <w:rPr>
          <w:rFonts w:ascii="Arial" w:hAnsi="Arial" w:cs="Arial"/>
          <w:color w:val="FF0000"/>
        </w:rPr>
        <w:t>More similar th</w:t>
      </w:r>
      <w:r w:rsidR="007D003A">
        <w:rPr>
          <w:rFonts w:ascii="Arial" w:hAnsi="Arial" w:cs="Arial"/>
          <w:color w:val="FF0000"/>
        </w:rPr>
        <w:t>e bands more closely related are</w:t>
      </w:r>
      <w:r w:rsidRPr="005476B2">
        <w:rPr>
          <w:rFonts w:ascii="Arial" w:hAnsi="Arial" w:cs="Arial"/>
          <w:color w:val="FF0000"/>
        </w:rPr>
        <w:t xml:space="preserve"> species</w:t>
      </w:r>
      <w:r>
        <w:rPr>
          <w:rFonts w:ascii="Arial" w:hAnsi="Arial" w:cs="Arial"/>
          <w:color w:val="FF0000"/>
        </w:rPr>
        <w:t xml:space="preserve"> (1)</w:t>
      </w:r>
    </w:p>
    <w:p w14:paraId="0431DA79" w14:textId="77777777" w:rsidR="005476B2" w:rsidRDefault="005476B2" w:rsidP="000C0360">
      <w:pPr>
        <w:spacing w:before="240" w:line="240" w:lineRule="auto"/>
        <w:rPr>
          <w:rFonts w:ascii="Arial" w:hAnsi="Arial" w:cs="Arial"/>
        </w:rPr>
      </w:pPr>
    </w:p>
    <w:p w14:paraId="6E6ED0AC" w14:textId="77777777" w:rsidR="000C0360" w:rsidRDefault="000C0360" w:rsidP="000C0360">
      <w:pPr>
        <w:spacing w:before="240" w:line="240" w:lineRule="auto"/>
        <w:rPr>
          <w:rFonts w:ascii="Arial" w:hAnsi="Arial" w:cs="Arial"/>
        </w:rPr>
      </w:pPr>
    </w:p>
    <w:p w14:paraId="2C485BA2" w14:textId="77777777" w:rsidR="000C0360" w:rsidRDefault="000C0360" w:rsidP="000C0360">
      <w:pPr>
        <w:spacing w:before="240" w:line="240" w:lineRule="auto"/>
        <w:rPr>
          <w:rFonts w:ascii="Arial" w:hAnsi="Arial" w:cs="Arial"/>
        </w:rPr>
      </w:pPr>
    </w:p>
    <w:p w14:paraId="6EF02725" w14:textId="77777777" w:rsidR="000C0360" w:rsidRDefault="000C0360" w:rsidP="000C0360">
      <w:pPr>
        <w:spacing w:before="240" w:line="240" w:lineRule="auto"/>
        <w:rPr>
          <w:rFonts w:ascii="Arial" w:hAnsi="Arial" w:cs="Arial"/>
        </w:rPr>
      </w:pPr>
    </w:p>
    <w:p w14:paraId="0E1AB9B8" w14:textId="77777777" w:rsidR="000C0360" w:rsidRDefault="000C0360" w:rsidP="000C0360">
      <w:pPr>
        <w:spacing w:before="240" w:line="240" w:lineRule="auto"/>
        <w:rPr>
          <w:rFonts w:ascii="Arial" w:hAnsi="Arial" w:cs="Arial"/>
        </w:rPr>
      </w:pPr>
    </w:p>
    <w:p w14:paraId="32538450" w14:textId="77777777" w:rsidR="000C0360" w:rsidRPr="000C0360" w:rsidRDefault="000C0360" w:rsidP="000C0360">
      <w:pPr>
        <w:spacing w:before="240" w:line="240" w:lineRule="auto"/>
        <w:rPr>
          <w:rFonts w:ascii="Arial" w:hAnsi="Arial" w:cs="Arial"/>
        </w:rPr>
      </w:pPr>
    </w:p>
    <w:p w14:paraId="352F4AA3" w14:textId="4A01EF85" w:rsidR="00CA5F66"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lastRenderedPageBreak/>
        <w:t>Briefly describe biochemical evidence that supports the understanding that collections of species share a recent common ancestor.</w:t>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4F5441">
        <w:rPr>
          <w:rFonts w:ascii="Arial" w:hAnsi="Arial" w:cs="Arial"/>
        </w:rPr>
        <w:tab/>
        <w:t>(4 marks)</w:t>
      </w:r>
    </w:p>
    <w:p w14:paraId="474E97B5" w14:textId="2D1EE527" w:rsidR="00CF6FF6" w:rsidRDefault="00CF6FF6" w:rsidP="000C0360">
      <w:pPr>
        <w:pStyle w:val="ListParagraph"/>
        <w:spacing w:before="240" w:line="240" w:lineRule="auto"/>
        <w:ind w:left="2160"/>
        <w:rPr>
          <w:rFonts w:ascii="Arial" w:hAnsi="Arial" w:cs="Arial"/>
        </w:rPr>
      </w:pPr>
      <w:r>
        <w:rPr>
          <w:rFonts w:ascii="Arial" w:hAnsi="Arial" w:cs="Arial"/>
        </w:rPr>
        <w:t>Any 2</w:t>
      </w:r>
    </w:p>
    <w:p w14:paraId="7E03AA85" w14:textId="6A88F754" w:rsidR="007D003A" w:rsidRDefault="00CF6FF6" w:rsidP="000C0360">
      <w:pPr>
        <w:pStyle w:val="ListParagraph"/>
        <w:spacing w:before="240" w:line="240" w:lineRule="auto"/>
        <w:ind w:left="2160"/>
        <w:rPr>
          <w:rFonts w:ascii="Arial" w:hAnsi="Arial" w:cs="Arial"/>
        </w:rPr>
      </w:pPr>
      <w:r>
        <w:rPr>
          <w:rFonts w:ascii="Arial" w:hAnsi="Arial" w:cs="Arial"/>
        </w:rPr>
        <w:t>1 mark for naming</w:t>
      </w:r>
    </w:p>
    <w:p w14:paraId="74AB4BD4" w14:textId="23854056" w:rsidR="00CF6FF6" w:rsidRDefault="00CF6FF6" w:rsidP="000C0360">
      <w:pPr>
        <w:pStyle w:val="ListParagraph"/>
        <w:spacing w:before="240" w:line="240" w:lineRule="auto"/>
        <w:ind w:left="2160"/>
        <w:rPr>
          <w:rFonts w:ascii="Arial" w:hAnsi="Arial" w:cs="Arial"/>
        </w:rPr>
      </w:pPr>
      <w:r>
        <w:rPr>
          <w:rFonts w:ascii="Arial" w:hAnsi="Arial" w:cs="Arial"/>
        </w:rPr>
        <w:t>1 mark for explaining</w:t>
      </w:r>
    </w:p>
    <w:tbl>
      <w:tblPr>
        <w:tblStyle w:val="TableGrid"/>
        <w:tblW w:w="0" w:type="auto"/>
        <w:tblInd w:w="2160" w:type="dxa"/>
        <w:tblLook w:val="04A0" w:firstRow="1" w:lastRow="0" w:firstColumn="1" w:lastColumn="0" w:noHBand="0" w:noVBand="1"/>
      </w:tblPr>
      <w:tblGrid>
        <w:gridCol w:w="3893"/>
        <w:gridCol w:w="2963"/>
      </w:tblGrid>
      <w:tr w:rsidR="007D003A" w14:paraId="75BC3886" w14:textId="77777777" w:rsidTr="007D003A">
        <w:tc>
          <w:tcPr>
            <w:tcW w:w="4508" w:type="dxa"/>
          </w:tcPr>
          <w:p w14:paraId="4F258DF7" w14:textId="3DABA50E"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DNA/Bioinformatics/Comparative genomics</w:t>
            </w:r>
          </w:p>
        </w:tc>
        <w:tc>
          <w:tcPr>
            <w:tcW w:w="4508" w:type="dxa"/>
          </w:tcPr>
          <w:p w14:paraId="67172D28" w14:textId="77777777"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All living things use the same base code/ATGC</w:t>
            </w:r>
          </w:p>
          <w:p w14:paraId="6EC42494" w14:textId="7F2C3D5B"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Closer the similarity in the DNA code, closer the ancestor</w:t>
            </w:r>
          </w:p>
        </w:tc>
      </w:tr>
      <w:tr w:rsidR="007D003A" w14:paraId="048615A9" w14:textId="77777777" w:rsidTr="007D003A">
        <w:tc>
          <w:tcPr>
            <w:tcW w:w="4508" w:type="dxa"/>
          </w:tcPr>
          <w:p w14:paraId="50D16923" w14:textId="5F3AC67D"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Mitochondrial DNA</w:t>
            </w:r>
          </w:p>
        </w:tc>
        <w:tc>
          <w:tcPr>
            <w:tcW w:w="4508" w:type="dxa"/>
          </w:tcPr>
          <w:p w14:paraId="0CBB3251" w14:textId="7FB94539"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Only inherited from mothers/amount of mutation proportional to amount of time passed</w:t>
            </w:r>
          </w:p>
        </w:tc>
      </w:tr>
      <w:tr w:rsidR="007D003A" w14:paraId="41778047" w14:textId="77777777" w:rsidTr="007D003A">
        <w:tc>
          <w:tcPr>
            <w:tcW w:w="4508" w:type="dxa"/>
          </w:tcPr>
          <w:p w14:paraId="26F9ABC5" w14:textId="6CDDA21E"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Protein Sequences</w:t>
            </w:r>
          </w:p>
        </w:tc>
        <w:tc>
          <w:tcPr>
            <w:tcW w:w="4508" w:type="dxa"/>
          </w:tcPr>
          <w:p w14:paraId="533F60F5" w14:textId="057F4195" w:rsidR="007D003A" w:rsidRPr="007D003A" w:rsidRDefault="007D003A" w:rsidP="007D003A">
            <w:pPr>
              <w:pStyle w:val="ListParagraph"/>
              <w:spacing w:before="240"/>
              <w:ind w:left="0"/>
              <w:rPr>
                <w:rFonts w:ascii="Arial" w:hAnsi="Arial" w:cs="Arial"/>
                <w:color w:val="FF0000"/>
              </w:rPr>
            </w:pPr>
            <w:r w:rsidRPr="007D003A">
              <w:rPr>
                <w:rFonts w:ascii="Arial" w:hAnsi="Arial" w:cs="Arial"/>
                <w:color w:val="FF0000"/>
              </w:rPr>
              <w:t>Degree of similarity in sequence in amino acids more closely related</w:t>
            </w:r>
          </w:p>
        </w:tc>
      </w:tr>
      <w:tr w:rsidR="007D003A" w14:paraId="371BB997" w14:textId="77777777" w:rsidTr="007D003A">
        <w:tc>
          <w:tcPr>
            <w:tcW w:w="4508" w:type="dxa"/>
          </w:tcPr>
          <w:p w14:paraId="20810580" w14:textId="77777777" w:rsidR="007D003A" w:rsidRDefault="007D003A" w:rsidP="007D003A">
            <w:pPr>
              <w:pStyle w:val="ListParagraph"/>
              <w:spacing w:before="240"/>
              <w:ind w:left="0"/>
              <w:rPr>
                <w:rFonts w:ascii="Arial" w:hAnsi="Arial" w:cs="Arial"/>
              </w:rPr>
            </w:pPr>
          </w:p>
        </w:tc>
        <w:tc>
          <w:tcPr>
            <w:tcW w:w="4508" w:type="dxa"/>
          </w:tcPr>
          <w:p w14:paraId="10BCD3F3" w14:textId="77777777" w:rsidR="007D003A" w:rsidRDefault="007D003A" w:rsidP="007D003A">
            <w:pPr>
              <w:pStyle w:val="ListParagraph"/>
              <w:spacing w:before="240"/>
              <w:ind w:left="0"/>
              <w:rPr>
                <w:rFonts w:ascii="Arial" w:hAnsi="Arial" w:cs="Arial"/>
              </w:rPr>
            </w:pPr>
          </w:p>
        </w:tc>
      </w:tr>
    </w:tbl>
    <w:p w14:paraId="69965B75" w14:textId="77777777" w:rsidR="007D003A" w:rsidRPr="004F5441" w:rsidRDefault="007D003A" w:rsidP="007D003A">
      <w:pPr>
        <w:pStyle w:val="ListParagraph"/>
        <w:spacing w:before="240" w:line="240" w:lineRule="auto"/>
        <w:ind w:left="2160"/>
        <w:rPr>
          <w:rFonts w:ascii="Arial" w:hAnsi="Arial" w:cs="Arial"/>
        </w:rPr>
      </w:pPr>
    </w:p>
    <w:p w14:paraId="724F3198" w14:textId="77777777" w:rsidR="00CA5F66" w:rsidRPr="004F5441" w:rsidRDefault="00CA5F66" w:rsidP="00CA5F66">
      <w:pPr>
        <w:pStyle w:val="ListParagraph"/>
        <w:spacing w:before="240" w:line="240" w:lineRule="auto"/>
        <w:rPr>
          <w:rFonts w:ascii="Arial" w:hAnsi="Arial" w:cs="Arial"/>
        </w:rPr>
      </w:pPr>
    </w:p>
    <w:p w14:paraId="632E8103" w14:textId="5A550431" w:rsidR="00CA5F66"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describe anatomical evidence that supports the understanding that collections of species share a recent common ancestor.</w:t>
      </w:r>
      <w:r w:rsidRPr="004F5441">
        <w:rPr>
          <w:rFonts w:ascii="Arial" w:hAnsi="Arial" w:cs="Arial"/>
        </w:rPr>
        <w:tab/>
      </w:r>
      <w:r w:rsidRPr="004F5441">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4F5441">
        <w:rPr>
          <w:rFonts w:ascii="Arial" w:hAnsi="Arial" w:cs="Arial"/>
        </w:rPr>
        <w:t>(4 marks)</w:t>
      </w:r>
    </w:p>
    <w:p w14:paraId="7148D30B" w14:textId="3AD7DF20" w:rsidR="00CF6FF6" w:rsidRDefault="00CF6FF6" w:rsidP="00CF6FF6">
      <w:pPr>
        <w:pStyle w:val="ListParagraph"/>
        <w:spacing w:before="240" w:line="240" w:lineRule="auto"/>
        <w:ind w:left="2160"/>
        <w:rPr>
          <w:rFonts w:ascii="Arial" w:hAnsi="Arial" w:cs="Arial"/>
        </w:rPr>
      </w:pPr>
      <w:r>
        <w:rPr>
          <w:rFonts w:ascii="Arial" w:hAnsi="Arial" w:cs="Arial"/>
        </w:rPr>
        <w:t>Any 2</w:t>
      </w:r>
    </w:p>
    <w:p w14:paraId="11D5317A" w14:textId="02AB1478" w:rsidR="00CF6FF6" w:rsidRDefault="00CF6FF6" w:rsidP="00CF6FF6">
      <w:pPr>
        <w:pStyle w:val="ListParagraph"/>
        <w:spacing w:before="240" w:line="240" w:lineRule="auto"/>
        <w:ind w:left="2160"/>
        <w:rPr>
          <w:rFonts w:ascii="Arial" w:hAnsi="Arial" w:cs="Arial"/>
        </w:rPr>
      </w:pPr>
      <w:r>
        <w:rPr>
          <w:rFonts w:ascii="Arial" w:hAnsi="Arial" w:cs="Arial"/>
        </w:rPr>
        <w:t>1 mark naming</w:t>
      </w:r>
    </w:p>
    <w:p w14:paraId="0697A53F" w14:textId="783CE401" w:rsidR="00CF6FF6" w:rsidRDefault="00CF6FF6" w:rsidP="00CF6FF6">
      <w:pPr>
        <w:pStyle w:val="ListParagraph"/>
        <w:spacing w:before="240" w:line="240" w:lineRule="auto"/>
        <w:ind w:left="2160"/>
        <w:rPr>
          <w:rFonts w:ascii="Arial" w:hAnsi="Arial" w:cs="Arial"/>
        </w:rPr>
      </w:pPr>
      <w:r>
        <w:rPr>
          <w:rFonts w:ascii="Arial" w:hAnsi="Arial" w:cs="Arial"/>
        </w:rPr>
        <w:t>1 mark explaining</w:t>
      </w:r>
    </w:p>
    <w:tbl>
      <w:tblPr>
        <w:tblStyle w:val="TableGrid"/>
        <w:tblW w:w="0" w:type="auto"/>
        <w:tblInd w:w="2160" w:type="dxa"/>
        <w:tblLook w:val="04A0" w:firstRow="1" w:lastRow="0" w:firstColumn="1" w:lastColumn="0" w:noHBand="0" w:noVBand="1"/>
      </w:tblPr>
      <w:tblGrid>
        <w:gridCol w:w="3458"/>
        <w:gridCol w:w="3398"/>
      </w:tblGrid>
      <w:tr w:rsidR="00CF6FF6" w14:paraId="00482297" w14:textId="77777777" w:rsidTr="00CF6FF6">
        <w:tc>
          <w:tcPr>
            <w:tcW w:w="4508" w:type="dxa"/>
          </w:tcPr>
          <w:p w14:paraId="10E86184" w14:textId="735E4B76" w:rsidR="00CF6FF6" w:rsidRPr="00CF6FF6" w:rsidRDefault="00CF6FF6" w:rsidP="00CF6FF6">
            <w:pPr>
              <w:pStyle w:val="ListParagraph"/>
              <w:spacing w:before="240"/>
              <w:ind w:left="0"/>
              <w:rPr>
                <w:rFonts w:ascii="Arial" w:hAnsi="Arial" w:cs="Arial"/>
                <w:color w:val="FF0000"/>
              </w:rPr>
            </w:pPr>
            <w:r w:rsidRPr="00CF6FF6">
              <w:rPr>
                <w:rFonts w:ascii="Arial" w:hAnsi="Arial" w:cs="Arial"/>
                <w:color w:val="FF0000"/>
              </w:rPr>
              <w:t>Embryology</w:t>
            </w:r>
          </w:p>
        </w:tc>
        <w:tc>
          <w:tcPr>
            <w:tcW w:w="4508" w:type="dxa"/>
          </w:tcPr>
          <w:p w14:paraId="3DF1CCBC" w14:textId="53040535" w:rsidR="00CF6FF6" w:rsidRPr="00CF6FF6" w:rsidRDefault="00CF6FF6" w:rsidP="00CF6FF6">
            <w:pPr>
              <w:pStyle w:val="ListParagraph"/>
              <w:spacing w:before="240"/>
              <w:ind w:left="0"/>
              <w:rPr>
                <w:rFonts w:ascii="Arial" w:hAnsi="Arial" w:cs="Arial"/>
                <w:color w:val="FF0000"/>
              </w:rPr>
            </w:pPr>
            <w:r w:rsidRPr="00CF6FF6">
              <w:rPr>
                <w:rFonts w:ascii="Arial" w:hAnsi="Arial" w:cs="Arial"/>
                <w:color w:val="FF0000"/>
              </w:rPr>
              <w:t>Similarities of embryonic structures in early stages</w:t>
            </w:r>
          </w:p>
        </w:tc>
      </w:tr>
      <w:tr w:rsidR="00CF6FF6" w14:paraId="0CE42DE4" w14:textId="77777777" w:rsidTr="00CF6FF6">
        <w:tc>
          <w:tcPr>
            <w:tcW w:w="4508" w:type="dxa"/>
          </w:tcPr>
          <w:p w14:paraId="6A63A99C" w14:textId="0381EC80" w:rsidR="00CF6FF6" w:rsidRPr="00CF6FF6" w:rsidRDefault="00CF6FF6" w:rsidP="00CF6FF6">
            <w:pPr>
              <w:pStyle w:val="ListParagraph"/>
              <w:spacing w:before="240"/>
              <w:ind w:left="0"/>
              <w:rPr>
                <w:rFonts w:ascii="Arial" w:hAnsi="Arial" w:cs="Arial"/>
                <w:color w:val="FF0000"/>
              </w:rPr>
            </w:pPr>
            <w:r w:rsidRPr="00CF6FF6">
              <w:rPr>
                <w:rFonts w:ascii="Arial" w:hAnsi="Arial" w:cs="Arial"/>
                <w:color w:val="FF0000"/>
              </w:rPr>
              <w:t>Homologous structures</w:t>
            </w:r>
          </w:p>
        </w:tc>
        <w:tc>
          <w:tcPr>
            <w:tcW w:w="4508" w:type="dxa"/>
          </w:tcPr>
          <w:p w14:paraId="0C6EACB4" w14:textId="5C48A2FC" w:rsidR="00CF6FF6" w:rsidRPr="00CF6FF6" w:rsidRDefault="00CF6FF6" w:rsidP="00CF6FF6">
            <w:pPr>
              <w:pStyle w:val="ListParagraph"/>
              <w:spacing w:before="240"/>
              <w:ind w:left="0"/>
              <w:rPr>
                <w:rFonts w:ascii="Arial" w:hAnsi="Arial" w:cs="Arial"/>
                <w:color w:val="FF0000"/>
              </w:rPr>
            </w:pPr>
            <w:r w:rsidRPr="00CF6FF6">
              <w:rPr>
                <w:rFonts w:ascii="Arial" w:hAnsi="Arial" w:cs="Arial"/>
                <w:color w:val="FF0000"/>
              </w:rPr>
              <w:t>Similarity of bone structures</w:t>
            </w:r>
          </w:p>
        </w:tc>
      </w:tr>
      <w:tr w:rsidR="00CF6FF6" w14:paraId="4A827585" w14:textId="77777777" w:rsidTr="00CF6FF6">
        <w:tc>
          <w:tcPr>
            <w:tcW w:w="4508" w:type="dxa"/>
          </w:tcPr>
          <w:p w14:paraId="28C135A8" w14:textId="2A5A9D14" w:rsidR="00CF6FF6" w:rsidRPr="00CF6FF6" w:rsidRDefault="00CF6FF6" w:rsidP="00CF6FF6">
            <w:pPr>
              <w:pStyle w:val="ListParagraph"/>
              <w:spacing w:before="240"/>
              <w:ind w:left="0"/>
              <w:rPr>
                <w:rFonts w:ascii="Arial" w:hAnsi="Arial" w:cs="Arial"/>
                <w:color w:val="FF0000"/>
              </w:rPr>
            </w:pPr>
            <w:r w:rsidRPr="00CF6FF6">
              <w:rPr>
                <w:rFonts w:ascii="Arial" w:hAnsi="Arial" w:cs="Arial"/>
                <w:color w:val="FF0000"/>
              </w:rPr>
              <w:t>Vestigial structures</w:t>
            </w:r>
          </w:p>
        </w:tc>
        <w:tc>
          <w:tcPr>
            <w:tcW w:w="4508" w:type="dxa"/>
          </w:tcPr>
          <w:p w14:paraId="17343FDB" w14:textId="54BFDAB9" w:rsidR="00CF6FF6" w:rsidRPr="00CF6FF6" w:rsidRDefault="00CF6FF6" w:rsidP="00CF6FF6">
            <w:pPr>
              <w:pStyle w:val="ListParagraph"/>
              <w:spacing w:before="240"/>
              <w:ind w:left="0"/>
              <w:rPr>
                <w:rFonts w:ascii="Arial" w:hAnsi="Arial" w:cs="Arial"/>
                <w:color w:val="FF0000"/>
              </w:rPr>
            </w:pPr>
            <w:r w:rsidRPr="00CF6FF6">
              <w:rPr>
                <w:rFonts w:ascii="Arial" w:hAnsi="Arial" w:cs="Arial"/>
                <w:color w:val="FF0000"/>
              </w:rPr>
              <w:t>Structures reduced in size appearing to have no function, similar to structures still apparent in other species</w:t>
            </w:r>
          </w:p>
        </w:tc>
      </w:tr>
      <w:tr w:rsidR="00CF6FF6" w14:paraId="2913B047" w14:textId="77777777" w:rsidTr="00CF6FF6">
        <w:tc>
          <w:tcPr>
            <w:tcW w:w="4508" w:type="dxa"/>
          </w:tcPr>
          <w:p w14:paraId="09E35BAB" w14:textId="77777777" w:rsidR="00CF6FF6" w:rsidRDefault="00CF6FF6" w:rsidP="00CF6FF6">
            <w:pPr>
              <w:pStyle w:val="ListParagraph"/>
              <w:spacing w:before="240"/>
              <w:ind w:left="0"/>
              <w:rPr>
                <w:rFonts w:ascii="Arial" w:hAnsi="Arial" w:cs="Arial"/>
              </w:rPr>
            </w:pPr>
          </w:p>
        </w:tc>
        <w:tc>
          <w:tcPr>
            <w:tcW w:w="4508" w:type="dxa"/>
          </w:tcPr>
          <w:p w14:paraId="72405542" w14:textId="77777777" w:rsidR="00CF6FF6" w:rsidRDefault="00CF6FF6" w:rsidP="00CF6FF6">
            <w:pPr>
              <w:pStyle w:val="ListParagraph"/>
              <w:spacing w:before="240"/>
              <w:ind w:left="0"/>
              <w:rPr>
                <w:rFonts w:ascii="Arial" w:hAnsi="Arial" w:cs="Arial"/>
              </w:rPr>
            </w:pPr>
          </w:p>
        </w:tc>
      </w:tr>
    </w:tbl>
    <w:p w14:paraId="1549E050" w14:textId="77777777" w:rsidR="00CF6FF6" w:rsidRPr="004F5441" w:rsidRDefault="00CF6FF6" w:rsidP="00CF6FF6">
      <w:pPr>
        <w:pStyle w:val="ListParagraph"/>
        <w:spacing w:before="240" w:line="240" w:lineRule="auto"/>
        <w:ind w:left="2160"/>
        <w:rPr>
          <w:rFonts w:ascii="Arial" w:hAnsi="Arial" w:cs="Arial"/>
        </w:rPr>
      </w:pPr>
    </w:p>
    <w:p w14:paraId="7215704B" w14:textId="77E54238" w:rsidR="00077CC0" w:rsidRDefault="00077CC0" w:rsidP="00E331B3">
      <w:pPr>
        <w:pStyle w:val="ListParagraph"/>
        <w:tabs>
          <w:tab w:val="left" w:pos="851"/>
        </w:tabs>
        <w:spacing w:after="0" w:line="276" w:lineRule="auto"/>
        <w:rPr>
          <w:rFonts w:ascii="Arial" w:hAnsi="Arial" w:cs="Arial"/>
        </w:rPr>
      </w:pPr>
    </w:p>
    <w:p w14:paraId="196A356B" w14:textId="13A27543" w:rsidR="00077CC0" w:rsidRDefault="00077CC0" w:rsidP="00E331B3">
      <w:pPr>
        <w:pStyle w:val="ListParagraph"/>
        <w:tabs>
          <w:tab w:val="left" w:pos="851"/>
        </w:tabs>
        <w:spacing w:after="0" w:line="276" w:lineRule="auto"/>
        <w:rPr>
          <w:rFonts w:ascii="Arial" w:hAnsi="Arial" w:cs="Arial"/>
        </w:rPr>
      </w:pPr>
    </w:p>
    <w:p w14:paraId="5A794974" w14:textId="11523BD8" w:rsidR="00181613" w:rsidRDefault="00181613" w:rsidP="00E331B3">
      <w:pPr>
        <w:pStyle w:val="ListParagraph"/>
        <w:tabs>
          <w:tab w:val="left" w:pos="851"/>
        </w:tabs>
        <w:spacing w:after="0" w:line="276" w:lineRule="auto"/>
        <w:rPr>
          <w:rFonts w:ascii="Arial" w:hAnsi="Arial" w:cs="Arial"/>
        </w:rPr>
      </w:pPr>
    </w:p>
    <w:p w14:paraId="1ACE7D0D" w14:textId="263F09AD" w:rsidR="00181613" w:rsidRDefault="00181613" w:rsidP="00E331B3">
      <w:pPr>
        <w:pStyle w:val="ListParagraph"/>
        <w:tabs>
          <w:tab w:val="left" w:pos="851"/>
        </w:tabs>
        <w:spacing w:after="0" w:line="276" w:lineRule="auto"/>
        <w:rPr>
          <w:rFonts w:ascii="Arial" w:hAnsi="Arial" w:cs="Arial"/>
        </w:rPr>
      </w:pPr>
    </w:p>
    <w:p w14:paraId="5B630996" w14:textId="0597132C" w:rsidR="00181613" w:rsidRDefault="00181613" w:rsidP="00E331B3">
      <w:pPr>
        <w:pStyle w:val="ListParagraph"/>
        <w:tabs>
          <w:tab w:val="left" w:pos="851"/>
        </w:tabs>
        <w:spacing w:after="0" w:line="276" w:lineRule="auto"/>
        <w:rPr>
          <w:rFonts w:ascii="Arial" w:hAnsi="Arial" w:cs="Arial"/>
        </w:rPr>
      </w:pPr>
    </w:p>
    <w:p w14:paraId="0FC731CA" w14:textId="2012177F" w:rsidR="00181613" w:rsidRDefault="00181613" w:rsidP="00E331B3">
      <w:pPr>
        <w:pStyle w:val="ListParagraph"/>
        <w:tabs>
          <w:tab w:val="left" w:pos="851"/>
        </w:tabs>
        <w:spacing w:after="0" w:line="276" w:lineRule="auto"/>
        <w:rPr>
          <w:rFonts w:ascii="Arial" w:hAnsi="Arial" w:cs="Arial"/>
        </w:rPr>
      </w:pPr>
    </w:p>
    <w:p w14:paraId="711C376E" w14:textId="5D45A12D" w:rsidR="00181613" w:rsidRDefault="00181613" w:rsidP="00E331B3">
      <w:pPr>
        <w:pStyle w:val="ListParagraph"/>
        <w:tabs>
          <w:tab w:val="left" w:pos="851"/>
        </w:tabs>
        <w:spacing w:after="0" w:line="276" w:lineRule="auto"/>
        <w:rPr>
          <w:rFonts w:ascii="Arial" w:hAnsi="Arial" w:cs="Arial"/>
        </w:rPr>
      </w:pPr>
    </w:p>
    <w:p w14:paraId="53451DBA" w14:textId="01501346" w:rsidR="00181613" w:rsidRDefault="00181613" w:rsidP="00E331B3">
      <w:pPr>
        <w:pStyle w:val="ListParagraph"/>
        <w:tabs>
          <w:tab w:val="left" w:pos="851"/>
        </w:tabs>
        <w:spacing w:after="0" w:line="276" w:lineRule="auto"/>
        <w:rPr>
          <w:rFonts w:ascii="Arial" w:hAnsi="Arial" w:cs="Arial"/>
        </w:rPr>
      </w:pPr>
    </w:p>
    <w:p w14:paraId="78002697" w14:textId="72627524" w:rsidR="00181613" w:rsidRDefault="00181613" w:rsidP="00E331B3">
      <w:pPr>
        <w:pStyle w:val="ListParagraph"/>
        <w:tabs>
          <w:tab w:val="left" w:pos="851"/>
        </w:tabs>
        <w:spacing w:after="0" w:line="276" w:lineRule="auto"/>
        <w:rPr>
          <w:rFonts w:ascii="Arial" w:hAnsi="Arial" w:cs="Arial"/>
        </w:rPr>
      </w:pPr>
    </w:p>
    <w:p w14:paraId="4634D07A" w14:textId="2A6B8161" w:rsidR="00181613" w:rsidRDefault="00181613" w:rsidP="00E331B3">
      <w:pPr>
        <w:pStyle w:val="ListParagraph"/>
        <w:tabs>
          <w:tab w:val="left" w:pos="851"/>
        </w:tabs>
        <w:spacing w:after="0" w:line="276" w:lineRule="auto"/>
        <w:rPr>
          <w:rFonts w:ascii="Arial" w:hAnsi="Arial" w:cs="Arial"/>
        </w:rPr>
      </w:pPr>
    </w:p>
    <w:p w14:paraId="794F4159" w14:textId="63757F99" w:rsidR="00181613" w:rsidRDefault="00181613" w:rsidP="00E331B3">
      <w:pPr>
        <w:pStyle w:val="ListParagraph"/>
        <w:tabs>
          <w:tab w:val="left" w:pos="851"/>
        </w:tabs>
        <w:spacing w:after="0" w:line="276" w:lineRule="auto"/>
        <w:rPr>
          <w:rFonts w:ascii="Arial" w:hAnsi="Arial" w:cs="Arial"/>
        </w:rPr>
      </w:pPr>
    </w:p>
    <w:p w14:paraId="02424301" w14:textId="77777777" w:rsidR="00810AA3" w:rsidRPr="00CF6FF6" w:rsidRDefault="00810AA3" w:rsidP="00CF6FF6">
      <w:pPr>
        <w:tabs>
          <w:tab w:val="left" w:pos="851"/>
        </w:tabs>
        <w:spacing w:after="0" w:line="276" w:lineRule="auto"/>
        <w:rPr>
          <w:rFonts w:ascii="Arial" w:hAnsi="Arial" w:cs="Arial"/>
        </w:rPr>
      </w:pPr>
    </w:p>
    <w:p w14:paraId="0A184668" w14:textId="77777777" w:rsidR="00CA5F66" w:rsidRDefault="00CA5F66"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309AA0A8"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6051AFFD"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06463E">
      <w:pPr>
        <w:pStyle w:val="ListParagraph"/>
        <w:numPr>
          <w:ilvl w:val="0"/>
          <w:numId w:val="7"/>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3D65FF61" w14:textId="77777777" w:rsidR="00CF6FF6" w:rsidRDefault="00CF6FF6" w:rsidP="00CF6FF6">
      <w:pPr>
        <w:pStyle w:val="ListParagraph"/>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CF6FF6" w14:paraId="12490778"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0D03015C" w14:textId="77777777" w:rsidR="00CF6FF6" w:rsidRPr="00654362" w:rsidRDefault="00CF6FF6"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757E716" w14:textId="77777777" w:rsidR="00CF6FF6" w:rsidRPr="00654362" w:rsidRDefault="00CF6FF6"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CF6FF6" w14:paraId="060CCE6B" w14:textId="77777777" w:rsidTr="00EE4357">
        <w:tc>
          <w:tcPr>
            <w:tcW w:w="6930" w:type="dxa"/>
            <w:tcBorders>
              <w:top w:val="single" w:sz="4" w:space="0" w:color="auto"/>
              <w:left w:val="single" w:sz="4" w:space="0" w:color="auto"/>
              <w:bottom w:val="single" w:sz="4" w:space="0" w:color="auto"/>
              <w:right w:val="single" w:sz="4" w:space="0" w:color="auto"/>
            </w:tcBorders>
          </w:tcPr>
          <w:p w14:paraId="16B03D38" w14:textId="77777777" w:rsidR="00CF6FF6" w:rsidRDefault="00CF6FF6" w:rsidP="00EE4357">
            <w:pPr>
              <w:spacing w:line="276" w:lineRule="auto"/>
              <w:rPr>
                <w:rFonts w:ascii="Arial" w:hAnsi="Arial" w:cs="Arial"/>
                <w:color w:val="FF0000"/>
              </w:rPr>
            </w:pPr>
            <w:r>
              <w:rPr>
                <w:rFonts w:ascii="Arial" w:hAnsi="Arial" w:cs="Arial"/>
                <w:color w:val="FF0000"/>
              </w:rPr>
              <w:t>Must state:</w:t>
            </w:r>
          </w:p>
        </w:tc>
        <w:tc>
          <w:tcPr>
            <w:tcW w:w="1366" w:type="dxa"/>
            <w:tcBorders>
              <w:top w:val="single" w:sz="4" w:space="0" w:color="auto"/>
              <w:left w:val="single" w:sz="4" w:space="0" w:color="auto"/>
              <w:bottom w:val="single" w:sz="4" w:space="0" w:color="auto"/>
              <w:right w:val="single" w:sz="4" w:space="0" w:color="auto"/>
            </w:tcBorders>
          </w:tcPr>
          <w:p w14:paraId="022950C9" w14:textId="77777777" w:rsidR="00CF6FF6" w:rsidRDefault="00CF6FF6" w:rsidP="00EE4357">
            <w:pPr>
              <w:pStyle w:val="ListParagraph"/>
              <w:spacing w:line="276" w:lineRule="auto"/>
              <w:ind w:left="0"/>
              <w:jc w:val="center"/>
              <w:rPr>
                <w:rFonts w:ascii="Arial" w:hAnsi="Arial" w:cs="Arial"/>
                <w:color w:val="FF0000"/>
              </w:rPr>
            </w:pPr>
          </w:p>
        </w:tc>
      </w:tr>
      <w:tr w:rsidR="00CF6FF6" w14:paraId="379C0610" w14:textId="77777777" w:rsidTr="00EE4357">
        <w:tc>
          <w:tcPr>
            <w:tcW w:w="6930" w:type="dxa"/>
            <w:tcBorders>
              <w:top w:val="single" w:sz="4" w:space="0" w:color="auto"/>
              <w:left w:val="single" w:sz="4" w:space="0" w:color="auto"/>
              <w:bottom w:val="single" w:sz="4" w:space="0" w:color="auto"/>
              <w:right w:val="single" w:sz="4" w:space="0" w:color="auto"/>
            </w:tcBorders>
          </w:tcPr>
          <w:p w14:paraId="34579679" w14:textId="77777777" w:rsidR="00CF6FF6" w:rsidRPr="00B20BF6" w:rsidRDefault="00CF6FF6" w:rsidP="00CF6FF6">
            <w:pPr>
              <w:pStyle w:val="ListParagraph"/>
              <w:numPr>
                <w:ilvl w:val="0"/>
                <w:numId w:val="45"/>
              </w:numPr>
              <w:spacing w:line="276" w:lineRule="auto"/>
              <w:rPr>
                <w:rFonts w:ascii="Arial" w:hAnsi="Arial" w:cs="Arial"/>
                <w:color w:val="FF0000"/>
              </w:rPr>
            </w:pPr>
            <w:r w:rsidRPr="00B20BF6">
              <w:rPr>
                <w:rFonts w:ascii="Arial" w:hAnsi="Arial" w:cs="Arial"/>
                <w:color w:val="FF0000"/>
              </w:rPr>
              <w:t>Founder Effect</w:t>
            </w:r>
          </w:p>
        </w:tc>
        <w:tc>
          <w:tcPr>
            <w:tcW w:w="1366" w:type="dxa"/>
            <w:tcBorders>
              <w:top w:val="single" w:sz="4" w:space="0" w:color="auto"/>
              <w:left w:val="single" w:sz="4" w:space="0" w:color="auto"/>
              <w:bottom w:val="single" w:sz="4" w:space="0" w:color="auto"/>
              <w:right w:val="single" w:sz="4" w:space="0" w:color="auto"/>
            </w:tcBorders>
          </w:tcPr>
          <w:p w14:paraId="1F3461E3"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CF6FF6" w14:paraId="23D752BA" w14:textId="77777777" w:rsidTr="00EE4357">
        <w:tc>
          <w:tcPr>
            <w:tcW w:w="6930" w:type="dxa"/>
            <w:tcBorders>
              <w:top w:val="single" w:sz="4" w:space="0" w:color="auto"/>
              <w:left w:val="single" w:sz="4" w:space="0" w:color="auto"/>
              <w:bottom w:val="single" w:sz="4" w:space="0" w:color="auto"/>
              <w:right w:val="single" w:sz="4" w:space="0" w:color="auto"/>
            </w:tcBorders>
          </w:tcPr>
          <w:p w14:paraId="77A165AB" w14:textId="77777777" w:rsidR="00CF6FF6" w:rsidRPr="008433E1" w:rsidRDefault="00CF6FF6" w:rsidP="00EE4357">
            <w:pPr>
              <w:spacing w:line="276" w:lineRule="auto"/>
              <w:rPr>
                <w:rFonts w:ascii="Arial" w:hAnsi="Arial" w:cs="Arial"/>
                <w:color w:val="FF0000"/>
              </w:rPr>
            </w:pPr>
            <w:r>
              <w:rPr>
                <w:rFonts w:ascii="Arial" w:hAnsi="Arial" w:cs="Arial"/>
                <w:color w:val="FF0000"/>
              </w:rPr>
              <w:t>Any 5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05C64F28" w14:textId="77777777" w:rsidR="00CF6FF6" w:rsidRPr="00EE53D3" w:rsidRDefault="00CF6FF6" w:rsidP="00EE4357">
            <w:pPr>
              <w:pStyle w:val="ListParagraph"/>
              <w:spacing w:line="276" w:lineRule="auto"/>
              <w:ind w:left="0"/>
              <w:jc w:val="center"/>
              <w:rPr>
                <w:rFonts w:ascii="Arial" w:hAnsi="Arial" w:cs="Arial"/>
                <w:color w:val="FF0000"/>
              </w:rPr>
            </w:pPr>
          </w:p>
        </w:tc>
      </w:tr>
      <w:tr w:rsidR="00CF6FF6" w14:paraId="6F5AF2A6" w14:textId="77777777" w:rsidTr="00EE4357">
        <w:tc>
          <w:tcPr>
            <w:tcW w:w="6930" w:type="dxa"/>
            <w:tcBorders>
              <w:top w:val="single" w:sz="4" w:space="0" w:color="auto"/>
              <w:left w:val="single" w:sz="4" w:space="0" w:color="auto"/>
              <w:bottom w:val="single" w:sz="4" w:space="0" w:color="auto"/>
              <w:right w:val="single" w:sz="4" w:space="0" w:color="auto"/>
            </w:tcBorders>
          </w:tcPr>
          <w:p w14:paraId="168D6EF5" w14:textId="77777777" w:rsidR="00CF6FF6" w:rsidRDefault="00CF6FF6" w:rsidP="00CF6FF6">
            <w:pPr>
              <w:pStyle w:val="ListParagraph"/>
              <w:numPr>
                <w:ilvl w:val="0"/>
                <w:numId w:val="44"/>
              </w:numPr>
              <w:spacing w:line="276" w:lineRule="auto"/>
              <w:rPr>
                <w:rFonts w:ascii="Arial" w:hAnsi="Arial" w:cs="Arial"/>
                <w:color w:val="FF0000"/>
              </w:rPr>
            </w:pPr>
            <w:r>
              <w:rPr>
                <w:rFonts w:ascii="Arial" w:hAnsi="Arial" w:cs="Arial"/>
                <w:color w:val="FF0000"/>
              </w:rPr>
              <w:t>Result of migration</w:t>
            </w:r>
            <w:r w:rsidRPr="00B20BF6">
              <w:rPr>
                <w:rFonts w:ascii="Arial" w:hAnsi="Arial" w:cs="Arial"/>
                <w:color w:val="FF0000"/>
              </w:rPr>
              <w:t xml:space="preserve"> </w:t>
            </w:r>
          </w:p>
          <w:p w14:paraId="4AE6681F" w14:textId="77777777" w:rsidR="00CF6FF6" w:rsidRPr="00B20BF6" w:rsidRDefault="00CF6FF6" w:rsidP="00CF6FF6">
            <w:pPr>
              <w:pStyle w:val="ListParagraph"/>
              <w:numPr>
                <w:ilvl w:val="0"/>
                <w:numId w:val="44"/>
              </w:numPr>
              <w:spacing w:line="276" w:lineRule="auto"/>
              <w:rPr>
                <w:rFonts w:ascii="Arial" w:hAnsi="Arial" w:cs="Arial"/>
                <w:color w:val="FF0000"/>
              </w:rPr>
            </w:pPr>
            <w:r w:rsidRPr="00B20BF6">
              <w:rPr>
                <w:rFonts w:ascii="Arial" w:hAnsi="Arial" w:cs="Arial"/>
                <w:color w:val="FF0000"/>
              </w:rPr>
              <w:t>Small original population</w:t>
            </w:r>
          </w:p>
          <w:p w14:paraId="0435532B" w14:textId="77777777" w:rsidR="00CF6FF6" w:rsidRDefault="00CF6FF6" w:rsidP="00CF6FF6">
            <w:pPr>
              <w:pStyle w:val="ListParagraph"/>
              <w:numPr>
                <w:ilvl w:val="0"/>
                <w:numId w:val="44"/>
              </w:numPr>
              <w:spacing w:line="276" w:lineRule="auto"/>
              <w:rPr>
                <w:rFonts w:ascii="Arial" w:hAnsi="Arial" w:cs="Arial"/>
                <w:color w:val="FF0000"/>
              </w:rPr>
            </w:pPr>
            <w:r w:rsidRPr="00B20BF6">
              <w:rPr>
                <w:rFonts w:ascii="Arial" w:hAnsi="Arial" w:cs="Arial"/>
                <w:color w:val="FF0000"/>
              </w:rPr>
              <w:t>Individual carr</w:t>
            </w:r>
            <w:r>
              <w:rPr>
                <w:rFonts w:ascii="Arial" w:hAnsi="Arial" w:cs="Arial"/>
                <w:color w:val="FF0000"/>
              </w:rPr>
              <w:t>ies</w:t>
            </w:r>
            <w:r w:rsidRPr="00B20BF6">
              <w:rPr>
                <w:rFonts w:ascii="Arial" w:hAnsi="Arial" w:cs="Arial"/>
                <w:color w:val="FF0000"/>
              </w:rPr>
              <w:t xml:space="preserve"> the alleles/genes for HD</w:t>
            </w:r>
          </w:p>
          <w:p w14:paraId="0CC44D4D" w14:textId="77777777" w:rsidR="00CF6FF6" w:rsidRPr="00B20BF6" w:rsidRDefault="00CF6FF6" w:rsidP="00CF6FF6">
            <w:pPr>
              <w:pStyle w:val="ListParagraph"/>
              <w:numPr>
                <w:ilvl w:val="0"/>
                <w:numId w:val="44"/>
              </w:numPr>
              <w:spacing w:line="276" w:lineRule="auto"/>
              <w:rPr>
                <w:rFonts w:ascii="Arial" w:hAnsi="Arial" w:cs="Arial"/>
                <w:color w:val="FF0000"/>
              </w:rPr>
            </w:pPr>
            <w:r>
              <w:rPr>
                <w:rFonts w:ascii="Arial" w:hAnsi="Arial" w:cs="Arial"/>
                <w:color w:val="FF0000"/>
              </w:rPr>
              <w:t>Allele frequency in founding group does not represent original population</w:t>
            </w:r>
          </w:p>
          <w:p w14:paraId="61D62AAF" w14:textId="77777777" w:rsidR="00CF6FF6" w:rsidRPr="00B20BF6" w:rsidRDefault="00CF6FF6" w:rsidP="00CF6FF6">
            <w:pPr>
              <w:pStyle w:val="ListParagraph"/>
              <w:numPr>
                <w:ilvl w:val="0"/>
                <w:numId w:val="44"/>
              </w:numPr>
              <w:spacing w:line="276" w:lineRule="auto"/>
              <w:rPr>
                <w:rFonts w:ascii="Arial" w:hAnsi="Arial" w:cs="Arial"/>
                <w:color w:val="FF0000"/>
              </w:rPr>
            </w:pPr>
            <w:r w:rsidRPr="00B20BF6">
              <w:rPr>
                <w:rFonts w:ascii="Arial" w:hAnsi="Arial" w:cs="Arial"/>
                <w:color w:val="FF0000"/>
              </w:rPr>
              <w:t>Restricted breeding/inbreeding within the population/isolation from other populations</w:t>
            </w:r>
          </w:p>
          <w:p w14:paraId="70305FC0" w14:textId="77777777" w:rsidR="00CF6FF6" w:rsidRPr="00B20BF6" w:rsidRDefault="00CF6FF6" w:rsidP="00CF6FF6">
            <w:pPr>
              <w:pStyle w:val="ListParagraph"/>
              <w:numPr>
                <w:ilvl w:val="0"/>
                <w:numId w:val="44"/>
              </w:numPr>
              <w:spacing w:line="276" w:lineRule="auto"/>
              <w:rPr>
                <w:rFonts w:ascii="Arial" w:hAnsi="Arial" w:cs="Arial"/>
                <w:color w:val="FF0000"/>
              </w:rPr>
            </w:pPr>
            <w:r w:rsidRPr="00B20BF6">
              <w:rPr>
                <w:rFonts w:ascii="Arial" w:hAnsi="Arial" w:cs="Arial"/>
                <w:color w:val="FF0000"/>
              </w:rPr>
              <w:t>Loss of genetic variation</w:t>
            </w:r>
          </w:p>
        </w:tc>
        <w:tc>
          <w:tcPr>
            <w:tcW w:w="1366" w:type="dxa"/>
            <w:tcBorders>
              <w:top w:val="single" w:sz="4" w:space="0" w:color="auto"/>
              <w:left w:val="single" w:sz="4" w:space="0" w:color="auto"/>
              <w:bottom w:val="single" w:sz="4" w:space="0" w:color="auto"/>
              <w:right w:val="single" w:sz="4" w:space="0" w:color="auto"/>
            </w:tcBorders>
          </w:tcPr>
          <w:p w14:paraId="0AD64356" w14:textId="77777777" w:rsidR="00CF6FF6" w:rsidRDefault="00CF6FF6" w:rsidP="00EE4357">
            <w:pPr>
              <w:pStyle w:val="ListParagraph"/>
              <w:spacing w:line="276" w:lineRule="auto"/>
              <w:ind w:left="0"/>
              <w:jc w:val="center"/>
              <w:rPr>
                <w:rFonts w:ascii="Arial" w:hAnsi="Arial" w:cs="Arial"/>
                <w:color w:val="FF0000"/>
              </w:rPr>
            </w:pPr>
          </w:p>
          <w:p w14:paraId="58E1F403" w14:textId="77777777" w:rsidR="00CF6FF6" w:rsidRPr="00EE53D3" w:rsidRDefault="00CF6FF6" w:rsidP="00EE4357">
            <w:pPr>
              <w:pStyle w:val="ListParagraph"/>
              <w:spacing w:line="276" w:lineRule="auto"/>
              <w:ind w:left="0"/>
              <w:jc w:val="center"/>
              <w:rPr>
                <w:rFonts w:ascii="Arial" w:hAnsi="Arial" w:cs="Arial"/>
                <w:color w:val="FF0000"/>
              </w:rPr>
            </w:pPr>
            <w:r>
              <w:rPr>
                <w:rFonts w:ascii="Arial" w:hAnsi="Arial" w:cs="Arial"/>
                <w:color w:val="FF0000"/>
              </w:rPr>
              <w:t>1-5</w:t>
            </w:r>
          </w:p>
        </w:tc>
      </w:tr>
      <w:tr w:rsidR="00CF6FF6" w14:paraId="1735F4C9" w14:textId="77777777" w:rsidTr="00EE4357">
        <w:tc>
          <w:tcPr>
            <w:tcW w:w="6930" w:type="dxa"/>
            <w:tcBorders>
              <w:top w:val="single" w:sz="4" w:space="0" w:color="auto"/>
              <w:left w:val="single" w:sz="4" w:space="0" w:color="auto"/>
              <w:bottom w:val="single" w:sz="4" w:space="0" w:color="auto"/>
              <w:right w:val="single" w:sz="4" w:space="0" w:color="auto"/>
            </w:tcBorders>
          </w:tcPr>
          <w:p w14:paraId="0F1BC929" w14:textId="77777777" w:rsidR="00CF6FF6" w:rsidRPr="00654362" w:rsidRDefault="00CF6FF6" w:rsidP="00EE4357">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800F14D" w14:textId="77777777" w:rsidR="00CF6FF6" w:rsidRPr="00654362" w:rsidRDefault="00CF6FF6" w:rsidP="00EE4357">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0BFC8662" w14:textId="77777777" w:rsidR="00CF6FF6" w:rsidRDefault="00CF6FF6" w:rsidP="00CF6FF6">
      <w:pPr>
        <w:pStyle w:val="ListParagraph"/>
        <w:tabs>
          <w:tab w:val="left" w:pos="851"/>
        </w:tabs>
        <w:spacing w:after="0" w:line="276" w:lineRule="auto"/>
        <w:rPr>
          <w:rFonts w:ascii="Arial" w:hAnsi="Arial" w:cs="Arial"/>
        </w:rPr>
      </w:pPr>
    </w:p>
    <w:p w14:paraId="71BC1C64" w14:textId="77777777" w:rsidR="00CF6FF6" w:rsidRDefault="00CF6FF6" w:rsidP="00CF6FF6">
      <w:pPr>
        <w:tabs>
          <w:tab w:val="left" w:pos="851"/>
        </w:tabs>
        <w:spacing w:after="0" w:line="276" w:lineRule="auto"/>
      </w:pPr>
    </w:p>
    <w:p w14:paraId="589A0A68" w14:textId="77777777" w:rsidR="00CF6FF6" w:rsidRDefault="00CF6FF6" w:rsidP="00CF6FF6">
      <w:pPr>
        <w:tabs>
          <w:tab w:val="left" w:pos="851"/>
        </w:tabs>
        <w:spacing w:after="0" w:line="276" w:lineRule="auto"/>
      </w:pPr>
    </w:p>
    <w:p w14:paraId="288E2F25" w14:textId="77777777" w:rsidR="00CF6FF6" w:rsidRDefault="00CF6FF6" w:rsidP="00CF6FF6">
      <w:pPr>
        <w:tabs>
          <w:tab w:val="left" w:pos="851"/>
        </w:tabs>
        <w:spacing w:after="0" w:line="276" w:lineRule="auto"/>
      </w:pPr>
    </w:p>
    <w:p w14:paraId="71B35F7A" w14:textId="77777777" w:rsidR="00CF6FF6" w:rsidRDefault="00CF6FF6" w:rsidP="00CF6FF6">
      <w:pPr>
        <w:tabs>
          <w:tab w:val="left" w:pos="851"/>
        </w:tabs>
        <w:spacing w:after="0" w:line="276" w:lineRule="auto"/>
      </w:pPr>
    </w:p>
    <w:p w14:paraId="0962BEA3" w14:textId="77777777" w:rsidR="00CF6FF6" w:rsidRDefault="00CF6FF6" w:rsidP="00CF6FF6">
      <w:pPr>
        <w:tabs>
          <w:tab w:val="left" w:pos="851"/>
        </w:tabs>
        <w:spacing w:after="0" w:line="276" w:lineRule="auto"/>
      </w:pPr>
    </w:p>
    <w:p w14:paraId="2C383BAC" w14:textId="77777777" w:rsidR="00CF6FF6" w:rsidRDefault="00CF6FF6" w:rsidP="00CF6FF6">
      <w:pPr>
        <w:tabs>
          <w:tab w:val="left" w:pos="851"/>
        </w:tabs>
        <w:spacing w:after="0" w:line="276" w:lineRule="auto"/>
      </w:pPr>
    </w:p>
    <w:p w14:paraId="045601C4" w14:textId="77777777" w:rsidR="00CF6FF6" w:rsidRDefault="00CF6FF6" w:rsidP="00CF6FF6">
      <w:pPr>
        <w:tabs>
          <w:tab w:val="left" w:pos="851"/>
        </w:tabs>
        <w:spacing w:after="0" w:line="276" w:lineRule="auto"/>
      </w:pPr>
    </w:p>
    <w:p w14:paraId="728E6C3B" w14:textId="77777777" w:rsidR="00CF6FF6" w:rsidRDefault="00CF6FF6" w:rsidP="00CF6FF6">
      <w:pPr>
        <w:tabs>
          <w:tab w:val="left" w:pos="851"/>
        </w:tabs>
        <w:spacing w:after="0" w:line="276" w:lineRule="auto"/>
      </w:pPr>
    </w:p>
    <w:p w14:paraId="5CDAFDD5" w14:textId="77777777" w:rsidR="00CF6FF6" w:rsidRDefault="00CF6FF6" w:rsidP="00CF6FF6">
      <w:pPr>
        <w:tabs>
          <w:tab w:val="left" w:pos="851"/>
        </w:tabs>
        <w:spacing w:after="0" w:line="276" w:lineRule="auto"/>
      </w:pPr>
    </w:p>
    <w:p w14:paraId="5848AB85" w14:textId="77777777" w:rsidR="00CF6FF6" w:rsidRDefault="00CF6FF6" w:rsidP="00CF6FF6">
      <w:pPr>
        <w:tabs>
          <w:tab w:val="left" w:pos="851"/>
        </w:tabs>
        <w:spacing w:after="0" w:line="276" w:lineRule="auto"/>
      </w:pPr>
    </w:p>
    <w:p w14:paraId="76E8F0AB" w14:textId="77777777" w:rsidR="00CF6FF6" w:rsidRDefault="00CF6FF6" w:rsidP="00CF6FF6">
      <w:pPr>
        <w:tabs>
          <w:tab w:val="left" w:pos="851"/>
        </w:tabs>
        <w:spacing w:after="0" w:line="276" w:lineRule="auto"/>
      </w:pPr>
    </w:p>
    <w:p w14:paraId="6165CAC7" w14:textId="77777777" w:rsidR="00CF6FF6" w:rsidRDefault="00CF6FF6" w:rsidP="00CF6FF6">
      <w:pPr>
        <w:tabs>
          <w:tab w:val="left" w:pos="851"/>
        </w:tabs>
        <w:spacing w:after="0" w:line="276" w:lineRule="auto"/>
      </w:pPr>
    </w:p>
    <w:p w14:paraId="19211B79" w14:textId="77777777" w:rsidR="00CF6FF6" w:rsidRDefault="00CF6FF6" w:rsidP="00CF6FF6">
      <w:pPr>
        <w:tabs>
          <w:tab w:val="left" w:pos="851"/>
        </w:tabs>
        <w:spacing w:after="0" w:line="276" w:lineRule="auto"/>
      </w:pPr>
    </w:p>
    <w:p w14:paraId="2627A901" w14:textId="77777777" w:rsidR="00CF6FF6" w:rsidRDefault="00CF6FF6" w:rsidP="00CF6FF6">
      <w:pPr>
        <w:tabs>
          <w:tab w:val="left" w:pos="851"/>
        </w:tabs>
        <w:spacing w:after="0" w:line="276" w:lineRule="auto"/>
      </w:pPr>
    </w:p>
    <w:p w14:paraId="5A8B601B" w14:textId="77777777" w:rsidR="00CF6FF6" w:rsidRDefault="00CF6FF6" w:rsidP="00CF6FF6">
      <w:pPr>
        <w:tabs>
          <w:tab w:val="left" w:pos="851"/>
        </w:tabs>
        <w:spacing w:after="0" w:line="276" w:lineRule="auto"/>
      </w:pPr>
    </w:p>
    <w:p w14:paraId="2FF2D65C" w14:textId="77777777" w:rsidR="00CF6FF6" w:rsidRDefault="00CF6FF6" w:rsidP="00CF6FF6">
      <w:pPr>
        <w:tabs>
          <w:tab w:val="left" w:pos="851"/>
        </w:tabs>
        <w:spacing w:after="0" w:line="276" w:lineRule="auto"/>
      </w:pPr>
    </w:p>
    <w:p w14:paraId="12164624" w14:textId="77777777" w:rsidR="00CF6FF6" w:rsidRDefault="00CF6FF6" w:rsidP="00CF6FF6">
      <w:pPr>
        <w:tabs>
          <w:tab w:val="left" w:pos="851"/>
        </w:tabs>
        <w:spacing w:after="0" w:line="276" w:lineRule="auto"/>
      </w:pPr>
    </w:p>
    <w:p w14:paraId="7B8D87D3" w14:textId="77777777" w:rsidR="00CF6FF6" w:rsidRDefault="00CF6FF6" w:rsidP="00CF6FF6">
      <w:pPr>
        <w:tabs>
          <w:tab w:val="left" w:pos="851"/>
        </w:tabs>
        <w:spacing w:after="0" w:line="276" w:lineRule="auto"/>
      </w:pPr>
    </w:p>
    <w:p w14:paraId="7FA0A50E" w14:textId="77777777" w:rsidR="00CF6FF6" w:rsidRDefault="00CF6FF6" w:rsidP="00CF6FF6">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lastRenderedPageBreak/>
        <w:t xml:space="preserve">Biochemical analysis in Huntington’s disease sufferers shows a loss of neurotransmitters, such as GABA. </w:t>
      </w:r>
    </w:p>
    <w:p w14:paraId="50E91095" w14:textId="77777777" w:rsidR="00CF6FF6" w:rsidRDefault="00CF6FF6" w:rsidP="00CF6FF6">
      <w:pPr>
        <w:tabs>
          <w:tab w:val="left" w:pos="851"/>
        </w:tabs>
        <w:spacing w:after="0" w:line="276" w:lineRule="auto"/>
        <w:rPr>
          <w:rFonts w:ascii="Arial" w:hAnsi="Arial" w:cs="Arial"/>
          <w:color w:val="222222"/>
          <w:shd w:val="clear" w:color="auto" w:fill="FFFFFF"/>
        </w:rPr>
      </w:pPr>
    </w:p>
    <w:p w14:paraId="182DFFC5" w14:textId="77777777" w:rsidR="00CF6FF6" w:rsidRDefault="00CF6FF6" w:rsidP="00CF6FF6">
      <w:pPr>
        <w:pStyle w:val="ListParagraph"/>
        <w:numPr>
          <w:ilvl w:val="0"/>
          <w:numId w:val="7"/>
        </w:numPr>
        <w:tabs>
          <w:tab w:val="left" w:pos="851"/>
        </w:tabs>
        <w:spacing w:after="0" w:line="276" w:lineRule="auto"/>
        <w:rPr>
          <w:rFonts w:ascii="Arial" w:hAnsi="Arial" w:cs="Arial"/>
        </w:rPr>
      </w:pPr>
      <w:r>
        <w:rPr>
          <w:rFonts w:ascii="Arial" w:hAnsi="Arial" w:cs="Arial"/>
        </w:rPr>
        <w:t>State how the reduction in neurotransmitters causes the slower-than-usual movements seen in patients suffering Huntington’s disease. Explain the process of nerve impulse transmission in your answer.</w:t>
      </w:r>
    </w:p>
    <w:p w14:paraId="37B9E1AA" w14:textId="77777777" w:rsidR="00CF6FF6" w:rsidRDefault="00CF6FF6" w:rsidP="00CF6FF6">
      <w:pPr>
        <w:pStyle w:val="ListParagraph"/>
        <w:tabs>
          <w:tab w:val="left" w:pos="851"/>
        </w:tabs>
        <w:spacing w:after="0" w:line="276" w:lineRule="auto"/>
        <w:jc w:val="right"/>
        <w:rPr>
          <w:rFonts w:ascii="Arial" w:hAnsi="Arial" w:cs="Arial"/>
        </w:rPr>
      </w:pPr>
      <w:r>
        <w:rPr>
          <w:rFonts w:ascii="Arial" w:hAnsi="Arial" w:cs="Arial"/>
        </w:rPr>
        <w:t>(7 marks)</w:t>
      </w:r>
    </w:p>
    <w:tbl>
      <w:tblPr>
        <w:tblStyle w:val="TableGrid"/>
        <w:tblW w:w="0" w:type="auto"/>
        <w:tblInd w:w="720" w:type="dxa"/>
        <w:tblLook w:val="04A0" w:firstRow="1" w:lastRow="0" w:firstColumn="1" w:lastColumn="0" w:noHBand="0" w:noVBand="1"/>
      </w:tblPr>
      <w:tblGrid>
        <w:gridCol w:w="6930"/>
        <w:gridCol w:w="1366"/>
      </w:tblGrid>
      <w:tr w:rsidR="00CF6FF6" w14:paraId="79239F05"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7112F9F7" w14:textId="77777777" w:rsidR="00CF6FF6" w:rsidRPr="00654362" w:rsidRDefault="00CF6FF6"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00C7651" w14:textId="77777777" w:rsidR="00CF6FF6" w:rsidRPr="00654362" w:rsidRDefault="00CF6FF6"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CF6FF6" w14:paraId="469EA91C" w14:textId="77777777" w:rsidTr="00EE4357">
        <w:tc>
          <w:tcPr>
            <w:tcW w:w="6930" w:type="dxa"/>
            <w:tcBorders>
              <w:top w:val="single" w:sz="4" w:space="0" w:color="auto"/>
              <w:left w:val="single" w:sz="4" w:space="0" w:color="auto"/>
              <w:bottom w:val="single" w:sz="4" w:space="0" w:color="auto"/>
              <w:right w:val="single" w:sz="4" w:space="0" w:color="auto"/>
            </w:tcBorders>
          </w:tcPr>
          <w:p w14:paraId="6698795A" w14:textId="77777777" w:rsidR="00CF6FF6" w:rsidRDefault="00CF6FF6" w:rsidP="00EE4357">
            <w:pPr>
              <w:spacing w:line="276" w:lineRule="auto"/>
              <w:rPr>
                <w:rFonts w:ascii="Arial" w:hAnsi="Arial" w:cs="Arial"/>
                <w:color w:val="FF0000"/>
              </w:rPr>
            </w:pPr>
            <w:r>
              <w:rPr>
                <w:rFonts w:ascii="Arial" w:hAnsi="Arial" w:cs="Arial"/>
                <w:color w:val="FF0000"/>
              </w:rPr>
              <w:t>Any 6 of the following, in appropriate order, for 1 mark each:</w:t>
            </w:r>
          </w:p>
        </w:tc>
        <w:tc>
          <w:tcPr>
            <w:tcW w:w="1366" w:type="dxa"/>
            <w:tcBorders>
              <w:top w:val="single" w:sz="4" w:space="0" w:color="auto"/>
              <w:left w:val="single" w:sz="4" w:space="0" w:color="auto"/>
              <w:bottom w:val="single" w:sz="4" w:space="0" w:color="auto"/>
              <w:right w:val="single" w:sz="4" w:space="0" w:color="auto"/>
            </w:tcBorders>
          </w:tcPr>
          <w:p w14:paraId="027466F6" w14:textId="77777777" w:rsidR="00CF6FF6" w:rsidRDefault="00CF6FF6" w:rsidP="00EE4357">
            <w:pPr>
              <w:pStyle w:val="ListParagraph"/>
              <w:spacing w:line="276" w:lineRule="auto"/>
              <w:ind w:left="0"/>
              <w:jc w:val="center"/>
              <w:rPr>
                <w:rFonts w:ascii="Arial" w:hAnsi="Arial" w:cs="Arial"/>
                <w:color w:val="FF0000"/>
              </w:rPr>
            </w:pPr>
          </w:p>
        </w:tc>
      </w:tr>
      <w:tr w:rsidR="00CF6FF6" w14:paraId="53A9F667" w14:textId="77777777" w:rsidTr="00EE4357">
        <w:tc>
          <w:tcPr>
            <w:tcW w:w="6930" w:type="dxa"/>
            <w:tcBorders>
              <w:top w:val="single" w:sz="4" w:space="0" w:color="auto"/>
              <w:left w:val="single" w:sz="4" w:space="0" w:color="auto"/>
              <w:bottom w:val="single" w:sz="4" w:space="0" w:color="auto"/>
              <w:right w:val="single" w:sz="4" w:space="0" w:color="auto"/>
            </w:tcBorders>
          </w:tcPr>
          <w:p w14:paraId="4FCA646D" w14:textId="77777777" w:rsidR="00CF6FF6"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Action potential reaches axon terminal/pre-synaptic knob/axon endings</w:t>
            </w:r>
          </w:p>
          <w:p w14:paraId="227B7E7E" w14:textId="77777777" w:rsidR="00CF6FF6"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Action terminal/presynaptic knob/axon ending membranes are depolarised</w:t>
            </w:r>
          </w:p>
          <w:p w14:paraId="76B079E4" w14:textId="77777777" w:rsidR="00CF6FF6"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Voltage gated Ca</w:t>
            </w:r>
            <w:r w:rsidRPr="003470AC">
              <w:rPr>
                <w:rFonts w:ascii="Arial" w:hAnsi="Arial" w:cs="Arial"/>
                <w:color w:val="FF0000"/>
                <w:vertAlign w:val="superscript"/>
              </w:rPr>
              <w:t>2+</w:t>
            </w:r>
            <w:r>
              <w:rPr>
                <w:rFonts w:ascii="Arial" w:hAnsi="Arial" w:cs="Arial"/>
                <w:color w:val="FF0000"/>
              </w:rPr>
              <w:t xml:space="preserve"> channels open</w:t>
            </w:r>
          </w:p>
          <w:p w14:paraId="6B412306" w14:textId="77777777" w:rsidR="00CF6FF6" w:rsidRDefault="00CF6FF6" w:rsidP="00CF6FF6">
            <w:pPr>
              <w:pStyle w:val="ListParagraph"/>
              <w:numPr>
                <w:ilvl w:val="0"/>
                <w:numId w:val="45"/>
              </w:numPr>
              <w:spacing w:line="276" w:lineRule="auto"/>
              <w:rPr>
                <w:rFonts w:ascii="Arial" w:hAnsi="Arial" w:cs="Arial"/>
                <w:color w:val="FF0000"/>
              </w:rPr>
            </w:pPr>
            <w:r w:rsidRPr="003470AC">
              <w:rPr>
                <w:rFonts w:ascii="Arial" w:hAnsi="Arial" w:cs="Arial"/>
                <w:color w:val="FF0000"/>
              </w:rPr>
              <w:t>Calcium ions flow in</w:t>
            </w:r>
          </w:p>
          <w:p w14:paraId="3CE99F7B" w14:textId="77777777" w:rsidR="00CF6FF6"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E</w:t>
            </w:r>
            <w:r w:rsidRPr="003470AC">
              <w:rPr>
                <w:rFonts w:ascii="Arial" w:hAnsi="Arial" w:cs="Arial"/>
                <w:color w:val="FF0000"/>
              </w:rPr>
              <w:t>xocytosis of vesicle</w:t>
            </w:r>
            <w:r>
              <w:rPr>
                <w:rFonts w:ascii="Arial" w:hAnsi="Arial" w:cs="Arial"/>
                <w:color w:val="FF0000"/>
              </w:rPr>
              <w:t>s containing neurotransmitter</w:t>
            </w:r>
          </w:p>
          <w:p w14:paraId="699806BA" w14:textId="77777777" w:rsidR="00CF6FF6" w:rsidRDefault="00CF6FF6" w:rsidP="00CF6FF6">
            <w:pPr>
              <w:pStyle w:val="ListParagraph"/>
              <w:numPr>
                <w:ilvl w:val="0"/>
                <w:numId w:val="45"/>
              </w:numPr>
              <w:spacing w:line="276" w:lineRule="auto"/>
              <w:rPr>
                <w:rFonts w:ascii="Arial" w:hAnsi="Arial" w:cs="Arial"/>
                <w:color w:val="FF0000"/>
              </w:rPr>
            </w:pPr>
            <w:r w:rsidRPr="003470AC">
              <w:rPr>
                <w:rFonts w:ascii="Arial" w:hAnsi="Arial" w:cs="Arial"/>
                <w:color w:val="FF0000"/>
              </w:rPr>
              <w:t xml:space="preserve">Neurotransmitter </w:t>
            </w:r>
            <w:r>
              <w:rPr>
                <w:rFonts w:ascii="Arial" w:hAnsi="Arial" w:cs="Arial"/>
                <w:color w:val="FF0000"/>
              </w:rPr>
              <w:t>diffuses across gap/synapse</w:t>
            </w:r>
          </w:p>
          <w:p w14:paraId="0846EDA2" w14:textId="77777777" w:rsidR="00CF6FF6" w:rsidRDefault="00CF6FF6" w:rsidP="00CF6FF6">
            <w:pPr>
              <w:pStyle w:val="ListParagraph"/>
              <w:numPr>
                <w:ilvl w:val="0"/>
                <w:numId w:val="45"/>
              </w:numPr>
              <w:spacing w:line="276" w:lineRule="auto"/>
              <w:rPr>
                <w:rFonts w:ascii="Arial" w:hAnsi="Arial" w:cs="Arial"/>
                <w:color w:val="FF0000"/>
              </w:rPr>
            </w:pPr>
            <w:r w:rsidRPr="003470AC">
              <w:rPr>
                <w:rFonts w:ascii="Arial" w:hAnsi="Arial" w:cs="Arial"/>
                <w:color w:val="FF0000"/>
              </w:rPr>
              <w:t>Neurotransmitter binds to receptors on post-synaptic membrane/dendrite of next neuron</w:t>
            </w:r>
          </w:p>
          <w:p w14:paraId="24170E16" w14:textId="77777777" w:rsidR="00CF6FF6" w:rsidRPr="003470AC"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Receptor-neurotransmitter complex causes depolarisation of neuron/positive ions to rush in</w:t>
            </w:r>
          </w:p>
        </w:tc>
        <w:tc>
          <w:tcPr>
            <w:tcW w:w="1366" w:type="dxa"/>
            <w:tcBorders>
              <w:top w:val="single" w:sz="4" w:space="0" w:color="auto"/>
              <w:left w:val="single" w:sz="4" w:space="0" w:color="auto"/>
              <w:bottom w:val="single" w:sz="4" w:space="0" w:color="auto"/>
              <w:right w:val="single" w:sz="4" w:space="0" w:color="auto"/>
            </w:tcBorders>
          </w:tcPr>
          <w:p w14:paraId="2384183E" w14:textId="77777777" w:rsidR="00CF6FF6" w:rsidRDefault="00CF6FF6" w:rsidP="00EE4357">
            <w:pPr>
              <w:pStyle w:val="ListParagraph"/>
              <w:spacing w:line="276" w:lineRule="auto"/>
              <w:ind w:left="0"/>
              <w:jc w:val="center"/>
              <w:rPr>
                <w:rFonts w:ascii="Arial" w:hAnsi="Arial" w:cs="Arial"/>
                <w:color w:val="FF0000"/>
              </w:rPr>
            </w:pPr>
          </w:p>
          <w:p w14:paraId="1DA2C97C" w14:textId="77777777" w:rsidR="00CF6FF6" w:rsidRDefault="00CF6FF6" w:rsidP="00EE4357">
            <w:pPr>
              <w:pStyle w:val="ListParagraph"/>
              <w:spacing w:line="276" w:lineRule="auto"/>
              <w:ind w:left="0"/>
              <w:jc w:val="center"/>
              <w:rPr>
                <w:rFonts w:ascii="Arial" w:hAnsi="Arial" w:cs="Arial"/>
                <w:color w:val="FF0000"/>
              </w:rPr>
            </w:pPr>
          </w:p>
          <w:p w14:paraId="09184E0D" w14:textId="77777777" w:rsidR="00CF6FF6" w:rsidRDefault="00CF6FF6" w:rsidP="00EE4357">
            <w:pPr>
              <w:pStyle w:val="ListParagraph"/>
              <w:spacing w:line="276" w:lineRule="auto"/>
              <w:ind w:left="0"/>
              <w:jc w:val="center"/>
              <w:rPr>
                <w:rFonts w:ascii="Arial" w:hAnsi="Arial" w:cs="Arial"/>
                <w:color w:val="FF0000"/>
              </w:rPr>
            </w:pPr>
          </w:p>
          <w:p w14:paraId="0476FE73" w14:textId="77777777" w:rsidR="00CF6FF6" w:rsidRDefault="00CF6FF6" w:rsidP="00EE4357">
            <w:pPr>
              <w:pStyle w:val="ListParagraph"/>
              <w:spacing w:line="276" w:lineRule="auto"/>
              <w:ind w:left="0"/>
              <w:jc w:val="center"/>
              <w:rPr>
                <w:rFonts w:ascii="Arial" w:hAnsi="Arial" w:cs="Arial"/>
                <w:color w:val="FF0000"/>
              </w:rPr>
            </w:pPr>
          </w:p>
          <w:p w14:paraId="640C3E51" w14:textId="77777777" w:rsidR="00CF6FF6" w:rsidRDefault="00CF6FF6" w:rsidP="00EE4357">
            <w:pPr>
              <w:pStyle w:val="ListParagraph"/>
              <w:spacing w:line="276" w:lineRule="auto"/>
              <w:ind w:left="0"/>
              <w:jc w:val="center"/>
              <w:rPr>
                <w:rFonts w:ascii="Arial" w:hAnsi="Arial" w:cs="Arial"/>
                <w:color w:val="FF0000"/>
              </w:rPr>
            </w:pPr>
          </w:p>
          <w:p w14:paraId="44BFA0A3" w14:textId="77777777" w:rsidR="00CF6FF6" w:rsidRDefault="00CF6FF6" w:rsidP="00EE4357">
            <w:pPr>
              <w:pStyle w:val="ListParagraph"/>
              <w:spacing w:line="276" w:lineRule="auto"/>
              <w:ind w:left="0"/>
              <w:jc w:val="center"/>
              <w:rPr>
                <w:rFonts w:ascii="Arial" w:hAnsi="Arial" w:cs="Arial"/>
                <w:color w:val="FF0000"/>
              </w:rPr>
            </w:pPr>
          </w:p>
          <w:p w14:paraId="068266AF"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1-6</w:t>
            </w:r>
          </w:p>
        </w:tc>
      </w:tr>
      <w:tr w:rsidR="00CF6FF6" w14:paraId="7FDCDE47" w14:textId="77777777" w:rsidTr="00EE4357">
        <w:tc>
          <w:tcPr>
            <w:tcW w:w="6930" w:type="dxa"/>
            <w:tcBorders>
              <w:top w:val="single" w:sz="4" w:space="0" w:color="auto"/>
              <w:left w:val="single" w:sz="4" w:space="0" w:color="auto"/>
              <w:bottom w:val="single" w:sz="4" w:space="0" w:color="auto"/>
              <w:right w:val="single" w:sz="4" w:space="0" w:color="auto"/>
            </w:tcBorders>
          </w:tcPr>
          <w:p w14:paraId="3A5EBB6A" w14:textId="77777777" w:rsidR="00CF6FF6" w:rsidRPr="003470AC" w:rsidRDefault="00CF6FF6" w:rsidP="00EE4357">
            <w:pPr>
              <w:spacing w:line="276" w:lineRule="auto"/>
              <w:rPr>
                <w:rFonts w:ascii="Arial" w:hAnsi="Arial" w:cs="Arial"/>
                <w:color w:val="FF0000"/>
              </w:rPr>
            </w:pPr>
            <w:r>
              <w:rPr>
                <w:rFonts w:ascii="Arial" w:hAnsi="Arial" w:cs="Arial"/>
                <w:color w:val="FF0000"/>
              </w:rPr>
              <w:t>Must state effect:</w:t>
            </w:r>
          </w:p>
        </w:tc>
        <w:tc>
          <w:tcPr>
            <w:tcW w:w="1366" w:type="dxa"/>
            <w:tcBorders>
              <w:top w:val="single" w:sz="4" w:space="0" w:color="auto"/>
              <w:left w:val="single" w:sz="4" w:space="0" w:color="auto"/>
              <w:bottom w:val="single" w:sz="4" w:space="0" w:color="auto"/>
              <w:right w:val="single" w:sz="4" w:space="0" w:color="auto"/>
            </w:tcBorders>
          </w:tcPr>
          <w:p w14:paraId="5F489DDC" w14:textId="77777777" w:rsidR="00CF6FF6" w:rsidRDefault="00CF6FF6" w:rsidP="00EE4357">
            <w:pPr>
              <w:pStyle w:val="ListParagraph"/>
              <w:spacing w:line="276" w:lineRule="auto"/>
              <w:ind w:left="0"/>
              <w:jc w:val="center"/>
              <w:rPr>
                <w:rFonts w:ascii="Arial" w:hAnsi="Arial" w:cs="Arial"/>
                <w:color w:val="FF0000"/>
              </w:rPr>
            </w:pPr>
          </w:p>
        </w:tc>
      </w:tr>
      <w:tr w:rsidR="00CF6FF6" w14:paraId="6E2472CF"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5748566F" w14:textId="77777777" w:rsidR="00CF6FF6" w:rsidRPr="00FD5CA0"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Less stimulation/fewer action potential/less nerve impulses/increase inhibition of nerves</w:t>
            </w:r>
          </w:p>
        </w:tc>
        <w:tc>
          <w:tcPr>
            <w:tcW w:w="1366" w:type="dxa"/>
            <w:tcBorders>
              <w:top w:val="single" w:sz="4" w:space="0" w:color="auto"/>
              <w:left w:val="single" w:sz="4" w:space="0" w:color="auto"/>
              <w:bottom w:val="single" w:sz="4" w:space="0" w:color="auto"/>
              <w:right w:val="single" w:sz="4" w:space="0" w:color="auto"/>
            </w:tcBorders>
          </w:tcPr>
          <w:p w14:paraId="0D28B7EB"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CF6FF6" w14:paraId="44E4D3CA" w14:textId="77777777" w:rsidTr="00EE4357">
        <w:tc>
          <w:tcPr>
            <w:tcW w:w="6930" w:type="dxa"/>
            <w:tcBorders>
              <w:top w:val="single" w:sz="4" w:space="0" w:color="auto"/>
              <w:left w:val="single" w:sz="4" w:space="0" w:color="auto"/>
              <w:bottom w:val="single" w:sz="4" w:space="0" w:color="auto"/>
              <w:right w:val="single" w:sz="4" w:space="0" w:color="auto"/>
            </w:tcBorders>
          </w:tcPr>
          <w:p w14:paraId="07555122" w14:textId="77777777" w:rsidR="00CF6FF6" w:rsidRPr="00654362" w:rsidRDefault="00CF6FF6" w:rsidP="00EE4357">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F164869" w14:textId="77777777" w:rsidR="00CF6FF6" w:rsidRPr="00654362" w:rsidRDefault="00CF6FF6" w:rsidP="00EE4357">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199DB8BD" w14:textId="77777777" w:rsidR="00CF6FF6" w:rsidRDefault="00CF6FF6" w:rsidP="00CF6FF6">
      <w:pPr>
        <w:pStyle w:val="ListParagraph"/>
        <w:tabs>
          <w:tab w:val="left" w:pos="851"/>
        </w:tabs>
        <w:spacing w:after="0" w:line="276" w:lineRule="auto"/>
        <w:rPr>
          <w:rFonts w:ascii="Arial" w:hAnsi="Arial" w:cs="Arial"/>
        </w:rPr>
      </w:pPr>
    </w:p>
    <w:p w14:paraId="52C4E1A8" w14:textId="77777777" w:rsidR="00CF6FF6" w:rsidRDefault="00CF6FF6" w:rsidP="00CF6FF6">
      <w:pPr>
        <w:pStyle w:val="ListParagraph"/>
        <w:tabs>
          <w:tab w:val="left" w:pos="851"/>
        </w:tabs>
        <w:spacing w:after="0" w:line="276" w:lineRule="auto"/>
        <w:rPr>
          <w:rFonts w:ascii="Arial" w:hAnsi="Arial" w:cs="Arial"/>
        </w:rPr>
      </w:pPr>
    </w:p>
    <w:p w14:paraId="6611D04E" w14:textId="77777777" w:rsidR="00CF6FF6" w:rsidRDefault="00CF6FF6" w:rsidP="00CF6FF6">
      <w:pPr>
        <w:pStyle w:val="ListParagraph"/>
        <w:tabs>
          <w:tab w:val="left" w:pos="851"/>
        </w:tabs>
        <w:spacing w:after="0" w:line="276" w:lineRule="auto"/>
        <w:rPr>
          <w:rFonts w:ascii="Arial" w:hAnsi="Arial" w:cs="Arial"/>
        </w:rPr>
      </w:pPr>
    </w:p>
    <w:p w14:paraId="54713E37" w14:textId="77777777" w:rsidR="00CF6FF6" w:rsidRDefault="00CF6FF6" w:rsidP="00CF6FF6">
      <w:pPr>
        <w:pStyle w:val="ListParagraph"/>
        <w:tabs>
          <w:tab w:val="left" w:pos="851"/>
        </w:tabs>
        <w:spacing w:after="0" w:line="276" w:lineRule="auto"/>
        <w:rPr>
          <w:rFonts w:ascii="Arial" w:hAnsi="Arial" w:cs="Arial"/>
        </w:rPr>
      </w:pPr>
    </w:p>
    <w:p w14:paraId="176CA3D1" w14:textId="77777777" w:rsidR="00CF6FF6" w:rsidRDefault="00CF6FF6" w:rsidP="00CF6FF6">
      <w:pPr>
        <w:pStyle w:val="ListParagraph"/>
        <w:tabs>
          <w:tab w:val="left" w:pos="851"/>
        </w:tabs>
        <w:spacing w:after="0" w:line="276" w:lineRule="auto"/>
        <w:rPr>
          <w:rFonts w:ascii="Arial" w:hAnsi="Arial" w:cs="Arial"/>
        </w:rPr>
      </w:pPr>
    </w:p>
    <w:p w14:paraId="3DD5489E" w14:textId="77777777" w:rsidR="00CF6FF6" w:rsidRDefault="00CF6FF6" w:rsidP="00CF6FF6">
      <w:pPr>
        <w:pStyle w:val="ListParagraph"/>
        <w:tabs>
          <w:tab w:val="left" w:pos="851"/>
        </w:tabs>
        <w:spacing w:after="0" w:line="276" w:lineRule="auto"/>
        <w:rPr>
          <w:rFonts w:ascii="Arial" w:hAnsi="Arial" w:cs="Arial"/>
        </w:rPr>
      </w:pPr>
    </w:p>
    <w:p w14:paraId="3A4F9803" w14:textId="77777777" w:rsidR="00CF6FF6" w:rsidRDefault="00CF6FF6" w:rsidP="00CF6FF6">
      <w:pPr>
        <w:pStyle w:val="ListParagraph"/>
        <w:tabs>
          <w:tab w:val="left" w:pos="851"/>
        </w:tabs>
        <w:spacing w:after="0" w:line="276" w:lineRule="auto"/>
        <w:rPr>
          <w:rFonts w:ascii="Arial" w:hAnsi="Arial" w:cs="Arial"/>
        </w:rPr>
      </w:pPr>
    </w:p>
    <w:p w14:paraId="1A8770ED" w14:textId="77777777" w:rsidR="00CF6FF6" w:rsidRDefault="00CF6FF6" w:rsidP="00CF6FF6">
      <w:pPr>
        <w:pStyle w:val="ListParagraph"/>
        <w:tabs>
          <w:tab w:val="left" w:pos="851"/>
        </w:tabs>
        <w:spacing w:after="0" w:line="276" w:lineRule="auto"/>
        <w:rPr>
          <w:rFonts w:ascii="Arial" w:hAnsi="Arial" w:cs="Arial"/>
        </w:rPr>
      </w:pPr>
    </w:p>
    <w:p w14:paraId="5903F2A9" w14:textId="77777777" w:rsidR="00CF6FF6" w:rsidRDefault="00CF6FF6" w:rsidP="00CF6FF6">
      <w:pPr>
        <w:pStyle w:val="ListParagraph"/>
        <w:tabs>
          <w:tab w:val="left" w:pos="851"/>
        </w:tabs>
        <w:spacing w:after="0" w:line="276" w:lineRule="auto"/>
        <w:rPr>
          <w:rFonts w:ascii="Arial" w:hAnsi="Arial" w:cs="Arial"/>
        </w:rPr>
      </w:pPr>
    </w:p>
    <w:p w14:paraId="078130F0" w14:textId="77777777" w:rsidR="00CF6FF6" w:rsidRDefault="00CF6FF6" w:rsidP="00CF6FF6">
      <w:pPr>
        <w:pStyle w:val="ListParagraph"/>
        <w:tabs>
          <w:tab w:val="left" w:pos="851"/>
        </w:tabs>
        <w:spacing w:after="0" w:line="276" w:lineRule="auto"/>
        <w:rPr>
          <w:rFonts w:ascii="Arial" w:hAnsi="Arial" w:cs="Arial"/>
        </w:rPr>
      </w:pPr>
    </w:p>
    <w:p w14:paraId="023F1E1D" w14:textId="77777777" w:rsidR="00CF6FF6" w:rsidRDefault="00CF6FF6" w:rsidP="00CF6FF6">
      <w:pPr>
        <w:pStyle w:val="ListParagraph"/>
        <w:tabs>
          <w:tab w:val="left" w:pos="851"/>
        </w:tabs>
        <w:spacing w:after="0" w:line="276" w:lineRule="auto"/>
        <w:rPr>
          <w:rFonts w:ascii="Arial" w:hAnsi="Arial" w:cs="Arial"/>
        </w:rPr>
      </w:pPr>
    </w:p>
    <w:p w14:paraId="4A72F77B" w14:textId="77777777" w:rsidR="00CF6FF6" w:rsidRDefault="00CF6FF6" w:rsidP="00CF6FF6">
      <w:pPr>
        <w:pStyle w:val="ListParagraph"/>
        <w:tabs>
          <w:tab w:val="left" w:pos="851"/>
        </w:tabs>
        <w:spacing w:after="0" w:line="276" w:lineRule="auto"/>
        <w:rPr>
          <w:rFonts w:ascii="Arial" w:hAnsi="Arial" w:cs="Arial"/>
        </w:rPr>
      </w:pPr>
    </w:p>
    <w:p w14:paraId="378D0553" w14:textId="77777777" w:rsidR="00CF6FF6" w:rsidRDefault="00CF6FF6" w:rsidP="00CF6FF6">
      <w:pPr>
        <w:pStyle w:val="ListParagraph"/>
        <w:tabs>
          <w:tab w:val="left" w:pos="851"/>
        </w:tabs>
        <w:spacing w:after="0" w:line="276" w:lineRule="auto"/>
        <w:rPr>
          <w:rFonts w:ascii="Arial" w:hAnsi="Arial" w:cs="Arial"/>
        </w:rPr>
      </w:pPr>
    </w:p>
    <w:p w14:paraId="38121140" w14:textId="77777777" w:rsidR="00CF6FF6" w:rsidRDefault="00CF6FF6" w:rsidP="00CF6FF6">
      <w:pPr>
        <w:pStyle w:val="ListParagraph"/>
        <w:tabs>
          <w:tab w:val="left" w:pos="851"/>
        </w:tabs>
        <w:spacing w:after="0" w:line="276" w:lineRule="auto"/>
        <w:rPr>
          <w:rFonts w:ascii="Arial" w:hAnsi="Arial" w:cs="Arial"/>
        </w:rPr>
      </w:pPr>
    </w:p>
    <w:p w14:paraId="282CA4C2" w14:textId="77777777" w:rsidR="00CF6FF6" w:rsidRDefault="00CF6FF6" w:rsidP="00CF6FF6">
      <w:pPr>
        <w:pStyle w:val="ListParagraph"/>
        <w:tabs>
          <w:tab w:val="left" w:pos="851"/>
        </w:tabs>
        <w:spacing w:after="0" w:line="276" w:lineRule="auto"/>
        <w:rPr>
          <w:rFonts w:ascii="Arial" w:hAnsi="Arial" w:cs="Arial"/>
        </w:rPr>
      </w:pPr>
    </w:p>
    <w:p w14:paraId="53B97E84" w14:textId="77777777" w:rsidR="00CF6FF6" w:rsidRDefault="00CF6FF6" w:rsidP="00CF6FF6">
      <w:pPr>
        <w:pStyle w:val="ListParagraph"/>
        <w:tabs>
          <w:tab w:val="left" w:pos="851"/>
        </w:tabs>
        <w:spacing w:after="0" w:line="276" w:lineRule="auto"/>
        <w:rPr>
          <w:rFonts w:ascii="Arial" w:hAnsi="Arial" w:cs="Arial"/>
        </w:rPr>
      </w:pPr>
    </w:p>
    <w:p w14:paraId="0E377834" w14:textId="77777777" w:rsidR="00CF6FF6" w:rsidRDefault="00CF6FF6" w:rsidP="00CF6FF6">
      <w:pPr>
        <w:pStyle w:val="ListParagraph"/>
        <w:tabs>
          <w:tab w:val="left" w:pos="851"/>
        </w:tabs>
        <w:spacing w:after="0" w:line="276" w:lineRule="auto"/>
        <w:rPr>
          <w:rFonts w:ascii="Arial" w:hAnsi="Arial" w:cs="Arial"/>
        </w:rPr>
      </w:pPr>
    </w:p>
    <w:p w14:paraId="010B2C1A" w14:textId="77777777" w:rsidR="00CF6FF6" w:rsidRDefault="00CF6FF6" w:rsidP="00CF6FF6">
      <w:pPr>
        <w:pStyle w:val="ListParagraph"/>
        <w:tabs>
          <w:tab w:val="left" w:pos="851"/>
        </w:tabs>
        <w:spacing w:after="0" w:line="276" w:lineRule="auto"/>
        <w:rPr>
          <w:rFonts w:ascii="Arial" w:hAnsi="Arial" w:cs="Arial"/>
        </w:rPr>
      </w:pPr>
    </w:p>
    <w:p w14:paraId="24A78051" w14:textId="77777777" w:rsidR="00CF6FF6" w:rsidRDefault="00CF6FF6" w:rsidP="00CF6FF6">
      <w:pPr>
        <w:pStyle w:val="ListParagraph"/>
        <w:tabs>
          <w:tab w:val="left" w:pos="851"/>
        </w:tabs>
        <w:spacing w:after="0" w:line="276" w:lineRule="auto"/>
        <w:rPr>
          <w:rFonts w:ascii="Arial" w:hAnsi="Arial" w:cs="Arial"/>
        </w:rPr>
      </w:pPr>
    </w:p>
    <w:p w14:paraId="48F276F9" w14:textId="77777777" w:rsidR="00CF6FF6" w:rsidRDefault="00CF6FF6" w:rsidP="00CF6FF6">
      <w:pPr>
        <w:pStyle w:val="ListParagraph"/>
        <w:tabs>
          <w:tab w:val="left" w:pos="851"/>
        </w:tabs>
        <w:spacing w:after="0" w:line="276" w:lineRule="auto"/>
        <w:rPr>
          <w:rFonts w:ascii="Arial" w:hAnsi="Arial" w:cs="Arial"/>
        </w:rPr>
      </w:pPr>
    </w:p>
    <w:p w14:paraId="18CB01BE" w14:textId="77777777" w:rsidR="00CF6FF6" w:rsidRDefault="00CF6FF6" w:rsidP="00CF6FF6">
      <w:pPr>
        <w:pStyle w:val="ListParagraph"/>
        <w:tabs>
          <w:tab w:val="left" w:pos="851"/>
        </w:tabs>
        <w:spacing w:after="0" w:line="276" w:lineRule="auto"/>
        <w:rPr>
          <w:rFonts w:ascii="Arial" w:hAnsi="Arial" w:cs="Arial"/>
        </w:rPr>
      </w:pPr>
    </w:p>
    <w:p w14:paraId="3F0E988F" w14:textId="77777777" w:rsidR="00CF6FF6" w:rsidRDefault="00CF6FF6" w:rsidP="00CF6FF6">
      <w:pPr>
        <w:pStyle w:val="ListParagraph"/>
        <w:tabs>
          <w:tab w:val="left" w:pos="851"/>
        </w:tabs>
        <w:spacing w:after="0" w:line="276" w:lineRule="auto"/>
        <w:rPr>
          <w:rFonts w:ascii="Arial" w:hAnsi="Arial" w:cs="Arial"/>
        </w:rPr>
      </w:pPr>
    </w:p>
    <w:p w14:paraId="2DFF8B2E" w14:textId="77777777" w:rsidR="00CF6FF6" w:rsidRDefault="00CF6FF6" w:rsidP="00CF6FF6">
      <w:pPr>
        <w:tabs>
          <w:tab w:val="left" w:pos="851"/>
        </w:tabs>
        <w:spacing w:after="0" w:line="276" w:lineRule="auto"/>
        <w:rPr>
          <w:rFonts w:ascii="Arial" w:hAnsi="Arial" w:cs="Arial"/>
        </w:rPr>
      </w:pPr>
      <w:r w:rsidRPr="00D6751E">
        <w:rPr>
          <w:rFonts w:ascii="Arial" w:hAnsi="Arial" w:cs="Arial"/>
        </w:rPr>
        <w:lastRenderedPageBreak/>
        <w:t xml:space="preserve">The cause of Huntington’s is a mutation in the HTT gene that produces a </w:t>
      </w:r>
      <w:r>
        <w:rPr>
          <w:rFonts w:ascii="Arial" w:hAnsi="Arial" w:cs="Arial"/>
        </w:rPr>
        <w:t xml:space="preserve">protein associated with nerve cells in the brain. The HTT mutation involves a segment of DNA known as CAG trinucleotide repeat. In people with Huntington’s, this segment is repeated at least 36 times. </w:t>
      </w:r>
    </w:p>
    <w:p w14:paraId="3F8B2666" w14:textId="77777777" w:rsidR="00CF6FF6" w:rsidRDefault="00CF6FF6" w:rsidP="00CF6FF6">
      <w:pPr>
        <w:tabs>
          <w:tab w:val="left" w:pos="851"/>
        </w:tabs>
        <w:spacing w:after="0" w:line="276" w:lineRule="auto"/>
        <w:rPr>
          <w:rFonts w:ascii="Arial" w:hAnsi="Arial" w:cs="Arial"/>
        </w:rPr>
      </w:pPr>
    </w:p>
    <w:p w14:paraId="584CE3DB" w14:textId="77777777" w:rsidR="00CF6FF6" w:rsidRPr="009C0DB5" w:rsidRDefault="00CF6FF6" w:rsidP="00CF6FF6">
      <w:pPr>
        <w:pStyle w:val="ListParagraph"/>
        <w:numPr>
          <w:ilvl w:val="0"/>
          <w:numId w:val="7"/>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mutations, and identify the </w:t>
      </w:r>
      <w:r w:rsidRPr="00203DEC">
        <w:rPr>
          <w:rFonts w:ascii="Arial" w:hAnsi="Arial" w:cs="Arial"/>
          <w:b/>
        </w:rPr>
        <w:t>two</w:t>
      </w:r>
      <w:r>
        <w:rPr>
          <w:rFonts w:ascii="Arial" w:hAnsi="Arial" w:cs="Arial"/>
        </w:rPr>
        <w:t xml:space="preserve"> cell processes that can result in mutations.</w:t>
      </w:r>
      <w:r>
        <w:rPr>
          <w:rFonts w:ascii="Arial" w:hAnsi="Arial" w:cs="Arial"/>
        </w:rPr>
        <w:tab/>
      </w:r>
      <w:r>
        <w:rPr>
          <w:rFonts w:ascii="Arial" w:hAnsi="Arial" w:cs="Arial"/>
        </w:rPr>
        <w:tab/>
      </w:r>
      <w:r>
        <w:rPr>
          <w:rFonts w:ascii="Arial" w:hAnsi="Arial" w:cs="Arial"/>
        </w:rPr>
        <w:tab/>
        <w:t>(7 marks)</w:t>
      </w:r>
    </w:p>
    <w:p w14:paraId="18CE295E" w14:textId="77777777" w:rsidR="00CF6FF6" w:rsidRDefault="00CF6FF6" w:rsidP="00CF6FF6">
      <w:pPr>
        <w:tabs>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CF6FF6" w14:paraId="31DEBA73" w14:textId="77777777" w:rsidTr="00EE4357">
        <w:tc>
          <w:tcPr>
            <w:tcW w:w="6930" w:type="dxa"/>
            <w:tcBorders>
              <w:top w:val="single" w:sz="4" w:space="0" w:color="auto"/>
              <w:left w:val="single" w:sz="4" w:space="0" w:color="auto"/>
              <w:bottom w:val="single" w:sz="4" w:space="0" w:color="auto"/>
              <w:right w:val="single" w:sz="4" w:space="0" w:color="auto"/>
            </w:tcBorders>
            <w:hideMark/>
          </w:tcPr>
          <w:p w14:paraId="3815C8B3" w14:textId="77777777" w:rsidR="00CF6FF6" w:rsidRPr="00654362" w:rsidRDefault="00CF6FF6" w:rsidP="00EE4357">
            <w:pPr>
              <w:pStyle w:val="ListParagraph"/>
              <w:spacing w:line="276" w:lineRule="auto"/>
              <w:ind w:left="0"/>
              <w:jc w:val="center"/>
              <w:rPr>
                <w:rFonts w:ascii="Arial" w:hAnsi="Arial" w:cs="Arial"/>
                <w:b/>
                <w:color w:val="FF0000"/>
              </w:rPr>
            </w:pPr>
            <w:r w:rsidRPr="00654362">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6C154CB" w14:textId="77777777" w:rsidR="00CF6FF6" w:rsidRPr="00654362" w:rsidRDefault="00CF6FF6" w:rsidP="00EE4357">
            <w:pPr>
              <w:pStyle w:val="ListParagraph"/>
              <w:spacing w:line="276" w:lineRule="auto"/>
              <w:ind w:left="0"/>
              <w:jc w:val="center"/>
              <w:rPr>
                <w:rFonts w:ascii="Arial" w:hAnsi="Arial" w:cs="Arial"/>
                <w:b/>
                <w:color w:val="FF0000"/>
              </w:rPr>
            </w:pPr>
            <w:r w:rsidRPr="00654362">
              <w:rPr>
                <w:rFonts w:ascii="Arial" w:hAnsi="Arial" w:cs="Arial"/>
                <w:b/>
                <w:color w:val="FF0000"/>
              </w:rPr>
              <w:t>Mark</w:t>
            </w:r>
          </w:p>
        </w:tc>
      </w:tr>
      <w:tr w:rsidR="00CF6FF6" w14:paraId="716F1291"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48A3AB4A" w14:textId="77777777" w:rsidR="00CF6FF6" w:rsidRPr="00203DEC" w:rsidRDefault="00CF6FF6" w:rsidP="00EE4357">
            <w:pPr>
              <w:spacing w:line="276" w:lineRule="auto"/>
              <w:rPr>
                <w:rFonts w:ascii="Arial" w:hAnsi="Arial" w:cs="Arial"/>
                <w:color w:val="FF0000"/>
              </w:rPr>
            </w:pPr>
            <w:r w:rsidRPr="00203DEC">
              <w:rPr>
                <w:rFonts w:ascii="Arial" w:hAnsi="Arial" w:cs="Arial"/>
                <w:color w:val="FF0000"/>
              </w:rPr>
              <w:t>Random spontaneous changes in DNA</w:t>
            </w:r>
            <w:r>
              <w:rPr>
                <w:rFonts w:ascii="Arial" w:hAnsi="Arial" w:cs="Arial"/>
                <w:color w:val="FF0000"/>
              </w:rPr>
              <w:t xml:space="preserve">/nucleotide sequence/genetic material </w:t>
            </w:r>
          </w:p>
        </w:tc>
        <w:tc>
          <w:tcPr>
            <w:tcW w:w="1366" w:type="dxa"/>
            <w:tcBorders>
              <w:top w:val="single" w:sz="4" w:space="0" w:color="auto"/>
              <w:left w:val="single" w:sz="4" w:space="0" w:color="auto"/>
              <w:bottom w:val="single" w:sz="4" w:space="0" w:color="auto"/>
              <w:right w:val="single" w:sz="4" w:space="0" w:color="auto"/>
            </w:tcBorders>
          </w:tcPr>
          <w:p w14:paraId="49EF03BC"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w:t>
            </w:r>
          </w:p>
        </w:tc>
      </w:tr>
      <w:tr w:rsidR="00CF6FF6" w14:paraId="32EFD891"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4D284B9F" w14:textId="77777777" w:rsidR="00CF6FF6" w:rsidRPr="00D6751E" w:rsidRDefault="00CF6FF6" w:rsidP="00EE4357">
            <w:pPr>
              <w:spacing w:line="276" w:lineRule="auto"/>
              <w:rPr>
                <w:rFonts w:ascii="Arial" w:hAnsi="Arial" w:cs="Arial"/>
                <w:color w:val="FF0000"/>
              </w:rPr>
            </w:pPr>
            <w:r>
              <w:rPr>
                <w:rFonts w:ascii="Arial" w:hAnsi="Arial" w:cs="Arial"/>
                <w:color w:val="FF0000"/>
              </w:rPr>
              <w:t>(Gene mutation) Two marks from the following:</w:t>
            </w:r>
          </w:p>
        </w:tc>
        <w:tc>
          <w:tcPr>
            <w:tcW w:w="1366" w:type="dxa"/>
            <w:tcBorders>
              <w:top w:val="single" w:sz="4" w:space="0" w:color="auto"/>
              <w:left w:val="single" w:sz="4" w:space="0" w:color="auto"/>
              <w:bottom w:val="single" w:sz="4" w:space="0" w:color="auto"/>
              <w:right w:val="single" w:sz="4" w:space="0" w:color="auto"/>
            </w:tcBorders>
          </w:tcPr>
          <w:p w14:paraId="1DE9F1D9" w14:textId="77777777" w:rsidR="00CF6FF6" w:rsidRDefault="00CF6FF6" w:rsidP="00EE4357">
            <w:pPr>
              <w:pStyle w:val="ListParagraph"/>
              <w:spacing w:line="276" w:lineRule="auto"/>
              <w:ind w:left="0"/>
              <w:jc w:val="center"/>
              <w:rPr>
                <w:rFonts w:ascii="Arial" w:hAnsi="Arial" w:cs="Arial"/>
                <w:color w:val="FF0000"/>
              </w:rPr>
            </w:pPr>
          </w:p>
        </w:tc>
      </w:tr>
      <w:tr w:rsidR="00CF6FF6" w14:paraId="7B6D64A7"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3653F823" w14:textId="77777777" w:rsidR="00CF6FF6" w:rsidRDefault="00CF6FF6" w:rsidP="00CF6FF6">
            <w:pPr>
              <w:pStyle w:val="ListParagraph"/>
              <w:numPr>
                <w:ilvl w:val="0"/>
                <w:numId w:val="46"/>
              </w:numPr>
              <w:spacing w:line="276" w:lineRule="auto"/>
              <w:rPr>
                <w:rFonts w:ascii="Arial" w:hAnsi="Arial" w:cs="Arial"/>
                <w:color w:val="FF0000"/>
              </w:rPr>
            </w:pPr>
            <w:r>
              <w:rPr>
                <w:rFonts w:ascii="Arial" w:hAnsi="Arial" w:cs="Arial"/>
                <w:color w:val="FF0000"/>
              </w:rPr>
              <w:t>occurs within a single gene</w:t>
            </w:r>
          </w:p>
          <w:p w14:paraId="4E6318CD" w14:textId="77777777" w:rsidR="00CF6FF6" w:rsidRDefault="00CF6FF6" w:rsidP="00CF6FF6">
            <w:pPr>
              <w:pStyle w:val="ListParagraph"/>
              <w:numPr>
                <w:ilvl w:val="0"/>
                <w:numId w:val="46"/>
              </w:numPr>
              <w:spacing w:line="276" w:lineRule="auto"/>
              <w:rPr>
                <w:rFonts w:ascii="Arial" w:hAnsi="Arial" w:cs="Arial"/>
                <w:color w:val="FF0000"/>
              </w:rPr>
            </w:pPr>
            <w:r>
              <w:rPr>
                <w:rFonts w:ascii="Arial" w:hAnsi="Arial" w:cs="Arial"/>
                <w:color w:val="FF0000"/>
              </w:rPr>
              <w:t>doesn’t involve the whole chromosome</w:t>
            </w:r>
          </w:p>
          <w:p w14:paraId="4ABB5241" w14:textId="77777777" w:rsidR="00CF6FF6" w:rsidRDefault="00CF6FF6" w:rsidP="00CF6FF6">
            <w:pPr>
              <w:pStyle w:val="ListParagraph"/>
              <w:numPr>
                <w:ilvl w:val="0"/>
                <w:numId w:val="46"/>
              </w:numPr>
              <w:spacing w:line="276" w:lineRule="auto"/>
              <w:rPr>
                <w:rFonts w:ascii="Arial" w:hAnsi="Arial" w:cs="Arial"/>
                <w:color w:val="FF0000"/>
              </w:rPr>
            </w:pPr>
            <w:r>
              <w:rPr>
                <w:rFonts w:ascii="Arial" w:hAnsi="Arial" w:cs="Arial"/>
                <w:color w:val="FF0000"/>
              </w:rPr>
              <w:t>change in one (or few) nucleotide bases</w:t>
            </w:r>
          </w:p>
          <w:p w14:paraId="0F4F6307" w14:textId="77777777" w:rsidR="00CF6FF6" w:rsidRPr="00EB5693" w:rsidRDefault="00CF6FF6" w:rsidP="00CF6FF6">
            <w:pPr>
              <w:pStyle w:val="ListParagraph"/>
              <w:numPr>
                <w:ilvl w:val="0"/>
                <w:numId w:val="46"/>
              </w:numPr>
              <w:spacing w:line="276" w:lineRule="auto"/>
              <w:rPr>
                <w:rFonts w:ascii="Arial" w:hAnsi="Arial" w:cs="Arial"/>
                <w:color w:val="FF0000"/>
              </w:rPr>
            </w:pPr>
            <w:r>
              <w:rPr>
                <w:rFonts w:ascii="Arial" w:hAnsi="Arial" w:cs="Arial"/>
                <w:color w:val="FF0000"/>
              </w:rPr>
              <w:t>substitution, insertion or deletion of nucleotide bases</w:t>
            </w:r>
          </w:p>
        </w:tc>
        <w:tc>
          <w:tcPr>
            <w:tcW w:w="1366" w:type="dxa"/>
            <w:tcBorders>
              <w:top w:val="single" w:sz="4" w:space="0" w:color="auto"/>
              <w:left w:val="single" w:sz="4" w:space="0" w:color="auto"/>
              <w:bottom w:val="single" w:sz="4" w:space="0" w:color="auto"/>
              <w:right w:val="single" w:sz="4" w:space="0" w:color="auto"/>
            </w:tcBorders>
          </w:tcPr>
          <w:p w14:paraId="7396CE18"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CF6FF6" w14:paraId="53358E15"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2EBB5746" w14:textId="77777777" w:rsidR="00CF6FF6" w:rsidRPr="00EB5693" w:rsidRDefault="00CF6FF6" w:rsidP="00EE4357">
            <w:pPr>
              <w:spacing w:line="276" w:lineRule="auto"/>
              <w:rPr>
                <w:rFonts w:ascii="Arial" w:hAnsi="Arial" w:cs="Arial"/>
                <w:color w:val="FF0000"/>
              </w:rPr>
            </w:pPr>
            <w:r>
              <w:rPr>
                <w:rFonts w:ascii="Arial" w:hAnsi="Arial" w:cs="Arial"/>
                <w:color w:val="FF0000"/>
              </w:rPr>
              <w:t>(Chromosomal mutation) T</w:t>
            </w:r>
            <w:r w:rsidRPr="00EB5693">
              <w:rPr>
                <w:rFonts w:ascii="Arial" w:hAnsi="Arial" w:cs="Arial"/>
                <w:color w:val="FF0000"/>
              </w:rPr>
              <w:t>wo marks from the following:</w:t>
            </w:r>
          </w:p>
        </w:tc>
        <w:tc>
          <w:tcPr>
            <w:tcW w:w="1366" w:type="dxa"/>
            <w:tcBorders>
              <w:top w:val="single" w:sz="4" w:space="0" w:color="auto"/>
              <w:left w:val="single" w:sz="4" w:space="0" w:color="auto"/>
              <w:bottom w:val="single" w:sz="4" w:space="0" w:color="auto"/>
              <w:right w:val="single" w:sz="4" w:space="0" w:color="auto"/>
            </w:tcBorders>
          </w:tcPr>
          <w:p w14:paraId="640FF4F7" w14:textId="77777777" w:rsidR="00CF6FF6" w:rsidRDefault="00CF6FF6" w:rsidP="00EE4357">
            <w:pPr>
              <w:pStyle w:val="ListParagraph"/>
              <w:spacing w:line="276" w:lineRule="auto"/>
              <w:ind w:left="0"/>
              <w:jc w:val="center"/>
              <w:rPr>
                <w:rFonts w:ascii="Arial" w:hAnsi="Arial" w:cs="Arial"/>
                <w:color w:val="FF0000"/>
              </w:rPr>
            </w:pPr>
          </w:p>
        </w:tc>
      </w:tr>
      <w:tr w:rsidR="00CF6FF6" w14:paraId="38B6A94C"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48989A1D" w14:textId="77777777" w:rsidR="00CF6FF6" w:rsidRPr="00EB5693" w:rsidRDefault="00CF6FF6" w:rsidP="00CF6FF6">
            <w:pPr>
              <w:pStyle w:val="ListParagraph"/>
              <w:numPr>
                <w:ilvl w:val="0"/>
                <w:numId w:val="48"/>
              </w:numPr>
              <w:spacing w:line="276" w:lineRule="auto"/>
              <w:rPr>
                <w:color w:val="FF0000"/>
              </w:rPr>
            </w:pPr>
            <w:r>
              <w:rPr>
                <w:rFonts w:ascii="Arial" w:hAnsi="Arial" w:cs="Arial"/>
                <w:color w:val="FF0000"/>
              </w:rPr>
              <w:t>all or part of a chromosome is affected</w:t>
            </w:r>
          </w:p>
          <w:p w14:paraId="215D2640" w14:textId="77777777" w:rsidR="00CF6FF6" w:rsidRPr="00EB5693" w:rsidRDefault="00CF6FF6" w:rsidP="00CF6FF6">
            <w:pPr>
              <w:pStyle w:val="ListParagraph"/>
              <w:numPr>
                <w:ilvl w:val="0"/>
                <w:numId w:val="48"/>
              </w:numPr>
              <w:spacing w:line="276" w:lineRule="auto"/>
              <w:rPr>
                <w:rFonts w:ascii="Arial" w:hAnsi="Arial" w:cs="Arial"/>
                <w:color w:val="FF0000"/>
              </w:rPr>
            </w:pPr>
            <w:r>
              <w:rPr>
                <w:rFonts w:ascii="Arial" w:hAnsi="Arial" w:cs="Arial"/>
                <w:color w:val="FF0000"/>
              </w:rPr>
              <w:t>m</w:t>
            </w:r>
            <w:r w:rsidRPr="00EB5693">
              <w:rPr>
                <w:rFonts w:ascii="Arial" w:hAnsi="Arial" w:cs="Arial"/>
                <w:color w:val="FF0000"/>
              </w:rPr>
              <w:t>ore than</w:t>
            </w:r>
            <w:r>
              <w:rPr>
                <w:rFonts w:ascii="Arial" w:hAnsi="Arial" w:cs="Arial"/>
                <w:color w:val="FF0000"/>
              </w:rPr>
              <w:t xml:space="preserve"> one/multiple genes are affected</w:t>
            </w:r>
          </w:p>
          <w:p w14:paraId="0D912551" w14:textId="77777777" w:rsidR="00CF6FF6" w:rsidRPr="00EB5693" w:rsidRDefault="00CF6FF6" w:rsidP="00CF6FF6">
            <w:pPr>
              <w:pStyle w:val="ListParagraph"/>
              <w:numPr>
                <w:ilvl w:val="0"/>
                <w:numId w:val="48"/>
              </w:numPr>
              <w:spacing w:line="276" w:lineRule="auto"/>
              <w:rPr>
                <w:color w:val="FF0000"/>
              </w:rPr>
            </w:pPr>
            <w:r>
              <w:rPr>
                <w:rFonts w:ascii="Arial" w:hAnsi="Arial" w:cs="Arial"/>
                <w:color w:val="FF0000"/>
              </w:rPr>
              <w:t>involves deletions, duplications, inversions, translocations and non-disjunction</w:t>
            </w:r>
          </w:p>
          <w:p w14:paraId="14515385" w14:textId="77777777" w:rsidR="00CF6FF6" w:rsidRPr="00EB5693" w:rsidRDefault="00CF6FF6" w:rsidP="00CF6FF6">
            <w:pPr>
              <w:pStyle w:val="ListParagraph"/>
              <w:numPr>
                <w:ilvl w:val="0"/>
                <w:numId w:val="48"/>
              </w:numPr>
              <w:spacing w:line="276" w:lineRule="auto"/>
              <w:rPr>
                <w:color w:val="FF0000"/>
              </w:rPr>
            </w:pPr>
            <w:r>
              <w:rPr>
                <w:rFonts w:ascii="Arial" w:hAnsi="Arial" w:cs="Arial"/>
                <w:color w:val="FF0000"/>
              </w:rPr>
              <w:t>usually cause severe abnormalities/multiple phenotypic effects</w:t>
            </w:r>
          </w:p>
        </w:tc>
        <w:tc>
          <w:tcPr>
            <w:tcW w:w="1366" w:type="dxa"/>
            <w:tcBorders>
              <w:top w:val="single" w:sz="4" w:space="0" w:color="auto"/>
              <w:left w:val="single" w:sz="4" w:space="0" w:color="auto"/>
              <w:bottom w:val="single" w:sz="4" w:space="0" w:color="auto"/>
              <w:right w:val="single" w:sz="4" w:space="0" w:color="auto"/>
            </w:tcBorders>
          </w:tcPr>
          <w:p w14:paraId="0EFDC68C"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CF6FF6" w14:paraId="3955AC5C"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5289AA8A" w14:textId="77777777" w:rsidR="00CF6FF6" w:rsidRPr="00D6751E" w:rsidRDefault="00CF6FF6" w:rsidP="00EE4357">
            <w:pPr>
              <w:spacing w:line="276" w:lineRule="auto"/>
              <w:rPr>
                <w:rFonts w:ascii="Arial" w:hAnsi="Arial" w:cs="Arial"/>
                <w:color w:val="FF0000"/>
              </w:rPr>
            </w:pPr>
            <w:r>
              <w:rPr>
                <w:rFonts w:ascii="Arial" w:hAnsi="Arial" w:cs="Arial"/>
                <w:color w:val="FF0000"/>
              </w:rPr>
              <w:t>Two of the following for 1 mark each:</w:t>
            </w:r>
          </w:p>
        </w:tc>
        <w:tc>
          <w:tcPr>
            <w:tcW w:w="1366" w:type="dxa"/>
            <w:tcBorders>
              <w:top w:val="single" w:sz="4" w:space="0" w:color="auto"/>
              <w:left w:val="single" w:sz="4" w:space="0" w:color="auto"/>
              <w:bottom w:val="single" w:sz="4" w:space="0" w:color="auto"/>
              <w:right w:val="single" w:sz="4" w:space="0" w:color="auto"/>
            </w:tcBorders>
          </w:tcPr>
          <w:p w14:paraId="0660597C" w14:textId="77777777" w:rsidR="00CF6FF6" w:rsidRDefault="00CF6FF6" w:rsidP="00EE4357">
            <w:pPr>
              <w:pStyle w:val="ListParagraph"/>
              <w:spacing w:line="276" w:lineRule="auto"/>
              <w:ind w:left="0"/>
              <w:jc w:val="center"/>
              <w:rPr>
                <w:rFonts w:ascii="Arial" w:hAnsi="Arial" w:cs="Arial"/>
                <w:color w:val="FF0000"/>
              </w:rPr>
            </w:pPr>
          </w:p>
        </w:tc>
      </w:tr>
      <w:tr w:rsidR="00CF6FF6" w14:paraId="0263D3B1" w14:textId="77777777" w:rsidTr="00EE4357">
        <w:trPr>
          <w:trHeight w:val="240"/>
        </w:trPr>
        <w:tc>
          <w:tcPr>
            <w:tcW w:w="6930" w:type="dxa"/>
            <w:tcBorders>
              <w:top w:val="single" w:sz="4" w:space="0" w:color="auto"/>
              <w:left w:val="single" w:sz="4" w:space="0" w:color="auto"/>
              <w:bottom w:val="single" w:sz="4" w:space="0" w:color="auto"/>
              <w:right w:val="single" w:sz="4" w:space="0" w:color="auto"/>
            </w:tcBorders>
          </w:tcPr>
          <w:p w14:paraId="26C215BF" w14:textId="77777777" w:rsidR="00CF6FF6" w:rsidRDefault="00CF6FF6" w:rsidP="00EE4357">
            <w:pPr>
              <w:spacing w:line="276" w:lineRule="auto"/>
              <w:rPr>
                <w:rFonts w:ascii="Arial" w:hAnsi="Arial" w:cs="Arial"/>
                <w:color w:val="FF0000"/>
              </w:rPr>
            </w:pPr>
            <w:r>
              <w:rPr>
                <w:rFonts w:ascii="Arial" w:hAnsi="Arial" w:cs="Arial"/>
                <w:color w:val="FF0000"/>
              </w:rPr>
              <w:t>Errors in</w:t>
            </w:r>
          </w:p>
          <w:p w14:paraId="7EC90F6F" w14:textId="77777777" w:rsidR="00CF6FF6" w:rsidRPr="00203DEC" w:rsidRDefault="00CF6FF6" w:rsidP="00CF6FF6">
            <w:pPr>
              <w:pStyle w:val="ListParagraph"/>
              <w:numPr>
                <w:ilvl w:val="0"/>
                <w:numId w:val="47"/>
              </w:numPr>
              <w:spacing w:line="276" w:lineRule="auto"/>
              <w:rPr>
                <w:rFonts w:ascii="Arial" w:hAnsi="Arial" w:cs="Arial"/>
                <w:color w:val="FF0000"/>
              </w:rPr>
            </w:pPr>
            <w:r>
              <w:rPr>
                <w:rFonts w:ascii="Arial" w:hAnsi="Arial" w:cs="Arial"/>
                <w:color w:val="FF0000"/>
              </w:rPr>
              <w:t>D</w:t>
            </w:r>
            <w:r w:rsidRPr="00203DEC">
              <w:rPr>
                <w:rFonts w:ascii="Arial" w:hAnsi="Arial" w:cs="Arial"/>
                <w:color w:val="FF0000"/>
              </w:rPr>
              <w:t xml:space="preserve">NA </w:t>
            </w:r>
            <w:r>
              <w:rPr>
                <w:rFonts w:ascii="Arial" w:hAnsi="Arial" w:cs="Arial"/>
                <w:color w:val="FF0000"/>
              </w:rPr>
              <w:t>r</w:t>
            </w:r>
            <w:r w:rsidRPr="00203DEC">
              <w:rPr>
                <w:rFonts w:ascii="Arial" w:hAnsi="Arial" w:cs="Arial"/>
                <w:color w:val="FF0000"/>
              </w:rPr>
              <w:t>eplication</w:t>
            </w:r>
            <w:r>
              <w:rPr>
                <w:rFonts w:ascii="Arial" w:hAnsi="Arial" w:cs="Arial"/>
                <w:color w:val="FF0000"/>
              </w:rPr>
              <w:t xml:space="preserve">, and </w:t>
            </w:r>
          </w:p>
          <w:p w14:paraId="0262075F" w14:textId="77777777" w:rsidR="00CF6FF6" w:rsidRPr="00203DEC" w:rsidRDefault="00CF6FF6" w:rsidP="00CF6FF6">
            <w:pPr>
              <w:pStyle w:val="ListParagraph"/>
              <w:numPr>
                <w:ilvl w:val="0"/>
                <w:numId w:val="45"/>
              </w:numPr>
              <w:spacing w:line="276" w:lineRule="auto"/>
              <w:rPr>
                <w:rFonts w:ascii="Arial" w:hAnsi="Arial" w:cs="Arial"/>
                <w:color w:val="FF0000"/>
              </w:rPr>
            </w:pPr>
            <w:r>
              <w:rPr>
                <w:rFonts w:ascii="Arial" w:hAnsi="Arial" w:cs="Arial"/>
                <w:color w:val="FF0000"/>
              </w:rPr>
              <w:t>cell division/mitosis/anaphase</w:t>
            </w:r>
          </w:p>
        </w:tc>
        <w:tc>
          <w:tcPr>
            <w:tcW w:w="1366" w:type="dxa"/>
            <w:tcBorders>
              <w:top w:val="single" w:sz="4" w:space="0" w:color="auto"/>
              <w:left w:val="single" w:sz="4" w:space="0" w:color="auto"/>
              <w:bottom w:val="single" w:sz="4" w:space="0" w:color="auto"/>
              <w:right w:val="single" w:sz="4" w:space="0" w:color="auto"/>
            </w:tcBorders>
          </w:tcPr>
          <w:p w14:paraId="05C16650" w14:textId="77777777" w:rsidR="00CF6FF6" w:rsidRDefault="00CF6FF6" w:rsidP="00EE4357">
            <w:pPr>
              <w:pStyle w:val="ListParagraph"/>
              <w:spacing w:line="276" w:lineRule="auto"/>
              <w:ind w:left="0"/>
              <w:jc w:val="center"/>
              <w:rPr>
                <w:rFonts w:ascii="Arial" w:hAnsi="Arial" w:cs="Arial"/>
                <w:color w:val="FF0000"/>
              </w:rPr>
            </w:pPr>
          </w:p>
          <w:p w14:paraId="677EB147" w14:textId="77777777" w:rsidR="00CF6FF6" w:rsidRDefault="00CF6FF6" w:rsidP="00EE4357">
            <w:pPr>
              <w:pStyle w:val="ListParagraph"/>
              <w:spacing w:line="276" w:lineRule="auto"/>
              <w:ind w:left="0"/>
              <w:jc w:val="center"/>
              <w:rPr>
                <w:rFonts w:ascii="Arial" w:hAnsi="Arial" w:cs="Arial"/>
                <w:color w:val="FF0000"/>
              </w:rPr>
            </w:pPr>
            <w:r>
              <w:rPr>
                <w:rFonts w:ascii="Arial" w:hAnsi="Arial" w:cs="Arial"/>
                <w:color w:val="FF0000"/>
              </w:rPr>
              <w:t>1-2</w:t>
            </w:r>
          </w:p>
        </w:tc>
      </w:tr>
      <w:tr w:rsidR="00CF6FF6" w14:paraId="0942CE92" w14:textId="77777777" w:rsidTr="00EE4357">
        <w:tc>
          <w:tcPr>
            <w:tcW w:w="6930" w:type="dxa"/>
            <w:tcBorders>
              <w:top w:val="single" w:sz="4" w:space="0" w:color="auto"/>
              <w:left w:val="single" w:sz="4" w:space="0" w:color="auto"/>
              <w:bottom w:val="single" w:sz="4" w:space="0" w:color="auto"/>
              <w:right w:val="single" w:sz="4" w:space="0" w:color="auto"/>
            </w:tcBorders>
          </w:tcPr>
          <w:p w14:paraId="4ABCEEDD" w14:textId="77777777" w:rsidR="00CF6FF6" w:rsidRPr="00654362" w:rsidRDefault="00CF6FF6" w:rsidP="00EE4357">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4D246BA7" w14:textId="77777777" w:rsidR="00CF6FF6" w:rsidRPr="00654362" w:rsidRDefault="00CF6FF6" w:rsidP="00EE4357">
            <w:pPr>
              <w:pStyle w:val="ListParagraph"/>
              <w:spacing w:line="276" w:lineRule="auto"/>
              <w:ind w:left="0"/>
              <w:jc w:val="center"/>
              <w:rPr>
                <w:rFonts w:ascii="Arial" w:hAnsi="Arial" w:cs="Arial"/>
                <w:b/>
                <w:color w:val="FF0000"/>
              </w:rPr>
            </w:pPr>
            <w:r>
              <w:rPr>
                <w:rFonts w:ascii="Arial" w:hAnsi="Arial" w:cs="Arial"/>
                <w:b/>
                <w:color w:val="FF0000"/>
              </w:rPr>
              <w:t>7</w:t>
            </w:r>
          </w:p>
        </w:tc>
      </w:tr>
    </w:tbl>
    <w:p w14:paraId="62FB75E7" w14:textId="77777777" w:rsidR="00CF6FF6" w:rsidRDefault="00CF6FF6" w:rsidP="00CF6FF6">
      <w:pPr>
        <w:tabs>
          <w:tab w:val="left" w:pos="851"/>
        </w:tabs>
        <w:spacing w:after="0" w:line="276" w:lineRule="auto"/>
        <w:rPr>
          <w:rFonts w:ascii="Arial" w:hAnsi="Arial" w:cs="Arial"/>
        </w:rPr>
      </w:pPr>
    </w:p>
    <w:p w14:paraId="63E707F7" w14:textId="77777777" w:rsidR="00CF6FF6" w:rsidRDefault="00CF6FF6" w:rsidP="00CF6FF6">
      <w:pPr>
        <w:tabs>
          <w:tab w:val="left" w:pos="851"/>
        </w:tabs>
        <w:spacing w:after="0" w:line="276" w:lineRule="auto"/>
        <w:rPr>
          <w:rFonts w:ascii="Arial" w:hAnsi="Arial" w:cs="Arial"/>
        </w:rPr>
      </w:pPr>
      <w:r>
        <w:rPr>
          <w:rFonts w:ascii="Arial" w:hAnsi="Arial" w:cs="Arial"/>
        </w:rPr>
        <w:t xml:space="preserve"> </w:t>
      </w:r>
    </w:p>
    <w:p w14:paraId="312981E5" w14:textId="77777777" w:rsidR="00CF6FF6" w:rsidRDefault="00CF6FF6" w:rsidP="00CF6FF6">
      <w:pPr>
        <w:pStyle w:val="ListParagraph"/>
        <w:tabs>
          <w:tab w:val="left" w:pos="851"/>
        </w:tabs>
        <w:spacing w:after="0" w:line="276" w:lineRule="auto"/>
        <w:rPr>
          <w:rFonts w:ascii="Arial" w:hAnsi="Arial" w:cs="Arial"/>
        </w:rPr>
      </w:pPr>
    </w:p>
    <w:p w14:paraId="20690F00" w14:textId="77777777" w:rsidR="00CF6FF6" w:rsidRDefault="00CF6FF6" w:rsidP="00CF6FF6">
      <w:pPr>
        <w:pStyle w:val="ListParagraph"/>
        <w:tabs>
          <w:tab w:val="left" w:pos="851"/>
        </w:tabs>
        <w:spacing w:after="0" w:line="276" w:lineRule="auto"/>
        <w:rPr>
          <w:rFonts w:ascii="Arial" w:hAnsi="Arial" w:cs="Arial"/>
        </w:rPr>
      </w:pPr>
    </w:p>
    <w:p w14:paraId="7971408C" w14:textId="77777777" w:rsidR="00CF6FF6" w:rsidRDefault="00CF6FF6" w:rsidP="00CF6FF6">
      <w:pPr>
        <w:pStyle w:val="ListParagraph"/>
        <w:tabs>
          <w:tab w:val="left" w:pos="851"/>
        </w:tabs>
        <w:spacing w:after="0" w:line="276" w:lineRule="auto"/>
        <w:rPr>
          <w:rFonts w:ascii="Arial" w:hAnsi="Arial" w:cs="Arial"/>
        </w:rPr>
      </w:pPr>
    </w:p>
    <w:p w14:paraId="08C63AFE" w14:textId="77777777" w:rsidR="00CF6FF6" w:rsidRDefault="00CF6FF6" w:rsidP="00CF6FF6">
      <w:pPr>
        <w:pStyle w:val="ListParagraph"/>
        <w:tabs>
          <w:tab w:val="left" w:pos="851"/>
        </w:tabs>
        <w:spacing w:after="0" w:line="276" w:lineRule="auto"/>
        <w:rPr>
          <w:rFonts w:ascii="Arial" w:hAnsi="Arial" w:cs="Arial"/>
        </w:rPr>
      </w:pPr>
    </w:p>
    <w:p w14:paraId="37D1C6C4" w14:textId="77777777" w:rsidR="00CF6FF6" w:rsidRDefault="00CF6FF6" w:rsidP="00CF6FF6">
      <w:pPr>
        <w:pStyle w:val="ListParagraph"/>
        <w:tabs>
          <w:tab w:val="left" w:pos="851"/>
        </w:tabs>
        <w:spacing w:after="0" w:line="276" w:lineRule="auto"/>
        <w:rPr>
          <w:rFonts w:ascii="Arial" w:hAnsi="Arial" w:cs="Arial"/>
        </w:rPr>
      </w:pPr>
    </w:p>
    <w:p w14:paraId="7B67B8B7" w14:textId="77777777" w:rsidR="00CF6FF6" w:rsidRDefault="00CF6FF6" w:rsidP="00CF6FF6">
      <w:pPr>
        <w:pStyle w:val="ListParagraph"/>
        <w:tabs>
          <w:tab w:val="left" w:pos="851"/>
        </w:tabs>
        <w:spacing w:after="0" w:line="276" w:lineRule="auto"/>
        <w:rPr>
          <w:rFonts w:ascii="Arial" w:hAnsi="Arial" w:cs="Arial"/>
        </w:rPr>
      </w:pPr>
    </w:p>
    <w:p w14:paraId="74A1F4DC" w14:textId="77777777" w:rsidR="00AD54ED" w:rsidRDefault="00AD54ED" w:rsidP="00AD54ED">
      <w:pPr>
        <w:pStyle w:val="ListParagraph"/>
        <w:tabs>
          <w:tab w:val="left" w:pos="851"/>
        </w:tabs>
        <w:spacing w:after="0" w:line="276" w:lineRule="auto"/>
        <w:rPr>
          <w:rFonts w:ascii="Arial" w:hAnsi="Arial" w:cs="Arial"/>
        </w:rPr>
      </w:pPr>
    </w:p>
    <w:p w14:paraId="0B1C41B5" w14:textId="77777777" w:rsidR="009C0DB5" w:rsidRDefault="009C0DB5" w:rsidP="00D6751E">
      <w:pPr>
        <w:tabs>
          <w:tab w:val="left" w:pos="851"/>
        </w:tabs>
        <w:spacing w:after="0" w:line="276" w:lineRule="auto"/>
        <w:rPr>
          <w:rFonts w:ascii="Arial" w:hAnsi="Arial" w:cs="Arial"/>
        </w:rPr>
      </w:pPr>
    </w:p>
    <w:p w14:paraId="642DAA64" w14:textId="729FF720" w:rsidR="000C7FD1" w:rsidRDefault="000C7FD1" w:rsidP="00EB5693">
      <w:pPr>
        <w:tabs>
          <w:tab w:val="left" w:pos="851"/>
        </w:tabs>
        <w:spacing w:after="0" w:line="276" w:lineRule="auto"/>
        <w:rPr>
          <w:rFonts w:ascii="Arial" w:hAnsi="Arial" w:cs="Arial"/>
        </w:rPr>
      </w:pPr>
    </w:p>
    <w:p w14:paraId="7DD8821A" w14:textId="5407DFFC" w:rsidR="00181613" w:rsidRDefault="00181613" w:rsidP="00EB5693">
      <w:pPr>
        <w:tabs>
          <w:tab w:val="left" w:pos="851"/>
        </w:tabs>
        <w:spacing w:after="0" w:line="276" w:lineRule="auto"/>
        <w:rPr>
          <w:rFonts w:ascii="Arial" w:hAnsi="Arial" w:cs="Arial"/>
        </w:rPr>
      </w:pPr>
    </w:p>
    <w:p w14:paraId="4D28B2AB" w14:textId="77777777" w:rsidR="00181613" w:rsidRDefault="00181613" w:rsidP="00EB5693">
      <w:pPr>
        <w:tabs>
          <w:tab w:val="left" w:pos="851"/>
        </w:tabs>
        <w:spacing w:after="0" w:line="276" w:lineRule="auto"/>
        <w:rPr>
          <w:rFonts w:ascii="Arial" w:hAnsi="Arial" w:cs="Arial"/>
        </w:rPr>
      </w:pP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67692939" w14:textId="7F3F7A7C" w:rsidR="000C7FD1" w:rsidRDefault="005969E6" w:rsidP="00CF6FF6">
      <w:pPr>
        <w:pStyle w:val="ListParagraph"/>
        <w:spacing w:after="0" w:line="276" w:lineRule="auto"/>
        <w:ind w:left="0"/>
        <w:rPr>
          <w:rFonts w:ascii="Arial" w:hAnsi="Arial" w:cs="Arial"/>
          <w:b/>
        </w:rPr>
      </w:pPr>
      <w:bookmarkStart w:id="5" w:name="_GoBack"/>
      <w:bookmarkEnd w:id="5"/>
      <w:r>
        <w:rPr>
          <w:rFonts w:ascii="Arial" w:hAnsi="Arial" w:cs="Arial"/>
          <w:b/>
        </w:rPr>
        <w:lastRenderedPageBreak/>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1DEF0AFD"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8A332D">
        <w:rPr>
          <w:rFonts w:ascii="Arial" w:hAnsi="Arial" w:cs="Arial"/>
        </w:rPr>
        <w:t>Adapted</w:t>
      </w:r>
      <w:r>
        <w:rPr>
          <w:rFonts w:ascii="Arial" w:hAnsi="Arial" w:cs="Arial"/>
        </w:rPr>
        <w:t xml:space="preserve"> </w:t>
      </w:r>
      <w:r w:rsidR="008A332D">
        <w:rPr>
          <w:rFonts w:ascii="Arial" w:hAnsi="Arial" w:cs="Arial"/>
        </w:rPr>
        <w:t>from</w:t>
      </w:r>
      <w:r>
        <w:rPr>
          <w:rFonts w:ascii="Arial" w:hAnsi="Arial" w:cs="Arial"/>
        </w:rPr>
        <w:t xml:space="preserve"> </w:t>
      </w:r>
      <w:r w:rsidR="00621C06">
        <w:rPr>
          <w:rFonts w:ascii="Arial" w:hAnsi="Arial" w:cs="Arial"/>
        </w:rPr>
        <w:t xml:space="preserve">Geo Science International </w:t>
      </w:r>
      <w:r w:rsidRPr="0071283E">
        <w:rPr>
          <w:rFonts w:ascii="Arial" w:hAnsi="Arial" w:cs="Arial"/>
        </w:rPr>
        <w:t>(</w:t>
      </w:r>
      <w:r w:rsidR="00621C06">
        <w:rPr>
          <w:rFonts w:ascii="Arial" w:hAnsi="Arial" w:cs="Arial"/>
        </w:rPr>
        <w:t>2016</w:t>
      </w:r>
      <w:r w:rsidRPr="0071283E">
        <w:rPr>
          <w:rFonts w:ascii="Arial" w:hAnsi="Arial" w:cs="Arial"/>
        </w:rPr>
        <w:t xml:space="preserve">). </w:t>
      </w:r>
      <w:r>
        <w:rPr>
          <w:rFonts w:ascii="Arial" w:hAnsi="Arial" w:cs="Arial"/>
        </w:rPr>
        <w:t>[…]</w:t>
      </w:r>
      <w:r w:rsidRPr="0071283E">
        <w:rPr>
          <w:rFonts w:ascii="Arial" w:hAnsi="Arial" w:cs="Arial"/>
          <w:color w:val="222222"/>
          <w:shd w:val="clear" w:color="auto" w:fill="F8F9FA"/>
        </w:rPr>
        <w:t xml:space="preserve"> </w:t>
      </w:r>
      <w:r w:rsidR="00621C06">
        <w:rPr>
          <w:rFonts w:ascii="Arial" w:hAnsi="Arial" w:cs="Arial"/>
          <w:color w:val="222222"/>
          <w:shd w:val="clear" w:color="auto" w:fill="F8F9FA"/>
        </w:rPr>
        <w:t>Pituitary and Pineal Glands</w:t>
      </w:r>
      <w:r>
        <w:rPr>
          <w:rFonts w:ascii="Arial" w:hAnsi="Arial" w:cs="Arial"/>
          <w:color w:val="222222"/>
          <w:shd w:val="clear" w:color="auto" w:fill="F8F9FA"/>
        </w:rPr>
        <w:t xml:space="preserve"> [Image]. </w:t>
      </w:r>
      <w:r w:rsidRPr="0071283E">
        <w:rPr>
          <w:rFonts w:ascii="Arial" w:hAnsi="Arial" w:cs="Arial"/>
        </w:rPr>
        <w:t xml:space="preserve">Retrieved </w:t>
      </w:r>
      <w:r w:rsidR="00621C06">
        <w:rPr>
          <w:rFonts w:ascii="Arial" w:hAnsi="Arial" w:cs="Arial"/>
        </w:rPr>
        <w:t>May</w:t>
      </w:r>
      <w:r>
        <w:rPr>
          <w:rFonts w:ascii="Arial" w:hAnsi="Arial" w:cs="Arial"/>
        </w:rPr>
        <w:t>, 201</w:t>
      </w:r>
      <w:r w:rsidR="00621C06">
        <w:rPr>
          <w:rFonts w:ascii="Arial" w:hAnsi="Arial" w:cs="Arial"/>
        </w:rPr>
        <w:t>8</w:t>
      </w:r>
      <w:r>
        <w:rPr>
          <w:rFonts w:ascii="Arial" w:hAnsi="Arial" w:cs="Arial"/>
        </w:rPr>
        <w:t xml:space="preserve">, </w:t>
      </w:r>
      <w:r w:rsidRPr="0071283E">
        <w:rPr>
          <w:rFonts w:ascii="Arial" w:hAnsi="Arial" w:cs="Arial"/>
        </w:rPr>
        <w:t>from:</w:t>
      </w:r>
      <w:r>
        <w:rPr>
          <w:rFonts w:ascii="Arial" w:hAnsi="Arial" w:cs="Arial"/>
        </w:rPr>
        <w:t xml:space="preserve"> </w:t>
      </w:r>
      <w:r w:rsidR="00621C06"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18916100" w14:textId="304E92D4" w:rsidR="00EE1E89" w:rsidRPr="0079073E" w:rsidRDefault="00EE1E89" w:rsidP="00EE1E89">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Pr>
          <w:rFonts w:ascii="Arial" w:hAnsi="Arial" w:cs="Arial"/>
          <w:spacing w:val="-2"/>
        </w:rPr>
        <w:t xml:space="preserve">Adapted from Lucquessoy. (2013). […] Chromatique. [Image]. Retrieved May, 2018, from: </w:t>
      </w:r>
      <w:r w:rsidRPr="0079073E">
        <w:rPr>
          <w:rFonts w:ascii="Arial" w:hAnsi="Arial" w:cs="Arial"/>
          <w:spacing w:val="-2"/>
        </w:rPr>
        <w:t>https://commons.wikimedia.org/wiki/File:</w:t>
      </w:r>
      <w:r>
        <w:rPr>
          <w:rFonts w:ascii="Arial" w:hAnsi="Arial" w:cs="Arial"/>
          <w:spacing w:val="-2"/>
        </w:rPr>
        <w:t xml:space="preserve"> [...]</w:t>
      </w:r>
      <w:r w:rsidRPr="0079073E">
        <w:rPr>
          <w:rFonts w:ascii="Arial" w:hAnsi="Arial" w:cs="Arial"/>
          <w:spacing w:val="-2"/>
        </w:rPr>
        <w:t>_chromatique.png?uselang=en-gb</w:t>
      </w:r>
    </w:p>
    <w:p w14:paraId="72497B2C" w14:textId="3F868350" w:rsidR="001762FA" w:rsidRDefault="001762FA" w:rsidP="001762FA">
      <w:pPr>
        <w:pStyle w:val="ListParagraph"/>
        <w:suppressAutoHyphens/>
        <w:spacing w:after="0"/>
        <w:ind w:left="2160" w:hanging="2160"/>
        <w:rPr>
          <w:rFonts w:ascii="Arial" w:hAnsi="Arial" w:cs="Arial"/>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Elembis. (2007). Diagram of Evolution [Image]. Retrieved December,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December,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November,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Lakdawalla, A. (2007). DNA Sequencing [Image]. Retrieved November,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November,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Adapted from McStrother. (2011).</w:t>
      </w:r>
      <w:r w:rsidRPr="008A332D">
        <w:rPr>
          <w:rFonts w:ascii="Arial" w:hAnsi="Arial" w:cs="Arial"/>
        </w:rPr>
        <w:t xml:space="preserve"> </w:t>
      </w:r>
      <w:r w:rsidRPr="008A332D">
        <w:rPr>
          <w:rFonts w:ascii="Arial" w:hAnsi="Arial" w:cs="Arial"/>
          <w:shd w:val="clear" w:color="auto" w:fill="F8F9FA"/>
        </w:rPr>
        <w:t>Idealized curves of human blood glucose and insulin concentrations during the course of a day containing three meals; in addition, effect of sugar-rich meal is highlighted</w:t>
      </w:r>
      <w:r>
        <w:rPr>
          <w:rFonts w:ascii="Arial" w:hAnsi="Arial" w:cs="Arial"/>
          <w:shd w:val="clear" w:color="auto" w:fill="F8F9FA"/>
        </w:rPr>
        <w:t xml:space="preserve"> [Image]. Retrieved November,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r w:rsidR="00201C99">
        <w:rPr>
          <w:rFonts w:ascii="Arial" w:hAnsi="Arial" w:cs="Arial"/>
        </w:rPr>
        <w:t>December</w:t>
      </w:r>
      <w:r w:rsidR="007E3E6F">
        <w:rPr>
          <w:rFonts w:ascii="Arial" w:hAnsi="Arial" w:cs="Arial"/>
        </w:rPr>
        <w:t xml:space="preserve">, 2017, from: </w:t>
      </w:r>
      <w:r w:rsidRPr="009420F4">
        <w:rPr>
          <w:rFonts w:ascii="Arial" w:hAnsi="Arial" w:cs="Arial"/>
        </w:rPr>
        <w:t>https://commons.wikimedia.org/wiki/File:Chimp_and_human_hands.jpg</w:t>
      </w:r>
    </w:p>
    <w:p w14:paraId="751680AB" w14:textId="77777777" w:rsidR="00AB4FBA" w:rsidRDefault="00AB4FBA">
      <w:pPr>
        <w:rPr>
          <w:rFonts w:ascii="Arial" w:hAnsi="Arial" w:cs="Arial"/>
          <w:b/>
        </w:rPr>
      </w:pPr>
      <w:r>
        <w:rPr>
          <w:rFonts w:ascii="Arial" w:hAnsi="Arial" w:cs="Arial"/>
          <w:b/>
        </w:rPr>
        <w:br w:type="page"/>
      </w:r>
    </w:p>
    <w:p w14:paraId="59742478" w14:textId="77777777" w:rsidR="00AB4FBA" w:rsidRDefault="00AB4FBA" w:rsidP="007E3E6F">
      <w:pPr>
        <w:pStyle w:val="ListParagraph"/>
        <w:spacing w:after="0" w:line="276" w:lineRule="auto"/>
        <w:ind w:left="2160" w:hanging="2160"/>
        <w:rPr>
          <w:rFonts w:ascii="Arial" w:hAnsi="Arial" w:cs="Arial"/>
          <w:b/>
        </w:rPr>
        <w:sectPr w:rsidR="00AB4FBA" w:rsidSect="00BE262E">
          <w:footerReference w:type="even" r:id="rId36"/>
          <w:footerReference w:type="default" r:id="rId37"/>
          <w:pgSz w:w="11906" w:h="16838"/>
          <w:pgMar w:top="1440" w:right="1440" w:bottom="1440" w:left="1440" w:header="708" w:footer="708" w:gutter="0"/>
          <w:cols w:space="708"/>
          <w:docGrid w:linePitch="360"/>
        </w:sectPr>
      </w:pPr>
    </w:p>
    <w:p w14:paraId="31EB01DA" w14:textId="421FCFD0"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r w:rsidR="007E3E6F">
        <w:rPr>
          <w:rFonts w:ascii="Arial" w:hAnsi="Arial" w:cs="Arial"/>
        </w:rPr>
        <w:t xml:space="preserve">Gray, H. (1918). Female Pelvis [Image]. Retrieved November,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r w:rsidRPr="007E3E6F">
        <w:rPr>
          <w:rFonts w:ascii="MS Gothic" w:eastAsia="MS Gothic" w:hAnsi="MS Gothic" w:cs="MS Gothic"/>
          <w:sz w:val="20"/>
          <w:szCs w:val="20"/>
        </w:rPr>
        <w:t>すじにくシチュー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November, 2017, from: </w:t>
      </w:r>
      <w:r w:rsidRPr="007E3E6F">
        <w:rPr>
          <w:rFonts w:ascii="Arial" w:hAnsi="Arial" w:cs="Arial"/>
        </w:rPr>
        <w:t>https://commons.wikimedia.org/wiki/Category:Reflex_hammers#/media/File:%E3%81%97%E3%81%A4%E3%81%8C%E3%81%84%E3%81%91%E3%82%93%E5%8F%8D%E5%B0%84.svg</w:t>
      </w:r>
    </w:p>
    <w:sectPr w:rsidR="008A332D" w:rsidRPr="007E3E6F" w:rsidSect="00AB4FBA">
      <w:footerReference w:type="even" r:id="rId3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nevieve McCarthy" w:date="2018-09-20T12:28:00Z" w:initials="GMC">
    <w:p w14:paraId="049E5E35" w14:textId="77777777" w:rsidR="00954D5B" w:rsidRDefault="00954D5B" w:rsidP="00954D5B">
      <w:pPr>
        <w:pStyle w:val="CommentText"/>
      </w:pPr>
      <w:r>
        <w:rPr>
          <w:rStyle w:val="CommentReference"/>
        </w:rPr>
        <w:annotationRef/>
      </w:r>
      <w:r>
        <w:t>Not only enzyme activity can be influenced.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9E5E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56984" w14:textId="77777777" w:rsidR="00046017" w:rsidRDefault="00046017">
      <w:pPr>
        <w:spacing w:after="0" w:line="240" w:lineRule="auto"/>
      </w:pPr>
      <w:r>
        <w:separator/>
      </w:r>
    </w:p>
  </w:endnote>
  <w:endnote w:type="continuationSeparator" w:id="0">
    <w:p w14:paraId="05478168" w14:textId="77777777" w:rsidR="00046017" w:rsidRDefault="0004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07552" w14:textId="77777777" w:rsidR="00BE3510" w:rsidRDefault="00BE351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7C9C" w14:textId="77777777" w:rsidR="00BE3510" w:rsidRDefault="00BE351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D1441" w14:textId="77777777" w:rsidR="00BE3510" w:rsidRDefault="00BE351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9D1F4" w14:textId="77777777" w:rsidR="00BE3510" w:rsidRDefault="00BE3510"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04B3F" w14:textId="53F39138" w:rsidR="00BE3510" w:rsidRPr="00AB4FBA" w:rsidRDefault="00BE3510" w:rsidP="00AB4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CDBE2" w14:textId="77777777" w:rsidR="00046017" w:rsidRDefault="00046017">
      <w:pPr>
        <w:spacing w:after="0" w:line="240" w:lineRule="auto"/>
      </w:pPr>
      <w:r>
        <w:separator/>
      </w:r>
    </w:p>
  </w:footnote>
  <w:footnote w:type="continuationSeparator" w:id="0">
    <w:p w14:paraId="3AD22F96" w14:textId="77777777" w:rsidR="00046017" w:rsidRDefault="0004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40CFE" w14:textId="4B4198EC" w:rsidR="00BE3510" w:rsidRPr="00BF50FF" w:rsidRDefault="00BE3510"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CF6FF6">
          <w:rPr>
            <w:rFonts w:ascii="Arial" w:hAnsi="Arial" w:cs="Arial"/>
            <w:b/>
            <w:noProof/>
          </w:rPr>
          <w:t>20</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338F7" w14:textId="2423B656" w:rsidR="00BE3510" w:rsidRPr="00870459" w:rsidRDefault="00BE3510">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CF6FF6">
      <w:rPr>
        <w:rFonts w:ascii="Arial" w:hAnsi="Arial" w:cs="Arial"/>
        <w:b/>
        <w:noProof/>
        <w:sz w:val="24"/>
        <w:szCs w:val="24"/>
      </w:rPr>
      <w:t>21</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597BC" w14:textId="77777777" w:rsidR="00BE3510" w:rsidRPr="00E97478" w:rsidRDefault="00BE3510" w:rsidP="005C6AC1">
    <w:pPr>
      <w:pStyle w:val="Header"/>
      <w:rPr>
        <w:rFonts w:ascii="Arial" w:hAnsi="Arial" w:cs="Arial"/>
      </w:rPr>
    </w:pPr>
    <w:r>
      <w:rPr>
        <w:rFonts w:ascii="Arial" w:hAnsi="Arial" w:cs="Arial"/>
        <w:b/>
      </w:rPr>
      <w:tab/>
    </w:r>
  </w:p>
  <w:p w14:paraId="001AE0B1" w14:textId="77777777" w:rsidR="00BE3510" w:rsidRPr="00E97478" w:rsidRDefault="00BE3510">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03F9"/>
    <w:multiLevelType w:val="hybridMultilevel"/>
    <w:tmpl w:val="300CBEC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05F11EB6"/>
    <w:multiLevelType w:val="hybridMultilevel"/>
    <w:tmpl w:val="E10A0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D67DA5"/>
    <w:multiLevelType w:val="hybridMultilevel"/>
    <w:tmpl w:val="EBB8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117D9"/>
    <w:multiLevelType w:val="hybridMultilevel"/>
    <w:tmpl w:val="48B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E6416A"/>
    <w:multiLevelType w:val="hybridMultilevel"/>
    <w:tmpl w:val="A24CC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C07332"/>
    <w:multiLevelType w:val="hybridMultilevel"/>
    <w:tmpl w:val="47DA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D607EC"/>
    <w:multiLevelType w:val="hybridMultilevel"/>
    <w:tmpl w:val="50C2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A6E1668"/>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32330C"/>
    <w:multiLevelType w:val="hybridMultilevel"/>
    <w:tmpl w:val="12CA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7669E"/>
    <w:multiLevelType w:val="hybridMultilevel"/>
    <w:tmpl w:val="F266D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8C2C66"/>
    <w:multiLevelType w:val="hybridMultilevel"/>
    <w:tmpl w:val="F532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9A0AE2"/>
    <w:multiLevelType w:val="hybridMultilevel"/>
    <w:tmpl w:val="A410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636F80"/>
    <w:multiLevelType w:val="hybridMultilevel"/>
    <w:tmpl w:val="E384C114"/>
    <w:lvl w:ilvl="0" w:tplc="01BABEEC">
      <w:start w:val="2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60447E"/>
    <w:multiLevelType w:val="hybridMultilevel"/>
    <w:tmpl w:val="A3D48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15258"/>
    <w:multiLevelType w:val="hybridMultilevel"/>
    <w:tmpl w:val="72349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60015E"/>
    <w:multiLevelType w:val="hybridMultilevel"/>
    <w:tmpl w:val="4502B382"/>
    <w:lvl w:ilvl="0" w:tplc="E54C474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4273AC"/>
    <w:multiLevelType w:val="hybridMultilevel"/>
    <w:tmpl w:val="96D27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C35685"/>
    <w:multiLevelType w:val="hybridMultilevel"/>
    <w:tmpl w:val="D4C0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697933"/>
    <w:multiLevelType w:val="hybridMultilevel"/>
    <w:tmpl w:val="D8105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7A320A"/>
    <w:multiLevelType w:val="hybridMultilevel"/>
    <w:tmpl w:val="E0D00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9" w15:restartNumberingAfterBreak="0">
    <w:nsid w:val="46AD1007"/>
    <w:multiLevelType w:val="hybridMultilevel"/>
    <w:tmpl w:val="1A08F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264E9B"/>
    <w:multiLevelType w:val="hybridMultilevel"/>
    <w:tmpl w:val="BC547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7C3CD7"/>
    <w:multiLevelType w:val="hybridMultilevel"/>
    <w:tmpl w:val="6F12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68584AC7"/>
    <w:multiLevelType w:val="hybridMultilevel"/>
    <w:tmpl w:val="F6A6D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653EF5"/>
    <w:multiLevelType w:val="hybridMultilevel"/>
    <w:tmpl w:val="1C263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FF4A3E"/>
    <w:multiLevelType w:val="hybridMultilevel"/>
    <w:tmpl w:val="CD1AD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047072"/>
    <w:multiLevelType w:val="hybridMultilevel"/>
    <w:tmpl w:val="43E06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4F2458F"/>
    <w:multiLevelType w:val="hybridMultilevel"/>
    <w:tmpl w:val="9552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E9459E"/>
    <w:multiLevelType w:val="hybridMultilevel"/>
    <w:tmpl w:val="14A2E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C82C84"/>
    <w:multiLevelType w:val="hybridMultilevel"/>
    <w:tmpl w:val="FF5AEC22"/>
    <w:lvl w:ilvl="0" w:tplc="36C80F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4869F4"/>
    <w:multiLevelType w:val="hybridMultilevel"/>
    <w:tmpl w:val="3BB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237135"/>
    <w:multiLevelType w:val="hybridMultilevel"/>
    <w:tmpl w:val="FC4A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D25368A"/>
    <w:multiLevelType w:val="hybridMultilevel"/>
    <w:tmpl w:val="21AC19D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32"/>
  </w:num>
  <w:num w:numId="3">
    <w:abstractNumId w:val="43"/>
  </w:num>
  <w:num w:numId="4">
    <w:abstractNumId w:val="15"/>
  </w:num>
  <w:num w:numId="5">
    <w:abstractNumId w:val="13"/>
  </w:num>
  <w:num w:numId="6">
    <w:abstractNumId w:val="28"/>
  </w:num>
  <w:num w:numId="7">
    <w:abstractNumId w:val="30"/>
  </w:num>
  <w:num w:numId="8">
    <w:abstractNumId w:val="27"/>
  </w:num>
  <w:num w:numId="9">
    <w:abstractNumId w:val="38"/>
  </w:num>
  <w:num w:numId="10">
    <w:abstractNumId w:val="24"/>
  </w:num>
  <w:num w:numId="11">
    <w:abstractNumId w:val="25"/>
  </w:num>
  <w:num w:numId="12">
    <w:abstractNumId w:val="8"/>
  </w:num>
  <w:num w:numId="13">
    <w:abstractNumId w:val="7"/>
  </w:num>
  <w:num w:numId="14">
    <w:abstractNumId w:val="17"/>
  </w:num>
  <w:num w:numId="15">
    <w:abstractNumId w:val="46"/>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2"/>
  </w:num>
  <w:num w:numId="18">
    <w:abstractNumId w:val="20"/>
  </w:num>
  <w:num w:numId="19">
    <w:abstractNumId w:val="34"/>
  </w:num>
  <w:num w:numId="20">
    <w:abstractNumId w:val="40"/>
  </w:num>
  <w:num w:numId="21">
    <w:abstractNumId w:val="6"/>
  </w:num>
  <w:num w:numId="22">
    <w:abstractNumId w:val="26"/>
  </w:num>
  <w:num w:numId="23">
    <w:abstractNumId w:val="4"/>
  </w:num>
  <w:num w:numId="24">
    <w:abstractNumId w:val="9"/>
  </w:num>
  <w:num w:numId="25">
    <w:abstractNumId w:val="0"/>
  </w:num>
  <w:num w:numId="26">
    <w:abstractNumId w:val="22"/>
  </w:num>
  <w:num w:numId="27">
    <w:abstractNumId w:val="23"/>
  </w:num>
  <w:num w:numId="28">
    <w:abstractNumId w:val="3"/>
  </w:num>
  <w:num w:numId="29">
    <w:abstractNumId w:val="41"/>
  </w:num>
  <w:num w:numId="30">
    <w:abstractNumId w:val="12"/>
  </w:num>
  <w:num w:numId="31">
    <w:abstractNumId w:val="36"/>
  </w:num>
  <w:num w:numId="32">
    <w:abstractNumId w:val="31"/>
  </w:num>
  <w:num w:numId="33">
    <w:abstractNumId w:val="44"/>
  </w:num>
  <w:num w:numId="34">
    <w:abstractNumId w:val="21"/>
  </w:num>
  <w:num w:numId="35">
    <w:abstractNumId w:val="37"/>
  </w:num>
  <w:num w:numId="36">
    <w:abstractNumId w:val="39"/>
  </w:num>
  <w:num w:numId="37">
    <w:abstractNumId w:val="5"/>
  </w:num>
  <w:num w:numId="38">
    <w:abstractNumId w:val="1"/>
  </w:num>
  <w:num w:numId="39">
    <w:abstractNumId w:val="18"/>
  </w:num>
  <w:num w:numId="40">
    <w:abstractNumId w:val="29"/>
  </w:num>
  <w:num w:numId="41">
    <w:abstractNumId w:val="35"/>
  </w:num>
  <w:num w:numId="42">
    <w:abstractNumId w:val="2"/>
  </w:num>
  <w:num w:numId="43">
    <w:abstractNumId w:val="45"/>
  </w:num>
  <w:num w:numId="44">
    <w:abstractNumId w:val="14"/>
  </w:num>
  <w:num w:numId="45">
    <w:abstractNumId w:val="16"/>
  </w:num>
  <w:num w:numId="46">
    <w:abstractNumId w:val="19"/>
  </w:num>
  <w:num w:numId="47">
    <w:abstractNumId w:val="10"/>
  </w:num>
  <w:num w:numId="48">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50"/>
    <w:rsid w:val="0003240E"/>
    <w:rsid w:val="00046017"/>
    <w:rsid w:val="000560ED"/>
    <w:rsid w:val="0006041E"/>
    <w:rsid w:val="0006463E"/>
    <w:rsid w:val="00064C78"/>
    <w:rsid w:val="00073265"/>
    <w:rsid w:val="00077CC0"/>
    <w:rsid w:val="00090588"/>
    <w:rsid w:val="0009142D"/>
    <w:rsid w:val="000A0D12"/>
    <w:rsid w:val="000A752B"/>
    <w:rsid w:val="000B723A"/>
    <w:rsid w:val="000C0360"/>
    <w:rsid w:val="000C683A"/>
    <w:rsid w:val="000C6854"/>
    <w:rsid w:val="000C7FD1"/>
    <w:rsid w:val="000D24E0"/>
    <w:rsid w:val="000D29F4"/>
    <w:rsid w:val="00104607"/>
    <w:rsid w:val="00117A13"/>
    <w:rsid w:val="00120CA5"/>
    <w:rsid w:val="00122A70"/>
    <w:rsid w:val="00130168"/>
    <w:rsid w:val="0013053D"/>
    <w:rsid w:val="001574E3"/>
    <w:rsid w:val="00165A06"/>
    <w:rsid w:val="00170016"/>
    <w:rsid w:val="001762FA"/>
    <w:rsid w:val="00177854"/>
    <w:rsid w:val="00181613"/>
    <w:rsid w:val="00194CAC"/>
    <w:rsid w:val="001A7079"/>
    <w:rsid w:val="001B5650"/>
    <w:rsid w:val="001B5EDC"/>
    <w:rsid w:val="001C5889"/>
    <w:rsid w:val="001C7A76"/>
    <w:rsid w:val="001D03E2"/>
    <w:rsid w:val="001F0BF7"/>
    <w:rsid w:val="0020198F"/>
    <w:rsid w:val="00201C99"/>
    <w:rsid w:val="00203769"/>
    <w:rsid w:val="00203DEC"/>
    <w:rsid w:val="00206DEC"/>
    <w:rsid w:val="00222182"/>
    <w:rsid w:val="0024096B"/>
    <w:rsid w:val="00243EF2"/>
    <w:rsid w:val="002472D1"/>
    <w:rsid w:val="00254015"/>
    <w:rsid w:val="002540D5"/>
    <w:rsid w:val="002554E4"/>
    <w:rsid w:val="002568CD"/>
    <w:rsid w:val="00260442"/>
    <w:rsid w:val="00265802"/>
    <w:rsid w:val="00274A79"/>
    <w:rsid w:val="00275EBC"/>
    <w:rsid w:val="00284F5B"/>
    <w:rsid w:val="002865CA"/>
    <w:rsid w:val="00292B4E"/>
    <w:rsid w:val="002A17DC"/>
    <w:rsid w:val="002B2C5B"/>
    <w:rsid w:val="002C4DCE"/>
    <w:rsid w:val="002D4758"/>
    <w:rsid w:val="002E2D40"/>
    <w:rsid w:val="002E6353"/>
    <w:rsid w:val="002F048C"/>
    <w:rsid w:val="002F631B"/>
    <w:rsid w:val="00320B5A"/>
    <w:rsid w:val="00324F81"/>
    <w:rsid w:val="00327B39"/>
    <w:rsid w:val="00331187"/>
    <w:rsid w:val="0033392E"/>
    <w:rsid w:val="00335F45"/>
    <w:rsid w:val="003424A0"/>
    <w:rsid w:val="003470AC"/>
    <w:rsid w:val="003615A7"/>
    <w:rsid w:val="00361D69"/>
    <w:rsid w:val="00362CCD"/>
    <w:rsid w:val="00364E6C"/>
    <w:rsid w:val="0036586B"/>
    <w:rsid w:val="003729F6"/>
    <w:rsid w:val="00376515"/>
    <w:rsid w:val="00384049"/>
    <w:rsid w:val="0039754E"/>
    <w:rsid w:val="003B02BC"/>
    <w:rsid w:val="003B0F0F"/>
    <w:rsid w:val="003C0BD4"/>
    <w:rsid w:val="003C4CA1"/>
    <w:rsid w:val="0040039A"/>
    <w:rsid w:val="004009B7"/>
    <w:rsid w:val="004108DC"/>
    <w:rsid w:val="00413185"/>
    <w:rsid w:val="00413C04"/>
    <w:rsid w:val="004177E7"/>
    <w:rsid w:val="00421236"/>
    <w:rsid w:val="004569A3"/>
    <w:rsid w:val="0048126F"/>
    <w:rsid w:val="00483995"/>
    <w:rsid w:val="00483A41"/>
    <w:rsid w:val="004A24F8"/>
    <w:rsid w:val="004B1C97"/>
    <w:rsid w:val="004B5519"/>
    <w:rsid w:val="004B6F36"/>
    <w:rsid w:val="004C5A09"/>
    <w:rsid w:val="004C6067"/>
    <w:rsid w:val="004D09B1"/>
    <w:rsid w:val="004D729D"/>
    <w:rsid w:val="004D7349"/>
    <w:rsid w:val="004D78FE"/>
    <w:rsid w:val="004E465C"/>
    <w:rsid w:val="004E6DFC"/>
    <w:rsid w:val="00525E4D"/>
    <w:rsid w:val="00534CC9"/>
    <w:rsid w:val="005416FC"/>
    <w:rsid w:val="005476B2"/>
    <w:rsid w:val="00552703"/>
    <w:rsid w:val="005529BF"/>
    <w:rsid w:val="005740F9"/>
    <w:rsid w:val="00583147"/>
    <w:rsid w:val="0059112D"/>
    <w:rsid w:val="005969E6"/>
    <w:rsid w:val="005A10B8"/>
    <w:rsid w:val="005A2C5E"/>
    <w:rsid w:val="005A514B"/>
    <w:rsid w:val="005A55F9"/>
    <w:rsid w:val="005B5065"/>
    <w:rsid w:val="005C6AC1"/>
    <w:rsid w:val="005D3F5B"/>
    <w:rsid w:val="005D5002"/>
    <w:rsid w:val="005F3123"/>
    <w:rsid w:val="00614027"/>
    <w:rsid w:val="00614BCE"/>
    <w:rsid w:val="006156FD"/>
    <w:rsid w:val="00621C06"/>
    <w:rsid w:val="006244D8"/>
    <w:rsid w:val="0062482D"/>
    <w:rsid w:val="0063503D"/>
    <w:rsid w:val="006357F3"/>
    <w:rsid w:val="00645C25"/>
    <w:rsid w:val="00654362"/>
    <w:rsid w:val="00662D58"/>
    <w:rsid w:val="00664486"/>
    <w:rsid w:val="00676122"/>
    <w:rsid w:val="0067707A"/>
    <w:rsid w:val="00680FF0"/>
    <w:rsid w:val="006B03BA"/>
    <w:rsid w:val="006B1C15"/>
    <w:rsid w:val="006B24D4"/>
    <w:rsid w:val="006D105E"/>
    <w:rsid w:val="006E0F9C"/>
    <w:rsid w:val="0071283E"/>
    <w:rsid w:val="00715E63"/>
    <w:rsid w:val="00727C76"/>
    <w:rsid w:val="007453A8"/>
    <w:rsid w:val="007518B5"/>
    <w:rsid w:val="007536C7"/>
    <w:rsid w:val="007572F0"/>
    <w:rsid w:val="00761804"/>
    <w:rsid w:val="00763A54"/>
    <w:rsid w:val="00773AB9"/>
    <w:rsid w:val="00776E6E"/>
    <w:rsid w:val="00781A9E"/>
    <w:rsid w:val="00794948"/>
    <w:rsid w:val="007A225A"/>
    <w:rsid w:val="007B1286"/>
    <w:rsid w:val="007D003A"/>
    <w:rsid w:val="007D3599"/>
    <w:rsid w:val="007E3E6F"/>
    <w:rsid w:val="007E5595"/>
    <w:rsid w:val="007F0C93"/>
    <w:rsid w:val="008107EE"/>
    <w:rsid w:val="00810AA3"/>
    <w:rsid w:val="00817619"/>
    <w:rsid w:val="008224CC"/>
    <w:rsid w:val="00824C46"/>
    <w:rsid w:val="00827700"/>
    <w:rsid w:val="008433E1"/>
    <w:rsid w:val="00845955"/>
    <w:rsid w:val="008570BC"/>
    <w:rsid w:val="00861FA4"/>
    <w:rsid w:val="00875151"/>
    <w:rsid w:val="00883DC7"/>
    <w:rsid w:val="008A332D"/>
    <w:rsid w:val="008B215E"/>
    <w:rsid w:val="008B2BD6"/>
    <w:rsid w:val="008C2718"/>
    <w:rsid w:val="008C6CDA"/>
    <w:rsid w:val="008D2EE8"/>
    <w:rsid w:val="008E071B"/>
    <w:rsid w:val="008E0DA2"/>
    <w:rsid w:val="008E3E3B"/>
    <w:rsid w:val="0090014A"/>
    <w:rsid w:val="009036E5"/>
    <w:rsid w:val="009300B1"/>
    <w:rsid w:val="009374F7"/>
    <w:rsid w:val="009420F4"/>
    <w:rsid w:val="00954D5B"/>
    <w:rsid w:val="00961879"/>
    <w:rsid w:val="009918A7"/>
    <w:rsid w:val="009A3145"/>
    <w:rsid w:val="009A5EAE"/>
    <w:rsid w:val="009A761B"/>
    <w:rsid w:val="009A7FA5"/>
    <w:rsid w:val="009C0DB5"/>
    <w:rsid w:val="009D0245"/>
    <w:rsid w:val="009D301E"/>
    <w:rsid w:val="009E1D4F"/>
    <w:rsid w:val="009F54EE"/>
    <w:rsid w:val="00A01279"/>
    <w:rsid w:val="00A05F0D"/>
    <w:rsid w:val="00A14009"/>
    <w:rsid w:val="00A4006D"/>
    <w:rsid w:val="00A5460D"/>
    <w:rsid w:val="00A60AF4"/>
    <w:rsid w:val="00A65365"/>
    <w:rsid w:val="00A653DE"/>
    <w:rsid w:val="00A704AD"/>
    <w:rsid w:val="00A80258"/>
    <w:rsid w:val="00A9589C"/>
    <w:rsid w:val="00A979A5"/>
    <w:rsid w:val="00AB4FBA"/>
    <w:rsid w:val="00AC6324"/>
    <w:rsid w:val="00AC6838"/>
    <w:rsid w:val="00AD54ED"/>
    <w:rsid w:val="00AD6423"/>
    <w:rsid w:val="00AF07AB"/>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C5AC3"/>
    <w:rsid w:val="00BD0BDF"/>
    <w:rsid w:val="00BD7266"/>
    <w:rsid w:val="00BD7BC3"/>
    <w:rsid w:val="00BE262E"/>
    <w:rsid w:val="00BE2D7E"/>
    <w:rsid w:val="00BE3510"/>
    <w:rsid w:val="00BF1EAA"/>
    <w:rsid w:val="00C02E69"/>
    <w:rsid w:val="00C07A42"/>
    <w:rsid w:val="00C1051B"/>
    <w:rsid w:val="00C15E18"/>
    <w:rsid w:val="00C17007"/>
    <w:rsid w:val="00C260CC"/>
    <w:rsid w:val="00C3041B"/>
    <w:rsid w:val="00C35DE9"/>
    <w:rsid w:val="00C47254"/>
    <w:rsid w:val="00C55000"/>
    <w:rsid w:val="00C62756"/>
    <w:rsid w:val="00C65608"/>
    <w:rsid w:val="00C7437D"/>
    <w:rsid w:val="00C86A87"/>
    <w:rsid w:val="00CA5F66"/>
    <w:rsid w:val="00CE01E0"/>
    <w:rsid w:val="00CE2DF0"/>
    <w:rsid w:val="00CF6FF6"/>
    <w:rsid w:val="00D041F0"/>
    <w:rsid w:val="00D1120D"/>
    <w:rsid w:val="00D12E8E"/>
    <w:rsid w:val="00D16349"/>
    <w:rsid w:val="00D43F9D"/>
    <w:rsid w:val="00D572A7"/>
    <w:rsid w:val="00D6751E"/>
    <w:rsid w:val="00D90A6D"/>
    <w:rsid w:val="00D96B63"/>
    <w:rsid w:val="00DA03FB"/>
    <w:rsid w:val="00DA625C"/>
    <w:rsid w:val="00DB090A"/>
    <w:rsid w:val="00DB23D8"/>
    <w:rsid w:val="00DD0C6E"/>
    <w:rsid w:val="00DD1D0A"/>
    <w:rsid w:val="00DD7B2F"/>
    <w:rsid w:val="00DF1018"/>
    <w:rsid w:val="00DF1790"/>
    <w:rsid w:val="00DF4E4A"/>
    <w:rsid w:val="00DF7F63"/>
    <w:rsid w:val="00E0766A"/>
    <w:rsid w:val="00E331B3"/>
    <w:rsid w:val="00E346F6"/>
    <w:rsid w:val="00E46AD1"/>
    <w:rsid w:val="00E5255A"/>
    <w:rsid w:val="00E56B0A"/>
    <w:rsid w:val="00E65410"/>
    <w:rsid w:val="00E72B06"/>
    <w:rsid w:val="00E771AD"/>
    <w:rsid w:val="00E830CE"/>
    <w:rsid w:val="00E853EA"/>
    <w:rsid w:val="00E91B93"/>
    <w:rsid w:val="00EB5693"/>
    <w:rsid w:val="00EC0384"/>
    <w:rsid w:val="00EE1E89"/>
    <w:rsid w:val="00EE53D3"/>
    <w:rsid w:val="00EE6EEF"/>
    <w:rsid w:val="00F06070"/>
    <w:rsid w:val="00F650A4"/>
    <w:rsid w:val="00F94308"/>
    <w:rsid w:val="00FB0952"/>
    <w:rsid w:val="00FB5DC3"/>
    <w:rsid w:val="00FB675A"/>
    <w:rsid w:val="00FD5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D7A98"/>
  <w15:docId w15:val="{2EBDD13B-6FFF-4FE0-8F3B-1580D254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nhideWhenUsed/>
    <w:rsid w:val="005F3123"/>
    <w:rPr>
      <w:sz w:val="16"/>
      <w:szCs w:val="16"/>
    </w:rPr>
  </w:style>
  <w:style w:type="paragraph" w:styleId="CommentText">
    <w:name w:val="annotation text"/>
    <w:basedOn w:val="Normal"/>
    <w:link w:val="CommentTextChar"/>
    <w:unhideWhenUsed/>
    <w:rsid w:val="005F3123"/>
    <w:pPr>
      <w:spacing w:line="240" w:lineRule="auto"/>
    </w:pPr>
    <w:rPr>
      <w:sz w:val="20"/>
      <w:szCs w:val="20"/>
    </w:rPr>
  </w:style>
  <w:style w:type="character" w:customStyle="1" w:styleId="CommentTextChar">
    <w:name w:val="Comment Text Char"/>
    <w:basedOn w:val="DefaultParagraphFont"/>
    <w:link w:val="CommentText"/>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655495">
      <w:bodyDiv w:val="1"/>
      <w:marLeft w:val="0"/>
      <w:marRight w:val="0"/>
      <w:marTop w:val="0"/>
      <w:marBottom w:val="0"/>
      <w:divBdr>
        <w:top w:val="none" w:sz="0" w:space="0" w:color="auto"/>
        <w:left w:val="none" w:sz="0" w:space="0" w:color="auto"/>
        <w:bottom w:val="none" w:sz="0" w:space="0" w:color="auto"/>
        <w:right w:val="none" w:sz="0" w:space="0" w:color="auto"/>
      </w:divBdr>
    </w:div>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image" Target="media/image15.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comments" Target="comments.xml"/><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oleObject" Target="embeddings/oleObject2.bin"/><Relationship Id="rId30" Type="http://schemas.openxmlformats.org/officeDocument/2006/relationships/image" Target="media/image12.png"/><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xmlns:c16r2="http://schemas.microsoft.com/office/drawing/2015/06/char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353332968"/>
        <c:axId val="353329832"/>
      </c:lineChart>
      <c:catAx>
        <c:axId val="353332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29832"/>
        <c:crosses val="autoZero"/>
        <c:auto val="1"/>
        <c:lblAlgn val="ctr"/>
        <c:lblOffset val="100"/>
        <c:noMultiLvlLbl val="0"/>
      </c:catAx>
      <c:valAx>
        <c:axId val="353329832"/>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329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Effect of Sun Protection on</a:t>
            </a:r>
            <a:r>
              <a:rPr lang="en-AU" baseline="0"/>
              <a:t> Yeast Growth</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Sun</c:v>
                </c:pt>
              </c:strCache>
            </c:strRef>
          </c:tx>
          <c:spPr>
            <a:solidFill>
              <a:schemeClr val="accent1"/>
            </a:solidFill>
            <a:ln>
              <a:noFill/>
            </a:ln>
            <a:effectLst/>
          </c:spPr>
          <c:invertIfNegative val="0"/>
          <c:cat>
            <c:strRef>
              <c:f>Sheet1!$A$6</c:f>
              <c:strCache>
                <c:ptCount val="1"/>
                <c:pt idx="0">
                  <c:v>Yeast Growth (%)</c:v>
                </c:pt>
              </c:strCache>
            </c:strRef>
          </c:cat>
          <c:val>
            <c:numRef>
              <c:f>Sheet1!$B$6</c:f>
              <c:numCache>
                <c:formatCode>General</c:formatCode>
                <c:ptCount val="1"/>
                <c:pt idx="0">
                  <c:v>15</c:v>
                </c:pt>
              </c:numCache>
            </c:numRef>
          </c:val>
          <c:extLst xmlns:c16r2="http://schemas.microsoft.com/office/drawing/2015/06/chart">
            <c:ext xmlns:c16="http://schemas.microsoft.com/office/drawing/2014/chart" uri="{C3380CC4-5D6E-409C-BE32-E72D297353CC}">
              <c16:uniqueId val="{00000000-1687-43E3-B51B-AEEB6D3B6A6B}"/>
            </c:ext>
          </c:extLst>
        </c:ser>
        <c:ser>
          <c:idx val="1"/>
          <c:order val="1"/>
          <c:tx>
            <c:strRef>
              <c:f>Sheet1!$C$5</c:f>
              <c:strCache>
                <c:ptCount val="1"/>
                <c:pt idx="0">
                  <c:v>No Sun</c:v>
                </c:pt>
              </c:strCache>
            </c:strRef>
          </c:tx>
          <c:spPr>
            <a:solidFill>
              <a:schemeClr val="accent2"/>
            </a:solidFill>
            <a:ln>
              <a:noFill/>
            </a:ln>
            <a:effectLst/>
          </c:spPr>
          <c:invertIfNegative val="0"/>
          <c:cat>
            <c:strRef>
              <c:f>Sheet1!$A$6</c:f>
              <c:strCache>
                <c:ptCount val="1"/>
                <c:pt idx="0">
                  <c:v>Yeast Growth (%)</c:v>
                </c:pt>
              </c:strCache>
            </c:strRef>
          </c:cat>
          <c:val>
            <c:numRef>
              <c:f>Sheet1!$C$6</c:f>
              <c:numCache>
                <c:formatCode>General</c:formatCode>
                <c:ptCount val="1"/>
                <c:pt idx="0">
                  <c:v>94</c:v>
                </c:pt>
              </c:numCache>
            </c:numRef>
          </c:val>
          <c:extLst xmlns:c16r2="http://schemas.microsoft.com/office/drawing/2015/06/chart">
            <c:ext xmlns:c16="http://schemas.microsoft.com/office/drawing/2014/chart" uri="{C3380CC4-5D6E-409C-BE32-E72D297353CC}">
              <c16:uniqueId val="{00000001-1687-43E3-B51B-AEEB6D3B6A6B}"/>
            </c:ext>
          </c:extLst>
        </c:ser>
        <c:ser>
          <c:idx val="2"/>
          <c:order val="2"/>
          <c:tx>
            <c:strRef>
              <c:f>Sheet1!$D$5</c:f>
              <c:strCache>
                <c:ptCount val="1"/>
                <c:pt idx="0">
                  <c:v>SPF 15+</c:v>
                </c:pt>
              </c:strCache>
            </c:strRef>
          </c:tx>
          <c:spPr>
            <a:solidFill>
              <a:schemeClr val="accent3"/>
            </a:solidFill>
            <a:ln>
              <a:noFill/>
            </a:ln>
            <a:effectLst/>
          </c:spPr>
          <c:invertIfNegative val="0"/>
          <c:cat>
            <c:strRef>
              <c:f>Sheet1!$A$6</c:f>
              <c:strCache>
                <c:ptCount val="1"/>
                <c:pt idx="0">
                  <c:v>Yeast Growth (%)</c:v>
                </c:pt>
              </c:strCache>
            </c:strRef>
          </c:cat>
          <c:val>
            <c:numRef>
              <c:f>Sheet1!$D$6</c:f>
              <c:numCache>
                <c:formatCode>General</c:formatCode>
                <c:ptCount val="1"/>
                <c:pt idx="0">
                  <c:v>37</c:v>
                </c:pt>
              </c:numCache>
            </c:numRef>
          </c:val>
          <c:extLst xmlns:c16r2="http://schemas.microsoft.com/office/drawing/2015/06/chart">
            <c:ext xmlns:c16="http://schemas.microsoft.com/office/drawing/2014/chart" uri="{C3380CC4-5D6E-409C-BE32-E72D297353CC}">
              <c16:uniqueId val="{00000002-1687-43E3-B51B-AEEB6D3B6A6B}"/>
            </c:ext>
          </c:extLst>
        </c:ser>
        <c:ser>
          <c:idx val="3"/>
          <c:order val="3"/>
          <c:tx>
            <c:strRef>
              <c:f>Sheet1!$E$5</c:f>
              <c:strCache>
                <c:ptCount val="1"/>
                <c:pt idx="0">
                  <c:v>SPF 30+</c:v>
                </c:pt>
              </c:strCache>
            </c:strRef>
          </c:tx>
          <c:spPr>
            <a:solidFill>
              <a:schemeClr val="accent4"/>
            </a:solidFill>
            <a:ln>
              <a:noFill/>
            </a:ln>
            <a:effectLst/>
          </c:spPr>
          <c:invertIfNegative val="0"/>
          <c:cat>
            <c:strRef>
              <c:f>Sheet1!$A$6</c:f>
              <c:strCache>
                <c:ptCount val="1"/>
                <c:pt idx="0">
                  <c:v>Yeast Growth (%)</c:v>
                </c:pt>
              </c:strCache>
            </c:strRef>
          </c:cat>
          <c:val>
            <c:numRef>
              <c:f>Sheet1!$E$6</c:f>
              <c:numCache>
                <c:formatCode>General</c:formatCode>
                <c:ptCount val="1"/>
                <c:pt idx="0">
                  <c:v>74</c:v>
                </c:pt>
              </c:numCache>
            </c:numRef>
          </c:val>
          <c:extLst xmlns:c16r2="http://schemas.microsoft.com/office/drawing/2015/06/chart">
            <c:ext xmlns:c16="http://schemas.microsoft.com/office/drawing/2014/chart" uri="{C3380CC4-5D6E-409C-BE32-E72D297353CC}">
              <c16:uniqueId val="{00000003-1687-43E3-B51B-AEEB6D3B6A6B}"/>
            </c:ext>
          </c:extLst>
        </c:ser>
        <c:dLbls>
          <c:showLegendKey val="0"/>
          <c:showVal val="0"/>
          <c:showCatName val="0"/>
          <c:showSerName val="0"/>
          <c:showPercent val="0"/>
          <c:showBubbleSize val="0"/>
        </c:dLbls>
        <c:gapWidth val="219"/>
        <c:overlap val="-27"/>
        <c:axId val="353331792"/>
        <c:axId val="353332184"/>
      </c:barChart>
      <c:catAx>
        <c:axId val="35333179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Condition</a:t>
                </a:r>
              </a:p>
            </c:rich>
          </c:tx>
          <c:layout>
            <c:manualLayout>
              <c:xMode val="edge"/>
              <c:yMode val="edge"/>
              <c:x val="0.49579177602799651"/>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53332184"/>
        <c:crosses val="autoZero"/>
        <c:auto val="1"/>
        <c:lblAlgn val="ctr"/>
        <c:lblOffset val="100"/>
        <c:noMultiLvlLbl val="0"/>
      </c:catAx>
      <c:valAx>
        <c:axId val="35333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Yeast Growth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F4170F8-115D-455E-9501-E63A4427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38</Pages>
  <Words>6253</Words>
  <Characters>35645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41815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Kubicek</dc:creator>
  <cp:lastModifiedBy>maine clark</cp:lastModifiedBy>
  <cp:revision>10</cp:revision>
  <dcterms:created xsi:type="dcterms:W3CDTF">2018-10-02T10:54:00Z</dcterms:created>
  <dcterms:modified xsi:type="dcterms:W3CDTF">2018-10-02T12:25:00Z</dcterms:modified>
</cp:coreProperties>
</file>